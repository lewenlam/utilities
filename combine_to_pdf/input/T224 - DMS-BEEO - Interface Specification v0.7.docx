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8A051" w14:textId="570D4202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FC2E96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Interface Specification</w:t>
      </w:r>
      <w:r w:rsidRPr="00FC2E96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br/>
      </w:r>
    </w:p>
    <w:p w14:paraId="604AF9E6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FC2E96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on</w:t>
      </w:r>
      <w:r w:rsidRPr="00FC2E96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br/>
      </w:r>
    </w:p>
    <w:p w14:paraId="3761C86B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FC2E96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Data Management System</w:t>
      </w:r>
      <w:r w:rsidRPr="00FC2E96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br/>
      </w:r>
    </w:p>
    <w:p w14:paraId="3D527EDF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FC2E96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for</w:t>
      </w:r>
    </w:p>
    <w:p w14:paraId="20DA0E3A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</w:p>
    <w:p w14:paraId="6860790C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FC2E96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Buildings Energy Efficiency Ordinance</w:t>
      </w:r>
    </w:p>
    <w:p w14:paraId="5810A11E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</w:p>
    <w:p w14:paraId="1101DAFC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FC2E96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for</w:t>
      </w:r>
    </w:p>
    <w:p w14:paraId="0F3ABC48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</w:p>
    <w:p w14:paraId="5B55DB9D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FC2E96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Energy Efficiency Office</w:t>
      </w:r>
    </w:p>
    <w:p w14:paraId="07D6FE7D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</w:p>
    <w:p w14:paraId="5DEDBCD4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FC2E96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of</w:t>
      </w:r>
    </w:p>
    <w:p w14:paraId="0471EC6F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</w:p>
    <w:p w14:paraId="21880284" w14:textId="77777777" w:rsidR="00136534" w:rsidRPr="00FC2E96" w:rsidRDefault="00136534" w:rsidP="00136534">
      <w:pPr>
        <w:widowControl/>
        <w:tabs>
          <w:tab w:val="num" w:pos="1000"/>
        </w:tabs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</w:pPr>
      <w:r w:rsidRPr="00FC2E96">
        <w:rPr>
          <w:rFonts w:ascii="Times New Roman" w:eastAsia="PMingLiU" w:hAnsi="Times New Roman" w:cs="Times New Roman"/>
          <w:b/>
          <w:caps/>
          <w:kern w:val="0"/>
          <w:sz w:val="36"/>
          <w:szCs w:val="36"/>
        </w:rPr>
        <w:t>Electrical and Mechanical Services Department (EMSD)</w:t>
      </w:r>
    </w:p>
    <w:p w14:paraId="79D55186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PMingLiU" w:hAnsi="Times New Roman" w:cs="Times New Roman"/>
          <w:b/>
          <w:caps/>
          <w:kern w:val="0"/>
          <w:sz w:val="36"/>
          <w:szCs w:val="20"/>
        </w:rPr>
      </w:pPr>
    </w:p>
    <w:p w14:paraId="07A57E24" w14:textId="7F449C29" w:rsidR="00136534" w:rsidRPr="00FC2E96" w:rsidRDefault="0092209F" w:rsidP="00136534">
      <w:pPr>
        <w:widowControl/>
        <w:tabs>
          <w:tab w:val="num" w:pos="960"/>
          <w:tab w:val="num" w:pos="1000"/>
        </w:tabs>
        <w:spacing w:after="120"/>
        <w:ind w:left="400" w:hanging="400"/>
        <w:jc w:val="center"/>
        <w:rPr>
          <w:rFonts w:ascii="Times New Roman" w:eastAsia="PMingLiU" w:hAnsi="Times New Roman" w:cs="Times New Roman"/>
          <w:color w:val="000000"/>
          <w:kern w:val="0"/>
          <w:sz w:val="16"/>
          <w:szCs w:val="16"/>
        </w:rPr>
      </w:pPr>
      <w:r w:rsidRPr="00FC2E96">
        <w:rPr>
          <w:rFonts w:ascii="Times New Roman" w:eastAsia="PMingLiU" w:hAnsi="Times New Roman" w:cs="Times New Roman"/>
          <w:noProof/>
          <w:color w:val="000000"/>
          <w:kern w:val="0"/>
          <w:sz w:val="32"/>
          <w:szCs w:val="32"/>
          <w:bdr w:val="none" w:sz="0" w:space="0" w:color="auto" w:frame="1"/>
          <w:lang w:eastAsia="zh-CN"/>
        </w:rPr>
        <w:drawing>
          <wp:inline distT="0" distB="0" distL="0" distR="0" wp14:anchorId="12FCB2E8" wp14:editId="0368335F">
            <wp:extent cx="1958340" cy="891540"/>
            <wp:effectExtent l="0" t="0" r="3810" b="0"/>
            <wp:docPr id="15" name="Picture 15" descr="https://lh3.googleusercontent.com/8pXljFHaxMssyRokUI7Sv37XSP8H7491Z5DVULAZCd1mFt8lo_nlZEB76u5atAAGCxOSgcI0hZUvFTrG8FRJveaNy7yI1IAcPJxyB3XpEDm8a8F_8rqeoapG-V2htQ-J64A8b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8pXljFHaxMssyRokUI7Sv37XSP8H7491Z5DVULAZCd1mFt8lo_nlZEB76u5atAAGCxOSgcI0hZUvFTrG8FRJveaNy7yI1IAcPJxyB3XpEDm8a8F_8rqeoapG-V2htQ-J64A8bD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D350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spacing w:after="120"/>
        <w:ind w:left="400" w:hanging="400"/>
        <w:jc w:val="center"/>
        <w:rPr>
          <w:rFonts w:ascii="Times New Roman" w:eastAsia="PMingLiU" w:hAnsi="Times New Roman" w:cs="Times New Roman"/>
          <w:color w:val="000000"/>
          <w:kern w:val="0"/>
          <w:sz w:val="16"/>
          <w:szCs w:val="16"/>
        </w:rPr>
      </w:pPr>
      <w:r w:rsidRPr="00FC2E96">
        <w:rPr>
          <w:rFonts w:ascii="Times New Roman" w:eastAsia="PMingLiU" w:hAnsi="Times New Roman" w:cs="Times New Roman"/>
          <w:color w:val="000000"/>
          <w:kern w:val="0"/>
          <w:sz w:val="16"/>
          <w:szCs w:val="16"/>
        </w:rPr>
        <w:t>By</w:t>
      </w:r>
    </w:p>
    <w:p w14:paraId="4F8B92A8" w14:textId="649FE949" w:rsidR="00136534" w:rsidRPr="00FC2E96" w:rsidRDefault="0092209F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PMingLiU" w:hAnsi="Times New Roman" w:cs="Times New Roman"/>
          <w:b/>
          <w:caps/>
          <w:color w:val="000000"/>
          <w:kern w:val="0"/>
          <w:sz w:val="36"/>
          <w:szCs w:val="20"/>
        </w:rPr>
      </w:pPr>
      <w:r w:rsidRPr="00FC2E96">
        <w:rPr>
          <w:rFonts w:ascii="Times New Roman" w:eastAsia="PMingLiU" w:hAnsi="Times New Roman" w:cs="Times New Roman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 wp14:anchorId="73F0184D" wp14:editId="5CE12B05">
            <wp:extent cx="2219325" cy="685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14C4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PMingLiU" w:hAnsi="Times New Roman" w:cs="Times New Roman"/>
          <w:b/>
          <w:kern w:val="0"/>
          <w:sz w:val="36"/>
          <w:szCs w:val="20"/>
        </w:rPr>
      </w:pPr>
    </w:p>
    <w:p w14:paraId="0AD785F6" w14:textId="6E9194E1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PMingLiU" w:hAnsi="Times New Roman" w:cs="Times New Roman"/>
          <w:kern w:val="0"/>
          <w:sz w:val="26"/>
          <w:szCs w:val="26"/>
        </w:rPr>
      </w:pPr>
      <w:r w:rsidRPr="00FC2E96">
        <w:rPr>
          <w:rFonts w:ascii="Times New Roman" w:eastAsia="PMingLiU" w:hAnsi="Times New Roman" w:cs="Times New Roman"/>
          <w:kern w:val="0"/>
          <w:sz w:val="26"/>
          <w:szCs w:val="26"/>
        </w:rPr>
        <w:t>Version: 0.</w:t>
      </w:r>
      <w:ins w:id="0" w:author="Lewen Lai Wa Lam" w:date="2022-02-28T09:43:00Z">
        <w:r w:rsidR="00F63D75">
          <w:rPr>
            <w:rFonts w:ascii="Times New Roman" w:eastAsia="PMingLiU" w:hAnsi="Times New Roman" w:cs="Times New Roman"/>
            <w:kern w:val="0"/>
            <w:sz w:val="26"/>
            <w:szCs w:val="26"/>
          </w:rPr>
          <w:t>7</w:t>
        </w:r>
      </w:ins>
      <w:del w:id="1" w:author="Lewen Lai Wa Lam" w:date="2022-02-28T09:43:00Z">
        <w:r w:rsidR="00F54AE8" w:rsidDel="00F63D75">
          <w:rPr>
            <w:rFonts w:ascii="Times New Roman" w:eastAsia="PMingLiU" w:hAnsi="Times New Roman" w:cs="Times New Roman"/>
            <w:kern w:val="0"/>
            <w:sz w:val="26"/>
            <w:szCs w:val="26"/>
          </w:rPr>
          <w:delText>6</w:delText>
        </w:r>
      </w:del>
    </w:p>
    <w:p w14:paraId="093AF148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PMingLiU" w:hAnsi="Times New Roman" w:cs="Times New Roman"/>
          <w:b/>
          <w:kern w:val="0"/>
          <w:sz w:val="36"/>
          <w:szCs w:val="20"/>
        </w:rPr>
      </w:pPr>
    </w:p>
    <w:p w14:paraId="35471280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????" w:hAnsi="Times New Roman" w:cs="Times New Roman"/>
          <w:b/>
          <w:kern w:val="0"/>
          <w:sz w:val="28"/>
          <w:szCs w:val="20"/>
        </w:rPr>
      </w:pPr>
      <w:r w:rsidRPr="00FC2E96">
        <w:rPr>
          <w:rFonts w:ascii="Times New Roman" w:eastAsia="????" w:hAnsi="Times New Roman" w:cs="Times New Roman"/>
          <w:b/>
          <w:kern w:val="0"/>
          <w:sz w:val="28"/>
          <w:szCs w:val="20"/>
        </w:rPr>
        <w:t>November 2021</w:t>
      </w:r>
    </w:p>
    <w:p w14:paraId="029D8CF3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rPr>
          <w:rFonts w:ascii="Times New Roman" w:eastAsia="????" w:hAnsi="Times New Roman" w:cs="Times New Roman"/>
          <w:b/>
          <w:kern w:val="0"/>
          <w:sz w:val="28"/>
          <w:szCs w:val="20"/>
        </w:rPr>
      </w:pPr>
    </w:p>
    <w:p w14:paraId="7134EE96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rPr>
          <w:rFonts w:ascii="Times New Roman" w:eastAsia="????" w:hAnsi="Times New Roman" w:cs="Times New Roman"/>
          <w:b/>
          <w:kern w:val="0"/>
          <w:sz w:val="28"/>
          <w:szCs w:val="20"/>
        </w:rPr>
      </w:pPr>
    </w:p>
    <w:p w14:paraId="16B1E60F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????" w:hAnsi="Times New Roman" w:cs="Times New Roman"/>
          <w:kern w:val="0"/>
          <w:sz w:val="26"/>
          <w:szCs w:val="20"/>
        </w:rPr>
      </w:pPr>
      <w:r w:rsidRPr="00FC2E96">
        <w:rPr>
          <w:rFonts w:ascii="Times New Roman" w:eastAsia="????" w:hAnsi="Times New Roman" w:cs="Times New Roman"/>
          <w:kern w:val="0"/>
          <w:sz w:val="26"/>
          <w:szCs w:val="20"/>
        </w:rPr>
        <w:t xml:space="preserve">© The Government of the </w:t>
      </w:r>
      <w:smartTag w:uri="urn:schemas-microsoft-com:office:smarttags" w:element="place">
        <w:r w:rsidRPr="00FC2E96">
          <w:rPr>
            <w:rFonts w:ascii="Times New Roman" w:eastAsia="????" w:hAnsi="Times New Roman" w:cs="Times New Roman"/>
            <w:kern w:val="0"/>
            <w:sz w:val="26"/>
            <w:szCs w:val="20"/>
          </w:rPr>
          <w:t>Hong Kong</w:t>
        </w:r>
      </w:smartTag>
      <w:r w:rsidRPr="00FC2E96">
        <w:rPr>
          <w:rFonts w:ascii="Times New Roman" w:eastAsia="????" w:hAnsi="Times New Roman" w:cs="Times New Roman"/>
          <w:kern w:val="0"/>
          <w:sz w:val="26"/>
          <w:szCs w:val="20"/>
        </w:rPr>
        <w:t xml:space="preserve"> Special Administrative Region</w:t>
      </w:r>
    </w:p>
    <w:p w14:paraId="41D397B4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6D6FAE74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????" w:hAnsi="Times New Roman" w:cs="Times New Roman"/>
          <w:kern w:val="0"/>
          <w:sz w:val="20"/>
          <w:szCs w:val="20"/>
        </w:rPr>
      </w:pPr>
      <w:r w:rsidRPr="00FC2E96">
        <w:rPr>
          <w:rFonts w:ascii="Times New Roman" w:eastAsia="????" w:hAnsi="Times New Roman" w:cs="Times New Roman"/>
          <w:kern w:val="0"/>
          <w:sz w:val="20"/>
          <w:szCs w:val="20"/>
        </w:rPr>
        <w:t>The contents of this document remain the property of and may not be reproduced in whole or in part without the express permission of the Government of the HKSAR.</w:t>
      </w:r>
    </w:p>
    <w:p w14:paraId="70847EB7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center"/>
        <w:rPr>
          <w:rFonts w:ascii="Times New Roman" w:eastAsia="PMingLiU" w:hAnsi="Times New Roman" w:cs="Times New Roman"/>
          <w:kern w:val="0"/>
          <w:sz w:val="20"/>
          <w:szCs w:val="20"/>
        </w:rPr>
        <w:sectPr w:rsidR="00136534" w:rsidRPr="00FC2E9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/>
          <w:pgMar w:top="1440" w:right="1304" w:bottom="1440" w:left="1304" w:header="706" w:footer="706" w:gutter="0"/>
          <w:pgNumType w:start="1"/>
          <w:cols w:space="425"/>
        </w:sectPr>
      </w:pPr>
    </w:p>
    <w:p w14:paraId="25FE25F2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Yu Mincho" w:hAnsi="Times New Roman" w:cs="Times New Roman"/>
          <w:kern w:val="0"/>
          <w:sz w:val="20"/>
          <w:szCs w:val="20"/>
          <w:lang w:eastAsia="ja-JP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796"/>
      </w:tblGrid>
      <w:tr w:rsidR="00136534" w:rsidRPr="00FC2E96" w14:paraId="56A719BC" w14:textId="77777777" w:rsidTr="00135E66">
        <w:tc>
          <w:tcPr>
            <w:tcW w:w="9209" w:type="dxa"/>
            <w:gridSpan w:val="2"/>
            <w:shd w:val="clear" w:color="auto" w:fill="auto"/>
            <w:vAlign w:val="center"/>
          </w:tcPr>
          <w:p w14:paraId="22028B4F" w14:textId="77777777" w:rsidR="00136534" w:rsidRPr="00FC2E96" w:rsidRDefault="00136534" w:rsidP="00136534">
            <w:pPr>
              <w:tabs>
                <w:tab w:val="num" w:pos="960"/>
                <w:tab w:val="num" w:pos="1000"/>
              </w:tabs>
              <w:snapToGrid w:val="0"/>
              <w:ind w:left="400" w:hanging="400"/>
              <w:jc w:val="center"/>
              <w:rPr>
                <w:rFonts w:ascii="Times New Roman" w:eastAsia="PMingLiU" w:hAnsi="Times New Roman" w:cs="Times New Roman"/>
                <w:b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b/>
                <w:kern w:val="0"/>
                <w:sz w:val="20"/>
                <w:szCs w:val="20"/>
              </w:rPr>
              <w:t>Distribution</w:t>
            </w:r>
          </w:p>
        </w:tc>
      </w:tr>
      <w:tr w:rsidR="00136534" w:rsidRPr="00FC2E96" w14:paraId="0B93CE4B" w14:textId="77777777" w:rsidTr="00135E66">
        <w:tc>
          <w:tcPr>
            <w:tcW w:w="1413" w:type="dxa"/>
            <w:shd w:val="clear" w:color="auto" w:fill="auto"/>
            <w:vAlign w:val="center"/>
          </w:tcPr>
          <w:p w14:paraId="63931870" w14:textId="77777777" w:rsidR="00136534" w:rsidRPr="00FC2E96" w:rsidRDefault="00136534" w:rsidP="00136534">
            <w:pPr>
              <w:tabs>
                <w:tab w:val="num" w:pos="960"/>
                <w:tab w:val="num" w:pos="1000"/>
              </w:tabs>
              <w:snapToGrid w:val="0"/>
              <w:ind w:left="400" w:hanging="400"/>
              <w:jc w:val="center"/>
              <w:rPr>
                <w:rFonts w:ascii="Times New Roman" w:eastAsia="PMingLiU" w:hAnsi="Times New Roman" w:cs="Times New Roman"/>
                <w:iCs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iCs/>
                <w:kern w:val="0"/>
                <w:sz w:val="20"/>
                <w:szCs w:val="20"/>
              </w:rPr>
              <w:t>Copy No.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1D1D640B" w14:textId="77777777" w:rsidR="00136534" w:rsidRPr="00FC2E96" w:rsidRDefault="00136534" w:rsidP="00136534">
            <w:pPr>
              <w:tabs>
                <w:tab w:val="num" w:pos="960"/>
                <w:tab w:val="num" w:pos="1000"/>
              </w:tabs>
              <w:snapToGrid w:val="0"/>
              <w:ind w:left="400" w:hanging="400"/>
              <w:jc w:val="center"/>
              <w:rPr>
                <w:rFonts w:ascii="Times New Roman" w:eastAsia="PMingLiU" w:hAnsi="Times New Roman" w:cs="Times New Roman"/>
                <w:iCs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iCs/>
                <w:kern w:val="0"/>
                <w:sz w:val="20"/>
                <w:szCs w:val="20"/>
              </w:rPr>
              <w:t>Holder</w:t>
            </w:r>
          </w:p>
        </w:tc>
      </w:tr>
      <w:tr w:rsidR="00136534" w:rsidRPr="00FC2E96" w14:paraId="3AE25FC7" w14:textId="77777777" w:rsidTr="00135E66">
        <w:tc>
          <w:tcPr>
            <w:tcW w:w="1413" w:type="dxa"/>
            <w:shd w:val="clear" w:color="auto" w:fill="auto"/>
            <w:vAlign w:val="center"/>
          </w:tcPr>
          <w:p w14:paraId="405DD3FC" w14:textId="77777777" w:rsidR="00136534" w:rsidRPr="00FC2E96" w:rsidRDefault="00136534" w:rsidP="00136534">
            <w:pPr>
              <w:tabs>
                <w:tab w:val="num" w:pos="960"/>
                <w:tab w:val="num" w:pos="1000"/>
              </w:tabs>
              <w:snapToGrid w:val="0"/>
              <w:ind w:left="400" w:hanging="400"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6A9A41FC" w14:textId="77777777" w:rsidR="00136534" w:rsidRPr="00FC2E96" w:rsidRDefault="00136534" w:rsidP="00136534">
            <w:pPr>
              <w:tabs>
                <w:tab w:val="num" w:pos="960"/>
                <w:tab w:val="num" w:pos="1000"/>
              </w:tabs>
              <w:snapToGrid w:val="0"/>
              <w:ind w:left="400" w:hanging="400"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Electrical and Mechanical Services Department (EMSD)</w:t>
            </w:r>
          </w:p>
        </w:tc>
      </w:tr>
      <w:tr w:rsidR="00136534" w:rsidRPr="00FC2E96" w14:paraId="6B8F0CB6" w14:textId="77777777" w:rsidTr="00135E66">
        <w:tc>
          <w:tcPr>
            <w:tcW w:w="1413" w:type="dxa"/>
            <w:shd w:val="clear" w:color="auto" w:fill="auto"/>
            <w:vAlign w:val="center"/>
          </w:tcPr>
          <w:p w14:paraId="1981191B" w14:textId="77777777" w:rsidR="00136534" w:rsidRPr="00FC2E96" w:rsidRDefault="00136534" w:rsidP="00136534">
            <w:pPr>
              <w:tabs>
                <w:tab w:val="num" w:pos="960"/>
                <w:tab w:val="num" w:pos="1000"/>
              </w:tabs>
              <w:snapToGrid w:val="0"/>
              <w:ind w:left="400" w:hanging="400"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7796" w:type="dxa"/>
            <w:shd w:val="clear" w:color="auto" w:fill="auto"/>
            <w:vAlign w:val="center"/>
          </w:tcPr>
          <w:p w14:paraId="08ACE30D" w14:textId="77777777" w:rsidR="00136534" w:rsidRPr="00FC2E96" w:rsidRDefault="00136534" w:rsidP="00136534">
            <w:pPr>
              <w:tabs>
                <w:tab w:val="num" w:pos="960"/>
                <w:tab w:val="num" w:pos="1000"/>
              </w:tabs>
              <w:snapToGrid w:val="0"/>
              <w:ind w:left="400" w:hanging="400"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  <w:lang w:eastAsia="zh-HK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  <w:lang w:eastAsia="zh-HK"/>
              </w:rPr>
              <w:t xml:space="preserve">Automated Systems (HK) Limited (ASL) </w:t>
            </w:r>
          </w:p>
        </w:tc>
      </w:tr>
    </w:tbl>
    <w:p w14:paraId="69E79BA6" w14:textId="77777777" w:rsidR="00136534" w:rsidRPr="00FC2E96" w:rsidRDefault="00136534" w:rsidP="00136534">
      <w:pPr>
        <w:widowControl/>
        <w:tabs>
          <w:tab w:val="num" w:pos="960"/>
          <w:tab w:val="num" w:pos="1000"/>
          <w:tab w:val="right" w:pos="7340"/>
          <w:tab w:val="left" w:pos="792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754B211E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5E4278BA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371E6916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24B251F4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67FEB2C3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311CDABA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3AFFDD06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04CF05A7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15187C50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6765B5B8" w14:textId="77777777" w:rsidR="00136534" w:rsidRPr="00FC2E96" w:rsidRDefault="00136534" w:rsidP="00136534">
      <w:pPr>
        <w:widowControl/>
        <w:tabs>
          <w:tab w:val="num" w:pos="960"/>
          <w:tab w:val="num" w:pos="1000"/>
          <w:tab w:val="left" w:pos="2385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  <w:r w:rsidRPr="00FC2E96">
        <w:rPr>
          <w:rFonts w:ascii="Times New Roman" w:eastAsia="PMingLiU" w:hAnsi="Times New Roman" w:cs="Times New Roman"/>
          <w:kern w:val="0"/>
          <w:sz w:val="20"/>
          <w:szCs w:val="20"/>
        </w:rPr>
        <w:tab/>
      </w:r>
    </w:p>
    <w:p w14:paraId="43F93793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4AD5D32D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081337D9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645232C8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40731047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194443AB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6AE4C2B9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650F179C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0F09A4CD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0003F9E2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3396096D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1DF46887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14:paraId="445AC0BF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68A13C55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0C94826B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385BE7D0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38D8DF18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72F36EF6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7FF4CC00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6D4306EC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p w14:paraId="3F6D6D5E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right="389" w:hanging="400"/>
        <w:jc w:val="both"/>
        <w:rPr>
          <w:rFonts w:ascii="Times New Roman" w:eastAsia="PMingLiU" w:hAnsi="Times New Roman" w:cs="Times New Roman"/>
          <w:b/>
          <w:kern w:val="0"/>
          <w:sz w:val="20"/>
          <w:szCs w:val="20"/>
          <w:u w:val="single"/>
        </w:rPr>
      </w:pPr>
    </w:p>
    <w:tbl>
      <w:tblPr>
        <w:tblW w:w="921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4538"/>
        <w:gridCol w:w="4680"/>
      </w:tblGrid>
      <w:tr w:rsidR="00136534" w:rsidRPr="00FC2E96" w14:paraId="0933ECCE" w14:textId="77777777" w:rsidTr="00135E66">
        <w:tc>
          <w:tcPr>
            <w:tcW w:w="4538" w:type="dxa"/>
          </w:tcPr>
          <w:p w14:paraId="64097CB3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  <w:tab w:val="left" w:pos="1310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</w:p>
          <w:p w14:paraId="5B01B8CA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  <w:tab w:val="left" w:pos="1310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Prepared By: </w:t>
            </w: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 xml:space="preserve">           </w:t>
            </w: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ab/>
            </w:r>
          </w:p>
          <w:p w14:paraId="6C1B0E72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  <w:tab w:val="left" w:pos="1910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Christine LAM</w:t>
            </w:r>
          </w:p>
          <w:p w14:paraId="65062F49" w14:textId="77777777" w:rsidR="00136534" w:rsidRPr="00FC2E96" w:rsidRDefault="00136534" w:rsidP="00136534">
            <w:pPr>
              <w:widowControl/>
              <w:tabs>
                <w:tab w:val="left" w:pos="920"/>
                <w:tab w:val="num" w:pos="960"/>
                <w:tab w:val="num" w:pos="1000"/>
                <w:tab w:val="left" w:pos="2018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Automated Systems (HK) Ltd.</w:t>
            </w:r>
          </w:p>
          <w:p w14:paraId="3950F7BC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  <w:tab w:val="left" w:pos="1910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[Project Manager]</w:t>
            </w:r>
          </w:p>
        </w:tc>
        <w:tc>
          <w:tcPr>
            <w:tcW w:w="4680" w:type="dxa"/>
          </w:tcPr>
          <w:p w14:paraId="723CB691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  <w:tab w:val="left" w:pos="1451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</w:p>
          <w:p w14:paraId="1E34DFA0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  <w:tab w:val="left" w:pos="1451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Endorsed By: </w:t>
            </w: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ab/>
            </w: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ab/>
            </w:r>
          </w:p>
          <w:p w14:paraId="6D73B5D8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</w:tabs>
              <w:ind w:left="400" w:right="44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Kenneth Fung</w:t>
            </w:r>
          </w:p>
          <w:p w14:paraId="0B140C91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</w:tabs>
              <w:ind w:left="400" w:right="44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Electrical and Mechanical Services Department</w:t>
            </w:r>
          </w:p>
          <w:p w14:paraId="1B32DC23" w14:textId="77777777" w:rsidR="00136534" w:rsidRPr="00FC2E96" w:rsidRDefault="00136534" w:rsidP="00136534">
            <w:pPr>
              <w:widowControl/>
              <w:tabs>
                <w:tab w:val="left" w:pos="920"/>
                <w:tab w:val="num" w:pos="960"/>
                <w:tab w:val="num" w:pos="1000"/>
                <w:tab w:val="left" w:pos="2018"/>
                <w:tab w:val="right" w:pos="4472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[EE/ITD/3]</w:t>
            </w:r>
          </w:p>
        </w:tc>
      </w:tr>
      <w:tr w:rsidR="00136534" w:rsidRPr="00FC2E96" w14:paraId="15BF9B47" w14:textId="77777777" w:rsidTr="00135E66">
        <w:tc>
          <w:tcPr>
            <w:tcW w:w="4538" w:type="dxa"/>
          </w:tcPr>
          <w:p w14:paraId="28105642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  <w:tab w:val="left" w:pos="1593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</w:p>
          <w:p w14:paraId="15C9D707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  <w:tab w:val="left" w:pos="1593"/>
                <w:tab w:val="right" w:pos="4570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Date: </w:t>
            </w: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 xml:space="preserve">           </w:t>
            </w: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ab/>
            </w: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ab/>
            </w:r>
          </w:p>
        </w:tc>
        <w:tc>
          <w:tcPr>
            <w:tcW w:w="4680" w:type="dxa"/>
          </w:tcPr>
          <w:p w14:paraId="7B4AF218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  <w:tab w:val="left" w:pos="1468"/>
                <w:tab w:val="right" w:pos="4586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</w:p>
          <w:p w14:paraId="053678A9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  <w:tab w:val="left" w:pos="1468"/>
                <w:tab w:val="right" w:pos="4586"/>
                <w:tab w:val="right" w:pos="7340"/>
                <w:tab w:val="left" w:pos="7920"/>
              </w:tabs>
              <w:ind w:left="400" w:hanging="400"/>
              <w:jc w:val="both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Date: </w:t>
            </w: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 xml:space="preserve">                      </w:t>
            </w:r>
            <w:r w:rsidRPr="00FC2E96">
              <w:rPr>
                <w:rFonts w:ascii="Times New Roman" w:eastAsia="PMingLiU" w:hAnsi="Times New Roman" w:cs="Times New Roman"/>
                <w:kern w:val="0"/>
                <w:sz w:val="20"/>
                <w:szCs w:val="20"/>
                <w:u w:val="single"/>
              </w:rPr>
              <w:tab/>
            </w:r>
          </w:p>
        </w:tc>
      </w:tr>
    </w:tbl>
    <w:p w14:paraId="72B4A8E3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right="389"/>
        <w:jc w:val="both"/>
        <w:rPr>
          <w:rFonts w:ascii="Times New Roman" w:eastAsia="PMingLiU" w:hAnsi="Times New Roman" w:cs="Times New Roman"/>
          <w:b/>
          <w:kern w:val="0"/>
          <w:sz w:val="26"/>
          <w:szCs w:val="20"/>
        </w:rPr>
        <w:sectPr w:rsidR="00136534" w:rsidRPr="00FC2E96">
          <w:headerReference w:type="default" r:id="rId16"/>
          <w:footerReference w:type="default" r:id="rId17"/>
          <w:pgSz w:w="11907" w:h="16840" w:code="9"/>
          <w:pgMar w:top="1440" w:right="1304" w:bottom="1440" w:left="1304" w:header="709" w:footer="709" w:gutter="0"/>
          <w:pgNumType w:start="1"/>
          <w:cols w:space="425"/>
        </w:sectPr>
      </w:pPr>
    </w:p>
    <w:p w14:paraId="17C01237" w14:textId="3AC48E97" w:rsidR="00136534" w:rsidRPr="00FC2E96" w:rsidRDefault="00136534" w:rsidP="00136534">
      <w:pPr>
        <w:widowControl/>
        <w:tabs>
          <w:tab w:val="num" w:pos="960"/>
          <w:tab w:val="num" w:pos="1000"/>
        </w:tabs>
        <w:jc w:val="both"/>
        <w:rPr>
          <w:rFonts w:ascii="Times New Roman" w:eastAsia="????" w:hAnsi="Times New Roman" w:cs="Times New Roman"/>
          <w:b/>
          <w:kern w:val="0"/>
          <w:sz w:val="20"/>
          <w:szCs w:val="20"/>
        </w:rPr>
      </w:pPr>
    </w:p>
    <w:tbl>
      <w:tblPr>
        <w:tblStyle w:val="TableGrid1"/>
        <w:tblW w:w="0" w:type="auto"/>
        <w:tblInd w:w="400" w:type="dxa"/>
        <w:tblLook w:val="04A0" w:firstRow="1" w:lastRow="0" w:firstColumn="1" w:lastColumn="0" w:noHBand="0" w:noVBand="1"/>
      </w:tblPr>
      <w:tblGrid>
        <w:gridCol w:w="1004"/>
        <w:gridCol w:w="2444"/>
        <w:gridCol w:w="1718"/>
        <w:gridCol w:w="1718"/>
        <w:gridCol w:w="1732"/>
      </w:tblGrid>
      <w:tr w:rsidR="00136534" w:rsidRPr="00FC2E96" w14:paraId="6FEB39EA" w14:textId="77777777" w:rsidTr="00F209BD">
        <w:tc>
          <w:tcPr>
            <w:tcW w:w="8616" w:type="dxa"/>
            <w:gridSpan w:val="5"/>
          </w:tcPr>
          <w:p w14:paraId="3E87844C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</w:tabs>
              <w:jc w:val="center"/>
              <w:rPr>
                <w:rFonts w:eastAsia="????"/>
                <w:b/>
                <w:kern w:val="0"/>
                <w:sz w:val="20"/>
              </w:rPr>
            </w:pPr>
            <w:r w:rsidRPr="00916947">
              <w:rPr>
                <w:rFonts w:eastAsia="????" w:cstheme="minorBidi"/>
                <w:b/>
                <w:kern w:val="0"/>
                <w:sz w:val="20"/>
              </w:rPr>
              <w:t>Amendment History</w:t>
            </w:r>
          </w:p>
        </w:tc>
      </w:tr>
      <w:tr w:rsidR="00136534" w:rsidRPr="00FC2E96" w14:paraId="6180F54C" w14:textId="77777777" w:rsidTr="00F209BD">
        <w:tc>
          <w:tcPr>
            <w:tcW w:w="1004" w:type="dxa"/>
          </w:tcPr>
          <w:p w14:paraId="2E19ABD6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916947">
              <w:rPr>
                <w:rFonts w:eastAsia="????" w:cstheme="minorBidi"/>
                <w:kern w:val="0"/>
                <w:sz w:val="20"/>
              </w:rPr>
              <w:t>Change Number</w:t>
            </w:r>
          </w:p>
        </w:tc>
        <w:tc>
          <w:tcPr>
            <w:tcW w:w="2444" w:type="dxa"/>
          </w:tcPr>
          <w:p w14:paraId="29E204E3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916947">
              <w:rPr>
                <w:rFonts w:eastAsia="????" w:cstheme="minorBidi"/>
                <w:kern w:val="0"/>
                <w:sz w:val="20"/>
              </w:rPr>
              <w:t>Revision Description</w:t>
            </w:r>
          </w:p>
        </w:tc>
        <w:tc>
          <w:tcPr>
            <w:tcW w:w="1718" w:type="dxa"/>
          </w:tcPr>
          <w:p w14:paraId="5EE251A1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916947">
              <w:rPr>
                <w:rFonts w:eastAsia="????" w:cstheme="minorBidi"/>
                <w:kern w:val="0"/>
                <w:sz w:val="20"/>
              </w:rPr>
              <w:t>Section Affected</w:t>
            </w:r>
          </w:p>
        </w:tc>
        <w:tc>
          <w:tcPr>
            <w:tcW w:w="1718" w:type="dxa"/>
          </w:tcPr>
          <w:p w14:paraId="2B626D2C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916947">
              <w:rPr>
                <w:rFonts w:eastAsia="????" w:cstheme="minorBidi"/>
                <w:kern w:val="0"/>
                <w:sz w:val="20"/>
              </w:rPr>
              <w:t>Revision Number</w:t>
            </w:r>
          </w:p>
        </w:tc>
        <w:tc>
          <w:tcPr>
            <w:tcW w:w="1732" w:type="dxa"/>
          </w:tcPr>
          <w:p w14:paraId="7A030919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916947">
              <w:rPr>
                <w:rFonts w:eastAsia="????" w:cstheme="minorBidi"/>
                <w:kern w:val="0"/>
                <w:sz w:val="20"/>
              </w:rPr>
              <w:t>Date</w:t>
            </w:r>
          </w:p>
        </w:tc>
      </w:tr>
      <w:tr w:rsidR="00136534" w:rsidRPr="00FC2E96" w14:paraId="0B04E778" w14:textId="77777777" w:rsidTr="00F209BD">
        <w:tc>
          <w:tcPr>
            <w:tcW w:w="1004" w:type="dxa"/>
          </w:tcPr>
          <w:p w14:paraId="2B4F5022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916947">
              <w:rPr>
                <w:rFonts w:eastAsia="????" w:cstheme="minorBidi"/>
                <w:kern w:val="0"/>
                <w:sz w:val="20"/>
              </w:rPr>
              <w:t>1</w:t>
            </w:r>
          </w:p>
        </w:tc>
        <w:tc>
          <w:tcPr>
            <w:tcW w:w="2444" w:type="dxa"/>
          </w:tcPr>
          <w:p w14:paraId="1CC1F4EE" w14:textId="14920C15" w:rsidR="00136534" w:rsidRPr="00FC2E96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916947">
              <w:rPr>
                <w:rFonts w:eastAsia="????" w:cstheme="minorBidi"/>
                <w:kern w:val="0"/>
                <w:sz w:val="20"/>
              </w:rPr>
              <w:t>Draft Version</w:t>
            </w:r>
          </w:p>
        </w:tc>
        <w:tc>
          <w:tcPr>
            <w:tcW w:w="1718" w:type="dxa"/>
          </w:tcPr>
          <w:p w14:paraId="57DE1A5D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916947">
              <w:rPr>
                <w:rFonts w:eastAsia="????" w:cstheme="minorBidi"/>
                <w:kern w:val="0"/>
                <w:sz w:val="20"/>
              </w:rPr>
              <w:t>All</w:t>
            </w:r>
          </w:p>
        </w:tc>
        <w:tc>
          <w:tcPr>
            <w:tcW w:w="1718" w:type="dxa"/>
          </w:tcPr>
          <w:p w14:paraId="7EA63BB2" w14:textId="77777777" w:rsidR="00136534" w:rsidRPr="00FC2E96" w:rsidRDefault="00136534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916947">
              <w:rPr>
                <w:rFonts w:eastAsia="????" w:cstheme="minorBidi"/>
                <w:kern w:val="0"/>
                <w:sz w:val="20"/>
              </w:rPr>
              <w:t>0.1</w:t>
            </w:r>
          </w:p>
        </w:tc>
        <w:tc>
          <w:tcPr>
            <w:tcW w:w="1732" w:type="dxa"/>
          </w:tcPr>
          <w:p w14:paraId="4A4D1AAB" w14:textId="58416E38" w:rsidR="00136534" w:rsidRPr="00FC2E96" w:rsidRDefault="009559E5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916947">
              <w:rPr>
                <w:rFonts w:eastAsia="????" w:cstheme="minorBidi"/>
                <w:kern w:val="0"/>
                <w:sz w:val="20"/>
              </w:rPr>
              <w:t>09</w:t>
            </w:r>
            <w:r w:rsidR="00136534" w:rsidRPr="00916947">
              <w:rPr>
                <w:rFonts w:eastAsia="????" w:cstheme="minorBidi"/>
                <w:kern w:val="0"/>
                <w:sz w:val="20"/>
              </w:rPr>
              <w:t>/11/2021</w:t>
            </w:r>
          </w:p>
        </w:tc>
      </w:tr>
      <w:tr w:rsidR="00136534" w:rsidRPr="00FC2E96" w14:paraId="04F6EA01" w14:textId="77777777" w:rsidTr="00F209BD">
        <w:tc>
          <w:tcPr>
            <w:tcW w:w="1004" w:type="dxa"/>
          </w:tcPr>
          <w:p w14:paraId="563095CC" w14:textId="1BC83F9C" w:rsidR="00136534" w:rsidRPr="00FC2E96" w:rsidRDefault="009559E5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916947">
              <w:rPr>
                <w:rFonts w:eastAsia="????" w:cstheme="minorBidi"/>
                <w:kern w:val="0"/>
                <w:sz w:val="20"/>
              </w:rPr>
              <w:t>2</w:t>
            </w:r>
          </w:p>
        </w:tc>
        <w:tc>
          <w:tcPr>
            <w:tcW w:w="2444" w:type="dxa"/>
          </w:tcPr>
          <w:p w14:paraId="20EF9D96" w14:textId="7F6F22EE" w:rsidR="00136534" w:rsidRPr="00FC2E96" w:rsidRDefault="009559E5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916947">
              <w:rPr>
                <w:rFonts w:eastAsia="????" w:cstheme="minorBidi"/>
                <w:kern w:val="0"/>
                <w:sz w:val="20"/>
              </w:rPr>
              <w:t>Second Draft (added Forms EE1-EE4)</w:t>
            </w:r>
          </w:p>
        </w:tc>
        <w:tc>
          <w:tcPr>
            <w:tcW w:w="1718" w:type="dxa"/>
          </w:tcPr>
          <w:p w14:paraId="237D3B3E" w14:textId="1EE36866" w:rsidR="00136534" w:rsidRPr="00FC2E96" w:rsidRDefault="009559E5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916947">
              <w:rPr>
                <w:rFonts w:eastAsia="????" w:cstheme="minorBidi"/>
                <w:kern w:val="0"/>
                <w:sz w:val="20"/>
              </w:rPr>
              <w:t>All</w:t>
            </w:r>
          </w:p>
        </w:tc>
        <w:tc>
          <w:tcPr>
            <w:tcW w:w="1718" w:type="dxa"/>
          </w:tcPr>
          <w:p w14:paraId="16567266" w14:textId="4D6E5C14" w:rsidR="00136534" w:rsidRPr="00FC2E96" w:rsidRDefault="009559E5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916947">
              <w:rPr>
                <w:rFonts w:eastAsia="????" w:cstheme="minorBidi"/>
                <w:kern w:val="0"/>
                <w:sz w:val="20"/>
              </w:rPr>
              <w:t>0.2</w:t>
            </w:r>
          </w:p>
        </w:tc>
        <w:tc>
          <w:tcPr>
            <w:tcW w:w="1732" w:type="dxa"/>
          </w:tcPr>
          <w:p w14:paraId="0D6F615D" w14:textId="5532E000" w:rsidR="00136534" w:rsidRPr="00FC2E96" w:rsidRDefault="009559E5" w:rsidP="0013653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916947">
              <w:rPr>
                <w:rFonts w:eastAsia="????" w:cstheme="minorBidi"/>
                <w:kern w:val="0"/>
                <w:sz w:val="20"/>
              </w:rPr>
              <w:t>11/11/2021</w:t>
            </w:r>
          </w:p>
        </w:tc>
      </w:tr>
      <w:tr w:rsidR="00F209BD" w:rsidRPr="00FC2E96" w14:paraId="2580D2BE" w14:textId="77777777" w:rsidTr="00F209BD">
        <w:tc>
          <w:tcPr>
            <w:tcW w:w="1004" w:type="dxa"/>
          </w:tcPr>
          <w:p w14:paraId="0F7BEB34" w14:textId="1306EBC7" w:rsidR="00F209BD" w:rsidRPr="00916947" w:rsidRDefault="00F209BD" w:rsidP="00F209BD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bCs/>
                <w:kern w:val="0"/>
                <w:sz w:val="20"/>
              </w:rPr>
            </w:pPr>
            <w:r w:rsidRPr="00591B8E">
              <w:rPr>
                <w:rFonts w:eastAsia="????"/>
                <w:bCs/>
                <w:kern w:val="0"/>
                <w:sz w:val="20"/>
              </w:rPr>
              <w:t>3</w:t>
            </w:r>
          </w:p>
        </w:tc>
        <w:tc>
          <w:tcPr>
            <w:tcW w:w="2444" w:type="dxa"/>
          </w:tcPr>
          <w:p w14:paraId="1FFADE45" w14:textId="5C021B50" w:rsidR="00F209BD" w:rsidRPr="00FC2E96" w:rsidRDefault="00F209BD" w:rsidP="00F209BD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b/>
                <w:kern w:val="0"/>
                <w:sz w:val="20"/>
              </w:rPr>
            </w:pPr>
            <w:r w:rsidRPr="00DF7248">
              <w:rPr>
                <w:rFonts w:eastAsia="????" w:cstheme="minorBidi"/>
                <w:kern w:val="0"/>
                <w:sz w:val="20"/>
              </w:rPr>
              <w:t>Third Draft (added Get All Profile(s)</w:t>
            </w:r>
            <w:r w:rsidR="000C05D3" w:rsidRPr="0013561C">
              <w:rPr>
                <w:rFonts w:eastAsia="????" w:cstheme="minorBidi"/>
                <w:kern w:val="0"/>
                <w:sz w:val="20"/>
              </w:rPr>
              <w:t xml:space="preserve"> and updated EE1-EE4</w:t>
            </w:r>
            <w:r w:rsidRPr="003D05DC">
              <w:rPr>
                <w:rFonts w:eastAsia="????" w:cstheme="minorBidi"/>
                <w:kern w:val="0"/>
                <w:sz w:val="20"/>
              </w:rPr>
              <w:t>)</w:t>
            </w:r>
          </w:p>
        </w:tc>
        <w:tc>
          <w:tcPr>
            <w:tcW w:w="1718" w:type="dxa"/>
          </w:tcPr>
          <w:p w14:paraId="762DAF44" w14:textId="7F85C75F" w:rsidR="00F209BD" w:rsidRPr="00FC2E96" w:rsidRDefault="00F209BD" w:rsidP="00F209BD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b/>
                <w:kern w:val="0"/>
                <w:sz w:val="20"/>
              </w:rPr>
            </w:pPr>
            <w:r w:rsidRPr="00DF7248">
              <w:rPr>
                <w:rFonts w:eastAsia="????" w:cstheme="minorBidi"/>
                <w:kern w:val="0"/>
                <w:sz w:val="20"/>
              </w:rPr>
              <w:t>All</w:t>
            </w:r>
          </w:p>
        </w:tc>
        <w:tc>
          <w:tcPr>
            <w:tcW w:w="1718" w:type="dxa"/>
          </w:tcPr>
          <w:p w14:paraId="51A9B85E" w14:textId="608E695A" w:rsidR="00F209BD" w:rsidRPr="00916947" w:rsidRDefault="00F209BD" w:rsidP="00F209BD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bCs/>
                <w:kern w:val="0"/>
                <w:sz w:val="20"/>
              </w:rPr>
            </w:pPr>
            <w:r w:rsidRPr="00591B8E">
              <w:rPr>
                <w:rFonts w:eastAsia="????"/>
                <w:bCs/>
                <w:kern w:val="0"/>
                <w:sz w:val="20"/>
              </w:rPr>
              <w:t>0.3</w:t>
            </w:r>
          </w:p>
        </w:tc>
        <w:tc>
          <w:tcPr>
            <w:tcW w:w="1732" w:type="dxa"/>
          </w:tcPr>
          <w:p w14:paraId="7712C0F1" w14:textId="6605C56B" w:rsidR="00F209BD" w:rsidRPr="00916947" w:rsidRDefault="00F209BD" w:rsidP="00F209BD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bCs/>
                <w:kern w:val="0"/>
                <w:sz w:val="20"/>
              </w:rPr>
            </w:pPr>
            <w:r w:rsidRPr="00591B8E">
              <w:rPr>
                <w:rFonts w:eastAsia="????"/>
                <w:bCs/>
                <w:kern w:val="0"/>
                <w:sz w:val="20"/>
              </w:rPr>
              <w:t>1</w:t>
            </w:r>
            <w:r w:rsidR="00B55DB4" w:rsidRPr="00DF7248">
              <w:rPr>
                <w:rFonts w:eastAsia="????" w:cstheme="minorBidi"/>
                <w:bCs/>
                <w:kern w:val="0"/>
                <w:sz w:val="20"/>
              </w:rPr>
              <w:t>9</w:t>
            </w:r>
            <w:r w:rsidRPr="00591B8E">
              <w:rPr>
                <w:rFonts w:eastAsia="????"/>
                <w:bCs/>
                <w:kern w:val="0"/>
                <w:sz w:val="20"/>
              </w:rPr>
              <w:t>/11/2021</w:t>
            </w:r>
          </w:p>
        </w:tc>
      </w:tr>
      <w:tr w:rsidR="0092729F" w:rsidRPr="00FC2E96" w14:paraId="6BF7A38E" w14:textId="77777777" w:rsidTr="00F209BD">
        <w:tc>
          <w:tcPr>
            <w:tcW w:w="1004" w:type="dxa"/>
          </w:tcPr>
          <w:p w14:paraId="66A9D6F2" w14:textId="164A828A" w:rsidR="0092729F" w:rsidRPr="00FC2E96" w:rsidRDefault="0092729F" w:rsidP="00F209BD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bCs/>
                <w:kern w:val="0"/>
                <w:sz w:val="20"/>
              </w:rPr>
            </w:pPr>
            <w:r>
              <w:rPr>
                <w:rFonts w:eastAsia="????"/>
                <w:bCs/>
                <w:kern w:val="0"/>
                <w:sz w:val="20"/>
              </w:rPr>
              <w:t>4</w:t>
            </w:r>
          </w:p>
        </w:tc>
        <w:tc>
          <w:tcPr>
            <w:tcW w:w="2444" w:type="dxa"/>
          </w:tcPr>
          <w:p w14:paraId="1CA7DFE0" w14:textId="1BF49505" w:rsidR="0092729F" w:rsidRPr="00DF7248" w:rsidRDefault="0092729F" w:rsidP="00F209BD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>
              <w:rPr>
                <w:rFonts w:eastAsia="????" w:cstheme="minorBidi"/>
                <w:kern w:val="0"/>
                <w:sz w:val="20"/>
              </w:rPr>
              <w:t>Fourth</w:t>
            </w:r>
            <w:r w:rsidRPr="00DF7248">
              <w:rPr>
                <w:rFonts w:eastAsia="????" w:cstheme="minorBidi"/>
                <w:kern w:val="0"/>
                <w:sz w:val="20"/>
              </w:rPr>
              <w:t xml:space="preserve"> Draft (added Get All Profile(s)</w:t>
            </w:r>
            <w:r w:rsidRPr="0013561C">
              <w:rPr>
                <w:rFonts w:eastAsia="????" w:cstheme="minorBidi"/>
                <w:kern w:val="0"/>
                <w:sz w:val="20"/>
              </w:rPr>
              <w:t xml:space="preserve"> </w:t>
            </w:r>
            <w:r w:rsidR="00901219">
              <w:rPr>
                <w:rFonts w:eastAsia="????" w:cstheme="minorBidi"/>
                <w:kern w:val="0"/>
                <w:sz w:val="20"/>
              </w:rPr>
              <w:t xml:space="preserve">sample response and </w:t>
            </w:r>
            <w:r w:rsidR="00960667">
              <w:rPr>
                <w:rFonts w:eastAsia="????" w:cstheme="minorBidi"/>
                <w:kern w:val="0"/>
                <w:sz w:val="20"/>
              </w:rPr>
              <w:t>signature creation and verification)</w:t>
            </w:r>
          </w:p>
        </w:tc>
        <w:tc>
          <w:tcPr>
            <w:tcW w:w="1718" w:type="dxa"/>
          </w:tcPr>
          <w:p w14:paraId="6F4465AB" w14:textId="106AA3FF" w:rsidR="0092729F" w:rsidRPr="00DF7248" w:rsidRDefault="00901219" w:rsidP="00F209BD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DF7248">
              <w:rPr>
                <w:rFonts w:eastAsia="????" w:cstheme="minorBidi"/>
                <w:kern w:val="0"/>
                <w:sz w:val="20"/>
              </w:rPr>
              <w:t>All</w:t>
            </w:r>
          </w:p>
        </w:tc>
        <w:tc>
          <w:tcPr>
            <w:tcW w:w="1718" w:type="dxa"/>
          </w:tcPr>
          <w:p w14:paraId="2DFD5466" w14:textId="1DE42E5D" w:rsidR="0092729F" w:rsidRPr="00FC2E96" w:rsidRDefault="00901219" w:rsidP="00F209BD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bCs/>
                <w:kern w:val="0"/>
                <w:sz w:val="20"/>
              </w:rPr>
            </w:pPr>
            <w:r>
              <w:rPr>
                <w:rFonts w:eastAsia="????"/>
                <w:bCs/>
                <w:kern w:val="0"/>
                <w:sz w:val="20"/>
              </w:rPr>
              <w:t>0.4</w:t>
            </w:r>
          </w:p>
        </w:tc>
        <w:tc>
          <w:tcPr>
            <w:tcW w:w="1732" w:type="dxa"/>
          </w:tcPr>
          <w:p w14:paraId="6A9B8985" w14:textId="18BB5010" w:rsidR="0092729F" w:rsidRPr="00FC2E96" w:rsidRDefault="00901219" w:rsidP="00F209BD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bCs/>
                <w:kern w:val="0"/>
                <w:sz w:val="20"/>
              </w:rPr>
            </w:pPr>
            <w:r>
              <w:rPr>
                <w:rFonts w:eastAsia="????"/>
                <w:bCs/>
                <w:kern w:val="0"/>
                <w:sz w:val="20"/>
              </w:rPr>
              <w:t>01</w:t>
            </w:r>
            <w:r w:rsidRPr="003E535F">
              <w:rPr>
                <w:rFonts w:eastAsia="????"/>
                <w:bCs/>
                <w:kern w:val="0"/>
                <w:sz w:val="20"/>
              </w:rPr>
              <w:t>/1</w:t>
            </w:r>
            <w:r>
              <w:rPr>
                <w:rFonts w:eastAsia="????"/>
                <w:bCs/>
                <w:kern w:val="0"/>
                <w:sz w:val="20"/>
              </w:rPr>
              <w:t>2</w:t>
            </w:r>
            <w:r w:rsidRPr="003E535F">
              <w:rPr>
                <w:rFonts w:eastAsia="????"/>
                <w:bCs/>
                <w:kern w:val="0"/>
                <w:sz w:val="20"/>
              </w:rPr>
              <w:t>/2021</w:t>
            </w:r>
          </w:p>
        </w:tc>
      </w:tr>
      <w:tr w:rsidR="00E94044" w:rsidRPr="00FC2E96" w14:paraId="0A685888" w14:textId="77777777" w:rsidTr="00F209BD">
        <w:tc>
          <w:tcPr>
            <w:tcW w:w="1004" w:type="dxa"/>
          </w:tcPr>
          <w:p w14:paraId="4FBD11B4" w14:textId="3304E577" w:rsidR="00E94044" w:rsidRDefault="00E94044" w:rsidP="00E9404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bCs/>
                <w:kern w:val="0"/>
                <w:sz w:val="20"/>
              </w:rPr>
            </w:pPr>
            <w:r>
              <w:rPr>
                <w:rFonts w:eastAsia="????"/>
                <w:bCs/>
                <w:kern w:val="0"/>
                <w:sz w:val="20"/>
              </w:rPr>
              <w:t>5</w:t>
            </w:r>
          </w:p>
        </w:tc>
        <w:tc>
          <w:tcPr>
            <w:tcW w:w="2444" w:type="dxa"/>
          </w:tcPr>
          <w:p w14:paraId="235D046D" w14:textId="0E12DA2B" w:rsidR="00E94044" w:rsidRDefault="00E94044" w:rsidP="00E9404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>
              <w:rPr>
                <w:rFonts w:eastAsia="????"/>
                <w:kern w:val="0"/>
                <w:sz w:val="20"/>
              </w:rPr>
              <w:t>Fifth Draft (added</w:t>
            </w:r>
            <w:r w:rsidR="005C6AA4">
              <w:rPr>
                <w:rFonts w:eastAsia="????"/>
                <w:kern w:val="0"/>
                <w:sz w:val="20"/>
              </w:rPr>
              <w:t xml:space="preserve"> Get District, Get REA Registry, Get COCR Submission</w:t>
            </w:r>
            <w:r w:rsidR="002535F3">
              <w:rPr>
                <w:rFonts w:eastAsia="????"/>
                <w:kern w:val="0"/>
                <w:sz w:val="20"/>
              </w:rPr>
              <w:t>, Get Bec</w:t>
            </w:r>
            <w:r w:rsidR="005C6AA4">
              <w:rPr>
                <w:rFonts w:eastAsia="????"/>
                <w:kern w:val="0"/>
                <w:sz w:val="20"/>
              </w:rPr>
              <w:t xml:space="preserve"> and</w:t>
            </w:r>
            <w:r>
              <w:rPr>
                <w:rFonts w:eastAsia="????"/>
                <w:kern w:val="0"/>
                <w:sz w:val="20"/>
              </w:rPr>
              <w:t xml:space="preserve"> Payment Complete</w:t>
            </w:r>
            <w:r w:rsidR="005C6AA4">
              <w:rPr>
                <w:rFonts w:eastAsia="????"/>
                <w:kern w:val="0"/>
                <w:sz w:val="20"/>
              </w:rPr>
              <w:t>d</w:t>
            </w:r>
            <w:r>
              <w:rPr>
                <w:rFonts w:eastAsia="????"/>
                <w:kern w:val="0"/>
                <w:sz w:val="20"/>
              </w:rPr>
              <w:t>)</w:t>
            </w:r>
          </w:p>
        </w:tc>
        <w:tc>
          <w:tcPr>
            <w:tcW w:w="1718" w:type="dxa"/>
          </w:tcPr>
          <w:p w14:paraId="427FA1DD" w14:textId="789BDB98" w:rsidR="00E94044" w:rsidRPr="00DF7248" w:rsidRDefault="00E94044" w:rsidP="00E9404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 w:rsidRPr="00DF7248">
              <w:rPr>
                <w:rFonts w:eastAsia="????" w:cstheme="minorBidi"/>
                <w:kern w:val="0"/>
                <w:sz w:val="20"/>
              </w:rPr>
              <w:t>All</w:t>
            </w:r>
          </w:p>
        </w:tc>
        <w:tc>
          <w:tcPr>
            <w:tcW w:w="1718" w:type="dxa"/>
          </w:tcPr>
          <w:p w14:paraId="35717413" w14:textId="3439F165" w:rsidR="00E94044" w:rsidRDefault="00E94044" w:rsidP="00E9404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bCs/>
                <w:kern w:val="0"/>
                <w:sz w:val="20"/>
              </w:rPr>
            </w:pPr>
            <w:r>
              <w:rPr>
                <w:rFonts w:eastAsia="????"/>
                <w:bCs/>
                <w:kern w:val="0"/>
                <w:sz w:val="20"/>
              </w:rPr>
              <w:t>0.5</w:t>
            </w:r>
          </w:p>
        </w:tc>
        <w:tc>
          <w:tcPr>
            <w:tcW w:w="1732" w:type="dxa"/>
          </w:tcPr>
          <w:p w14:paraId="5C7EE01B" w14:textId="7B53A468" w:rsidR="00E94044" w:rsidRDefault="005C6AA4" w:rsidP="00E9404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bCs/>
                <w:kern w:val="0"/>
                <w:sz w:val="20"/>
              </w:rPr>
            </w:pPr>
            <w:r>
              <w:rPr>
                <w:rFonts w:eastAsia="????"/>
                <w:bCs/>
                <w:kern w:val="0"/>
                <w:sz w:val="20"/>
              </w:rPr>
              <w:t>1</w:t>
            </w:r>
            <w:r w:rsidR="00DE10DC">
              <w:rPr>
                <w:rFonts w:eastAsia="????"/>
                <w:bCs/>
                <w:kern w:val="0"/>
                <w:sz w:val="20"/>
              </w:rPr>
              <w:t>5</w:t>
            </w:r>
            <w:r w:rsidR="00E94044" w:rsidRPr="003E535F">
              <w:rPr>
                <w:rFonts w:eastAsia="????"/>
                <w:bCs/>
                <w:kern w:val="0"/>
                <w:sz w:val="20"/>
              </w:rPr>
              <w:t>/1</w:t>
            </w:r>
            <w:r w:rsidR="00E94044">
              <w:rPr>
                <w:rFonts w:eastAsia="????"/>
                <w:bCs/>
                <w:kern w:val="0"/>
                <w:sz w:val="20"/>
              </w:rPr>
              <w:t>2</w:t>
            </w:r>
            <w:r w:rsidR="00E94044" w:rsidRPr="003E535F">
              <w:rPr>
                <w:rFonts w:eastAsia="????"/>
                <w:bCs/>
                <w:kern w:val="0"/>
                <w:sz w:val="20"/>
              </w:rPr>
              <w:t>/2021</w:t>
            </w:r>
          </w:p>
        </w:tc>
      </w:tr>
      <w:tr w:rsidR="00F54AE8" w:rsidRPr="00FC2E96" w14:paraId="716597D4" w14:textId="77777777" w:rsidTr="00F209BD">
        <w:tc>
          <w:tcPr>
            <w:tcW w:w="1004" w:type="dxa"/>
          </w:tcPr>
          <w:p w14:paraId="33EC7C32" w14:textId="1DBE291A" w:rsidR="00F54AE8" w:rsidRDefault="00F54AE8" w:rsidP="00E9404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bCs/>
                <w:kern w:val="0"/>
                <w:sz w:val="20"/>
              </w:rPr>
            </w:pPr>
            <w:r>
              <w:rPr>
                <w:rFonts w:eastAsia="????"/>
                <w:bCs/>
                <w:kern w:val="0"/>
                <w:sz w:val="20"/>
              </w:rPr>
              <w:t>6</w:t>
            </w:r>
          </w:p>
        </w:tc>
        <w:tc>
          <w:tcPr>
            <w:tcW w:w="2444" w:type="dxa"/>
          </w:tcPr>
          <w:p w14:paraId="12656AF9" w14:textId="1802CDE6" w:rsidR="00F54AE8" w:rsidRDefault="00F54AE8" w:rsidP="00092899">
            <w:pPr>
              <w:widowControl/>
              <w:tabs>
                <w:tab w:val="num" w:pos="960"/>
                <w:tab w:val="num" w:pos="1000"/>
              </w:tabs>
              <w:rPr>
                <w:rFonts w:eastAsia="????"/>
                <w:kern w:val="0"/>
                <w:sz w:val="20"/>
              </w:rPr>
            </w:pPr>
            <w:r>
              <w:rPr>
                <w:rFonts w:eastAsia="????"/>
                <w:kern w:val="0"/>
                <w:sz w:val="20"/>
              </w:rPr>
              <w:t>Sixth Draft (updated field length of</w:t>
            </w:r>
            <w:r w:rsidR="00954C21">
              <w:rPr>
                <w:rFonts w:eastAsia="????"/>
                <w:kern w:val="0"/>
                <w:sz w:val="20"/>
              </w:rPr>
              <w:t xml:space="preserve"> district related fields</w:t>
            </w:r>
            <w:r>
              <w:rPr>
                <w:rFonts w:eastAsia="????"/>
                <w:kern w:val="0"/>
                <w:sz w:val="20"/>
              </w:rPr>
              <w:t>)</w:t>
            </w:r>
          </w:p>
        </w:tc>
        <w:tc>
          <w:tcPr>
            <w:tcW w:w="1718" w:type="dxa"/>
          </w:tcPr>
          <w:p w14:paraId="57C5A002" w14:textId="4D48C203" w:rsidR="00F54AE8" w:rsidRPr="00DF7248" w:rsidRDefault="00F54AE8" w:rsidP="00E9404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kern w:val="0"/>
                <w:sz w:val="20"/>
              </w:rPr>
            </w:pPr>
            <w:r>
              <w:rPr>
                <w:rFonts w:eastAsia="????"/>
                <w:kern w:val="0"/>
                <w:sz w:val="20"/>
              </w:rPr>
              <w:t>All</w:t>
            </w:r>
          </w:p>
        </w:tc>
        <w:tc>
          <w:tcPr>
            <w:tcW w:w="1718" w:type="dxa"/>
          </w:tcPr>
          <w:p w14:paraId="5398467D" w14:textId="4E062355" w:rsidR="00F54AE8" w:rsidRDefault="00F54AE8" w:rsidP="00E9404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bCs/>
                <w:kern w:val="0"/>
                <w:sz w:val="20"/>
              </w:rPr>
            </w:pPr>
            <w:r>
              <w:rPr>
                <w:rFonts w:eastAsia="????"/>
                <w:bCs/>
                <w:kern w:val="0"/>
                <w:sz w:val="20"/>
              </w:rPr>
              <w:t>0.6</w:t>
            </w:r>
          </w:p>
        </w:tc>
        <w:tc>
          <w:tcPr>
            <w:tcW w:w="1732" w:type="dxa"/>
          </w:tcPr>
          <w:p w14:paraId="13D51A7B" w14:textId="051130F4" w:rsidR="00F54AE8" w:rsidRDefault="00F54AE8" w:rsidP="00E94044">
            <w:pPr>
              <w:widowControl/>
              <w:tabs>
                <w:tab w:val="num" w:pos="960"/>
                <w:tab w:val="num" w:pos="1000"/>
              </w:tabs>
              <w:jc w:val="both"/>
              <w:rPr>
                <w:rFonts w:eastAsia="????"/>
                <w:bCs/>
                <w:kern w:val="0"/>
                <w:sz w:val="20"/>
              </w:rPr>
            </w:pPr>
            <w:r>
              <w:rPr>
                <w:rFonts w:eastAsia="????"/>
                <w:bCs/>
                <w:kern w:val="0"/>
                <w:sz w:val="20"/>
              </w:rPr>
              <w:t>19/01/2022</w:t>
            </w:r>
          </w:p>
        </w:tc>
      </w:tr>
      <w:tr w:rsidR="00F63D75" w:rsidRPr="00FC2E96" w14:paraId="567FAA56" w14:textId="77777777" w:rsidTr="00F209BD">
        <w:trPr>
          <w:ins w:id="4" w:author="Lewen Lai Wa Lam" w:date="2022-02-28T09:44:00Z"/>
        </w:trPr>
        <w:tc>
          <w:tcPr>
            <w:tcW w:w="1004" w:type="dxa"/>
          </w:tcPr>
          <w:p w14:paraId="099F1F51" w14:textId="6C141664" w:rsidR="00F63D75" w:rsidRDefault="00F63D75" w:rsidP="00F63D75">
            <w:pPr>
              <w:widowControl/>
              <w:tabs>
                <w:tab w:val="num" w:pos="960"/>
                <w:tab w:val="num" w:pos="1000"/>
              </w:tabs>
              <w:jc w:val="both"/>
              <w:rPr>
                <w:ins w:id="5" w:author="Lewen Lai Wa Lam" w:date="2022-02-28T09:44:00Z"/>
                <w:rFonts w:eastAsia="????"/>
                <w:bCs/>
                <w:kern w:val="0"/>
                <w:sz w:val="20"/>
              </w:rPr>
            </w:pPr>
            <w:ins w:id="6" w:author="Lewen Lai Wa Lam" w:date="2022-02-28T09:44:00Z">
              <w:r>
                <w:rPr>
                  <w:rFonts w:eastAsia="????"/>
                  <w:bCs/>
                  <w:kern w:val="0"/>
                  <w:sz w:val="20"/>
                </w:rPr>
                <w:t>7</w:t>
              </w:r>
            </w:ins>
          </w:p>
        </w:tc>
        <w:tc>
          <w:tcPr>
            <w:tcW w:w="2444" w:type="dxa"/>
          </w:tcPr>
          <w:p w14:paraId="3881194E" w14:textId="751EC52D" w:rsidR="00F63D75" w:rsidRDefault="00F63D75" w:rsidP="00F63D75">
            <w:pPr>
              <w:widowControl/>
              <w:tabs>
                <w:tab w:val="num" w:pos="960"/>
                <w:tab w:val="num" w:pos="1000"/>
              </w:tabs>
              <w:rPr>
                <w:ins w:id="7" w:author="Lewen Lai Wa Lam" w:date="2022-02-28T09:44:00Z"/>
                <w:rFonts w:eastAsia="????"/>
                <w:kern w:val="0"/>
                <w:sz w:val="20"/>
              </w:rPr>
            </w:pPr>
            <w:ins w:id="8" w:author="Lewen Lai Wa Lam" w:date="2022-02-28T09:44:00Z">
              <w:r>
                <w:rPr>
                  <w:rFonts w:eastAsia="????"/>
                  <w:kern w:val="0"/>
                  <w:sz w:val="20"/>
                </w:rPr>
                <w:t>Remove parentForm</w:t>
              </w:r>
            </w:ins>
          </w:p>
        </w:tc>
        <w:tc>
          <w:tcPr>
            <w:tcW w:w="1718" w:type="dxa"/>
          </w:tcPr>
          <w:p w14:paraId="4BB485A0" w14:textId="02B50F89" w:rsidR="00F63D75" w:rsidRDefault="00F63D75" w:rsidP="00F63D75">
            <w:pPr>
              <w:widowControl/>
              <w:tabs>
                <w:tab w:val="num" w:pos="960"/>
                <w:tab w:val="num" w:pos="1000"/>
              </w:tabs>
              <w:jc w:val="both"/>
              <w:rPr>
                <w:ins w:id="9" w:author="Lewen Lai Wa Lam" w:date="2022-02-28T09:44:00Z"/>
                <w:rFonts w:eastAsia="????"/>
                <w:kern w:val="0"/>
                <w:sz w:val="20"/>
              </w:rPr>
            </w:pPr>
            <w:ins w:id="10" w:author="Lewen Lai Wa Lam" w:date="2022-02-28T09:44:00Z">
              <w:r>
                <w:rPr>
                  <w:rFonts w:eastAsia="????"/>
                  <w:kern w:val="0"/>
                  <w:sz w:val="20"/>
                </w:rPr>
                <w:t>EE3, EE4</w:t>
              </w:r>
            </w:ins>
          </w:p>
        </w:tc>
        <w:tc>
          <w:tcPr>
            <w:tcW w:w="1718" w:type="dxa"/>
          </w:tcPr>
          <w:p w14:paraId="67771F1E" w14:textId="64E23EED" w:rsidR="00F63D75" w:rsidRDefault="00F63D75" w:rsidP="00F63D75">
            <w:pPr>
              <w:widowControl/>
              <w:tabs>
                <w:tab w:val="num" w:pos="960"/>
                <w:tab w:val="num" w:pos="1000"/>
              </w:tabs>
              <w:jc w:val="both"/>
              <w:rPr>
                <w:ins w:id="11" w:author="Lewen Lai Wa Lam" w:date="2022-02-28T09:44:00Z"/>
                <w:rFonts w:eastAsia="????"/>
                <w:bCs/>
                <w:kern w:val="0"/>
                <w:sz w:val="20"/>
              </w:rPr>
            </w:pPr>
            <w:ins w:id="12" w:author="Lewen Lai Wa Lam" w:date="2022-02-28T09:44:00Z">
              <w:r>
                <w:rPr>
                  <w:rFonts w:eastAsia="????"/>
                  <w:bCs/>
                  <w:kern w:val="0"/>
                  <w:sz w:val="20"/>
                </w:rPr>
                <w:t>0.7</w:t>
              </w:r>
            </w:ins>
          </w:p>
        </w:tc>
        <w:tc>
          <w:tcPr>
            <w:tcW w:w="1732" w:type="dxa"/>
          </w:tcPr>
          <w:p w14:paraId="5FF1B37D" w14:textId="23BD6806" w:rsidR="00F63D75" w:rsidRDefault="00F63D75" w:rsidP="00F63D75">
            <w:pPr>
              <w:widowControl/>
              <w:tabs>
                <w:tab w:val="num" w:pos="960"/>
                <w:tab w:val="num" w:pos="1000"/>
              </w:tabs>
              <w:jc w:val="both"/>
              <w:rPr>
                <w:ins w:id="13" w:author="Lewen Lai Wa Lam" w:date="2022-02-28T09:44:00Z"/>
                <w:rFonts w:eastAsia="????"/>
                <w:bCs/>
                <w:kern w:val="0"/>
                <w:sz w:val="20"/>
              </w:rPr>
            </w:pPr>
            <w:ins w:id="14" w:author="Lewen Lai Wa Lam" w:date="2022-02-28T09:44:00Z">
              <w:r>
                <w:rPr>
                  <w:rFonts w:eastAsia="????"/>
                  <w:bCs/>
                  <w:kern w:val="0"/>
                  <w:sz w:val="20"/>
                </w:rPr>
                <w:t>28/02/2022</w:t>
              </w:r>
            </w:ins>
          </w:p>
        </w:tc>
      </w:tr>
    </w:tbl>
    <w:p w14:paraId="5A2179CB" w14:textId="77777777" w:rsidR="00136534" w:rsidRPr="00FC2E96" w:rsidRDefault="00136534" w:rsidP="00136534">
      <w:pPr>
        <w:widowControl/>
        <w:tabs>
          <w:tab w:val="num" w:pos="960"/>
          <w:tab w:val="num" w:pos="1000"/>
        </w:tabs>
        <w:ind w:left="400" w:hanging="400"/>
        <w:jc w:val="both"/>
        <w:rPr>
          <w:rFonts w:ascii="Times New Roman" w:eastAsia="????" w:hAnsi="Times New Roman" w:cs="Times New Roman"/>
          <w:b/>
          <w:kern w:val="0"/>
          <w:sz w:val="20"/>
          <w:szCs w:val="20"/>
        </w:rPr>
      </w:pPr>
    </w:p>
    <w:p w14:paraId="514A587B" w14:textId="77777777" w:rsidR="00136534" w:rsidRPr="00FC2E96" w:rsidRDefault="00136534" w:rsidP="00136534">
      <w:pPr>
        <w:pageBreakBefore/>
        <w:widowControl/>
        <w:tabs>
          <w:tab w:val="num" w:pos="960"/>
          <w:tab w:val="num" w:pos="1000"/>
        </w:tabs>
        <w:ind w:left="403" w:hanging="403"/>
        <w:jc w:val="center"/>
        <w:rPr>
          <w:rFonts w:ascii="Times New Roman" w:eastAsia="????" w:hAnsi="Times New Roman" w:cs="Times New Roman"/>
          <w:b/>
          <w:kern w:val="0"/>
          <w:sz w:val="28"/>
          <w:szCs w:val="28"/>
          <w:u w:val="single"/>
        </w:rPr>
      </w:pPr>
      <w:r w:rsidRPr="00FC2E96">
        <w:rPr>
          <w:rFonts w:ascii="Times New Roman" w:eastAsia="????" w:hAnsi="Times New Roman" w:cs="Times New Roman"/>
          <w:b/>
          <w:kern w:val="0"/>
          <w:sz w:val="28"/>
          <w:szCs w:val="28"/>
          <w:u w:val="single"/>
        </w:rPr>
        <w:lastRenderedPageBreak/>
        <w:t>Table of Contents</w:t>
      </w:r>
    </w:p>
    <w:sdt>
      <w:sdtPr>
        <w:rPr>
          <w:rFonts w:ascii="Times New Roman" w:eastAsia="PMingLiU" w:hAnsi="Times New Roman" w:cs="Times New Roman"/>
          <w:b w:val="0"/>
          <w:bCs w:val="0"/>
          <w:caps w:val="0"/>
          <w:kern w:val="0"/>
          <w:sz w:val="24"/>
          <w:szCs w:val="22"/>
        </w:rPr>
        <w:id w:val="491764037"/>
        <w:docPartObj>
          <w:docPartGallery w:val="Table of Contents"/>
          <w:docPartUnique/>
        </w:docPartObj>
      </w:sdtPr>
      <w:sdtEndPr/>
      <w:sdtContent>
        <w:p w14:paraId="5C91E344" w14:textId="4066CACA" w:rsidR="00B13D1E" w:rsidRDefault="00136534">
          <w:pPr>
            <w:pStyle w:val="TOC1"/>
            <w:rPr>
              <w:ins w:id="15" w:author="Lewen Lai Wa Lam" w:date="2022-02-28T09:44:00Z"/>
              <w:b w:val="0"/>
              <w:bCs w:val="0"/>
              <w:caps w:val="0"/>
              <w:noProof/>
              <w:kern w:val="0"/>
              <w:sz w:val="22"/>
              <w:szCs w:val="22"/>
              <w:lang w:val="en-HK"/>
            </w:rPr>
          </w:pPr>
          <w:r w:rsidRPr="00916947">
            <w:rPr>
              <w:rFonts w:ascii="Times New Roman" w:eastAsia="PMingLiU" w:hAnsi="Times New Roman" w:cs="Times New Roman"/>
              <w:kern w:val="0"/>
            </w:rPr>
            <w:fldChar w:fldCharType="begin"/>
          </w:r>
          <w:r w:rsidRPr="00FC2E96">
            <w:rPr>
              <w:rFonts w:ascii="Times New Roman" w:eastAsia="PMingLiU" w:hAnsi="Times New Roman" w:cs="Times New Roman"/>
              <w:kern w:val="0"/>
            </w:rPr>
            <w:instrText xml:space="preserve"> TOC \o "1-5" \h \z \u </w:instrText>
          </w:r>
          <w:r w:rsidRPr="00916947">
            <w:rPr>
              <w:rFonts w:ascii="Times New Roman" w:eastAsia="PMingLiU" w:hAnsi="Times New Roman" w:cs="Times New Roman"/>
              <w:kern w:val="0"/>
            </w:rPr>
            <w:fldChar w:fldCharType="separate"/>
          </w:r>
          <w:ins w:id="16" w:author="Lewen Lai Wa Lam" w:date="2022-02-28T09:44:00Z">
            <w:r w:rsidR="00B13D1E" w:rsidRPr="00283822">
              <w:rPr>
                <w:rStyle w:val="Hyperlink"/>
                <w:noProof/>
              </w:rPr>
              <w:fldChar w:fldCharType="begin"/>
            </w:r>
            <w:r w:rsidR="00B13D1E" w:rsidRPr="00283822">
              <w:rPr>
                <w:rStyle w:val="Hyperlink"/>
                <w:noProof/>
              </w:rPr>
              <w:instrText xml:space="preserve"> </w:instrText>
            </w:r>
            <w:r w:rsidR="00B13D1E">
              <w:rPr>
                <w:noProof/>
              </w:rPr>
              <w:instrText>HYPERLINK \l "_Toc96933913"</w:instrText>
            </w:r>
            <w:r w:rsidR="00B13D1E" w:rsidRPr="00283822">
              <w:rPr>
                <w:rStyle w:val="Hyperlink"/>
                <w:noProof/>
              </w:rPr>
              <w:instrText xml:space="preserve"> </w:instrText>
            </w:r>
            <w:r w:rsidR="00B13D1E" w:rsidRPr="00283822">
              <w:rPr>
                <w:rStyle w:val="Hyperlink"/>
                <w:noProof/>
              </w:rPr>
            </w:r>
            <w:r w:rsidR="00B13D1E" w:rsidRPr="00283822">
              <w:rPr>
                <w:rStyle w:val="Hyperlink"/>
                <w:noProof/>
              </w:rPr>
              <w:fldChar w:fldCharType="separate"/>
            </w:r>
            <w:r w:rsidR="00B13D1E"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1.</w:t>
            </w:r>
            <w:r w:rsidR="00B13D1E">
              <w:rPr>
                <w:b w:val="0"/>
                <w:bCs w:val="0"/>
                <w: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="00B13D1E"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Encryption and Decryption</w:t>
            </w:r>
            <w:r w:rsidR="00B13D1E">
              <w:rPr>
                <w:noProof/>
                <w:webHidden/>
              </w:rPr>
              <w:tab/>
            </w:r>
            <w:r w:rsidR="00B13D1E">
              <w:rPr>
                <w:noProof/>
                <w:webHidden/>
              </w:rPr>
              <w:fldChar w:fldCharType="begin"/>
            </w:r>
            <w:r w:rsidR="00B13D1E">
              <w:rPr>
                <w:noProof/>
                <w:webHidden/>
              </w:rPr>
              <w:instrText xml:space="preserve"> PAGEREF _Toc96933913 \h </w:instrText>
            </w:r>
          </w:ins>
          <w:r w:rsidR="00B13D1E">
            <w:rPr>
              <w:noProof/>
              <w:webHidden/>
            </w:rPr>
          </w:r>
          <w:r w:rsidR="00B13D1E">
            <w:rPr>
              <w:noProof/>
              <w:webHidden/>
            </w:rPr>
            <w:fldChar w:fldCharType="separate"/>
          </w:r>
          <w:ins w:id="17" w:author="lewen lam" w:date="2025-03-19T10:20:00Z" w16du:dateUtc="2025-03-19T02:20:00Z">
            <w:r w:rsidR="003A1800">
              <w:rPr>
                <w:noProof/>
                <w:webHidden/>
              </w:rPr>
              <w:t>5</w:t>
            </w:r>
          </w:ins>
          <w:ins w:id="18" w:author="Lewen Lai Wa Lam" w:date="2022-02-28T09:44:00Z">
            <w:del w:id="19" w:author="lewen lam" w:date="2025-03-19T10:20:00Z" w16du:dateUtc="2025-03-19T02:20:00Z">
              <w:r w:rsidR="00B13D1E" w:rsidDel="003A1800">
                <w:rPr>
                  <w:noProof/>
                  <w:webHidden/>
                </w:rPr>
                <w:delText>4</w:delText>
              </w:r>
            </w:del>
            <w:r w:rsidR="00B13D1E">
              <w:rPr>
                <w:noProof/>
                <w:webHidden/>
              </w:rPr>
              <w:fldChar w:fldCharType="end"/>
            </w:r>
            <w:r w:rsidR="00B13D1E" w:rsidRPr="00283822">
              <w:rPr>
                <w:rStyle w:val="Hyperlink"/>
                <w:noProof/>
              </w:rPr>
              <w:fldChar w:fldCharType="end"/>
            </w:r>
          </w:ins>
        </w:p>
        <w:p w14:paraId="63C87D1F" w14:textId="427E8A70" w:rsidR="00B13D1E" w:rsidRDefault="00B13D1E">
          <w:pPr>
            <w:pStyle w:val="TOC1"/>
            <w:rPr>
              <w:ins w:id="20" w:author="Lewen Lai Wa Lam" w:date="2022-02-28T09:44:00Z"/>
              <w:b w:val="0"/>
              <w:bCs w:val="0"/>
              <w:caps w:val="0"/>
              <w:noProof/>
              <w:kern w:val="0"/>
              <w:sz w:val="22"/>
              <w:szCs w:val="22"/>
              <w:lang w:val="en-HK"/>
            </w:rPr>
          </w:pPr>
          <w:ins w:id="21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"_Toc96933914"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2.</w:t>
            </w:r>
            <w:r>
              <w:rPr>
                <w:b w:val="0"/>
                <w:bCs w:val="0"/>
                <w: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Signature Creation and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" w:author="lewen lam" w:date="2025-03-19T10:20:00Z" w16du:dateUtc="2025-03-19T02:20:00Z">
            <w:r w:rsidR="003A1800">
              <w:rPr>
                <w:noProof/>
                <w:webHidden/>
              </w:rPr>
              <w:t>6</w:t>
            </w:r>
          </w:ins>
          <w:ins w:id="23" w:author="Lewen Lai Wa Lam" w:date="2022-02-28T09:44:00Z">
            <w:del w:id="24" w:author="lewen lam" w:date="2025-03-19T10:20:00Z" w16du:dateUtc="2025-03-19T02:20:00Z">
              <w:r w:rsidDel="003A1800">
                <w:rPr>
                  <w:noProof/>
                  <w:webHidden/>
                </w:rPr>
                <w:delText>5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1D74EACD" w14:textId="0B91C97A" w:rsidR="00B13D1E" w:rsidRDefault="00B13D1E">
          <w:pPr>
            <w:pStyle w:val="TOC1"/>
            <w:rPr>
              <w:ins w:id="25" w:author="Lewen Lai Wa Lam" w:date="2022-02-28T09:44:00Z"/>
              <w:b w:val="0"/>
              <w:bCs w:val="0"/>
              <w:caps w:val="0"/>
              <w:noProof/>
              <w:kern w:val="0"/>
              <w:sz w:val="22"/>
              <w:szCs w:val="22"/>
              <w:lang w:val="en-HK"/>
            </w:rPr>
          </w:pPr>
          <w:ins w:id="26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"_Toc96933915"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3.</w:t>
            </w:r>
            <w:r>
              <w:rPr>
                <w:b w:val="0"/>
                <w:bCs w:val="0"/>
                <w: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Get All Profile(s)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" w:author="lewen lam" w:date="2025-03-19T10:20:00Z" w16du:dateUtc="2025-03-19T02:20:00Z">
            <w:r w:rsidR="003A1800">
              <w:rPr>
                <w:noProof/>
                <w:webHidden/>
              </w:rPr>
              <w:t>7</w:t>
            </w:r>
          </w:ins>
          <w:ins w:id="28" w:author="Lewen Lai Wa Lam" w:date="2022-02-28T09:44:00Z">
            <w:del w:id="29" w:author="lewen lam" w:date="2025-03-19T10:20:00Z" w16du:dateUtc="2025-03-19T02:20:00Z">
              <w:r w:rsidDel="003A1800">
                <w:rPr>
                  <w:noProof/>
                  <w:webHidden/>
                </w:rPr>
                <w:delText>6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29607A77" w14:textId="72EAF82D" w:rsidR="00B13D1E" w:rsidRDefault="00B13D1E">
          <w:pPr>
            <w:pStyle w:val="TOC1"/>
            <w:rPr>
              <w:ins w:id="30" w:author="Lewen Lai Wa Lam" w:date="2022-02-28T09:44:00Z"/>
              <w:b w:val="0"/>
              <w:bCs w:val="0"/>
              <w:caps w:val="0"/>
              <w:noProof/>
              <w:kern w:val="0"/>
              <w:sz w:val="22"/>
              <w:szCs w:val="22"/>
              <w:lang w:val="en-HK"/>
            </w:rPr>
          </w:pPr>
          <w:ins w:id="31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"_Toc96933916"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4.</w:t>
            </w:r>
            <w:r>
              <w:rPr>
                <w:b w:val="0"/>
                <w:bCs w:val="0"/>
                <w: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Get District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lewen lam" w:date="2025-03-19T10:20:00Z" w16du:dateUtc="2025-03-19T02:20:00Z">
            <w:r w:rsidR="003A1800">
              <w:rPr>
                <w:noProof/>
                <w:webHidden/>
              </w:rPr>
              <w:t>10</w:t>
            </w:r>
          </w:ins>
          <w:ins w:id="33" w:author="Lewen Lai Wa Lam" w:date="2022-02-28T09:44:00Z">
            <w:del w:id="34" w:author="lewen lam" w:date="2025-03-19T10:20:00Z" w16du:dateUtc="2025-03-19T02:20:00Z">
              <w:r w:rsidDel="003A1800">
                <w:rPr>
                  <w:noProof/>
                  <w:webHidden/>
                </w:rPr>
                <w:delText>9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7546DF59" w14:textId="3B3FD2A8" w:rsidR="00B13D1E" w:rsidRDefault="00B13D1E">
          <w:pPr>
            <w:pStyle w:val="TOC1"/>
            <w:rPr>
              <w:ins w:id="35" w:author="Lewen Lai Wa Lam" w:date="2022-02-28T09:44:00Z"/>
              <w:b w:val="0"/>
              <w:bCs w:val="0"/>
              <w:caps w:val="0"/>
              <w:noProof/>
              <w:kern w:val="0"/>
              <w:sz w:val="22"/>
              <w:szCs w:val="22"/>
              <w:lang w:val="en-HK"/>
            </w:rPr>
          </w:pPr>
          <w:ins w:id="36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"_Toc96933917"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5.</w:t>
            </w:r>
            <w:r>
              <w:rPr>
                <w:b w:val="0"/>
                <w:bCs w:val="0"/>
                <w: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Get REA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7" w:author="lewen lam" w:date="2025-03-19T10:20:00Z" w16du:dateUtc="2025-03-19T02:20:00Z">
            <w:r w:rsidR="003A1800">
              <w:rPr>
                <w:noProof/>
                <w:webHidden/>
              </w:rPr>
              <w:t>12</w:t>
            </w:r>
          </w:ins>
          <w:ins w:id="38" w:author="Lewen Lai Wa Lam" w:date="2022-02-28T09:44:00Z">
            <w:del w:id="39" w:author="lewen lam" w:date="2025-03-19T10:20:00Z" w16du:dateUtc="2025-03-19T02:20:00Z">
              <w:r w:rsidDel="003A1800">
                <w:rPr>
                  <w:noProof/>
                  <w:webHidden/>
                </w:rPr>
                <w:delText>11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3AF35B68" w14:textId="1A8137B2" w:rsidR="00B13D1E" w:rsidRDefault="00B13D1E">
          <w:pPr>
            <w:pStyle w:val="TOC1"/>
            <w:rPr>
              <w:ins w:id="40" w:author="Lewen Lai Wa Lam" w:date="2022-02-28T09:44:00Z"/>
              <w:b w:val="0"/>
              <w:bCs w:val="0"/>
              <w:caps w:val="0"/>
              <w:noProof/>
              <w:kern w:val="0"/>
              <w:sz w:val="22"/>
              <w:szCs w:val="22"/>
              <w:lang w:val="en-HK"/>
            </w:rPr>
          </w:pPr>
          <w:ins w:id="41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"_Toc96933918"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6.</w:t>
            </w:r>
            <w:r>
              <w:rPr>
                <w:b w:val="0"/>
                <w:bCs w:val="0"/>
                <w: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Get COCR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_Toc96933918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2" w:author="lewen lam" w:date="2025-03-19T10:20:00Z" w16du:dateUtc="2025-03-19T02:20:00Z">
            <w:r w:rsidR="003A1800">
              <w:rPr>
                <w:noProof/>
                <w:webHidden/>
              </w:rPr>
              <w:t>16</w:t>
            </w:r>
          </w:ins>
          <w:ins w:id="43" w:author="Lewen Lai Wa Lam" w:date="2022-02-28T09:44:00Z">
            <w:del w:id="44" w:author="lewen lam" w:date="2025-03-19T10:20:00Z" w16du:dateUtc="2025-03-19T02:20:00Z">
              <w:r w:rsidDel="003A1800">
                <w:rPr>
                  <w:noProof/>
                  <w:webHidden/>
                </w:rPr>
                <w:delText>15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25068B36" w14:textId="6A427823" w:rsidR="00B13D1E" w:rsidRDefault="00B13D1E">
          <w:pPr>
            <w:pStyle w:val="TOC1"/>
            <w:rPr>
              <w:ins w:id="45" w:author="Lewen Lai Wa Lam" w:date="2022-02-28T09:44:00Z"/>
              <w:b w:val="0"/>
              <w:bCs w:val="0"/>
              <w:caps w:val="0"/>
              <w:noProof/>
              <w:kern w:val="0"/>
              <w:sz w:val="22"/>
              <w:szCs w:val="22"/>
              <w:lang w:val="en-HK"/>
            </w:rPr>
          </w:pPr>
          <w:ins w:id="46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"_Toc96933919"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7.</w:t>
            </w:r>
            <w:r>
              <w:rPr>
                <w:b w:val="0"/>
                <w:bCs w:val="0"/>
                <w: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Get Bec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_Toc96933919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lewen lam" w:date="2025-03-19T10:20:00Z" w16du:dateUtc="2025-03-19T02:20:00Z">
            <w:r w:rsidR="003A1800">
              <w:rPr>
                <w:noProof/>
                <w:webHidden/>
              </w:rPr>
              <w:t>22</w:t>
            </w:r>
          </w:ins>
          <w:ins w:id="48" w:author="Lewen Lai Wa Lam" w:date="2022-02-28T09:44:00Z">
            <w:del w:id="49" w:author="lewen lam" w:date="2025-03-19T10:20:00Z" w16du:dateUtc="2025-03-19T02:20:00Z">
              <w:r w:rsidDel="003A1800">
                <w:rPr>
                  <w:noProof/>
                  <w:webHidden/>
                </w:rPr>
                <w:delText>21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071755B6" w14:textId="1307B3B4" w:rsidR="00B13D1E" w:rsidRDefault="00B13D1E">
          <w:pPr>
            <w:pStyle w:val="TOC1"/>
            <w:rPr>
              <w:ins w:id="50" w:author="Lewen Lai Wa Lam" w:date="2022-02-28T09:44:00Z"/>
              <w:b w:val="0"/>
              <w:bCs w:val="0"/>
              <w:caps w:val="0"/>
              <w:noProof/>
              <w:kern w:val="0"/>
              <w:sz w:val="22"/>
              <w:szCs w:val="22"/>
              <w:lang w:val="en-HK"/>
            </w:rPr>
          </w:pPr>
          <w:ins w:id="51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"_Toc96933920"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8.</w:t>
            </w:r>
            <w:r>
              <w:rPr>
                <w:b w:val="0"/>
                <w:bCs w:val="0"/>
                <w: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EA1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_Toc96933920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" w:author="lewen lam" w:date="2025-03-19T10:20:00Z" w16du:dateUtc="2025-03-19T02:20:00Z">
            <w:r w:rsidR="003A1800">
              <w:rPr>
                <w:noProof/>
                <w:webHidden/>
              </w:rPr>
              <w:t>24</w:t>
            </w:r>
          </w:ins>
          <w:ins w:id="53" w:author="Lewen Lai Wa Lam" w:date="2022-02-28T09:44:00Z">
            <w:del w:id="54" w:author="lewen lam" w:date="2025-03-19T10:20:00Z" w16du:dateUtc="2025-03-19T02:20:00Z">
              <w:r w:rsidDel="003A1800">
                <w:rPr>
                  <w:noProof/>
                  <w:webHidden/>
                </w:rPr>
                <w:delText>23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253FD859" w14:textId="2985C3D4" w:rsidR="00B13D1E" w:rsidRDefault="00B13D1E">
          <w:pPr>
            <w:pStyle w:val="TOC2"/>
            <w:rPr>
              <w:ins w:id="55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56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"_Toc96933921"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8.1.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Request Form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_Toc96933921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7" w:author="lewen lam" w:date="2025-03-19T10:20:00Z" w16du:dateUtc="2025-03-19T02:20:00Z">
            <w:r w:rsidR="003A1800">
              <w:rPr>
                <w:noProof/>
                <w:webHidden/>
              </w:rPr>
              <w:t>24</w:t>
            </w:r>
          </w:ins>
          <w:ins w:id="58" w:author="Lewen Lai Wa Lam" w:date="2022-02-28T09:44:00Z">
            <w:del w:id="59" w:author="lewen lam" w:date="2025-03-19T10:20:00Z" w16du:dateUtc="2025-03-19T02:20:00Z">
              <w:r w:rsidDel="003A1800">
                <w:rPr>
                  <w:noProof/>
                  <w:webHidden/>
                </w:rPr>
                <w:delText>23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1D5B8EC6" w14:textId="0BB661C7" w:rsidR="00B13D1E" w:rsidRDefault="00B13D1E">
          <w:pPr>
            <w:pStyle w:val="TOC2"/>
            <w:rPr>
              <w:ins w:id="60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61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"_Toc96933922"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8.2.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Create Form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_Toc96933922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lewen lam" w:date="2025-03-19T10:20:00Z" w16du:dateUtc="2025-03-19T02:20:00Z">
            <w:r w:rsidR="003A1800">
              <w:rPr>
                <w:noProof/>
                <w:webHidden/>
              </w:rPr>
              <w:t>26</w:t>
            </w:r>
          </w:ins>
          <w:ins w:id="63" w:author="Lewen Lai Wa Lam" w:date="2022-02-28T09:44:00Z">
            <w:del w:id="64" w:author="lewen lam" w:date="2025-03-19T10:20:00Z" w16du:dateUtc="2025-03-19T02:20:00Z">
              <w:r w:rsidDel="003A1800">
                <w:rPr>
                  <w:noProof/>
                  <w:webHidden/>
                </w:rPr>
                <w:delText>25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5C80FD7F" w14:textId="6ED1C6E3" w:rsidR="00B13D1E" w:rsidRDefault="00B13D1E">
          <w:pPr>
            <w:pStyle w:val="TOC2"/>
            <w:rPr>
              <w:ins w:id="65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66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"_Toc96933923"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8.3.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Validation Form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_Toc96933923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7" w:author="lewen lam" w:date="2025-03-19T10:20:00Z" w16du:dateUtc="2025-03-19T02:20:00Z">
            <w:r w:rsidR="003A1800">
              <w:rPr>
                <w:noProof/>
                <w:webHidden/>
              </w:rPr>
              <w:t>34</w:t>
            </w:r>
          </w:ins>
          <w:ins w:id="68" w:author="Lewen Lai Wa Lam" w:date="2022-02-28T09:44:00Z">
            <w:del w:id="69" w:author="lewen lam" w:date="2025-03-19T10:20:00Z" w16du:dateUtc="2025-03-19T02:20:00Z">
              <w:r w:rsidDel="003A1800">
                <w:rPr>
                  <w:noProof/>
                  <w:webHidden/>
                </w:rPr>
                <w:delText>33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5B89DA7C" w14:textId="00C7EA21" w:rsidR="00B13D1E" w:rsidRDefault="00B13D1E">
          <w:pPr>
            <w:pStyle w:val="TOC2"/>
            <w:rPr>
              <w:ins w:id="70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71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"_Toc96933924"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8.4.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Create 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_Toc96933924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2" w:author="lewen lam" w:date="2025-03-19T10:20:00Z" w16du:dateUtc="2025-03-19T02:20:00Z">
            <w:r w:rsidR="003A1800">
              <w:rPr>
                <w:noProof/>
                <w:webHidden/>
              </w:rPr>
              <w:t>41</w:t>
            </w:r>
          </w:ins>
          <w:ins w:id="73" w:author="Lewen Lai Wa Lam" w:date="2022-02-28T09:44:00Z">
            <w:del w:id="74" w:author="lewen lam" w:date="2025-03-19T10:20:00Z" w16du:dateUtc="2025-03-19T02:20:00Z">
              <w:r w:rsidDel="003A1800">
                <w:rPr>
                  <w:noProof/>
                  <w:webHidden/>
                </w:rPr>
                <w:delText>40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528FAFB9" w14:textId="106DAA9D" w:rsidR="00B13D1E" w:rsidRDefault="00B13D1E">
          <w:pPr>
            <w:pStyle w:val="TOC2"/>
            <w:rPr>
              <w:ins w:id="75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76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"_Toc96933925"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8.5.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Acknowledge Submission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_Toc96933925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7" w:author="lewen lam" w:date="2025-03-19T10:20:00Z" w16du:dateUtc="2025-03-19T02:20:00Z">
            <w:r w:rsidR="003A1800">
              <w:rPr>
                <w:noProof/>
                <w:webHidden/>
              </w:rPr>
              <w:t>44</w:t>
            </w:r>
          </w:ins>
          <w:ins w:id="78" w:author="Lewen Lai Wa Lam" w:date="2022-02-28T09:44:00Z">
            <w:del w:id="79" w:author="lewen lam" w:date="2025-03-19T10:20:00Z" w16du:dateUtc="2025-03-19T02:20:00Z">
              <w:r w:rsidDel="003A1800">
                <w:rPr>
                  <w:noProof/>
                  <w:webHidden/>
                </w:rPr>
                <w:delText>43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6D551C87" w14:textId="5A370C78" w:rsidR="00B13D1E" w:rsidRDefault="00B13D1E">
          <w:pPr>
            <w:pStyle w:val="TOC1"/>
            <w:rPr>
              <w:ins w:id="80" w:author="Lewen Lai Wa Lam" w:date="2022-02-28T09:44:00Z"/>
              <w:b w:val="0"/>
              <w:bCs w:val="0"/>
              <w:caps w:val="0"/>
              <w:noProof/>
              <w:kern w:val="0"/>
              <w:sz w:val="22"/>
              <w:szCs w:val="22"/>
              <w:lang w:val="en-HK"/>
            </w:rPr>
          </w:pPr>
          <w:ins w:id="81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"_Toc96933926"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9.</w:t>
            </w:r>
            <w:r>
              <w:rPr>
                <w:b w:val="0"/>
                <w:bCs w:val="0"/>
                <w: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EA3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_Toc96933926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2" w:author="lewen lam" w:date="2025-03-19T10:20:00Z" w16du:dateUtc="2025-03-19T02:20:00Z">
            <w:r w:rsidR="003A1800">
              <w:rPr>
                <w:noProof/>
                <w:webHidden/>
              </w:rPr>
              <w:t>46</w:t>
            </w:r>
          </w:ins>
          <w:ins w:id="83" w:author="Lewen Lai Wa Lam" w:date="2022-02-28T09:44:00Z">
            <w:del w:id="84" w:author="lewen lam" w:date="2025-03-19T10:20:00Z" w16du:dateUtc="2025-03-19T02:20:00Z">
              <w:r w:rsidDel="003A1800">
                <w:rPr>
                  <w:noProof/>
                  <w:webHidden/>
                </w:rPr>
                <w:delText>45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75345C74" w14:textId="0CE64F38" w:rsidR="00B13D1E" w:rsidRDefault="00B13D1E">
          <w:pPr>
            <w:pStyle w:val="TOC2"/>
            <w:rPr>
              <w:ins w:id="85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86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"_Toc96933927"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9.1.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Request Form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7" w:author="lewen lam" w:date="2025-03-19T10:20:00Z" w16du:dateUtc="2025-03-19T02:20:00Z">
            <w:r w:rsidR="003A1800">
              <w:rPr>
                <w:noProof/>
                <w:webHidden/>
              </w:rPr>
              <w:t>46</w:t>
            </w:r>
          </w:ins>
          <w:ins w:id="88" w:author="Lewen Lai Wa Lam" w:date="2022-02-28T09:44:00Z">
            <w:del w:id="89" w:author="lewen lam" w:date="2025-03-19T10:20:00Z" w16du:dateUtc="2025-03-19T02:20:00Z">
              <w:r w:rsidDel="003A1800">
                <w:rPr>
                  <w:noProof/>
                  <w:webHidden/>
                </w:rPr>
                <w:delText>45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74CBC041" w14:textId="7A79DDA0" w:rsidR="00B13D1E" w:rsidRDefault="00B13D1E">
          <w:pPr>
            <w:pStyle w:val="TOC2"/>
            <w:rPr>
              <w:ins w:id="90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91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"_Toc96933928"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9.2.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Create Form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_Toc96933928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2" w:author="lewen lam" w:date="2025-03-19T10:20:00Z" w16du:dateUtc="2025-03-19T02:20:00Z">
            <w:r w:rsidR="003A1800">
              <w:rPr>
                <w:noProof/>
                <w:webHidden/>
              </w:rPr>
              <w:t>48</w:t>
            </w:r>
          </w:ins>
          <w:ins w:id="93" w:author="Lewen Lai Wa Lam" w:date="2022-02-28T09:44:00Z">
            <w:del w:id="94" w:author="lewen lam" w:date="2025-03-19T10:20:00Z" w16du:dateUtc="2025-03-19T02:20:00Z">
              <w:r w:rsidDel="003A1800">
                <w:rPr>
                  <w:noProof/>
                  <w:webHidden/>
                </w:rPr>
                <w:delText>47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479B7007" w14:textId="30382B80" w:rsidR="00B13D1E" w:rsidRDefault="00B13D1E">
          <w:pPr>
            <w:pStyle w:val="TOC2"/>
            <w:rPr>
              <w:ins w:id="95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96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"_Toc96933929"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9.3.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Validation Form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7" w:author="lewen lam" w:date="2025-03-19T10:20:00Z" w16du:dateUtc="2025-03-19T02:20:00Z">
            <w:r w:rsidR="003A1800">
              <w:rPr>
                <w:noProof/>
                <w:webHidden/>
              </w:rPr>
              <w:t>52</w:t>
            </w:r>
          </w:ins>
          <w:ins w:id="98" w:author="Lewen Lai Wa Lam" w:date="2022-02-28T09:44:00Z">
            <w:del w:id="99" w:author="lewen lam" w:date="2025-03-19T10:20:00Z" w16du:dateUtc="2025-03-19T02:20:00Z">
              <w:r w:rsidDel="003A1800">
                <w:rPr>
                  <w:noProof/>
                  <w:webHidden/>
                </w:rPr>
                <w:delText>51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3125A478" w14:textId="75E9A863" w:rsidR="00B13D1E" w:rsidRDefault="00B13D1E">
          <w:pPr>
            <w:pStyle w:val="TOC2"/>
            <w:rPr>
              <w:ins w:id="100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101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"_Toc96933930"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9.4.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Create 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2" w:author="lewen lam" w:date="2025-03-19T10:20:00Z" w16du:dateUtc="2025-03-19T02:20:00Z">
            <w:r w:rsidR="003A1800">
              <w:rPr>
                <w:noProof/>
                <w:webHidden/>
              </w:rPr>
              <w:t>56</w:t>
            </w:r>
          </w:ins>
          <w:ins w:id="103" w:author="Lewen Lai Wa Lam" w:date="2022-02-28T09:44:00Z">
            <w:del w:id="104" w:author="lewen lam" w:date="2025-03-19T10:20:00Z" w16du:dateUtc="2025-03-19T02:20:00Z">
              <w:r w:rsidDel="003A1800">
                <w:rPr>
                  <w:noProof/>
                  <w:webHidden/>
                </w:rPr>
                <w:delText>55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0C2366F7" w14:textId="1FEDC478" w:rsidR="00B13D1E" w:rsidRDefault="00B13D1E">
          <w:pPr>
            <w:pStyle w:val="TOC2"/>
            <w:rPr>
              <w:ins w:id="105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106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"_Toc96933931"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9.5.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Acknowledge Submission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7" w:author="lewen lam" w:date="2025-03-19T10:20:00Z" w16du:dateUtc="2025-03-19T02:20:00Z">
            <w:r w:rsidR="003A1800">
              <w:rPr>
                <w:noProof/>
                <w:webHidden/>
              </w:rPr>
              <w:t>59</w:t>
            </w:r>
          </w:ins>
          <w:ins w:id="108" w:author="Lewen Lai Wa Lam" w:date="2022-02-28T09:44:00Z">
            <w:del w:id="109" w:author="lewen lam" w:date="2025-03-19T10:20:00Z" w16du:dateUtc="2025-03-19T02:20:00Z">
              <w:r w:rsidDel="003A1800">
                <w:rPr>
                  <w:noProof/>
                  <w:webHidden/>
                </w:rPr>
                <w:delText>58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4531BD44" w14:textId="7F96F5A6" w:rsidR="00B13D1E" w:rsidRDefault="00B13D1E">
          <w:pPr>
            <w:pStyle w:val="TOC1"/>
            <w:rPr>
              <w:ins w:id="110" w:author="Lewen Lai Wa Lam" w:date="2022-02-28T09:44:00Z"/>
              <w:b w:val="0"/>
              <w:bCs w:val="0"/>
              <w:caps w:val="0"/>
              <w:noProof/>
              <w:kern w:val="0"/>
              <w:sz w:val="22"/>
              <w:szCs w:val="22"/>
              <w:lang w:val="en-HK"/>
            </w:rPr>
          </w:pPr>
          <w:ins w:id="111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"_Toc96933932"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10.</w:t>
            </w:r>
            <w:r>
              <w:rPr>
                <w:b w:val="0"/>
                <w:bCs w:val="0"/>
                <w: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EE1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2" w:author="lewen lam" w:date="2025-03-19T10:20:00Z" w16du:dateUtc="2025-03-19T02:20:00Z">
            <w:r w:rsidR="003A1800">
              <w:rPr>
                <w:noProof/>
                <w:webHidden/>
              </w:rPr>
              <w:t>61</w:t>
            </w:r>
          </w:ins>
          <w:ins w:id="113" w:author="Lewen Lai Wa Lam" w:date="2022-02-28T09:44:00Z">
            <w:del w:id="114" w:author="lewen lam" w:date="2025-03-19T10:20:00Z" w16du:dateUtc="2025-03-19T02:20:00Z">
              <w:r w:rsidDel="003A1800">
                <w:rPr>
                  <w:noProof/>
                  <w:webHidden/>
                </w:rPr>
                <w:delText>60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2036A1A3" w14:textId="5D5ADB23" w:rsidR="00B13D1E" w:rsidRDefault="00B13D1E">
          <w:pPr>
            <w:pStyle w:val="TOC2"/>
            <w:rPr>
              <w:ins w:id="115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116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"_Toc96933933"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10.1.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Request Form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7" w:author="lewen lam" w:date="2025-03-19T10:20:00Z" w16du:dateUtc="2025-03-19T02:20:00Z">
            <w:r w:rsidR="003A1800">
              <w:rPr>
                <w:noProof/>
                <w:webHidden/>
              </w:rPr>
              <w:t>61</w:t>
            </w:r>
          </w:ins>
          <w:ins w:id="118" w:author="Lewen Lai Wa Lam" w:date="2022-02-28T09:44:00Z">
            <w:del w:id="119" w:author="lewen lam" w:date="2025-03-19T10:20:00Z" w16du:dateUtc="2025-03-19T02:20:00Z">
              <w:r w:rsidDel="003A1800">
                <w:rPr>
                  <w:noProof/>
                  <w:webHidden/>
                </w:rPr>
                <w:delText>60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6AE3AC13" w14:textId="0195B50C" w:rsidR="00B13D1E" w:rsidRDefault="00B13D1E">
          <w:pPr>
            <w:pStyle w:val="TOC2"/>
            <w:rPr>
              <w:ins w:id="120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121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"_Toc96933934"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10.2.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Create Form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2" w:author="lewen lam" w:date="2025-03-19T10:20:00Z" w16du:dateUtc="2025-03-19T02:20:00Z">
            <w:r w:rsidR="003A1800">
              <w:rPr>
                <w:noProof/>
                <w:webHidden/>
              </w:rPr>
              <w:t>69</w:t>
            </w:r>
          </w:ins>
          <w:ins w:id="123" w:author="Lewen Lai Wa Lam" w:date="2022-02-28T09:44:00Z">
            <w:del w:id="124" w:author="lewen lam" w:date="2025-03-19T10:20:00Z" w16du:dateUtc="2025-03-19T02:20:00Z">
              <w:r w:rsidDel="003A1800">
                <w:rPr>
                  <w:noProof/>
                  <w:webHidden/>
                </w:rPr>
                <w:delText>68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3B4D4825" w14:textId="674F2CFA" w:rsidR="00B13D1E" w:rsidRDefault="00B13D1E">
          <w:pPr>
            <w:pStyle w:val="TOC2"/>
            <w:rPr>
              <w:ins w:id="125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126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"_Toc96933935"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10.3.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Validation Form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7" w:author="lewen lam" w:date="2025-03-19T10:20:00Z" w16du:dateUtc="2025-03-19T02:20:00Z">
            <w:r w:rsidR="003A1800">
              <w:rPr>
                <w:noProof/>
                <w:webHidden/>
              </w:rPr>
              <w:t>77</w:t>
            </w:r>
          </w:ins>
          <w:ins w:id="128" w:author="Lewen Lai Wa Lam" w:date="2022-02-28T09:44:00Z">
            <w:del w:id="129" w:author="lewen lam" w:date="2025-03-19T10:20:00Z" w16du:dateUtc="2025-03-19T02:20:00Z">
              <w:r w:rsidDel="003A1800">
                <w:rPr>
                  <w:noProof/>
                  <w:webHidden/>
                </w:rPr>
                <w:delText>76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1ED57502" w14:textId="637D65AF" w:rsidR="00B13D1E" w:rsidRDefault="00B13D1E">
          <w:pPr>
            <w:pStyle w:val="TOC2"/>
            <w:rPr>
              <w:ins w:id="130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131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"_Toc96933936"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10.4.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Create 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2" w:author="lewen lam" w:date="2025-03-19T10:20:00Z" w16du:dateUtc="2025-03-19T02:20:00Z">
            <w:r w:rsidR="003A1800">
              <w:rPr>
                <w:noProof/>
                <w:webHidden/>
              </w:rPr>
              <w:t>85</w:t>
            </w:r>
          </w:ins>
          <w:ins w:id="133" w:author="Lewen Lai Wa Lam" w:date="2022-02-28T09:44:00Z">
            <w:del w:id="134" w:author="lewen lam" w:date="2025-03-19T10:20:00Z" w16du:dateUtc="2025-03-19T02:20:00Z">
              <w:r w:rsidDel="003A1800">
                <w:rPr>
                  <w:noProof/>
                  <w:webHidden/>
                </w:rPr>
                <w:delText>84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7DF67EBA" w14:textId="5CB2E156" w:rsidR="00B13D1E" w:rsidRDefault="00B13D1E">
          <w:pPr>
            <w:pStyle w:val="TOC2"/>
            <w:rPr>
              <w:ins w:id="135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136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"_Toc96933937"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10.5.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Acknowledge Submission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7" w:author="lewen lam" w:date="2025-03-19T10:20:00Z" w16du:dateUtc="2025-03-19T02:20:00Z">
            <w:r w:rsidR="003A1800">
              <w:rPr>
                <w:noProof/>
                <w:webHidden/>
              </w:rPr>
              <w:t>88</w:t>
            </w:r>
          </w:ins>
          <w:ins w:id="138" w:author="Lewen Lai Wa Lam" w:date="2022-02-28T09:44:00Z">
            <w:del w:id="139" w:author="lewen lam" w:date="2025-03-19T10:20:00Z" w16du:dateUtc="2025-03-19T02:20:00Z">
              <w:r w:rsidDel="003A1800">
                <w:rPr>
                  <w:noProof/>
                  <w:webHidden/>
                </w:rPr>
                <w:delText>87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74689DD4" w14:textId="557B7642" w:rsidR="00B13D1E" w:rsidRDefault="00B13D1E">
          <w:pPr>
            <w:pStyle w:val="TOC1"/>
            <w:rPr>
              <w:ins w:id="140" w:author="Lewen Lai Wa Lam" w:date="2022-02-28T09:44:00Z"/>
              <w:b w:val="0"/>
              <w:bCs w:val="0"/>
              <w:caps w:val="0"/>
              <w:noProof/>
              <w:kern w:val="0"/>
              <w:sz w:val="22"/>
              <w:szCs w:val="22"/>
              <w:lang w:val="en-HK"/>
            </w:rPr>
          </w:pPr>
          <w:ins w:id="141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"_Toc96933938"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11.</w:t>
            </w:r>
            <w:r>
              <w:rPr>
                <w:b w:val="0"/>
                <w:bCs w:val="0"/>
                <w: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EE2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2" w:author="lewen lam" w:date="2025-03-19T10:20:00Z" w16du:dateUtc="2025-03-19T02:20:00Z">
            <w:r w:rsidR="003A1800">
              <w:rPr>
                <w:noProof/>
                <w:webHidden/>
              </w:rPr>
              <w:t>90</w:t>
            </w:r>
          </w:ins>
          <w:ins w:id="143" w:author="Lewen Lai Wa Lam" w:date="2022-02-28T09:44:00Z">
            <w:del w:id="144" w:author="lewen lam" w:date="2025-03-19T10:20:00Z" w16du:dateUtc="2025-03-19T02:20:00Z">
              <w:r w:rsidDel="003A1800">
                <w:rPr>
                  <w:noProof/>
                  <w:webHidden/>
                </w:rPr>
                <w:delText>89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6C7BBC62" w14:textId="7C74AFE5" w:rsidR="00B13D1E" w:rsidRDefault="00B13D1E">
          <w:pPr>
            <w:pStyle w:val="TOC2"/>
            <w:rPr>
              <w:ins w:id="145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146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"_Toc96933939"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11.1.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Request Form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7" w:author="lewen lam" w:date="2025-03-19T10:20:00Z" w16du:dateUtc="2025-03-19T02:20:00Z">
            <w:r w:rsidR="003A1800">
              <w:rPr>
                <w:noProof/>
                <w:webHidden/>
              </w:rPr>
              <w:t>90</w:t>
            </w:r>
          </w:ins>
          <w:ins w:id="148" w:author="Lewen Lai Wa Lam" w:date="2022-02-28T09:44:00Z">
            <w:del w:id="149" w:author="lewen lam" w:date="2025-03-19T10:20:00Z" w16du:dateUtc="2025-03-19T02:20:00Z">
              <w:r w:rsidDel="003A1800">
                <w:rPr>
                  <w:noProof/>
                  <w:webHidden/>
                </w:rPr>
                <w:delText>89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61F6EADE" w14:textId="238CCFF1" w:rsidR="00B13D1E" w:rsidRDefault="00B13D1E">
          <w:pPr>
            <w:pStyle w:val="TOC2"/>
            <w:rPr>
              <w:ins w:id="150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151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"_Toc96933940"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11.2.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Create Form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2" w:author="lewen lam" w:date="2025-03-19T10:20:00Z" w16du:dateUtc="2025-03-19T02:20:00Z">
            <w:r w:rsidR="003A1800">
              <w:rPr>
                <w:noProof/>
                <w:webHidden/>
              </w:rPr>
              <w:t>98</w:t>
            </w:r>
          </w:ins>
          <w:ins w:id="153" w:author="Lewen Lai Wa Lam" w:date="2022-02-28T09:44:00Z">
            <w:del w:id="154" w:author="lewen lam" w:date="2025-03-19T10:20:00Z" w16du:dateUtc="2025-03-19T02:20:00Z">
              <w:r w:rsidDel="003A1800">
                <w:rPr>
                  <w:noProof/>
                  <w:webHidden/>
                </w:rPr>
                <w:delText>97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589D3CCF" w14:textId="6C120BD1" w:rsidR="00B13D1E" w:rsidRDefault="00B13D1E">
          <w:pPr>
            <w:pStyle w:val="TOC2"/>
            <w:rPr>
              <w:ins w:id="155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156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"_Toc96933941"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11.3.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Validation Form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_Toc96933941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7" w:author="lewen lam" w:date="2025-03-19T10:20:00Z" w16du:dateUtc="2025-03-19T02:20:00Z">
            <w:r w:rsidR="003A1800">
              <w:rPr>
                <w:noProof/>
                <w:webHidden/>
              </w:rPr>
              <w:t>106</w:t>
            </w:r>
          </w:ins>
          <w:ins w:id="158" w:author="Lewen Lai Wa Lam" w:date="2022-02-28T09:44:00Z">
            <w:del w:id="159" w:author="lewen lam" w:date="2025-03-19T10:20:00Z" w16du:dateUtc="2025-03-19T02:20:00Z">
              <w:r w:rsidDel="003A1800">
                <w:rPr>
                  <w:noProof/>
                  <w:webHidden/>
                </w:rPr>
                <w:delText>105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2332BC33" w14:textId="0B5C44C5" w:rsidR="00B13D1E" w:rsidRDefault="00B13D1E">
          <w:pPr>
            <w:pStyle w:val="TOC2"/>
            <w:rPr>
              <w:ins w:id="160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161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"_Toc96933942"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11.4.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Create 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2" w:author="lewen lam" w:date="2025-03-19T10:20:00Z" w16du:dateUtc="2025-03-19T02:20:00Z">
            <w:r w:rsidR="003A1800">
              <w:rPr>
                <w:noProof/>
                <w:webHidden/>
              </w:rPr>
              <w:t>114</w:t>
            </w:r>
          </w:ins>
          <w:ins w:id="163" w:author="Lewen Lai Wa Lam" w:date="2022-02-28T09:44:00Z">
            <w:del w:id="164" w:author="lewen lam" w:date="2025-03-19T10:20:00Z" w16du:dateUtc="2025-03-19T02:20:00Z">
              <w:r w:rsidDel="003A1800">
                <w:rPr>
                  <w:noProof/>
                  <w:webHidden/>
                </w:rPr>
                <w:delText>113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6C6AB2B0" w14:textId="6DC6E625" w:rsidR="00B13D1E" w:rsidRDefault="00B13D1E">
          <w:pPr>
            <w:pStyle w:val="TOC2"/>
            <w:rPr>
              <w:ins w:id="165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166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"_Toc96933943"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11.5.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Acknowledge Submission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7" w:author="lewen lam" w:date="2025-03-19T10:20:00Z" w16du:dateUtc="2025-03-19T02:20:00Z">
            <w:r w:rsidR="003A1800">
              <w:rPr>
                <w:noProof/>
                <w:webHidden/>
              </w:rPr>
              <w:t>117</w:t>
            </w:r>
          </w:ins>
          <w:ins w:id="168" w:author="Lewen Lai Wa Lam" w:date="2022-02-28T09:44:00Z">
            <w:del w:id="169" w:author="lewen lam" w:date="2025-03-19T10:20:00Z" w16du:dateUtc="2025-03-19T02:20:00Z">
              <w:r w:rsidDel="003A1800">
                <w:rPr>
                  <w:noProof/>
                  <w:webHidden/>
                </w:rPr>
                <w:delText>116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5455F2B0" w14:textId="02781C92" w:rsidR="00B13D1E" w:rsidRDefault="00B13D1E">
          <w:pPr>
            <w:pStyle w:val="TOC1"/>
            <w:rPr>
              <w:ins w:id="170" w:author="Lewen Lai Wa Lam" w:date="2022-02-28T09:44:00Z"/>
              <w:b w:val="0"/>
              <w:bCs w:val="0"/>
              <w:caps w:val="0"/>
              <w:noProof/>
              <w:kern w:val="0"/>
              <w:sz w:val="22"/>
              <w:szCs w:val="22"/>
              <w:lang w:val="en-HK"/>
            </w:rPr>
          </w:pPr>
          <w:ins w:id="171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"_Toc96933944"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12.</w:t>
            </w:r>
            <w:r>
              <w:rPr>
                <w:b w:val="0"/>
                <w:bCs w:val="0"/>
                <w: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EE3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2" w:author="lewen lam" w:date="2025-03-19T10:20:00Z" w16du:dateUtc="2025-03-19T02:20:00Z">
            <w:r w:rsidR="003A1800">
              <w:rPr>
                <w:noProof/>
                <w:webHidden/>
              </w:rPr>
              <w:t>119</w:t>
            </w:r>
          </w:ins>
          <w:ins w:id="173" w:author="Lewen Lai Wa Lam" w:date="2022-02-28T09:44:00Z">
            <w:del w:id="174" w:author="lewen lam" w:date="2025-03-19T10:20:00Z" w16du:dateUtc="2025-03-19T02:20:00Z">
              <w:r w:rsidDel="003A1800">
                <w:rPr>
                  <w:noProof/>
                  <w:webHidden/>
                </w:rPr>
                <w:delText>118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004C2162" w14:textId="54ECBBB8" w:rsidR="00B13D1E" w:rsidRDefault="00B13D1E">
          <w:pPr>
            <w:pStyle w:val="TOC2"/>
            <w:rPr>
              <w:ins w:id="175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176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"_Toc96933945"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12.1.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Request Form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7" w:author="lewen lam" w:date="2025-03-19T10:20:00Z" w16du:dateUtc="2025-03-19T02:20:00Z">
            <w:r w:rsidR="003A1800">
              <w:rPr>
                <w:noProof/>
                <w:webHidden/>
              </w:rPr>
              <w:t>119</w:t>
            </w:r>
          </w:ins>
          <w:ins w:id="178" w:author="Lewen Lai Wa Lam" w:date="2022-02-28T09:44:00Z">
            <w:del w:id="179" w:author="lewen lam" w:date="2025-03-19T10:20:00Z" w16du:dateUtc="2025-03-19T02:20:00Z">
              <w:r w:rsidDel="003A1800">
                <w:rPr>
                  <w:noProof/>
                  <w:webHidden/>
                </w:rPr>
                <w:delText>118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03A95F1B" w14:textId="18EA61E8" w:rsidR="00B13D1E" w:rsidRDefault="00B13D1E">
          <w:pPr>
            <w:pStyle w:val="TOC2"/>
            <w:rPr>
              <w:ins w:id="180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181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"_Toc96933946"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12.2.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Create Form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2" w:author="lewen lam" w:date="2025-03-19T10:20:00Z" w16du:dateUtc="2025-03-19T02:20:00Z">
            <w:r w:rsidR="003A1800">
              <w:rPr>
                <w:noProof/>
                <w:webHidden/>
              </w:rPr>
              <w:t>121</w:t>
            </w:r>
          </w:ins>
          <w:ins w:id="183" w:author="Lewen Lai Wa Lam" w:date="2022-02-28T09:44:00Z">
            <w:del w:id="184" w:author="lewen lam" w:date="2025-03-19T10:20:00Z" w16du:dateUtc="2025-03-19T02:20:00Z">
              <w:r w:rsidDel="003A1800">
                <w:rPr>
                  <w:noProof/>
                  <w:webHidden/>
                </w:rPr>
                <w:delText>120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13B252A0" w14:textId="72BAC683" w:rsidR="00B13D1E" w:rsidRDefault="00B13D1E">
          <w:pPr>
            <w:pStyle w:val="TOC2"/>
            <w:rPr>
              <w:ins w:id="185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186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"_Toc96933947"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12.3.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Validate Form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7" w:author="lewen lam" w:date="2025-03-19T10:20:00Z" w16du:dateUtc="2025-03-19T02:20:00Z">
            <w:r w:rsidR="003A1800">
              <w:rPr>
                <w:noProof/>
                <w:webHidden/>
              </w:rPr>
              <w:t>130</w:t>
            </w:r>
          </w:ins>
          <w:ins w:id="188" w:author="Lewen Lai Wa Lam" w:date="2022-02-28T09:44:00Z">
            <w:del w:id="189" w:author="lewen lam" w:date="2025-03-19T10:20:00Z" w16du:dateUtc="2025-03-19T02:20:00Z">
              <w:r w:rsidDel="003A1800">
                <w:rPr>
                  <w:noProof/>
                  <w:webHidden/>
                </w:rPr>
                <w:delText>129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3B186E5F" w14:textId="025E8981" w:rsidR="00B13D1E" w:rsidRDefault="00B13D1E">
          <w:pPr>
            <w:pStyle w:val="TOC2"/>
            <w:rPr>
              <w:ins w:id="190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191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"_Toc96933948"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12.4.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Create 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2" w:author="lewen lam" w:date="2025-03-19T10:20:00Z" w16du:dateUtc="2025-03-19T02:20:00Z">
            <w:r w:rsidR="003A1800">
              <w:rPr>
                <w:noProof/>
                <w:webHidden/>
              </w:rPr>
              <w:t>139</w:t>
            </w:r>
          </w:ins>
          <w:ins w:id="193" w:author="Lewen Lai Wa Lam" w:date="2022-02-28T09:44:00Z">
            <w:del w:id="194" w:author="lewen lam" w:date="2025-03-19T10:20:00Z" w16du:dateUtc="2025-03-19T02:20:00Z">
              <w:r w:rsidDel="003A1800">
                <w:rPr>
                  <w:noProof/>
                  <w:webHidden/>
                </w:rPr>
                <w:delText>138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334F068B" w14:textId="7FCDBB5A" w:rsidR="00B13D1E" w:rsidRDefault="00B13D1E">
          <w:pPr>
            <w:pStyle w:val="TOC2"/>
            <w:rPr>
              <w:ins w:id="195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196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"_Toc96933949"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12.5.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Acknowledge Submission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_Toc96933949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7" w:author="lewen lam" w:date="2025-03-19T10:20:00Z" w16du:dateUtc="2025-03-19T02:20:00Z">
            <w:r w:rsidR="003A1800">
              <w:rPr>
                <w:noProof/>
                <w:webHidden/>
              </w:rPr>
              <w:t>142</w:t>
            </w:r>
          </w:ins>
          <w:ins w:id="198" w:author="Lewen Lai Wa Lam" w:date="2022-02-28T09:44:00Z">
            <w:del w:id="199" w:author="lewen lam" w:date="2025-03-19T10:20:00Z" w16du:dateUtc="2025-03-19T02:20:00Z">
              <w:r w:rsidDel="003A1800">
                <w:rPr>
                  <w:noProof/>
                  <w:webHidden/>
                </w:rPr>
                <w:delText>141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79BAE459" w14:textId="12997352" w:rsidR="00B13D1E" w:rsidRDefault="00B13D1E">
          <w:pPr>
            <w:pStyle w:val="TOC1"/>
            <w:rPr>
              <w:ins w:id="200" w:author="Lewen Lai Wa Lam" w:date="2022-02-28T09:44:00Z"/>
              <w:b w:val="0"/>
              <w:bCs w:val="0"/>
              <w:caps w:val="0"/>
              <w:noProof/>
              <w:kern w:val="0"/>
              <w:sz w:val="22"/>
              <w:szCs w:val="22"/>
              <w:lang w:val="en-HK"/>
            </w:rPr>
          </w:pPr>
          <w:ins w:id="201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"_Toc96933950"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13.</w:t>
            </w:r>
            <w:r>
              <w:rPr>
                <w:b w:val="0"/>
                <w:bCs w:val="0"/>
                <w: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EE4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2" w:author="lewen lam" w:date="2025-03-19T10:20:00Z" w16du:dateUtc="2025-03-19T02:20:00Z">
            <w:r w:rsidR="003A1800">
              <w:rPr>
                <w:noProof/>
                <w:webHidden/>
              </w:rPr>
              <w:t>144</w:t>
            </w:r>
          </w:ins>
          <w:ins w:id="203" w:author="Lewen Lai Wa Lam" w:date="2022-02-28T09:44:00Z">
            <w:del w:id="204" w:author="lewen lam" w:date="2025-03-19T10:20:00Z" w16du:dateUtc="2025-03-19T02:20:00Z">
              <w:r w:rsidDel="003A1800">
                <w:rPr>
                  <w:noProof/>
                  <w:webHidden/>
                </w:rPr>
                <w:delText>143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11D73314" w14:textId="23E9D281" w:rsidR="00B13D1E" w:rsidRDefault="00B13D1E">
          <w:pPr>
            <w:pStyle w:val="TOC2"/>
            <w:rPr>
              <w:ins w:id="205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206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"_Toc96933951"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13.1.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Request Form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7" w:author="lewen lam" w:date="2025-03-19T10:20:00Z" w16du:dateUtc="2025-03-19T02:20:00Z">
            <w:r w:rsidR="003A1800">
              <w:rPr>
                <w:noProof/>
                <w:webHidden/>
              </w:rPr>
              <w:t>144</w:t>
            </w:r>
          </w:ins>
          <w:ins w:id="208" w:author="Lewen Lai Wa Lam" w:date="2022-02-28T09:44:00Z">
            <w:del w:id="209" w:author="lewen lam" w:date="2025-03-19T10:20:00Z" w16du:dateUtc="2025-03-19T02:20:00Z">
              <w:r w:rsidDel="003A1800">
                <w:rPr>
                  <w:noProof/>
                  <w:webHidden/>
                </w:rPr>
                <w:delText>143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07CF4CC7" w14:textId="5C3D5DCD" w:rsidR="00B13D1E" w:rsidRDefault="00B13D1E">
          <w:pPr>
            <w:pStyle w:val="TOC2"/>
            <w:rPr>
              <w:ins w:id="210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211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"_Toc96933952"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13.2.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Create Form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2" w:author="lewen lam" w:date="2025-03-19T10:20:00Z" w16du:dateUtc="2025-03-19T02:20:00Z">
            <w:r w:rsidR="003A1800">
              <w:rPr>
                <w:noProof/>
                <w:webHidden/>
              </w:rPr>
              <w:t>146</w:t>
            </w:r>
          </w:ins>
          <w:ins w:id="213" w:author="Lewen Lai Wa Lam" w:date="2022-02-28T09:44:00Z">
            <w:del w:id="214" w:author="lewen lam" w:date="2025-03-19T10:20:00Z" w16du:dateUtc="2025-03-19T02:20:00Z">
              <w:r w:rsidDel="003A1800">
                <w:rPr>
                  <w:noProof/>
                  <w:webHidden/>
                </w:rPr>
                <w:delText>145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36C11ED9" w14:textId="3944717E" w:rsidR="00B13D1E" w:rsidRDefault="00B13D1E">
          <w:pPr>
            <w:pStyle w:val="TOC2"/>
            <w:rPr>
              <w:ins w:id="215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216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"_Toc96933953"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13.3.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Validation Form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7" w:author="lewen lam" w:date="2025-03-19T10:20:00Z" w16du:dateUtc="2025-03-19T02:20:00Z">
            <w:r w:rsidR="003A1800">
              <w:rPr>
                <w:noProof/>
                <w:webHidden/>
              </w:rPr>
              <w:t>154</w:t>
            </w:r>
          </w:ins>
          <w:ins w:id="218" w:author="Lewen Lai Wa Lam" w:date="2022-02-28T09:44:00Z">
            <w:del w:id="219" w:author="lewen lam" w:date="2025-03-19T10:20:00Z" w16du:dateUtc="2025-03-19T02:20:00Z">
              <w:r w:rsidDel="003A1800">
                <w:rPr>
                  <w:noProof/>
                  <w:webHidden/>
                </w:rPr>
                <w:delText>153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29C93949" w14:textId="11C2B775" w:rsidR="00B13D1E" w:rsidRDefault="00B13D1E">
          <w:pPr>
            <w:pStyle w:val="TOC2"/>
            <w:rPr>
              <w:ins w:id="220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221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"_Toc96933954"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13.4.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Create 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2" w:author="lewen lam" w:date="2025-03-19T10:20:00Z" w16du:dateUtc="2025-03-19T02:20:00Z">
            <w:r w:rsidR="003A1800">
              <w:rPr>
                <w:noProof/>
                <w:webHidden/>
              </w:rPr>
              <w:t>162</w:t>
            </w:r>
          </w:ins>
          <w:ins w:id="223" w:author="Lewen Lai Wa Lam" w:date="2022-02-28T09:44:00Z">
            <w:del w:id="224" w:author="lewen lam" w:date="2025-03-19T10:20:00Z" w16du:dateUtc="2025-03-19T02:20:00Z">
              <w:r w:rsidDel="003A1800">
                <w:rPr>
                  <w:noProof/>
                  <w:webHidden/>
                </w:rPr>
                <w:delText>161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27A75FD1" w14:textId="7604BE52" w:rsidR="00B13D1E" w:rsidRDefault="00B13D1E">
          <w:pPr>
            <w:pStyle w:val="TOC2"/>
            <w:rPr>
              <w:ins w:id="225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ins w:id="226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"_Toc96933955"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 Bold" w:hAnsi="Times New Roman Bold" w:cs="Times New Roman"/>
                <w:b/>
                <w:noProof/>
                <w:snapToGrid w:val="0"/>
              </w:rPr>
              <w:t>13.5.</w:t>
            </w:r>
            <w:r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hAnsi="Times New Roman" w:cs="Times New Roman"/>
                <w:b/>
                <w:noProof/>
              </w:rPr>
              <w:t>Acknowledge Submission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7" w:author="lewen lam" w:date="2025-03-19T10:20:00Z" w16du:dateUtc="2025-03-19T02:20:00Z">
            <w:r w:rsidR="003A1800">
              <w:rPr>
                <w:noProof/>
                <w:webHidden/>
              </w:rPr>
              <w:t>165</w:t>
            </w:r>
          </w:ins>
          <w:ins w:id="228" w:author="Lewen Lai Wa Lam" w:date="2022-02-28T09:44:00Z">
            <w:del w:id="229" w:author="lewen lam" w:date="2025-03-19T10:20:00Z" w16du:dateUtc="2025-03-19T02:20:00Z">
              <w:r w:rsidDel="003A1800">
                <w:rPr>
                  <w:noProof/>
                  <w:webHidden/>
                </w:rPr>
                <w:delText>164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5B13948A" w14:textId="2F06402F" w:rsidR="00B13D1E" w:rsidRDefault="00B13D1E">
          <w:pPr>
            <w:pStyle w:val="TOC1"/>
            <w:rPr>
              <w:ins w:id="230" w:author="Lewen Lai Wa Lam" w:date="2022-02-28T09:44:00Z"/>
              <w:b w:val="0"/>
              <w:bCs w:val="0"/>
              <w:caps w:val="0"/>
              <w:noProof/>
              <w:kern w:val="0"/>
              <w:sz w:val="22"/>
              <w:szCs w:val="22"/>
              <w:lang w:val="en-HK"/>
            </w:rPr>
          </w:pPr>
          <w:ins w:id="231" w:author="Lewen Lai Wa Lam" w:date="2022-02-28T09:44:00Z">
            <w:r w:rsidRPr="00283822">
              <w:rPr>
                <w:rStyle w:val="Hyperlink"/>
                <w:noProof/>
              </w:rPr>
              <w:fldChar w:fldCharType="begin"/>
            </w:r>
            <w:r w:rsidRPr="0028382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"_Toc96933956"</w:instrText>
            </w:r>
            <w:r w:rsidRPr="00283822">
              <w:rPr>
                <w:rStyle w:val="Hyperlink"/>
                <w:noProof/>
              </w:rPr>
              <w:instrText xml:space="preserve"> </w:instrText>
            </w:r>
            <w:r w:rsidRPr="00283822">
              <w:rPr>
                <w:rStyle w:val="Hyperlink"/>
                <w:noProof/>
              </w:rPr>
            </w:r>
            <w:r w:rsidRPr="00283822">
              <w:rPr>
                <w:rStyle w:val="Hyperlink"/>
                <w:noProof/>
              </w:rPr>
              <w:fldChar w:fldCharType="separate"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14.</w:t>
            </w:r>
            <w:r>
              <w:rPr>
                <w:b w:val="0"/>
                <w:bCs w:val="0"/>
                <w: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283822">
              <w:rPr>
                <w:rStyle w:val="Hyperlink"/>
                <w:rFonts w:ascii="Times New Roman" w:eastAsia="PMingLiU" w:hAnsi="Times New Roman" w:cs="Times New Roman"/>
                <w:noProof/>
                <w:kern w:val="28"/>
              </w:rPr>
              <w:t>Payment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_Toc96933956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2" w:author="lewen lam" w:date="2025-03-19T10:20:00Z" w16du:dateUtc="2025-03-19T02:20:00Z">
            <w:r w:rsidR="003A1800">
              <w:rPr>
                <w:noProof/>
                <w:webHidden/>
              </w:rPr>
              <w:t>167</w:t>
            </w:r>
          </w:ins>
          <w:ins w:id="233" w:author="Lewen Lai Wa Lam" w:date="2022-02-28T09:44:00Z">
            <w:del w:id="234" w:author="lewen lam" w:date="2025-03-19T10:20:00Z" w16du:dateUtc="2025-03-19T02:20:00Z">
              <w:r w:rsidDel="003A1800">
                <w:rPr>
                  <w:noProof/>
                  <w:webHidden/>
                </w:rPr>
                <w:delText>166</w:delText>
              </w:r>
            </w:del>
            <w:r>
              <w:rPr>
                <w:noProof/>
                <w:webHidden/>
              </w:rPr>
              <w:fldChar w:fldCharType="end"/>
            </w:r>
            <w:r w:rsidRPr="00283822">
              <w:rPr>
                <w:rStyle w:val="Hyperlink"/>
                <w:noProof/>
              </w:rPr>
              <w:fldChar w:fldCharType="end"/>
            </w:r>
          </w:ins>
        </w:p>
        <w:p w14:paraId="5A20BAA8" w14:textId="19365424" w:rsidR="00F54AE8" w:rsidDel="00B13D1E" w:rsidRDefault="00F54AE8" w:rsidP="00F54AE8">
          <w:pPr>
            <w:pStyle w:val="TOC1"/>
            <w:rPr>
              <w:del w:id="235" w:author="Lewen Lai Wa Lam" w:date="2022-02-28T09:44:00Z"/>
              <w:noProof/>
              <w:kern w:val="0"/>
              <w:sz w:val="22"/>
              <w:szCs w:val="22"/>
              <w:lang w:val="en-HK"/>
            </w:rPr>
          </w:pPr>
          <w:del w:id="236" w:author="Lewen Lai Wa Lam" w:date="2022-02-28T09:44:00Z">
            <w:r w:rsidRPr="00B13D1E" w:rsidDel="00B13D1E">
              <w:rPr>
                <w:rPrChange w:id="237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1.</w:delText>
            </w:r>
            <w:r w:rsidDel="00B13D1E">
              <w:rPr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238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Encryption and Decryption</w:delText>
            </w:r>
            <w:r w:rsidDel="00B13D1E">
              <w:rPr>
                <w:noProof/>
                <w:webHidden/>
              </w:rPr>
              <w:tab/>
              <w:delText>5</w:delText>
            </w:r>
          </w:del>
        </w:p>
        <w:p w14:paraId="34A5A83C" w14:textId="4822A03E" w:rsidR="00F54AE8" w:rsidDel="00B13D1E" w:rsidRDefault="00F54AE8" w:rsidP="00F54AE8">
          <w:pPr>
            <w:pStyle w:val="TOC1"/>
            <w:rPr>
              <w:del w:id="239" w:author="Lewen Lai Wa Lam" w:date="2022-02-28T09:44:00Z"/>
              <w:noProof/>
              <w:kern w:val="0"/>
              <w:sz w:val="22"/>
              <w:szCs w:val="22"/>
              <w:lang w:val="en-HK"/>
            </w:rPr>
          </w:pPr>
          <w:del w:id="240" w:author="Lewen Lai Wa Lam" w:date="2022-02-28T09:44:00Z">
            <w:r w:rsidRPr="00B13D1E" w:rsidDel="00B13D1E">
              <w:rPr>
                <w:rPrChange w:id="241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lastRenderedPageBreak/>
              <w:delText>2.</w:delText>
            </w:r>
            <w:r w:rsidDel="00B13D1E">
              <w:rPr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242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Signature Creation and Verification</w:delText>
            </w:r>
            <w:r w:rsidDel="00B13D1E">
              <w:rPr>
                <w:noProof/>
                <w:webHidden/>
              </w:rPr>
              <w:tab/>
              <w:delText>6</w:delText>
            </w:r>
          </w:del>
        </w:p>
        <w:p w14:paraId="5233D12D" w14:textId="60AAE5ED" w:rsidR="00F54AE8" w:rsidDel="00B13D1E" w:rsidRDefault="00F54AE8" w:rsidP="00F54AE8">
          <w:pPr>
            <w:pStyle w:val="TOC1"/>
            <w:rPr>
              <w:del w:id="243" w:author="Lewen Lai Wa Lam" w:date="2022-02-28T09:44:00Z"/>
              <w:noProof/>
              <w:kern w:val="0"/>
              <w:sz w:val="22"/>
              <w:szCs w:val="22"/>
              <w:lang w:val="en-HK"/>
            </w:rPr>
          </w:pPr>
          <w:del w:id="244" w:author="Lewen Lai Wa Lam" w:date="2022-02-28T09:44:00Z">
            <w:r w:rsidRPr="00B13D1E" w:rsidDel="00B13D1E">
              <w:rPr>
                <w:rPrChange w:id="245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3.</w:delText>
            </w:r>
            <w:r w:rsidDel="00B13D1E">
              <w:rPr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246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Get All Profile(s)</w:delText>
            </w:r>
            <w:r w:rsidDel="00B13D1E">
              <w:rPr>
                <w:noProof/>
                <w:webHidden/>
              </w:rPr>
              <w:tab/>
              <w:delText>7</w:delText>
            </w:r>
          </w:del>
        </w:p>
        <w:p w14:paraId="28EC7AD9" w14:textId="46D545C6" w:rsidR="00F54AE8" w:rsidDel="00B13D1E" w:rsidRDefault="00F54AE8" w:rsidP="00F54AE8">
          <w:pPr>
            <w:pStyle w:val="TOC1"/>
            <w:rPr>
              <w:del w:id="247" w:author="Lewen Lai Wa Lam" w:date="2022-02-28T09:44:00Z"/>
              <w:noProof/>
              <w:kern w:val="0"/>
              <w:sz w:val="22"/>
              <w:szCs w:val="22"/>
              <w:lang w:val="en-HK"/>
            </w:rPr>
          </w:pPr>
          <w:del w:id="248" w:author="Lewen Lai Wa Lam" w:date="2022-02-28T09:44:00Z">
            <w:r w:rsidRPr="00B13D1E" w:rsidDel="00B13D1E">
              <w:rPr>
                <w:rPrChange w:id="249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4.</w:delText>
            </w:r>
            <w:r w:rsidDel="00B13D1E">
              <w:rPr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250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Get District</w:delText>
            </w:r>
            <w:r w:rsidDel="00B13D1E">
              <w:rPr>
                <w:noProof/>
                <w:webHidden/>
              </w:rPr>
              <w:tab/>
              <w:delText>10</w:delText>
            </w:r>
          </w:del>
        </w:p>
        <w:p w14:paraId="1331A5F6" w14:textId="53748573" w:rsidR="00F54AE8" w:rsidDel="00B13D1E" w:rsidRDefault="00F54AE8" w:rsidP="00F54AE8">
          <w:pPr>
            <w:pStyle w:val="TOC1"/>
            <w:rPr>
              <w:del w:id="251" w:author="Lewen Lai Wa Lam" w:date="2022-02-28T09:44:00Z"/>
              <w:noProof/>
              <w:kern w:val="0"/>
              <w:sz w:val="22"/>
              <w:szCs w:val="22"/>
              <w:lang w:val="en-HK"/>
            </w:rPr>
          </w:pPr>
          <w:del w:id="252" w:author="Lewen Lai Wa Lam" w:date="2022-02-28T09:44:00Z">
            <w:r w:rsidRPr="00B13D1E" w:rsidDel="00B13D1E">
              <w:rPr>
                <w:rPrChange w:id="253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5.</w:delText>
            </w:r>
            <w:r w:rsidDel="00B13D1E">
              <w:rPr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254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Get REA Registry</w:delText>
            </w:r>
            <w:r w:rsidDel="00B13D1E">
              <w:rPr>
                <w:noProof/>
                <w:webHidden/>
              </w:rPr>
              <w:tab/>
              <w:delText>12</w:delText>
            </w:r>
          </w:del>
        </w:p>
        <w:p w14:paraId="72B87AA6" w14:textId="62E1B22A" w:rsidR="00F54AE8" w:rsidDel="00B13D1E" w:rsidRDefault="00F54AE8" w:rsidP="00F54AE8">
          <w:pPr>
            <w:pStyle w:val="TOC1"/>
            <w:rPr>
              <w:del w:id="255" w:author="Lewen Lai Wa Lam" w:date="2022-02-28T09:44:00Z"/>
              <w:noProof/>
              <w:kern w:val="0"/>
              <w:sz w:val="22"/>
              <w:szCs w:val="22"/>
              <w:lang w:val="en-HK"/>
            </w:rPr>
          </w:pPr>
          <w:del w:id="256" w:author="Lewen Lai Wa Lam" w:date="2022-02-28T09:44:00Z">
            <w:r w:rsidRPr="00B13D1E" w:rsidDel="00B13D1E">
              <w:rPr>
                <w:rPrChange w:id="257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6.</w:delText>
            </w:r>
            <w:r w:rsidDel="00B13D1E">
              <w:rPr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258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Get COCR Submission</w:delText>
            </w:r>
            <w:r w:rsidDel="00B13D1E">
              <w:rPr>
                <w:noProof/>
                <w:webHidden/>
              </w:rPr>
              <w:tab/>
              <w:delText>16</w:delText>
            </w:r>
          </w:del>
        </w:p>
        <w:p w14:paraId="2A46198F" w14:textId="15FB2324" w:rsidR="00F54AE8" w:rsidDel="00B13D1E" w:rsidRDefault="00F54AE8" w:rsidP="00F54AE8">
          <w:pPr>
            <w:pStyle w:val="TOC1"/>
            <w:rPr>
              <w:del w:id="259" w:author="Lewen Lai Wa Lam" w:date="2022-02-28T09:44:00Z"/>
              <w:noProof/>
              <w:kern w:val="0"/>
              <w:sz w:val="22"/>
              <w:szCs w:val="22"/>
              <w:lang w:val="en-HK"/>
            </w:rPr>
          </w:pPr>
          <w:del w:id="260" w:author="Lewen Lai Wa Lam" w:date="2022-02-28T09:44:00Z">
            <w:r w:rsidRPr="00B13D1E" w:rsidDel="00B13D1E">
              <w:rPr>
                <w:rPrChange w:id="261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7.</w:delText>
            </w:r>
            <w:r w:rsidDel="00B13D1E">
              <w:rPr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262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Get Bec</w:delText>
            </w:r>
            <w:r w:rsidDel="00B13D1E">
              <w:rPr>
                <w:noProof/>
                <w:webHidden/>
              </w:rPr>
              <w:tab/>
              <w:delText>22</w:delText>
            </w:r>
          </w:del>
        </w:p>
        <w:p w14:paraId="5E4F421D" w14:textId="4C899FB4" w:rsidR="00F54AE8" w:rsidDel="00B13D1E" w:rsidRDefault="00F54AE8" w:rsidP="00F54AE8">
          <w:pPr>
            <w:pStyle w:val="TOC1"/>
            <w:rPr>
              <w:del w:id="263" w:author="Lewen Lai Wa Lam" w:date="2022-02-28T09:44:00Z"/>
              <w:noProof/>
              <w:kern w:val="0"/>
              <w:sz w:val="22"/>
              <w:szCs w:val="22"/>
              <w:lang w:val="en-HK"/>
            </w:rPr>
          </w:pPr>
          <w:del w:id="264" w:author="Lewen Lai Wa Lam" w:date="2022-02-28T09:44:00Z">
            <w:r w:rsidRPr="00B13D1E" w:rsidDel="00B13D1E">
              <w:rPr>
                <w:rPrChange w:id="265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8.</w:delText>
            </w:r>
            <w:r w:rsidDel="00B13D1E">
              <w:rPr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266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EA1</w:delText>
            </w:r>
            <w:r w:rsidDel="00B13D1E">
              <w:rPr>
                <w:noProof/>
                <w:webHidden/>
              </w:rPr>
              <w:tab/>
              <w:delText>24</w:delText>
            </w:r>
          </w:del>
        </w:p>
        <w:p w14:paraId="21A83119" w14:textId="6BE59462" w:rsidR="00F54AE8" w:rsidDel="00B13D1E" w:rsidRDefault="00F54AE8">
          <w:pPr>
            <w:pStyle w:val="TOC2"/>
            <w:rPr>
              <w:del w:id="267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268" w:author="Lewen Lai Wa Lam" w:date="2022-02-28T09:44:00Z">
            <w:r w:rsidRPr="00B13D1E" w:rsidDel="00B13D1E">
              <w:rPr>
                <w:rFonts w:hint="eastAsia"/>
                <w:rPrChange w:id="269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8.1.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270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Request Form Data</w:delText>
            </w:r>
            <w:r w:rsidDel="00B13D1E">
              <w:rPr>
                <w:noProof/>
                <w:webHidden/>
              </w:rPr>
              <w:tab/>
              <w:delText>24</w:delText>
            </w:r>
          </w:del>
        </w:p>
        <w:p w14:paraId="4C704866" w14:textId="33EAE311" w:rsidR="00F54AE8" w:rsidDel="00B13D1E" w:rsidRDefault="00F54AE8">
          <w:pPr>
            <w:pStyle w:val="TOC2"/>
            <w:rPr>
              <w:del w:id="271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272" w:author="Lewen Lai Wa Lam" w:date="2022-02-28T09:44:00Z">
            <w:r w:rsidRPr="00B13D1E" w:rsidDel="00B13D1E">
              <w:rPr>
                <w:rFonts w:hint="eastAsia"/>
                <w:rPrChange w:id="273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8.2.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274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Create Form Data</w:delText>
            </w:r>
            <w:r w:rsidDel="00B13D1E">
              <w:rPr>
                <w:noProof/>
                <w:webHidden/>
              </w:rPr>
              <w:tab/>
              <w:delText>26</w:delText>
            </w:r>
          </w:del>
        </w:p>
        <w:p w14:paraId="0A96535D" w14:textId="7424A342" w:rsidR="00F54AE8" w:rsidDel="00B13D1E" w:rsidRDefault="00F54AE8">
          <w:pPr>
            <w:pStyle w:val="TOC2"/>
            <w:rPr>
              <w:del w:id="275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276" w:author="Lewen Lai Wa Lam" w:date="2022-02-28T09:44:00Z">
            <w:r w:rsidRPr="00B13D1E" w:rsidDel="00B13D1E">
              <w:rPr>
                <w:rFonts w:hint="eastAsia"/>
                <w:rPrChange w:id="277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8.3.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278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Validation Form Data</w:delText>
            </w:r>
            <w:r w:rsidDel="00B13D1E">
              <w:rPr>
                <w:noProof/>
                <w:webHidden/>
              </w:rPr>
              <w:tab/>
              <w:delText>33</w:delText>
            </w:r>
          </w:del>
        </w:p>
        <w:p w14:paraId="4408D640" w14:textId="4A3DA0D7" w:rsidR="00F54AE8" w:rsidDel="00B13D1E" w:rsidRDefault="00F54AE8">
          <w:pPr>
            <w:pStyle w:val="TOC2"/>
            <w:rPr>
              <w:del w:id="279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280" w:author="Lewen Lai Wa Lam" w:date="2022-02-28T09:44:00Z">
            <w:r w:rsidRPr="00B13D1E" w:rsidDel="00B13D1E">
              <w:rPr>
                <w:rFonts w:hint="eastAsia"/>
                <w:rPrChange w:id="281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8.4.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282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Create Attachment</w:delText>
            </w:r>
            <w:r w:rsidDel="00B13D1E">
              <w:rPr>
                <w:noProof/>
                <w:webHidden/>
              </w:rPr>
              <w:tab/>
              <w:delText>40</w:delText>
            </w:r>
          </w:del>
        </w:p>
        <w:p w14:paraId="22102952" w14:textId="3D2C168B" w:rsidR="00F54AE8" w:rsidDel="00B13D1E" w:rsidRDefault="00F54AE8">
          <w:pPr>
            <w:pStyle w:val="TOC2"/>
            <w:rPr>
              <w:del w:id="283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284" w:author="Lewen Lai Wa Lam" w:date="2022-02-28T09:44:00Z">
            <w:r w:rsidRPr="00B13D1E" w:rsidDel="00B13D1E">
              <w:rPr>
                <w:rFonts w:hint="eastAsia"/>
                <w:rPrChange w:id="285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8.5.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286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Acknowledge Submission Completed</w:delText>
            </w:r>
            <w:r w:rsidDel="00B13D1E">
              <w:rPr>
                <w:noProof/>
                <w:webHidden/>
              </w:rPr>
              <w:tab/>
              <w:delText>43</w:delText>
            </w:r>
          </w:del>
        </w:p>
        <w:p w14:paraId="610E00FC" w14:textId="16D90586" w:rsidR="00F54AE8" w:rsidDel="00B13D1E" w:rsidRDefault="00F54AE8" w:rsidP="00F54AE8">
          <w:pPr>
            <w:pStyle w:val="TOC1"/>
            <w:rPr>
              <w:del w:id="287" w:author="Lewen Lai Wa Lam" w:date="2022-02-28T09:44:00Z"/>
              <w:noProof/>
              <w:kern w:val="0"/>
              <w:sz w:val="22"/>
              <w:szCs w:val="22"/>
              <w:lang w:val="en-HK"/>
            </w:rPr>
          </w:pPr>
          <w:del w:id="288" w:author="Lewen Lai Wa Lam" w:date="2022-02-28T09:44:00Z">
            <w:r w:rsidRPr="00B13D1E" w:rsidDel="00B13D1E">
              <w:rPr>
                <w:rPrChange w:id="289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9.</w:delText>
            </w:r>
            <w:r w:rsidDel="00B13D1E">
              <w:rPr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290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EA3</w:delText>
            </w:r>
            <w:r w:rsidDel="00B13D1E">
              <w:rPr>
                <w:noProof/>
                <w:webHidden/>
              </w:rPr>
              <w:tab/>
              <w:delText>45</w:delText>
            </w:r>
          </w:del>
        </w:p>
        <w:p w14:paraId="7148A759" w14:textId="310B8A27" w:rsidR="00F54AE8" w:rsidDel="00B13D1E" w:rsidRDefault="00F54AE8">
          <w:pPr>
            <w:pStyle w:val="TOC2"/>
            <w:rPr>
              <w:del w:id="291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292" w:author="Lewen Lai Wa Lam" w:date="2022-02-28T09:44:00Z">
            <w:r w:rsidRPr="00B13D1E" w:rsidDel="00B13D1E">
              <w:rPr>
                <w:rFonts w:hint="eastAsia"/>
                <w:rPrChange w:id="293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9.1.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294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Request Form Data</w:delText>
            </w:r>
            <w:r w:rsidDel="00B13D1E">
              <w:rPr>
                <w:noProof/>
                <w:webHidden/>
              </w:rPr>
              <w:tab/>
              <w:delText>45</w:delText>
            </w:r>
          </w:del>
        </w:p>
        <w:p w14:paraId="0B48FF71" w14:textId="06AA7824" w:rsidR="00F54AE8" w:rsidDel="00B13D1E" w:rsidRDefault="00F54AE8">
          <w:pPr>
            <w:pStyle w:val="TOC2"/>
            <w:rPr>
              <w:del w:id="295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296" w:author="Lewen Lai Wa Lam" w:date="2022-02-28T09:44:00Z">
            <w:r w:rsidRPr="00B13D1E" w:rsidDel="00B13D1E">
              <w:rPr>
                <w:rFonts w:hint="eastAsia"/>
                <w:rPrChange w:id="297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9.2.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298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Create Form Data</w:delText>
            </w:r>
            <w:r w:rsidDel="00B13D1E">
              <w:rPr>
                <w:noProof/>
                <w:webHidden/>
              </w:rPr>
              <w:tab/>
              <w:delText>47</w:delText>
            </w:r>
          </w:del>
        </w:p>
        <w:p w14:paraId="0A7C3A24" w14:textId="3F8D7480" w:rsidR="00F54AE8" w:rsidDel="00B13D1E" w:rsidRDefault="00F54AE8">
          <w:pPr>
            <w:pStyle w:val="TOC2"/>
            <w:rPr>
              <w:del w:id="299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300" w:author="Lewen Lai Wa Lam" w:date="2022-02-28T09:44:00Z">
            <w:r w:rsidRPr="00B13D1E" w:rsidDel="00B13D1E">
              <w:rPr>
                <w:rFonts w:hint="eastAsia"/>
                <w:rPrChange w:id="301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9.3.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02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Validation Form Data</w:delText>
            </w:r>
            <w:r w:rsidDel="00B13D1E">
              <w:rPr>
                <w:noProof/>
                <w:webHidden/>
              </w:rPr>
              <w:tab/>
              <w:delText>51</w:delText>
            </w:r>
          </w:del>
        </w:p>
        <w:p w14:paraId="5ACF315F" w14:textId="2C43FB62" w:rsidR="00F54AE8" w:rsidDel="00B13D1E" w:rsidRDefault="00F54AE8">
          <w:pPr>
            <w:pStyle w:val="TOC2"/>
            <w:rPr>
              <w:del w:id="303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304" w:author="Lewen Lai Wa Lam" w:date="2022-02-28T09:44:00Z">
            <w:r w:rsidRPr="00B13D1E" w:rsidDel="00B13D1E">
              <w:rPr>
                <w:rFonts w:hint="eastAsia"/>
                <w:rPrChange w:id="305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9.4.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06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Create Attachment</w:delText>
            </w:r>
            <w:r w:rsidDel="00B13D1E">
              <w:rPr>
                <w:noProof/>
                <w:webHidden/>
              </w:rPr>
              <w:tab/>
              <w:delText>56</w:delText>
            </w:r>
          </w:del>
        </w:p>
        <w:p w14:paraId="59A5EF7D" w14:textId="72AAF432" w:rsidR="00F54AE8" w:rsidDel="00B13D1E" w:rsidRDefault="00F54AE8">
          <w:pPr>
            <w:pStyle w:val="TOC2"/>
            <w:rPr>
              <w:del w:id="307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308" w:author="Lewen Lai Wa Lam" w:date="2022-02-28T09:44:00Z">
            <w:r w:rsidRPr="00B13D1E" w:rsidDel="00B13D1E">
              <w:rPr>
                <w:rFonts w:hint="eastAsia"/>
                <w:rPrChange w:id="309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9.5.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10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Acknowledge Submission Completed</w:delText>
            </w:r>
            <w:r w:rsidDel="00B13D1E">
              <w:rPr>
                <w:noProof/>
                <w:webHidden/>
              </w:rPr>
              <w:tab/>
              <w:delText>59</w:delText>
            </w:r>
          </w:del>
        </w:p>
        <w:p w14:paraId="4DE1706A" w14:textId="3A4193BF" w:rsidR="00F54AE8" w:rsidDel="00B13D1E" w:rsidRDefault="00F54AE8" w:rsidP="00F54AE8">
          <w:pPr>
            <w:pStyle w:val="TOC1"/>
            <w:rPr>
              <w:del w:id="311" w:author="Lewen Lai Wa Lam" w:date="2022-02-28T09:44:00Z"/>
              <w:noProof/>
              <w:kern w:val="0"/>
              <w:sz w:val="22"/>
              <w:szCs w:val="22"/>
              <w:lang w:val="en-HK"/>
            </w:rPr>
          </w:pPr>
          <w:del w:id="312" w:author="Lewen Lai Wa Lam" w:date="2022-02-28T09:44:00Z">
            <w:r w:rsidRPr="00B13D1E" w:rsidDel="00B13D1E">
              <w:rPr>
                <w:rPrChange w:id="313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10.</w:delText>
            </w:r>
            <w:r w:rsidDel="00B13D1E">
              <w:rPr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14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EE1</w:delText>
            </w:r>
            <w:r w:rsidDel="00B13D1E">
              <w:rPr>
                <w:noProof/>
                <w:webHidden/>
              </w:rPr>
              <w:tab/>
              <w:delText>61</w:delText>
            </w:r>
          </w:del>
        </w:p>
        <w:p w14:paraId="5CA282D3" w14:textId="01A0FEB7" w:rsidR="00F54AE8" w:rsidDel="00B13D1E" w:rsidRDefault="00F54AE8">
          <w:pPr>
            <w:pStyle w:val="TOC2"/>
            <w:rPr>
              <w:del w:id="315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316" w:author="Lewen Lai Wa Lam" w:date="2022-02-28T09:44:00Z">
            <w:r w:rsidRPr="00B13D1E" w:rsidDel="00B13D1E">
              <w:rPr>
                <w:rFonts w:hint="eastAsia"/>
                <w:rPrChange w:id="317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10.1.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18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Request Form Data</w:delText>
            </w:r>
            <w:r w:rsidDel="00B13D1E">
              <w:rPr>
                <w:noProof/>
                <w:webHidden/>
              </w:rPr>
              <w:tab/>
              <w:delText>61</w:delText>
            </w:r>
          </w:del>
        </w:p>
        <w:p w14:paraId="6181BD34" w14:textId="710B0CC8" w:rsidR="00F54AE8" w:rsidDel="00B13D1E" w:rsidRDefault="00F54AE8">
          <w:pPr>
            <w:pStyle w:val="TOC2"/>
            <w:rPr>
              <w:del w:id="319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320" w:author="Lewen Lai Wa Lam" w:date="2022-02-28T09:44:00Z">
            <w:r w:rsidRPr="00B13D1E" w:rsidDel="00B13D1E">
              <w:rPr>
                <w:rFonts w:hint="eastAsia"/>
                <w:rPrChange w:id="321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10.2.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22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Create Form Data</w:delText>
            </w:r>
            <w:r w:rsidDel="00B13D1E">
              <w:rPr>
                <w:noProof/>
                <w:webHidden/>
              </w:rPr>
              <w:tab/>
              <w:delText>69</w:delText>
            </w:r>
          </w:del>
        </w:p>
        <w:p w14:paraId="49446AF4" w14:textId="32798434" w:rsidR="00F54AE8" w:rsidDel="00B13D1E" w:rsidRDefault="00F54AE8">
          <w:pPr>
            <w:pStyle w:val="TOC2"/>
            <w:rPr>
              <w:del w:id="323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324" w:author="Lewen Lai Wa Lam" w:date="2022-02-28T09:44:00Z">
            <w:r w:rsidRPr="00B13D1E" w:rsidDel="00B13D1E">
              <w:rPr>
                <w:rFonts w:hint="eastAsia"/>
                <w:rPrChange w:id="325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10.3.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26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Validation Form Data</w:delText>
            </w:r>
            <w:r w:rsidDel="00B13D1E">
              <w:rPr>
                <w:noProof/>
                <w:webHidden/>
              </w:rPr>
              <w:tab/>
              <w:delText>77</w:delText>
            </w:r>
          </w:del>
        </w:p>
        <w:p w14:paraId="60C7DE2B" w14:textId="3C17A792" w:rsidR="00F54AE8" w:rsidDel="00B13D1E" w:rsidRDefault="00F54AE8">
          <w:pPr>
            <w:pStyle w:val="TOC2"/>
            <w:rPr>
              <w:del w:id="327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328" w:author="Lewen Lai Wa Lam" w:date="2022-02-28T09:44:00Z">
            <w:r w:rsidRPr="00B13D1E" w:rsidDel="00B13D1E">
              <w:rPr>
                <w:rFonts w:hint="eastAsia"/>
                <w:rPrChange w:id="329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10.4.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30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Create Attachment</w:delText>
            </w:r>
            <w:r w:rsidDel="00B13D1E">
              <w:rPr>
                <w:noProof/>
                <w:webHidden/>
              </w:rPr>
              <w:tab/>
              <w:delText>85</w:delText>
            </w:r>
          </w:del>
        </w:p>
        <w:p w14:paraId="6EA2F50E" w14:textId="0352B437" w:rsidR="00F54AE8" w:rsidDel="00B13D1E" w:rsidRDefault="00F54AE8">
          <w:pPr>
            <w:pStyle w:val="TOC2"/>
            <w:rPr>
              <w:del w:id="331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332" w:author="Lewen Lai Wa Lam" w:date="2022-02-28T09:44:00Z">
            <w:r w:rsidRPr="00B13D1E" w:rsidDel="00B13D1E">
              <w:rPr>
                <w:rFonts w:hint="eastAsia"/>
                <w:rPrChange w:id="333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10.5.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34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Acknowledge Submission Completed</w:delText>
            </w:r>
            <w:r w:rsidDel="00B13D1E">
              <w:rPr>
                <w:noProof/>
                <w:webHidden/>
              </w:rPr>
              <w:tab/>
              <w:delText>88</w:delText>
            </w:r>
          </w:del>
        </w:p>
        <w:p w14:paraId="7CA00754" w14:textId="6A8F9433" w:rsidR="00F54AE8" w:rsidDel="00B13D1E" w:rsidRDefault="00F54AE8" w:rsidP="00F54AE8">
          <w:pPr>
            <w:pStyle w:val="TOC1"/>
            <w:rPr>
              <w:del w:id="335" w:author="Lewen Lai Wa Lam" w:date="2022-02-28T09:44:00Z"/>
              <w:noProof/>
              <w:kern w:val="0"/>
              <w:sz w:val="22"/>
              <w:szCs w:val="22"/>
              <w:lang w:val="en-HK"/>
            </w:rPr>
          </w:pPr>
          <w:del w:id="336" w:author="Lewen Lai Wa Lam" w:date="2022-02-28T09:44:00Z">
            <w:r w:rsidRPr="00B13D1E" w:rsidDel="00B13D1E">
              <w:rPr>
                <w:rPrChange w:id="337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11.</w:delText>
            </w:r>
            <w:r w:rsidDel="00B13D1E">
              <w:rPr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38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EE2</w:delText>
            </w:r>
            <w:r w:rsidDel="00B13D1E">
              <w:rPr>
                <w:noProof/>
                <w:webHidden/>
              </w:rPr>
              <w:tab/>
              <w:delText>90</w:delText>
            </w:r>
          </w:del>
        </w:p>
        <w:p w14:paraId="22461B6D" w14:textId="6777270E" w:rsidR="00F54AE8" w:rsidDel="00B13D1E" w:rsidRDefault="00F54AE8">
          <w:pPr>
            <w:pStyle w:val="TOC2"/>
            <w:rPr>
              <w:del w:id="339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340" w:author="Lewen Lai Wa Lam" w:date="2022-02-28T09:44:00Z">
            <w:r w:rsidRPr="00B13D1E" w:rsidDel="00B13D1E">
              <w:rPr>
                <w:rFonts w:hint="eastAsia"/>
                <w:rPrChange w:id="341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11.1.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42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Request Form Data</w:delText>
            </w:r>
            <w:r w:rsidDel="00B13D1E">
              <w:rPr>
                <w:noProof/>
                <w:webHidden/>
              </w:rPr>
              <w:tab/>
              <w:delText>90</w:delText>
            </w:r>
          </w:del>
        </w:p>
        <w:p w14:paraId="7696EC73" w14:textId="585BAA62" w:rsidR="00F54AE8" w:rsidDel="00B13D1E" w:rsidRDefault="00F54AE8">
          <w:pPr>
            <w:pStyle w:val="TOC2"/>
            <w:rPr>
              <w:del w:id="343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344" w:author="Lewen Lai Wa Lam" w:date="2022-02-28T09:44:00Z">
            <w:r w:rsidRPr="00B13D1E" w:rsidDel="00B13D1E">
              <w:rPr>
                <w:rFonts w:hint="eastAsia"/>
                <w:rPrChange w:id="345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11.2.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46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Create Form Data</w:delText>
            </w:r>
            <w:r w:rsidDel="00B13D1E">
              <w:rPr>
                <w:noProof/>
                <w:webHidden/>
              </w:rPr>
              <w:tab/>
              <w:delText>98</w:delText>
            </w:r>
          </w:del>
        </w:p>
        <w:p w14:paraId="16F9FF67" w14:textId="60BEF750" w:rsidR="00F54AE8" w:rsidDel="00B13D1E" w:rsidRDefault="00F54AE8">
          <w:pPr>
            <w:pStyle w:val="TOC2"/>
            <w:rPr>
              <w:del w:id="347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348" w:author="Lewen Lai Wa Lam" w:date="2022-02-28T09:44:00Z">
            <w:r w:rsidRPr="00B13D1E" w:rsidDel="00B13D1E">
              <w:rPr>
                <w:rFonts w:hint="eastAsia"/>
                <w:rPrChange w:id="349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11.3.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50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Validation Form Data</w:delText>
            </w:r>
            <w:r w:rsidDel="00B13D1E">
              <w:rPr>
                <w:noProof/>
                <w:webHidden/>
              </w:rPr>
              <w:tab/>
              <w:delText>106</w:delText>
            </w:r>
          </w:del>
        </w:p>
        <w:p w14:paraId="0FC7BD35" w14:textId="31609D84" w:rsidR="00F54AE8" w:rsidDel="00B13D1E" w:rsidRDefault="00F54AE8">
          <w:pPr>
            <w:pStyle w:val="TOC2"/>
            <w:rPr>
              <w:del w:id="351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352" w:author="Lewen Lai Wa Lam" w:date="2022-02-28T09:44:00Z">
            <w:r w:rsidRPr="00B13D1E" w:rsidDel="00B13D1E">
              <w:rPr>
                <w:rFonts w:hint="eastAsia"/>
                <w:rPrChange w:id="353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11.4.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54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Create Attachment</w:delText>
            </w:r>
            <w:r w:rsidDel="00B13D1E">
              <w:rPr>
                <w:noProof/>
                <w:webHidden/>
              </w:rPr>
              <w:tab/>
              <w:delText>114</w:delText>
            </w:r>
          </w:del>
        </w:p>
        <w:p w14:paraId="7CB242DD" w14:textId="296E5492" w:rsidR="00F54AE8" w:rsidDel="00B13D1E" w:rsidRDefault="00F54AE8">
          <w:pPr>
            <w:pStyle w:val="TOC2"/>
            <w:rPr>
              <w:del w:id="355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356" w:author="Lewen Lai Wa Lam" w:date="2022-02-28T09:44:00Z">
            <w:r w:rsidRPr="00B13D1E" w:rsidDel="00B13D1E">
              <w:rPr>
                <w:rFonts w:hint="eastAsia"/>
                <w:rPrChange w:id="357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11.5.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58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Acknowledge Submission Completed</w:delText>
            </w:r>
            <w:r w:rsidDel="00B13D1E">
              <w:rPr>
                <w:noProof/>
                <w:webHidden/>
              </w:rPr>
              <w:tab/>
              <w:delText>117</w:delText>
            </w:r>
          </w:del>
        </w:p>
        <w:p w14:paraId="5DBC035B" w14:textId="0BB05218" w:rsidR="00F54AE8" w:rsidDel="00B13D1E" w:rsidRDefault="00F54AE8" w:rsidP="00F54AE8">
          <w:pPr>
            <w:pStyle w:val="TOC1"/>
            <w:rPr>
              <w:del w:id="359" w:author="Lewen Lai Wa Lam" w:date="2022-02-28T09:44:00Z"/>
              <w:noProof/>
              <w:kern w:val="0"/>
              <w:sz w:val="22"/>
              <w:szCs w:val="22"/>
              <w:lang w:val="en-HK"/>
            </w:rPr>
          </w:pPr>
          <w:del w:id="360" w:author="Lewen Lai Wa Lam" w:date="2022-02-28T09:44:00Z">
            <w:r w:rsidRPr="00B13D1E" w:rsidDel="00B13D1E">
              <w:rPr>
                <w:rPrChange w:id="361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12.</w:delText>
            </w:r>
            <w:r w:rsidDel="00B13D1E">
              <w:rPr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62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EE3</w:delText>
            </w:r>
            <w:r w:rsidDel="00B13D1E">
              <w:rPr>
                <w:noProof/>
                <w:webHidden/>
              </w:rPr>
              <w:tab/>
              <w:delText>119</w:delText>
            </w:r>
          </w:del>
        </w:p>
        <w:p w14:paraId="10D9A9A1" w14:textId="4BC955AC" w:rsidR="00F54AE8" w:rsidDel="00B13D1E" w:rsidRDefault="00F54AE8">
          <w:pPr>
            <w:pStyle w:val="TOC2"/>
            <w:rPr>
              <w:del w:id="363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364" w:author="Lewen Lai Wa Lam" w:date="2022-02-28T09:44:00Z">
            <w:r w:rsidRPr="00B13D1E" w:rsidDel="00B13D1E">
              <w:rPr>
                <w:rFonts w:hint="eastAsia"/>
                <w:rPrChange w:id="365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12.1.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66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Request Form Data</w:delText>
            </w:r>
            <w:r w:rsidDel="00B13D1E">
              <w:rPr>
                <w:noProof/>
                <w:webHidden/>
              </w:rPr>
              <w:tab/>
              <w:delText>119</w:delText>
            </w:r>
          </w:del>
        </w:p>
        <w:p w14:paraId="094D4ABA" w14:textId="5FA78C20" w:rsidR="00F54AE8" w:rsidDel="00B13D1E" w:rsidRDefault="00F54AE8">
          <w:pPr>
            <w:pStyle w:val="TOC2"/>
            <w:rPr>
              <w:del w:id="367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368" w:author="Lewen Lai Wa Lam" w:date="2022-02-28T09:44:00Z">
            <w:r w:rsidRPr="00B13D1E" w:rsidDel="00B13D1E">
              <w:rPr>
                <w:rFonts w:hint="eastAsia"/>
                <w:rPrChange w:id="369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12.2.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70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Create Form Data</w:delText>
            </w:r>
            <w:r w:rsidDel="00B13D1E">
              <w:rPr>
                <w:noProof/>
                <w:webHidden/>
              </w:rPr>
              <w:tab/>
              <w:delText>121</w:delText>
            </w:r>
          </w:del>
        </w:p>
        <w:p w14:paraId="75386EC0" w14:textId="7A1DC99A" w:rsidR="00F54AE8" w:rsidDel="00B13D1E" w:rsidRDefault="00F54AE8">
          <w:pPr>
            <w:pStyle w:val="TOC2"/>
            <w:rPr>
              <w:del w:id="371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372" w:author="Lewen Lai Wa Lam" w:date="2022-02-28T09:44:00Z">
            <w:r w:rsidRPr="00B13D1E" w:rsidDel="00B13D1E">
              <w:rPr>
                <w:rFonts w:hint="eastAsia"/>
                <w:rPrChange w:id="373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12.3.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74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Validate Form Data</w:delText>
            </w:r>
            <w:r w:rsidDel="00B13D1E">
              <w:rPr>
                <w:noProof/>
                <w:webHidden/>
              </w:rPr>
              <w:tab/>
              <w:delText>130</w:delText>
            </w:r>
          </w:del>
        </w:p>
        <w:p w14:paraId="10FDA9E6" w14:textId="227878FB" w:rsidR="00F54AE8" w:rsidDel="00B13D1E" w:rsidRDefault="00F54AE8">
          <w:pPr>
            <w:pStyle w:val="TOC2"/>
            <w:rPr>
              <w:del w:id="375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376" w:author="Lewen Lai Wa Lam" w:date="2022-02-28T09:44:00Z">
            <w:r w:rsidRPr="00B13D1E" w:rsidDel="00B13D1E">
              <w:rPr>
                <w:rFonts w:hint="eastAsia"/>
                <w:rPrChange w:id="377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12.4.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78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Create Attachment</w:delText>
            </w:r>
            <w:r w:rsidDel="00B13D1E">
              <w:rPr>
                <w:noProof/>
                <w:webHidden/>
              </w:rPr>
              <w:tab/>
              <w:delText>139</w:delText>
            </w:r>
          </w:del>
        </w:p>
        <w:p w14:paraId="6E6B90A1" w14:textId="1F12477B" w:rsidR="00F54AE8" w:rsidDel="00B13D1E" w:rsidRDefault="00F54AE8">
          <w:pPr>
            <w:pStyle w:val="TOC2"/>
            <w:rPr>
              <w:del w:id="379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380" w:author="Lewen Lai Wa Lam" w:date="2022-02-28T09:44:00Z">
            <w:r w:rsidRPr="00B13D1E" w:rsidDel="00B13D1E">
              <w:rPr>
                <w:rFonts w:hint="eastAsia"/>
                <w:rPrChange w:id="381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12.5.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82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Acknowledge Submission Completed</w:delText>
            </w:r>
            <w:r w:rsidDel="00B13D1E">
              <w:rPr>
                <w:noProof/>
                <w:webHidden/>
              </w:rPr>
              <w:tab/>
              <w:delText>142</w:delText>
            </w:r>
          </w:del>
        </w:p>
        <w:p w14:paraId="2F98538B" w14:textId="35584AAA" w:rsidR="00F54AE8" w:rsidDel="00B13D1E" w:rsidRDefault="00F54AE8" w:rsidP="00F54AE8">
          <w:pPr>
            <w:pStyle w:val="TOC1"/>
            <w:rPr>
              <w:del w:id="383" w:author="Lewen Lai Wa Lam" w:date="2022-02-28T09:44:00Z"/>
              <w:noProof/>
              <w:kern w:val="0"/>
              <w:sz w:val="22"/>
              <w:szCs w:val="22"/>
              <w:lang w:val="en-HK"/>
            </w:rPr>
          </w:pPr>
          <w:del w:id="384" w:author="Lewen Lai Wa Lam" w:date="2022-02-28T09:44:00Z">
            <w:r w:rsidRPr="00B13D1E" w:rsidDel="00B13D1E">
              <w:rPr>
                <w:rPrChange w:id="385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13.</w:delText>
            </w:r>
            <w:r w:rsidDel="00B13D1E">
              <w:rPr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86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EE4</w:delText>
            </w:r>
            <w:r w:rsidDel="00B13D1E">
              <w:rPr>
                <w:noProof/>
                <w:webHidden/>
              </w:rPr>
              <w:tab/>
              <w:delText>144</w:delText>
            </w:r>
          </w:del>
        </w:p>
        <w:p w14:paraId="01C9DA6F" w14:textId="398AC5A9" w:rsidR="00F54AE8" w:rsidDel="00B13D1E" w:rsidRDefault="00F54AE8">
          <w:pPr>
            <w:pStyle w:val="TOC2"/>
            <w:rPr>
              <w:del w:id="387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388" w:author="Lewen Lai Wa Lam" w:date="2022-02-28T09:44:00Z">
            <w:r w:rsidRPr="00B13D1E" w:rsidDel="00B13D1E">
              <w:rPr>
                <w:rFonts w:hint="eastAsia"/>
                <w:rPrChange w:id="389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13.1.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90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Request Form Data</w:delText>
            </w:r>
            <w:r w:rsidDel="00B13D1E">
              <w:rPr>
                <w:noProof/>
                <w:webHidden/>
              </w:rPr>
              <w:tab/>
              <w:delText>144</w:delText>
            </w:r>
          </w:del>
        </w:p>
        <w:p w14:paraId="37CD8D1F" w14:textId="05BB0844" w:rsidR="00F54AE8" w:rsidDel="00B13D1E" w:rsidRDefault="00F54AE8">
          <w:pPr>
            <w:pStyle w:val="TOC2"/>
            <w:rPr>
              <w:del w:id="391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392" w:author="Lewen Lai Wa Lam" w:date="2022-02-28T09:44:00Z">
            <w:r w:rsidRPr="00B13D1E" w:rsidDel="00B13D1E">
              <w:rPr>
                <w:rFonts w:hint="eastAsia"/>
                <w:rPrChange w:id="393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13.2.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94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Create Form Data</w:delText>
            </w:r>
            <w:r w:rsidDel="00B13D1E">
              <w:rPr>
                <w:noProof/>
                <w:webHidden/>
              </w:rPr>
              <w:tab/>
              <w:delText>146</w:delText>
            </w:r>
          </w:del>
        </w:p>
        <w:p w14:paraId="63ABABF6" w14:textId="1FE6B02E" w:rsidR="00F54AE8" w:rsidDel="00B13D1E" w:rsidRDefault="00F54AE8">
          <w:pPr>
            <w:pStyle w:val="TOC2"/>
            <w:rPr>
              <w:del w:id="395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396" w:author="Lewen Lai Wa Lam" w:date="2022-02-28T09:44:00Z">
            <w:r w:rsidRPr="00B13D1E" w:rsidDel="00B13D1E">
              <w:rPr>
                <w:rFonts w:hint="eastAsia"/>
                <w:rPrChange w:id="397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13.3.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398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Validation Form Data</w:delText>
            </w:r>
            <w:r w:rsidDel="00B13D1E">
              <w:rPr>
                <w:noProof/>
                <w:webHidden/>
              </w:rPr>
              <w:tab/>
              <w:delText>154</w:delText>
            </w:r>
          </w:del>
        </w:p>
        <w:p w14:paraId="4BF0FB12" w14:textId="52D11F27" w:rsidR="00F54AE8" w:rsidDel="00B13D1E" w:rsidRDefault="00F54AE8">
          <w:pPr>
            <w:pStyle w:val="TOC2"/>
            <w:rPr>
              <w:del w:id="399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400" w:author="Lewen Lai Wa Lam" w:date="2022-02-28T09:44:00Z">
            <w:r w:rsidRPr="00B13D1E" w:rsidDel="00B13D1E">
              <w:rPr>
                <w:rFonts w:hint="eastAsia"/>
                <w:rPrChange w:id="401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13.4.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402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Create Attachment</w:delText>
            </w:r>
            <w:r w:rsidDel="00B13D1E">
              <w:rPr>
                <w:noProof/>
                <w:webHidden/>
              </w:rPr>
              <w:tab/>
              <w:delText>162</w:delText>
            </w:r>
          </w:del>
        </w:p>
        <w:p w14:paraId="76DCC14B" w14:textId="3686A6E5" w:rsidR="00F54AE8" w:rsidDel="00B13D1E" w:rsidRDefault="00F54AE8">
          <w:pPr>
            <w:pStyle w:val="TOC2"/>
            <w:rPr>
              <w:del w:id="403" w:author="Lewen Lai Wa Lam" w:date="2022-02-28T09:44:00Z"/>
              <w:smallCaps w:val="0"/>
              <w:noProof/>
              <w:kern w:val="0"/>
              <w:sz w:val="22"/>
              <w:szCs w:val="22"/>
              <w:lang w:val="en-HK"/>
            </w:rPr>
          </w:pPr>
          <w:del w:id="404" w:author="Lewen Lai Wa Lam" w:date="2022-02-28T09:44:00Z">
            <w:r w:rsidRPr="00B13D1E" w:rsidDel="00B13D1E">
              <w:rPr>
                <w:rFonts w:hint="eastAsia"/>
                <w:rPrChange w:id="405" w:author="Lewen Lai Wa Lam" w:date="2022-02-28T09:44:00Z">
                  <w:rPr>
                    <w:rStyle w:val="Hyperlink"/>
                    <w:rFonts w:ascii="Times New Roman Bold" w:hAnsi="Times New Roman Bold" w:cs="Times New Roman" w:hint="eastAsia"/>
                    <w:b/>
                    <w:smallCaps w:val="0"/>
                    <w:noProof/>
                    <w:snapToGrid w:val="0"/>
                  </w:rPr>
                </w:rPrChange>
              </w:rPr>
              <w:delText>13.5.</w:delText>
            </w:r>
            <w:r w:rsidDel="00B13D1E">
              <w:rPr>
                <w:smallCaps w:val="0"/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406" w:author="Lewen Lai Wa Lam" w:date="2022-02-28T09:44:00Z">
                  <w:rPr>
                    <w:rStyle w:val="Hyperlink"/>
                    <w:rFonts w:ascii="Times New Roman" w:hAnsi="Times New Roman" w:cs="Times New Roman"/>
                    <w:b/>
                    <w:smallCaps w:val="0"/>
                    <w:noProof/>
                  </w:rPr>
                </w:rPrChange>
              </w:rPr>
              <w:delText>Acknowledge Submission Completed</w:delText>
            </w:r>
            <w:r w:rsidDel="00B13D1E">
              <w:rPr>
                <w:noProof/>
                <w:webHidden/>
              </w:rPr>
              <w:tab/>
              <w:delText>165</w:delText>
            </w:r>
          </w:del>
        </w:p>
        <w:p w14:paraId="0DF05FB2" w14:textId="76C68C57" w:rsidR="00F54AE8" w:rsidDel="00B13D1E" w:rsidRDefault="00F54AE8" w:rsidP="00F54AE8">
          <w:pPr>
            <w:pStyle w:val="TOC1"/>
            <w:rPr>
              <w:del w:id="407" w:author="Lewen Lai Wa Lam" w:date="2022-02-28T09:44:00Z"/>
              <w:noProof/>
              <w:kern w:val="0"/>
              <w:sz w:val="22"/>
              <w:szCs w:val="22"/>
              <w:lang w:val="en-HK"/>
            </w:rPr>
          </w:pPr>
          <w:del w:id="408" w:author="Lewen Lai Wa Lam" w:date="2022-02-28T09:44:00Z">
            <w:r w:rsidRPr="00B13D1E" w:rsidDel="00B13D1E">
              <w:rPr>
                <w:rPrChange w:id="409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14.</w:delText>
            </w:r>
            <w:r w:rsidDel="00B13D1E">
              <w:rPr>
                <w:noProof/>
                <w:kern w:val="0"/>
                <w:sz w:val="22"/>
                <w:szCs w:val="22"/>
                <w:lang w:val="en-HK"/>
              </w:rPr>
              <w:tab/>
            </w:r>
            <w:r w:rsidRPr="00B13D1E" w:rsidDel="00B13D1E">
              <w:rPr>
                <w:rPrChange w:id="410" w:author="Lewen Lai Wa Lam" w:date="2022-02-28T09:44:00Z">
                  <w:rPr>
                    <w:rStyle w:val="Hyperlink"/>
                    <w:rFonts w:ascii="Times New Roman" w:eastAsia="PMingLiU" w:hAnsi="Times New Roman" w:cs="Times New Roman"/>
                    <w:b w:val="0"/>
                    <w:bCs w:val="0"/>
                    <w:caps w:val="0"/>
                    <w:noProof/>
                    <w:kern w:val="28"/>
                  </w:rPr>
                </w:rPrChange>
              </w:rPr>
              <w:delText>Payment Completed</w:delText>
            </w:r>
            <w:r w:rsidDel="00B13D1E">
              <w:rPr>
                <w:noProof/>
                <w:webHidden/>
              </w:rPr>
              <w:tab/>
              <w:delText>167</w:delText>
            </w:r>
          </w:del>
        </w:p>
        <w:p w14:paraId="3E7C4CF7" w14:textId="2A73653C" w:rsidR="00C6054B" w:rsidRPr="00FC2E96" w:rsidRDefault="00136534" w:rsidP="00BE2F64">
          <w:pPr>
            <w:widowControl/>
            <w:rPr>
              <w:rFonts w:ascii="Times New Roman" w:eastAsia="Times New Roman" w:hAnsi="Times New Roman" w:cs="Times New Roman"/>
              <w:color w:val="000000"/>
              <w:kern w:val="36"/>
              <w:sz w:val="40"/>
              <w:szCs w:val="40"/>
            </w:rPr>
          </w:pPr>
          <w:r w:rsidRPr="00916947">
            <w:rPr>
              <w:rFonts w:ascii="Times New Roman" w:eastAsia="PMingLiU" w:hAnsi="Times New Roman" w:cs="Times New Roman"/>
              <w:kern w:val="0"/>
              <w:sz w:val="20"/>
              <w:szCs w:val="20"/>
            </w:rPr>
            <w:fldChar w:fldCharType="end"/>
          </w:r>
        </w:p>
      </w:sdtContent>
    </w:sdt>
    <w:p w14:paraId="0024AC2E" w14:textId="25845FBA" w:rsidR="00A65223" w:rsidRPr="00FC2E96" w:rsidRDefault="00A65223" w:rsidP="00BE2F64">
      <w:pPr>
        <w:pStyle w:val="Heading1"/>
        <w:keepLines w:val="0"/>
        <w:pageBreakBefore/>
        <w:widowControl/>
        <w:numPr>
          <w:ilvl w:val="0"/>
          <w:numId w:val="2"/>
        </w:numPr>
        <w:tabs>
          <w:tab w:val="num" w:pos="1000"/>
        </w:tabs>
        <w:spacing w:before="0" w:after="240"/>
        <w:ind w:left="403" w:hanging="403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411" w:name="_Toc87524219"/>
      <w:bookmarkStart w:id="412" w:name="_Toc96933913"/>
      <w:r w:rsidRPr="00FC2E96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Encryption and Decryption</w:t>
      </w:r>
      <w:bookmarkEnd w:id="411"/>
      <w:bookmarkEnd w:id="412"/>
    </w:p>
    <w:p w14:paraId="369B23F4" w14:textId="77777777" w:rsidR="00A65223" w:rsidRPr="00FC2E96" w:rsidRDefault="00A65223" w:rsidP="00A65223">
      <w:pPr>
        <w:rPr>
          <w:rFonts w:ascii="Times New Roman" w:hAnsi="Times New Roman" w:cs="Times New Roman"/>
        </w:rPr>
      </w:pPr>
      <w:r w:rsidRPr="00FC2E96">
        <w:rPr>
          <w:rFonts w:ascii="Times New Roman" w:hAnsi="Times New Roman" w:cs="Times New Roman"/>
        </w:rPr>
        <w:t>According to the “Backend API Specification”, AES encryption should be used between WBRS and backend system. Following are the encryption/decryption algorithm details: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02"/>
        <w:gridCol w:w="2346"/>
        <w:gridCol w:w="4568"/>
      </w:tblGrid>
      <w:tr w:rsidR="00A65223" w:rsidRPr="00FC2E96" w14:paraId="4DEE495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8BF26DF" w14:textId="77777777" w:rsidR="00A65223" w:rsidRPr="00FC2E96" w:rsidRDefault="00A65223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240" w:type="dxa"/>
          </w:tcPr>
          <w:p w14:paraId="5843340B" w14:textId="77777777" w:rsidR="00A65223" w:rsidRPr="00FC2E96" w:rsidRDefault="00A65223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9003" w:type="dxa"/>
          </w:tcPr>
          <w:p w14:paraId="25306DBA" w14:textId="77777777" w:rsidR="00A65223" w:rsidRPr="00FC2E96" w:rsidRDefault="00A65223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A65223" w:rsidRPr="00FC2E96" w14:paraId="5AA809C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9808777" w14:textId="77777777" w:rsidR="00A65223" w:rsidRPr="00FC2E96" w:rsidRDefault="00A65223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Algorithm Name</w:t>
            </w:r>
          </w:p>
        </w:tc>
        <w:tc>
          <w:tcPr>
            <w:tcW w:w="3240" w:type="dxa"/>
          </w:tcPr>
          <w:p w14:paraId="62D9B98B" w14:textId="77777777" w:rsidR="00A65223" w:rsidRPr="00FC2E96" w:rsidRDefault="00A65223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AES</w:t>
            </w:r>
          </w:p>
        </w:tc>
        <w:tc>
          <w:tcPr>
            <w:tcW w:w="9003" w:type="dxa"/>
          </w:tcPr>
          <w:p w14:paraId="55AFF71D" w14:textId="77777777" w:rsidR="00A65223" w:rsidRPr="00FC2E96" w:rsidRDefault="00A65223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encryption algorithm name</w:t>
            </w:r>
          </w:p>
        </w:tc>
      </w:tr>
      <w:tr w:rsidR="00A65223" w:rsidRPr="00FC2E96" w14:paraId="600D92E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B8BBC87" w14:textId="77777777" w:rsidR="00A65223" w:rsidRPr="00FC2E96" w:rsidRDefault="00A65223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Algorithm Mode</w:t>
            </w:r>
          </w:p>
        </w:tc>
        <w:tc>
          <w:tcPr>
            <w:tcW w:w="3240" w:type="dxa"/>
          </w:tcPr>
          <w:p w14:paraId="3ACC91D0" w14:textId="77777777" w:rsidR="00A65223" w:rsidRPr="00FC2E96" w:rsidRDefault="00A65223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CBC</w:t>
            </w:r>
          </w:p>
        </w:tc>
        <w:tc>
          <w:tcPr>
            <w:tcW w:w="9003" w:type="dxa"/>
          </w:tcPr>
          <w:p w14:paraId="55029B53" w14:textId="77777777" w:rsidR="00A65223" w:rsidRPr="00FC2E96" w:rsidRDefault="00A65223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mode of algorithm</w:t>
            </w:r>
          </w:p>
        </w:tc>
      </w:tr>
      <w:tr w:rsidR="00A65223" w:rsidRPr="00FC2E96" w14:paraId="59D8432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3CA446D" w14:textId="77777777" w:rsidR="00A65223" w:rsidRPr="00FC2E96" w:rsidRDefault="00A65223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Algorithm Paddings</w:t>
            </w:r>
          </w:p>
        </w:tc>
        <w:tc>
          <w:tcPr>
            <w:tcW w:w="3240" w:type="dxa"/>
          </w:tcPr>
          <w:p w14:paraId="01AFB12A" w14:textId="77777777" w:rsidR="00A65223" w:rsidRPr="00FC2E96" w:rsidRDefault="00A65223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PKCS5Padding</w:t>
            </w:r>
          </w:p>
        </w:tc>
        <w:tc>
          <w:tcPr>
            <w:tcW w:w="9003" w:type="dxa"/>
          </w:tcPr>
          <w:p w14:paraId="4C2C4823" w14:textId="77777777" w:rsidR="00A65223" w:rsidRPr="00FC2E96" w:rsidRDefault="00A65223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padding of algorithm</w:t>
            </w:r>
          </w:p>
        </w:tc>
      </w:tr>
      <w:tr w:rsidR="00A65223" w:rsidRPr="00FC2E96" w14:paraId="011BC4C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8960BBC" w14:textId="77777777" w:rsidR="00A65223" w:rsidRPr="00FC2E96" w:rsidRDefault="00A65223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Encryption Key</w:t>
            </w:r>
          </w:p>
        </w:tc>
        <w:tc>
          <w:tcPr>
            <w:tcW w:w="3240" w:type="dxa"/>
          </w:tcPr>
          <w:p w14:paraId="0F4D04D7" w14:textId="77777777" w:rsidR="00A65223" w:rsidRPr="00FC2E96" w:rsidRDefault="00A65223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256-bit Encryption Key</w:t>
            </w:r>
          </w:p>
        </w:tc>
        <w:tc>
          <w:tcPr>
            <w:tcW w:w="9003" w:type="dxa"/>
          </w:tcPr>
          <w:p w14:paraId="18BF61E8" w14:textId="77777777" w:rsidR="00A65223" w:rsidRPr="00FC2E96" w:rsidRDefault="00A65223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Generate according to “Backend API Specification – Appendix A”, and shared between WBRS and backend system</w:t>
            </w:r>
          </w:p>
        </w:tc>
      </w:tr>
      <w:tr w:rsidR="00A65223" w:rsidRPr="00FC2E96" w14:paraId="631A343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1596C7A" w14:textId="77777777" w:rsidR="00A65223" w:rsidRPr="00FC2E96" w:rsidRDefault="00A65223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</w:t>
            </w:r>
          </w:p>
        </w:tc>
        <w:tc>
          <w:tcPr>
            <w:tcW w:w="3240" w:type="dxa"/>
          </w:tcPr>
          <w:p w14:paraId="7EA337CB" w14:textId="77777777" w:rsidR="00A65223" w:rsidRPr="00FC2E96" w:rsidRDefault="00A65223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UUID Version-4</w:t>
            </w:r>
          </w:p>
        </w:tc>
        <w:tc>
          <w:tcPr>
            <w:tcW w:w="9003" w:type="dxa"/>
          </w:tcPr>
          <w:p w14:paraId="56A06A48" w14:textId="77777777" w:rsidR="00A65223" w:rsidRPr="00FC2E96" w:rsidRDefault="00A65223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Generate according to “Backend API Specification – Appendix A”, and shared between WBRS and backend system</w:t>
            </w:r>
          </w:p>
        </w:tc>
      </w:tr>
      <w:tr w:rsidR="00A65223" w:rsidRPr="00FC2E96" w14:paraId="20B9A4D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F52A0BC" w14:textId="77777777" w:rsidR="00A65223" w:rsidRPr="00FC2E96" w:rsidRDefault="00A65223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Secret</w:t>
            </w:r>
          </w:p>
        </w:tc>
        <w:tc>
          <w:tcPr>
            <w:tcW w:w="3240" w:type="dxa"/>
          </w:tcPr>
          <w:p w14:paraId="1FED3C51" w14:textId="77777777" w:rsidR="00A65223" w:rsidRPr="00FC2E96" w:rsidRDefault="00A65223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128-bit Encryption Key</w:t>
            </w:r>
          </w:p>
        </w:tc>
        <w:tc>
          <w:tcPr>
            <w:tcW w:w="9003" w:type="dxa"/>
          </w:tcPr>
          <w:p w14:paraId="6B2FB82E" w14:textId="77777777" w:rsidR="00A65223" w:rsidRPr="00FC2E96" w:rsidRDefault="00A65223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C2E96">
              <w:rPr>
                <w:rFonts w:ascii="Times New Roman" w:hAnsi="Times New Roman" w:cs="Times New Roman"/>
              </w:rPr>
              <w:t>Generate according to “Backend API Specification – Appendix A”, and shared between WBRS and backend system. The client secret is specifically chosen 128-bit length to use as a random initialization vector (IV) for AES CBC mode.</w:t>
            </w:r>
          </w:p>
        </w:tc>
      </w:tr>
    </w:tbl>
    <w:p w14:paraId="0CF67859" w14:textId="77777777" w:rsidR="00A65223" w:rsidRPr="00FC2E96" w:rsidRDefault="00A65223" w:rsidP="00A65223">
      <w:pPr>
        <w:rPr>
          <w:rFonts w:ascii="Times New Roman" w:hAnsi="Times New Roman" w:cs="Times New Roman"/>
        </w:rPr>
      </w:pPr>
    </w:p>
    <w:p w14:paraId="66739B70" w14:textId="77777777" w:rsidR="00A65223" w:rsidRPr="00FC2E96" w:rsidRDefault="00A65223" w:rsidP="00A65223">
      <w:pPr>
        <w:rPr>
          <w:rFonts w:ascii="Times New Roman" w:hAnsi="Times New Roman" w:cs="Times New Roman"/>
        </w:rPr>
      </w:pPr>
      <w:r w:rsidRPr="00FC2E96">
        <w:rPr>
          <w:rFonts w:ascii="Times New Roman" w:hAnsi="Times New Roman" w:cs="Times New Roman"/>
        </w:rPr>
        <w:t>The encrypted content should be encoded to BASE64 format before submitting through the API. Vice versa, the encrypted text should be decoded from BASE64 format before decryption.</w:t>
      </w:r>
    </w:p>
    <w:p w14:paraId="1C4C4FB9" w14:textId="77777777" w:rsidR="00A65223" w:rsidRPr="00FC2E96" w:rsidRDefault="00A65223" w:rsidP="00BE2F64">
      <w:pPr>
        <w:rPr>
          <w:rFonts w:ascii="Times New Roman" w:hAnsi="Times New Roman" w:cs="Times New Roman"/>
        </w:rPr>
      </w:pPr>
    </w:p>
    <w:p w14:paraId="43787B8A" w14:textId="0028296A" w:rsidR="00D1322F" w:rsidRDefault="00D1322F">
      <w:pPr>
        <w:widowControl/>
        <w:spacing w:after="160" w:line="259" w:lineRule="auto"/>
        <w:rPr>
          <w:rFonts w:asciiTheme="majorHAnsi" w:eastAsiaTheme="majorEastAsia" w:hAnsiTheme="majorHAnsi" w:cstheme="majorBidi"/>
          <w:b/>
          <w:sz w:val="48"/>
          <w:szCs w:val="32"/>
        </w:rPr>
      </w:pPr>
      <w:bookmarkStart w:id="413" w:name="_Toc87524221"/>
      <w:r>
        <w:br w:type="page"/>
      </w:r>
    </w:p>
    <w:p w14:paraId="1FC9778A" w14:textId="196FE00C" w:rsidR="00D1322F" w:rsidRDefault="007B30E4">
      <w:pPr>
        <w:pStyle w:val="Heading1"/>
        <w:numPr>
          <w:ilvl w:val="0"/>
          <w:numId w:val="2"/>
        </w:numPr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414" w:name="_Toc96933914"/>
      <w:r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Signature Creation and Verification</w:t>
      </w:r>
      <w:bookmarkEnd w:id="414"/>
    </w:p>
    <w:p w14:paraId="2FA5C2B9" w14:textId="1803BA94" w:rsidR="007B30E4" w:rsidRDefault="007B30E4" w:rsidP="007B30E4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04"/>
        <w:gridCol w:w="2145"/>
        <w:gridCol w:w="4767"/>
      </w:tblGrid>
      <w:tr w:rsidR="007B30E4" w14:paraId="356AC13D" w14:textId="77777777" w:rsidTr="00AC6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090D192B" w14:textId="77777777" w:rsidR="007B30E4" w:rsidRDefault="007B30E4" w:rsidP="00781966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45" w:type="dxa"/>
          </w:tcPr>
          <w:p w14:paraId="568B3D05" w14:textId="77777777" w:rsidR="007B30E4" w:rsidRDefault="007B30E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4767" w:type="dxa"/>
          </w:tcPr>
          <w:p w14:paraId="36B0BDB6" w14:textId="77777777" w:rsidR="007B30E4" w:rsidRDefault="007B30E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B30E4" w14:paraId="19C64ACA" w14:textId="77777777" w:rsidTr="00AC6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B841DFF" w14:textId="77777777" w:rsidR="007B30E4" w:rsidRPr="00F33090" w:rsidRDefault="007B30E4" w:rsidP="00781966">
            <w:pPr>
              <w:rPr>
                <w:rFonts w:ascii="Times New Roman" w:hAnsi="Times New Roman" w:cs="Times New Roman"/>
                <w:szCs w:val="24"/>
              </w:rPr>
            </w:pPr>
            <w:r w:rsidRPr="00F33090">
              <w:rPr>
                <w:rFonts w:ascii="Times New Roman" w:hAnsi="Times New Roman" w:cs="Times New Roman"/>
                <w:szCs w:val="24"/>
              </w:rPr>
              <w:t>Algorithm Name</w:t>
            </w:r>
          </w:p>
        </w:tc>
        <w:tc>
          <w:tcPr>
            <w:tcW w:w="2145" w:type="dxa"/>
          </w:tcPr>
          <w:p w14:paraId="767F9B7F" w14:textId="77777777" w:rsidR="007B30E4" w:rsidRPr="00F33090" w:rsidRDefault="007B30E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33090">
              <w:rPr>
                <w:rFonts w:ascii="Times New Roman" w:hAnsi="Times New Roman" w:cs="Times New Roman"/>
                <w:szCs w:val="24"/>
              </w:rPr>
              <w:t>HMAC SHA-256</w:t>
            </w:r>
          </w:p>
        </w:tc>
        <w:tc>
          <w:tcPr>
            <w:tcW w:w="4767" w:type="dxa"/>
          </w:tcPr>
          <w:p w14:paraId="187D4B81" w14:textId="77777777" w:rsidR="007B30E4" w:rsidRPr="00F33090" w:rsidRDefault="007B30E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33090">
              <w:rPr>
                <w:rFonts w:ascii="Times New Roman" w:hAnsi="Times New Roman" w:cs="Times New Roman"/>
                <w:szCs w:val="24"/>
              </w:rPr>
              <w:t>The encryption algorithm name</w:t>
            </w:r>
          </w:p>
        </w:tc>
      </w:tr>
      <w:tr w:rsidR="00AC6C82" w14:paraId="5294B8EF" w14:textId="77777777" w:rsidTr="00AC6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0B8C3B5B" w14:textId="0B70E31D" w:rsidR="00AC6C82" w:rsidRPr="00AC6C82" w:rsidRDefault="00AC6C82" w:rsidP="00AC6C82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</w:rPr>
              <w:t>Client ID</w:t>
            </w:r>
          </w:p>
        </w:tc>
        <w:tc>
          <w:tcPr>
            <w:tcW w:w="2145" w:type="dxa"/>
          </w:tcPr>
          <w:p w14:paraId="1DCDD5A5" w14:textId="04C59632" w:rsidR="00AC6C82" w:rsidRPr="00AC6C82" w:rsidRDefault="00AC6C82" w:rsidP="00AC6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UUID Version-4</w:t>
            </w:r>
          </w:p>
        </w:tc>
        <w:tc>
          <w:tcPr>
            <w:tcW w:w="4767" w:type="dxa"/>
          </w:tcPr>
          <w:p w14:paraId="7C89EEA2" w14:textId="2B1FBAA8" w:rsidR="00AC6C82" w:rsidRPr="00AC6C82" w:rsidRDefault="00AC6C82" w:rsidP="00AC6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</w:rPr>
              <w:t>Generate according to “Backend API Specification – Appendix A”, and shared between WBRS and backend system</w:t>
            </w:r>
          </w:p>
        </w:tc>
      </w:tr>
      <w:tr w:rsidR="00AC6C82" w14:paraId="2D54BA65" w14:textId="77777777" w:rsidTr="00AC6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474A0C50" w14:textId="7B48853C" w:rsidR="00AC6C82" w:rsidRPr="00AC6C82" w:rsidRDefault="00AC6C82" w:rsidP="00AC6C82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</w:rPr>
              <w:t>Client Secret</w:t>
            </w:r>
          </w:p>
        </w:tc>
        <w:tc>
          <w:tcPr>
            <w:tcW w:w="2145" w:type="dxa"/>
          </w:tcPr>
          <w:p w14:paraId="7EC72CAE" w14:textId="282C5692" w:rsidR="00AC6C82" w:rsidRPr="00AC6C82" w:rsidRDefault="00AC6C82" w:rsidP="00AC6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128-bit Encryption Key</w:t>
            </w:r>
          </w:p>
        </w:tc>
        <w:tc>
          <w:tcPr>
            <w:tcW w:w="4767" w:type="dxa"/>
          </w:tcPr>
          <w:p w14:paraId="3A0A0453" w14:textId="1D88E202" w:rsidR="00AC6C82" w:rsidRPr="00AC6C82" w:rsidRDefault="00AC6C82" w:rsidP="00AC6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</w:rPr>
              <w:t xml:space="preserve">Generate according to “Backend API Specification – Appendix A”, and shared between WBRS and backend system. The client secret is specifically chosen 128-bit length to use as a </w:t>
            </w:r>
            <w:r w:rsidR="0036655F">
              <w:rPr>
                <w:rFonts w:ascii="Times New Roman" w:hAnsi="Times New Roman" w:cs="Times New Roman"/>
              </w:rPr>
              <w:t>secret key for HMACSHA256 encryption</w:t>
            </w:r>
            <w:r w:rsidR="00217E71">
              <w:rPr>
                <w:rFonts w:ascii="Times New Roman" w:hAnsi="Times New Roman" w:cs="Times New Roman"/>
              </w:rPr>
              <w:t xml:space="preserve"> to Create Signature and Verify Signature</w:t>
            </w:r>
            <w:r w:rsidRPr="00FC2E96">
              <w:rPr>
                <w:rFonts w:ascii="Times New Roman" w:hAnsi="Times New Roman" w:cs="Times New Roman"/>
              </w:rPr>
              <w:t>.</w:t>
            </w:r>
          </w:p>
        </w:tc>
      </w:tr>
      <w:tr w:rsidR="00AC6C82" w14:paraId="4F0CF9EA" w14:textId="77777777" w:rsidTr="00AC6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6CD1EA3E" w14:textId="77777777" w:rsidR="00AC6C82" w:rsidRPr="00F33090" w:rsidRDefault="00AC6C82" w:rsidP="00AC6C82">
            <w:pPr>
              <w:rPr>
                <w:rFonts w:ascii="Times New Roman" w:hAnsi="Times New Roman" w:cs="Times New Roman"/>
                <w:szCs w:val="24"/>
              </w:rPr>
            </w:pPr>
            <w:r w:rsidRPr="00F33090">
              <w:rPr>
                <w:rFonts w:ascii="Times New Roman" w:hAnsi="Times New Roman" w:cs="Times New Roman"/>
                <w:szCs w:val="24"/>
              </w:rPr>
              <w:t>nonce</w:t>
            </w:r>
          </w:p>
        </w:tc>
        <w:tc>
          <w:tcPr>
            <w:tcW w:w="2145" w:type="dxa"/>
          </w:tcPr>
          <w:p w14:paraId="4C1436D9" w14:textId="77777777" w:rsidR="00AC6C82" w:rsidRPr="00F33090" w:rsidRDefault="00AC6C82" w:rsidP="00AC6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330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UUID Version-4</w:t>
            </w:r>
          </w:p>
        </w:tc>
        <w:tc>
          <w:tcPr>
            <w:tcW w:w="4767" w:type="dxa"/>
          </w:tcPr>
          <w:p w14:paraId="3E88F315" w14:textId="12592049" w:rsidR="00AC6C82" w:rsidRPr="00F33090" w:rsidRDefault="00AC6C82" w:rsidP="00AC6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33090">
              <w:rPr>
                <w:rFonts w:ascii="Times New Roman" w:hAnsi="Times New Roman" w:cs="Times New Roman"/>
                <w:szCs w:val="24"/>
              </w:rPr>
              <w:t>A nonce is a random string, uniquely generated for each response by backend system API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FC2E96">
              <w:rPr>
                <w:rFonts w:ascii="Times New Roman" w:hAnsi="Times New Roman" w:cs="Times New Roman"/>
              </w:rPr>
              <w:t>and shared between WBRS and backend system</w:t>
            </w:r>
            <w:r w:rsidRPr="00F33090">
              <w:rPr>
                <w:rFonts w:ascii="Times New Roman" w:hAnsi="Times New Roman" w:cs="Times New Roman"/>
                <w:szCs w:val="24"/>
              </w:rPr>
              <w:t>. It is used to prevent replay attack. A nonce can be an ASCII string of any length less than or equal to 36 (UUID string length) as long as the uniqueness requirement is met.</w:t>
            </w:r>
          </w:p>
          <w:p w14:paraId="26E234B6" w14:textId="67FD48F4" w:rsidR="00AC6C82" w:rsidRPr="00F33090" w:rsidRDefault="00AC6C82" w:rsidP="00AC6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33090">
              <w:rPr>
                <w:rFonts w:ascii="Times New Roman" w:hAnsi="Times New Roman" w:cs="Times New Roman"/>
                <w:szCs w:val="24"/>
              </w:rPr>
              <w:t xml:space="preserve">For verifying signature, nonce is passed from </w:t>
            </w:r>
            <w:r>
              <w:rPr>
                <w:rFonts w:ascii="Times New Roman" w:hAnsi="Times New Roman" w:cs="Times New Roman"/>
                <w:szCs w:val="24"/>
              </w:rPr>
              <w:t>request header of API and used to create a new signature to be compared.</w:t>
            </w:r>
          </w:p>
        </w:tc>
      </w:tr>
    </w:tbl>
    <w:p w14:paraId="62198B97" w14:textId="76C51B34" w:rsidR="007B30E4" w:rsidRDefault="007B30E4" w:rsidP="007B30E4"/>
    <w:p w14:paraId="6914DE7D" w14:textId="46E0A098" w:rsidR="00BB5599" w:rsidRPr="00FC2E96" w:rsidRDefault="00BB5599" w:rsidP="00BB5599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 xml:space="preserve">Sample </w:t>
      </w:r>
      <w:r>
        <w:rPr>
          <w:rFonts w:ascii="Times New Roman" w:hAnsi="Times New Roman" w:cs="Times New Roman"/>
          <w:b/>
          <w:u w:val="single"/>
        </w:rPr>
        <w:t>Code for Signature Creation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5599" w:rsidRPr="00FC2E96" w14:paraId="6AF6F272" w14:textId="77777777" w:rsidTr="00781966">
        <w:tc>
          <w:tcPr>
            <w:tcW w:w="15388" w:type="dxa"/>
          </w:tcPr>
          <w:p w14:paraId="74B3791C" w14:textId="499B6E3B" w:rsidR="00BB5599" w:rsidRDefault="00BB5599" w:rsidP="00BB559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HK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</w:t>
            </w:r>
            <w:r w:rsidR="007F55E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tring </w:t>
            </w:r>
            <w:r w:rsidR="007F55E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reateSignature(String nonce, String encryptedContent) </w:t>
            </w:r>
          </w:p>
          <w:p w14:paraId="243A3011" w14:textId="77777777" w:rsidR="00BB5599" w:rsidRDefault="00BB5599" w:rsidP="00BB559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       {</w:t>
            </w:r>
          </w:p>
          <w:p w14:paraId="6752D09E" w14:textId="46EE4091" w:rsidR="00BB5599" w:rsidRDefault="00BB5599" w:rsidP="00BB559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          String key = WebConfigurationManager.AppSettings[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HK"/>
              </w:rPr>
              <w:t>"aesIv"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>];</w:t>
            </w:r>
          </w:p>
          <w:p w14:paraId="6F1A326F" w14:textId="77777777" w:rsidR="00BB5599" w:rsidRDefault="00BB5599" w:rsidP="00BB559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         </w:t>
            </w:r>
          </w:p>
          <w:p w14:paraId="5B0DC1E3" w14:textId="77777777" w:rsidR="00BB5599" w:rsidRDefault="00BB5599" w:rsidP="00BB559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HK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HK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hmacsha256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HK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HMACSHA256(Encoding.UTF8.GetBytes(key)))</w:t>
            </w:r>
          </w:p>
          <w:p w14:paraId="39D3FB28" w14:textId="77777777" w:rsidR="00BB5599" w:rsidRDefault="00BB5599" w:rsidP="00BB559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           {</w:t>
            </w:r>
          </w:p>
          <w:p w14:paraId="1456F145" w14:textId="77777777" w:rsidR="00BB5599" w:rsidRDefault="00BB5599" w:rsidP="00F33090">
            <w:pPr>
              <w:widowControl/>
              <w:autoSpaceDE w:val="0"/>
              <w:autoSpaceDN w:val="0"/>
              <w:adjustRightInd w:val="0"/>
              <w:ind w:left="1733" w:hanging="1733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HK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hash = hmacsha256.ComputeHash(Encoding.UTF8.GetBytes(nonce + encryptedContent));</w:t>
            </w:r>
          </w:p>
          <w:p w14:paraId="66729F55" w14:textId="77777777" w:rsidR="00BB5599" w:rsidRDefault="00BB5599" w:rsidP="00BB559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HK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signature = Convert.ToBase64String(hash);</w:t>
            </w:r>
          </w:p>
          <w:p w14:paraId="565773B8" w14:textId="77777777" w:rsidR="00BB5599" w:rsidRDefault="00BB5599" w:rsidP="00BB559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HK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signature;</w:t>
            </w:r>
          </w:p>
          <w:p w14:paraId="73FF2CA3" w14:textId="77777777" w:rsidR="00BB5599" w:rsidRDefault="00BB5599" w:rsidP="00BB5599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           }</w:t>
            </w:r>
          </w:p>
          <w:p w14:paraId="66371A40" w14:textId="1F605E68" w:rsidR="00BB5599" w:rsidRPr="00FC2E96" w:rsidRDefault="00BB5599" w:rsidP="00BB5599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HK"/>
              </w:rPr>
              <w:t xml:space="preserve">        }</w:t>
            </w:r>
          </w:p>
        </w:tc>
      </w:tr>
    </w:tbl>
    <w:p w14:paraId="69DD2A63" w14:textId="77777777" w:rsidR="00BB5599" w:rsidRPr="00087E88" w:rsidRDefault="00BB5599" w:rsidP="00F33090"/>
    <w:p w14:paraId="76CC39AE" w14:textId="5152E407" w:rsidR="00E714D2" w:rsidRPr="00FC2E96" w:rsidRDefault="00E714D2" w:rsidP="00DF0B2A">
      <w:pPr>
        <w:pStyle w:val="Heading1"/>
        <w:keepLines w:val="0"/>
        <w:pageBreakBefore/>
        <w:widowControl/>
        <w:numPr>
          <w:ilvl w:val="0"/>
          <w:numId w:val="2"/>
        </w:numPr>
        <w:tabs>
          <w:tab w:val="num" w:pos="1000"/>
        </w:tabs>
        <w:spacing w:before="0" w:after="240"/>
        <w:ind w:left="403" w:hanging="403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415" w:name="_Toc96933915"/>
      <w:r w:rsidRPr="00FC2E96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Get All Profile(s)</w:t>
      </w:r>
      <w:bookmarkEnd w:id="415"/>
    </w:p>
    <w:p w14:paraId="2730D939" w14:textId="77777777" w:rsidR="00E714D2" w:rsidRPr="00591B8E" w:rsidRDefault="00E714D2" w:rsidP="00F33090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86"/>
        <w:gridCol w:w="7230"/>
      </w:tblGrid>
      <w:tr w:rsidR="00E714D2" w:rsidRPr="00FC2E96" w14:paraId="6BE533BB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0A36DA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5AE70630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E714D2" w:rsidRPr="00FC2E96" w14:paraId="1BDCA2F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FE7409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06B654B7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Get profiles from the given account</w:t>
            </w:r>
          </w:p>
        </w:tc>
      </w:tr>
      <w:tr w:rsidR="00E714D2" w:rsidRPr="00FC2E96" w14:paraId="35A2C4C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65615B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1E54C8A9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&lt;Backend_Service_Domain&gt;/{Version}/GetAllProfiles</w:t>
            </w:r>
          </w:p>
        </w:tc>
      </w:tr>
      <w:tr w:rsidR="00E714D2" w:rsidRPr="00FC2E96" w14:paraId="53D1592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62CCEC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295C450A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POST</w:t>
            </w:r>
          </w:p>
        </w:tc>
      </w:tr>
      <w:tr w:rsidR="00E714D2" w:rsidRPr="00FC2E96" w14:paraId="08517921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1567381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0C99EE23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1</w:t>
            </w:r>
          </w:p>
        </w:tc>
      </w:tr>
      <w:tr w:rsidR="00E714D2" w:rsidRPr="00FC2E96" w14:paraId="2EEC5A6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8A0943F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036403A4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This API is to retrieve the role of the given account for WBRS verity or manage role. Both valid and invalid roles shall be returned to WBRS for account management.</w:t>
            </w:r>
          </w:p>
        </w:tc>
      </w:tr>
    </w:tbl>
    <w:p w14:paraId="3C543718" w14:textId="77777777" w:rsidR="00E714D2" w:rsidRPr="00591B8E" w:rsidRDefault="00E714D2" w:rsidP="00F33090">
      <w:pPr>
        <w:rPr>
          <w:rFonts w:ascii="Times New Roman" w:hAnsi="Times New Roman" w:cs="Times New Roman"/>
        </w:rPr>
      </w:pPr>
    </w:p>
    <w:p w14:paraId="05D2773A" w14:textId="77777777" w:rsidR="00E714D2" w:rsidRPr="00591B8E" w:rsidRDefault="00E714D2" w:rsidP="00F33090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E714D2" w:rsidRPr="00FC2E96" w14:paraId="67E6F11B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34A7EF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5D1B810C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33281B4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3A68FC9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E714D2" w:rsidRPr="00FC2E96" w14:paraId="0DBA716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BC768C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561C9540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196A187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ABF7363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591B8E">
              <w:rPr>
                <w:rFonts w:ascii="Times New Roman" w:hAnsi="Times New Roman" w:cs="Times New Roman"/>
                <w:b/>
              </w:rPr>
              <w:t>nonce</w:t>
            </w:r>
            <w:r w:rsidRPr="00591B8E">
              <w:rPr>
                <w:rFonts w:ascii="Times New Roman" w:hAnsi="Times New Roman" w:cs="Times New Roman"/>
              </w:rPr>
              <w:t xml:space="preserve"> and </w:t>
            </w:r>
            <w:r w:rsidRPr="00591B8E">
              <w:rPr>
                <w:rFonts w:ascii="Times New Roman" w:hAnsi="Times New Roman" w:cs="Times New Roman"/>
                <w:b/>
              </w:rPr>
              <w:t>encrypted content</w:t>
            </w:r>
            <w:r w:rsidRPr="00591B8E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E714D2" w:rsidRPr="00FC2E96" w14:paraId="337C688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9D97D2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6CD6227C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DF5EF06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EDF9C50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E714D2" w:rsidRPr="00FC2E96" w14:paraId="0B28C9C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C2D71D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3BC345BB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D56FABD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CDDFC67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36D24A70" w14:textId="77777777" w:rsidR="00E714D2" w:rsidRPr="00591B8E" w:rsidRDefault="00E714D2" w:rsidP="00F33090">
      <w:pPr>
        <w:rPr>
          <w:rFonts w:ascii="Times New Roman" w:hAnsi="Times New Roman" w:cs="Times New Roman"/>
        </w:rPr>
      </w:pPr>
    </w:p>
    <w:p w14:paraId="3C7E6E6C" w14:textId="77777777" w:rsidR="00E714D2" w:rsidRPr="00591B8E" w:rsidRDefault="00E714D2" w:rsidP="00F33090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E714D2" w:rsidRPr="00FC2E96" w14:paraId="34BAB096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5F06DD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2D974020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1E83DE6C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3F8A40F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E714D2" w:rsidRPr="00FC2E96" w14:paraId="3796A44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153BDC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3EA6712A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250370C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A5C7238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29296B79" w14:textId="77777777" w:rsidR="00E714D2" w:rsidRPr="00591B8E" w:rsidRDefault="00E714D2" w:rsidP="00F33090">
      <w:pPr>
        <w:rPr>
          <w:rFonts w:ascii="Times New Roman" w:hAnsi="Times New Roman" w:cs="Times New Roman"/>
        </w:rPr>
      </w:pPr>
    </w:p>
    <w:p w14:paraId="350CCA76" w14:textId="77777777" w:rsidR="00E714D2" w:rsidRPr="00591B8E" w:rsidRDefault="00E714D2" w:rsidP="00F33090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49"/>
        <w:gridCol w:w="992"/>
        <w:gridCol w:w="1540"/>
        <w:gridCol w:w="4735"/>
      </w:tblGrid>
      <w:tr w:rsidR="00E714D2" w:rsidRPr="00FC2E96" w14:paraId="46835A43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BFF1F9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276" w:type="dxa"/>
          </w:tcPr>
          <w:p w14:paraId="4CB2C6E1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984" w:type="dxa"/>
          </w:tcPr>
          <w:p w14:paraId="01849563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9723" w:type="dxa"/>
          </w:tcPr>
          <w:p w14:paraId="56639CCD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E714D2" w:rsidRPr="00FC2E96" w14:paraId="241F98A1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2A8FF6" w14:textId="5DE6686C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hkid</w:t>
            </w:r>
          </w:p>
        </w:tc>
        <w:tc>
          <w:tcPr>
            <w:tcW w:w="1276" w:type="dxa"/>
          </w:tcPr>
          <w:p w14:paraId="53E19F1E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984" w:type="dxa"/>
          </w:tcPr>
          <w:p w14:paraId="11A21812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9723" w:type="dxa"/>
          </w:tcPr>
          <w:p w14:paraId="128219AC" w14:textId="136E0AB8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HKID Number</w:t>
            </w:r>
          </w:p>
        </w:tc>
      </w:tr>
    </w:tbl>
    <w:p w14:paraId="6B2F145B" w14:textId="77777777" w:rsidR="00E714D2" w:rsidRPr="00591B8E" w:rsidRDefault="00E714D2" w:rsidP="00F33090">
      <w:pPr>
        <w:rPr>
          <w:rFonts w:ascii="Times New Roman" w:hAnsi="Times New Roman" w:cs="Times New Roman"/>
        </w:rPr>
      </w:pPr>
    </w:p>
    <w:p w14:paraId="082CC5EC" w14:textId="77777777" w:rsidR="00E714D2" w:rsidRPr="00591B8E" w:rsidRDefault="00E714D2" w:rsidP="00F33090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8"/>
        <w:gridCol w:w="971"/>
        <w:gridCol w:w="1255"/>
        <w:gridCol w:w="4702"/>
      </w:tblGrid>
      <w:tr w:rsidR="00E714D2" w:rsidRPr="00FC2E96" w14:paraId="4ECCA367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B1A0B6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16F45E1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74D88175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30EB529A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E714D2" w:rsidRPr="00FC2E96" w14:paraId="2ED09F89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A58EDF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3966BC6E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557A360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E23646D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E714D2" w:rsidRPr="00FC2E96" w14:paraId="36199459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852104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52504C8D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6D959C9B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FA5C8EB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E714D2" w:rsidRPr="00FC2E96" w14:paraId="4B5B7E07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5CDDEC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1BBA5412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637E5E5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97B543D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  <w:tr w:rsidR="00E714D2" w:rsidRPr="00FC2E96" w14:paraId="335F74F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FEB288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3913B2AB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275" w:type="dxa"/>
          </w:tcPr>
          <w:p w14:paraId="43BA2ADB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10857" w:type="dxa"/>
          </w:tcPr>
          <w:p w14:paraId="580ADA24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Return NULL if the code is not “D00000”. Details please refer to below section “Response – Content”.</w:t>
            </w:r>
          </w:p>
        </w:tc>
      </w:tr>
    </w:tbl>
    <w:p w14:paraId="7016F20F" w14:textId="77777777" w:rsidR="00E714D2" w:rsidRPr="00591B8E" w:rsidRDefault="00E714D2" w:rsidP="00F33090">
      <w:pPr>
        <w:rPr>
          <w:rFonts w:ascii="Times New Roman" w:hAnsi="Times New Roman" w:cs="Times New Roman"/>
          <w:b/>
        </w:rPr>
      </w:pPr>
    </w:p>
    <w:p w14:paraId="3B510A7B" w14:textId="77777777" w:rsidR="00E714D2" w:rsidRPr="00591B8E" w:rsidRDefault="00E714D2" w:rsidP="00F33090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lastRenderedPageBreak/>
        <w:t>Response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43"/>
        <w:gridCol w:w="1200"/>
        <w:gridCol w:w="1369"/>
        <w:gridCol w:w="4704"/>
      </w:tblGrid>
      <w:tr w:rsidR="00E714D2" w:rsidRPr="00FC2E96" w14:paraId="790F26C4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F0BF337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1" w:type="dxa"/>
          </w:tcPr>
          <w:p w14:paraId="787E5959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59" w:type="dxa"/>
          </w:tcPr>
          <w:p w14:paraId="22369967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9723" w:type="dxa"/>
          </w:tcPr>
          <w:p w14:paraId="23A7D7D1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E714D2" w:rsidRPr="00FC2E96" w14:paraId="466B1F9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4F3619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Profile</w:t>
            </w:r>
          </w:p>
        </w:tc>
        <w:tc>
          <w:tcPr>
            <w:tcW w:w="1701" w:type="dxa"/>
          </w:tcPr>
          <w:p w14:paraId="5ADB3186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Profile Array</w:t>
            </w:r>
          </w:p>
        </w:tc>
        <w:tc>
          <w:tcPr>
            <w:tcW w:w="1559" w:type="dxa"/>
          </w:tcPr>
          <w:p w14:paraId="2607D6B8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9723" w:type="dxa"/>
          </w:tcPr>
          <w:p w14:paraId="15C5200C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Details please refer to below section “Content - Profile”.</w:t>
            </w:r>
          </w:p>
        </w:tc>
      </w:tr>
    </w:tbl>
    <w:p w14:paraId="16A886CE" w14:textId="77777777" w:rsidR="00E714D2" w:rsidRPr="00591B8E" w:rsidRDefault="00E714D2" w:rsidP="00F33090">
      <w:pPr>
        <w:rPr>
          <w:rFonts w:ascii="Times New Roman" w:hAnsi="Times New Roman" w:cs="Times New Roman"/>
          <w:b/>
        </w:rPr>
      </w:pPr>
    </w:p>
    <w:p w14:paraId="5A484C39" w14:textId="77777777" w:rsidR="00E714D2" w:rsidRPr="00591B8E" w:rsidRDefault="00E714D2" w:rsidP="00F33090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Content - Profile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46"/>
        <w:gridCol w:w="1156"/>
        <w:gridCol w:w="1339"/>
        <w:gridCol w:w="4775"/>
      </w:tblGrid>
      <w:tr w:rsidR="00E714D2" w:rsidRPr="00FC2E96" w14:paraId="7F5DCD30" w14:textId="77777777" w:rsidTr="00591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22A11A2C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56" w:type="dxa"/>
          </w:tcPr>
          <w:p w14:paraId="1975E04E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339" w:type="dxa"/>
          </w:tcPr>
          <w:p w14:paraId="5A2ACD67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775" w:type="dxa"/>
          </w:tcPr>
          <w:p w14:paraId="3716C3AE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E714D2" w:rsidRPr="00FC2E96" w14:paraId="31B5E3A0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4C95A89E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56" w:type="dxa"/>
          </w:tcPr>
          <w:p w14:paraId="24728ABE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39" w:type="dxa"/>
          </w:tcPr>
          <w:p w14:paraId="59417097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775" w:type="dxa"/>
          </w:tcPr>
          <w:p w14:paraId="3E893B54" w14:textId="6553C652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Pre-defined role type.</w:t>
            </w:r>
          </w:p>
        </w:tc>
      </w:tr>
      <w:tr w:rsidR="00E714D2" w:rsidRPr="00FC2E96" w14:paraId="7C6175EA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29EA505C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Identifier</w:t>
            </w:r>
          </w:p>
        </w:tc>
        <w:tc>
          <w:tcPr>
            <w:tcW w:w="1156" w:type="dxa"/>
          </w:tcPr>
          <w:p w14:paraId="1D19AE18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39" w:type="dxa"/>
          </w:tcPr>
          <w:p w14:paraId="7D388BEF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775" w:type="dxa"/>
          </w:tcPr>
          <w:p w14:paraId="7D5D3905" w14:textId="7FE7E098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 create user account. (REA1, REA3)</w:t>
            </w:r>
          </w:p>
        </w:tc>
      </w:tr>
      <w:tr w:rsidR="00E714D2" w:rsidRPr="00FC2E96" w14:paraId="52A34115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41F59103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ExpiryDate</w:t>
            </w:r>
          </w:p>
        </w:tc>
        <w:tc>
          <w:tcPr>
            <w:tcW w:w="1156" w:type="dxa"/>
          </w:tcPr>
          <w:p w14:paraId="04C8F570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339" w:type="dxa"/>
          </w:tcPr>
          <w:p w14:paraId="2C7C78E5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4775" w:type="dxa"/>
          </w:tcPr>
          <w:p w14:paraId="3E36AD4D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It will be expressed in the number of milliseconds since January 1, 1970 00:00:00 GMT.</w:t>
            </w:r>
          </w:p>
        </w:tc>
      </w:tr>
    </w:tbl>
    <w:p w14:paraId="164DC739" w14:textId="77777777" w:rsidR="00E714D2" w:rsidRPr="00591B8E" w:rsidRDefault="00E714D2" w:rsidP="00F33090">
      <w:pPr>
        <w:rPr>
          <w:rFonts w:ascii="Times New Roman" w:hAnsi="Times New Roman" w:cs="Times New Roman"/>
          <w:b/>
        </w:rPr>
      </w:pPr>
    </w:p>
    <w:p w14:paraId="40E0988B" w14:textId="77777777" w:rsidR="00E714D2" w:rsidRPr="00591B8E" w:rsidRDefault="00E714D2" w:rsidP="00F33090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12"/>
        <w:gridCol w:w="1768"/>
        <w:gridCol w:w="5736"/>
      </w:tblGrid>
      <w:tr w:rsidR="00E714D2" w:rsidRPr="00FC2E96" w14:paraId="6302C4B7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348E73D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1EDBC15D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6F95DB16" w14:textId="77777777" w:rsidR="00E714D2" w:rsidRPr="00591B8E" w:rsidRDefault="00E714D2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Message</w:t>
            </w:r>
          </w:p>
        </w:tc>
      </w:tr>
      <w:tr w:rsidR="00E714D2" w:rsidRPr="00FC2E96" w14:paraId="0B14B0A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C4185B5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78B359CD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p w14:paraId="63212EFE" w14:textId="1CB4F27E" w:rsidR="00E714D2" w:rsidRPr="00591B8E" w:rsidRDefault="00F209BD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E714D2" w:rsidRPr="00FC2E96" w14:paraId="235EDB12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3CA8DA1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7CA8167A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 is null.</w:t>
            </w:r>
          </w:p>
        </w:tc>
        <w:tc>
          <w:tcPr>
            <w:tcW w:w="10998" w:type="dxa"/>
          </w:tcPr>
          <w:p w14:paraId="7D2F871A" w14:textId="7B502C6B" w:rsidR="00E714D2" w:rsidRPr="00591B8E" w:rsidRDefault="00F209BD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parameter “hkid” is null.</w:t>
            </w:r>
          </w:p>
        </w:tc>
      </w:tr>
      <w:tr w:rsidR="00E714D2" w:rsidRPr="00FC2E96" w14:paraId="02BBAB88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907074D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D20002</w:t>
            </w:r>
          </w:p>
        </w:tc>
        <w:tc>
          <w:tcPr>
            <w:tcW w:w="2225" w:type="dxa"/>
          </w:tcPr>
          <w:p w14:paraId="6DAFCC91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 is wrong.</w:t>
            </w:r>
          </w:p>
        </w:tc>
        <w:tc>
          <w:tcPr>
            <w:tcW w:w="10998" w:type="dxa"/>
          </w:tcPr>
          <w:p w14:paraId="5131E8C5" w14:textId="1357828B" w:rsidR="00E714D2" w:rsidRPr="00591B8E" w:rsidRDefault="00F209BD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value of “hkid” is not found.</w:t>
            </w:r>
          </w:p>
        </w:tc>
      </w:tr>
      <w:tr w:rsidR="00E714D2" w:rsidRPr="00FC2E96" w14:paraId="12A50E78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4B02B56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257B8585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p w14:paraId="63AECA8C" w14:textId="77777777" w:rsidR="00F209BD" w:rsidRPr="00591B8E" w:rsidRDefault="00F209BD" w:rsidP="00F2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“clientID” is null.</w:t>
            </w:r>
          </w:p>
          <w:p w14:paraId="439D3F04" w14:textId="77777777" w:rsidR="00F209BD" w:rsidRPr="00591B8E" w:rsidRDefault="00F209BD" w:rsidP="00F2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“signature“ is null.</w:t>
            </w:r>
          </w:p>
          <w:p w14:paraId="5D11E5AD" w14:textId="02875459" w:rsidR="00E714D2" w:rsidRPr="00591B8E" w:rsidRDefault="00F209BD" w:rsidP="00F20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E714D2" w:rsidRPr="00FC2E96" w14:paraId="0EF3B7D7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128C54B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7425B4D2" w14:textId="77777777" w:rsidR="00E714D2" w:rsidRPr="00591B8E" w:rsidRDefault="00E714D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p w14:paraId="3A2BFD79" w14:textId="77777777" w:rsidR="00F209BD" w:rsidRPr="00591B8E" w:rsidRDefault="00F209BD" w:rsidP="00F20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44A7E339" w14:textId="77777777" w:rsidR="00F209BD" w:rsidRPr="00591B8E" w:rsidRDefault="00F209BD" w:rsidP="00F20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5117891B" w14:textId="77C4DA7E" w:rsidR="00E714D2" w:rsidRPr="00591B8E" w:rsidRDefault="00F209BD" w:rsidP="00F20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E714D2" w:rsidRPr="00FC2E96" w14:paraId="495D497D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6E05D37" w14:textId="77777777" w:rsidR="00E714D2" w:rsidRPr="00591B8E" w:rsidRDefault="00E714D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5864E3F7" w14:textId="77777777" w:rsidR="00E714D2" w:rsidRPr="00591B8E" w:rsidRDefault="00E714D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p w14:paraId="2AC7ADA4" w14:textId="78BB4024" w:rsidR="00E714D2" w:rsidRPr="00591B8E" w:rsidRDefault="00F209BD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1AD9233E" w14:textId="77777777" w:rsidR="00E714D2" w:rsidRPr="00591B8E" w:rsidRDefault="00E714D2" w:rsidP="00F33090">
      <w:pPr>
        <w:rPr>
          <w:rFonts w:ascii="Times New Roman" w:hAnsi="Times New Roman" w:cs="Times New Roman"/>
        </w:rPr>
      </w:pPr>
    </w:p>
    <w:p w14:paraId="1729CB68" w14:textId="2D2148FC" w:rsidR="00E714D2" w:rsidRPr="00591B8E" w:rsidRDefault="00E714D2" w:rsidP="00F33090">
      <w:pPr>
        <w:widowControl/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Sample Request</w:t>
      </w:r>
      <w:r w:rsidR="00F209BD" w:rsidRPr="00591B8E">
        <w:rPr>
          <w:rFonts w:ascii="Times New Roman" w:hAnsi="Times New Roman" w:cs="Times New Roman"/>
          <w:b/>
          <w:u w:val="single"/>
        </w:rPr>
        <w:t xml:space="preserve">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14D2" w:rsidRPr="00FC2E96" w14:paraId="2F0F9F07" w14:textId="77777777" w:rsidTr="00781966">
        <w:tc>
          <w:tcPr>
            <w:tcW w:w="15388" w:type="dxa"/>
          </w:tcPr>
          <w:p w14:paraId="396D0C01" w14:textId="77777777" w:rsidR="00E714D2" w:rsidRPr="00591B8E" w:rsidRDefault="00E714D2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{</w:t>
            </w:r>
          </w:p>
          <w:p w14:paraId="2772572F" w14:textId="77777777" w:rsidR="00E714D2" w:rsidRPr="00591B8E" w:rsidRDefault="00E714D2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6887713A" w14:textId="77777777" w:rsidR="00E714D2" w:rsidRPr="00591B8E" w:rsidRDefault="00E714D2" w:rsidP="007819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</w:tc>
      </w:tr>
    </w:tbl>
    <w:p w14:paraId="0554AB09" w14:textId="14C41E37" w:rsidR="00E714D2" w:rsidRPr="00591B8E" w:rsidRDefault="00E714D2" w:rsidP="00E714D2">
      <w:pPr>
        <w:widowControl/>
        <w:rPr>
          <w:rFonts w:ascii="Times New Roman" w:hAnsi="Times New Roman" w:cs="Times New Roman"/>
          <w:b/>
          <w:u w:val="single"/>
        </w:rPr>
      </w:pPr>
    </w:p>
    <w:p w14:paraId="0939A2D1" w14:textId="77777777" w:rsidR="00F209BD" w:rsidRPr="00FC2E96" w:rsidRDefault="00F209BD" w:rsidP="00F209BD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09BD" w:rsidRPr="00FC2E96" w14:paraId="41D78C0A" w14:textId="77777777" w:rsidTr="00781966">
        <w:tc>
          <w:tcPr>
            <w:tcW w:w="15388" w:type="dxa"/>
          </w:tcPr>
          <w:p w14:paraId="0327D537" w14:textId="77777777" w:rsidR="00F209BD" w:rsidRPr="00FC2E96" w:rsidRDefault="00F209BD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2A2B55AE" w14:textId="3D2FE24D" w:rsidR="00F209BD" w:rsidRPr="00FC2E96" w:rsidRDefault="00F209BD" w:rsidP="007819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"hkid": "</w:t>
            </w:r>
            <w:r w:rsidR="001565EF">
              <w:rPr>
                <w:rFonts w:ascii="Times New Roman" w:hAnsi="Times New Roman" w:cs="Times New Roman"/>
              </w:rPr>
              <w:t>A123456(7)</w:t>
            </w:r>
            <w:r w:rsidRPr="00FC2E96">
              <w:rPr>
                <w:rFonts w:ascii="Times New Roman" w:hAnsi="Times New Roman" w:cs="Times New Roman"/>
              </w:rPr>
              <w:t>"</w:t>
            </w:r>
          </w:p>
          <w:p w14:paraId="5B82BE9E" w14:textId="77777777" w:rsidR="00F209BD" w:rsidRPr="00FC2E96" w:rsidRDefault="00F209BD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2C7E219" w14:textId="77777777" w:rsidR="00F209BD" w:rsidRPr="00591B8E" w:rsidRDefault="00F209BD" w:rsidP="00F33090">
      <w:pPr>
        <w:widowControl/>
        <w:rPr>
          <w:rFonts w:ascii="Times New Roman" w:hAnsi="Times New Roman" w:cs="Times New Roman"/>
          <w:b/>
          <w:u w:val="single"/>
        </w:rPr>
      </w:pPr>
    </w:p>
    <w:p w14:paraId="1C32236E" w14:textId="77777777" w:rsidR="00E714D2" w:rsidRPr="00591B8E" w:rsidRDefault="00E714D2" w:rsidP="00F33090">
      <w:pPr>
        <w:widowControl/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14D2" w:rsidRPr="00FC2E96" w14:paraId="1041BA9D" w14:textId="77777777" w:rsidTr="00781966">
        <w:tc>
          <w:tcPr>
            <w:tcW w:w="15388" w:type="dxa"/>
          </w:tcPr>
          <w:p w14:paraId="4A85FE6A" w14:textId="77777777" w:rsidR="00E714D2" w:rsidRPr="00591B8E" w:rsidRDefault="00E714D2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{</w:t>
            </w:r>
          </w:p>
          <w:p w14:paraId="117DFEFA" w14:textId="77777777" w:rsidR="00E714D2" w:rsidRPr="00591B8E" w:rsidRDefault="00E714D2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29AB87D3" w14:textId="77777777" w:rsidR="00E714D2" w:rsidRPr="00591B8E" w:rsidRDefault="00E714D2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34867CAD" w14:textId="77777777" w:rsidR="00E714D2" w:rsidRPr="00591B8E" w:rsidRDefault="00E714D2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"txID":"0514925f",</w:t>
            </w:r>
          </w:p>
          <w:p w14:paraId="2669B637" w14:textId="77777777" w:rsidR="00E714D2" w:rsidRPr="00591B8E" w:rsidRDefault="00E714D2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"encryptedContent":"P8cyvYML+Ja+RJ7XUNN6sWjckHBjrQz/pM6rLerzFKbaVNoHKmRvXIC8qwdVwRi5l92VO0cj4uUon5rekd41Q/uRh6VooY3Dun0ajuN9FAJY1+GuHGhE1ZubRWIq6ls1urXBR7oLIVHat+aqjhtqmtnwRIdZdMQROH2mx1TrEec="</w:t>
            </w:r>
          </w:p>
          <w:p w14:paraId="40802CC1" w14:textId="77777777" w:rsidR="00E714D2" w:rsidRPr="00591B8E" w:rsidRDefault="00E714D2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</w:tc>
      </w:tr>
    </w:tbl>
    <w:p w14:paraId="7402B6EF" w14:textId="647B3BA8" w:rsidR="00E714D2" w:rsidRDefault="00E714D2" w:rsidP="003D05DC">
      <w:pPr>
        <w:jc w:val="right"/>
        <w:rPr>
          <w:rFonts w:ascii="Times New Roman" w:hAnsi="Times New Roman" w:cs="Times New Roman"/>
        </w:rPr>
      </w:pPr>
    </w:p>
    <w:p w14:paraId="66AC96C3" w14:textId="564C49F8" w:rsidR="003D05DC" w:rsidRDefault="003D05DC" w:rsidP="003D05DC">
      <w:pPr>
        <w:jc w:val="right"/>
        <w:rPr>
          <w:rFonts w:ascii="Times New Roman" w:hAnsi="Times New Roman" w:cs="Times New Roman"/>
        </w:rPr>
      </w:pPr>
    </w:p>
    <w:p w14:paraId="6E73EE1C" w14:textId="37E3C305" w:rsidR="003D05DC" w:rsidRPr="00FC2E96" w:rsidRDefault="003D05DC" w:rsidP="003D05DC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 xml:space="preserve">Sample </w:t>
      </w:r>
      <w:r>
        <w:rPr>
          <w:rFonts w:ascii="Times New Roman" w:hAnsi="Times New Roman" w:cs="Times New Roman"/>
          <w:b/>
          <w:u w:val="single"/>
        </w:rPr>
        <w:t>Response</w:t>
      </w:r>
      <w:r w:rsidRPr="00FC2E96">
        <w:rPr>
          <w:rFonts w:ascii="Times New Roman" w:hAnsi="Times New Roman" w:cs="Times New Roman"/>
          <w:b/>
          <w:u w:val="single"/>
        </w:rPr>
        <w:t xml:space="preserve">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05DC" w:rsidRPr="00FC2E96" w14:paraId="3CA0137C" w14:textId="77777777" w:rsidTr="002130A3">
        <w:tc>
          <w:tcPr>
            <w:tcW w:w="9016" w:type="dxa"/>
          </w:tcPr>
          <w:p w14:paraId="1684F581" w14:textId="77777777" w:rsidR="003D05DC" w:rsidRPr="001B75DE" w:rsidRDefault="003D05DC" w:rsidP="003D05DC">
            <w:pPr>
              <w:widowControl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{</w:t>
            </w:r>
          </w:p>
          <w:p w14:paraId="05CB249E" w14:textId="77777777" w:rsidR="003D05DC" w:rsidRPr="001B75DE" w:rsidRDefault="003D05DC" w:rsidP="003D05DC">
            <w:pPr>
              <w:widowControl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5D487134" w14:textId="77777777" w:rsidR="003D05DC" w:rsidRPr="001B75DE" w:rsidRDefault="003D05DC" w:rsidP="003D05DC">
            <w:pPr>
              <w:widowControl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3F2BAD62" w14:textId="77777777" w:rsidR="003D05DC" w:rsidRPr="001B75DE" w:rsidRDefault="003D05DC" w:rsidP="003D05DC">
            <w:pPr>
              <w:widowControl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 xml:space="preserve">   "txID":"0514925f",</w:t>
            </w:r>
          </w:p>
          <w:p w14:paraId="7AF26CC5" w14:textId="77777777" w:rsidR="00B27B43" w:rsidRDefault="003D05DC" w:rsidP="003D05D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 w:rsidR="00B27B43">
              <w:rPr>
                <w:rFonts w:ascii="Times New Roman" w:hAnsi="Times New Roman" w:cs="Times New Roman"/>
              </w:rPr>
              <w:t>Profile</w:t>
            </w:r>
            <w:r w:rsidRPr="001B75DE">
              <w:rPr>
                <w:rFonts w:ascii="Times New Roman" w:hAnsi="Times New Roman" w:cs="Times New Roman"/>
              </w:rPr>
              <w:t>":</w:t>
            </w:r>
            <w:r w:rsidR="00B27B43">
              <w:rPr>
                <w:rFonts w:ascii="Times New Roman" w:hAnsi="Times New Roman" w:cs="Times New Roman"/>
              </w:rPr>
              <w:t>[</w:t>
            </w:r>
          </w:p>
          <w:p w14:paraId="19513732" w14:textId="77777777" w:rsidR="00DE623A" w:rsidRDefault="00BF1D15" w:rsidP="003D05D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B27B43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21BC6CC9" w14:textId="0843A6BC" w:rsidR="00B27B43" w:rsidRDefault="00DE623A" w:rsidP="003D05D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3D05DC" w:rsidRPr="001B75DE">
              <w:rPr>
                <w:rFonts w:ascii="Times New Roman" w:hAnsi="Times New Roman" w:cs="Times New Roman"/>
              </w:rPr>
              <w:t>"</w:t>
            </w:r>
            <w:r w:rsidR="00B27B43">
              <w:rPr>
                <w:rFonts w:ascii="Times New Roman" w:hAnsi="Times New Roman" w:cs="Times New Roman"/>
              </w:rPr>
              <w:t>Type</w:t>
            </w:r>
            <w:r w:rsidR="003D05DC" w:rsidRPr="001B75DE">
              <w:rPr>
                <w:rFonts w:ascii="Times New Roman" w:hAnsi="Times New Roman" w:cs="Times New Roman"/>
              </w:rPr>
              <w:t>"</w:t>
            </w:r>
            <w:r w:rsidR="00B27B43">
              <w:rPr>
                <w:rFonts w:ascii="Times New Roman" w:hAnsi="Times New Roman" w:cs="Times New Roman"/>
              </w:rPr>
              <w:t>:</w:t>
            </w:r>
            <w:r w:rsidR="001200EE">
              <w:rPr>
                <w:rFonts w:ascii="Times New Roman" w:hAnsi="Times New Roman" w:cs="Times New Roman"/>
              </w:rPr>
              <w:t>"REA1</w:t>
            </w:r>
            <w:r w:rsidR="007614C7" w:rsidRPr="001B75DE">
              <w:rPr>
                <w:rFonts w:ascii="Times New Roman" w:hAnsi="Times New Roman" w:cs="Times New Roman"/>
              </w:rPr>
              <w:t>"</w:t>
            </w:r>
            <w:r w:rsidR="00B27B43">
              <w:rPr>
                <w:rFonts w:ascii="Times New Roman" w:hAnsi="Times New Roman" w:cs="Times New Roman"/>
              </w:rPr>
              <w:t xml:space="preserve"> ,</w:t>
            </w:r>
          </w:p>
          <w:p w14:paraId="63A91F03" w14:textId="2D26E4EF" w:rsidR="00B27B43" w:rsidRDefault="00BF1D15" w:rsidP="003D05D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7614C7" w:rsidRPr="001B75DE">
              <w:rPr>
                <w:rFonts w:ascii="Times New Roman" w:hAnsi="Times New Roman" w:cs="Times New Roman"/>
              </w:rPr>
              <w:t>"</w:t>
            </w:r>
            <w:r w:rsidR="00B27B43">
              <w:rPr>
                <w:rFonts w:ascii="Times New Roman" w:hAnsi="Times New Roman" w:cs="Times New Roman"/>
              </w:rPr>
              <w:t>Identifier</w:t>
            </w:r>
            <w:r w:rsidR="007614C7" w:rsidRPr="001B75DE">
              <w:rPr>
                <w:rFonts w:ascii="Times New Roman" w:hAnsi="Times New Roman" w:cs="Times New Roman"/>
              </w:rPr>
              <w:t>"</w:t>
            </w:r>
            <w:r w:rsidR="00B27B43">
              <w:rPr>
                <w:rFonts w:ascii="Times New Roman" w:hAnsi="Times New Roman" w:cs="Times New Roman"/>
              </w:rPr>
              <w:t>:</w:t>
            </w:r>
            <w:r w:rsidR="007614C7" w:rsidRPr="001B75DE">
              <w:rPr>
                <w:rFonts w:ascii="Times New Roman" w:hAnsi="Times New Roman" w:cs="Times New Roman"/>
              </w:rPr>
              <w:t xml:space="preserve"> "</w:t>
            </w:r>
            <w:r w:rsidR="001200EE">
              <w:rPr>
                <w:rFonts w:ascii="Times New Roman" w:hAnsi="Times New Roman" w:cs="Times New Roman"/>
              </w:rPr>
              <w:t>REA</w:t>
            </w:r>
            <w:r w:rsidR="00821E47">
              <w:rPr>
                <w:rFonts w:ascii="Times New Roman" w:hAnsi="Times New Roman" w:cs="Times New Roman"/>
              </w:rPr>
              <w:t>1</w:t>
            </w:r>
            <w:r w:rsidR="007614C7" w:rsidRPr="001B75DE">
              <w:rPr>
                <w:rFonts w:ascii="Times New Roman" w:hAnsi="Times New Roman" w:cs="Times New Roman"/>
              </w:rPr>
              <w:t>"</w:t>
            </w:r>
            <w:r w:rsidR="00B27B43">
              <w:rPr>
                <w:rFonts w:ascii="Times New Roman" w:hAnsi="Times New Roman" w:cs="Times New Roman"/>
              </w:rPr>
              <w:t>,</w:t>
            </w:r>
          </w:p>
          <w:p w14:paraId="4FB5474F" w14:textId="16548DE2" w:rsidR="00B27B43" w:rsidRDefault="00BF1D15" w:rsidP="003D05D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7614C7" w:rsidRPr="001B75DE">
              <w:rPr>
                <w:rFonts w:ascii="Times New Roman" w:hAnsi="Times New Roman" w:cs="Times New Roman"/>
              </w:rPr>
              <w:t>"</w:t>
            </w:r>
            <w:r w:rsidR="00B27B43">
              <w:rPr>
                <w:rFonts w:ascii="Times New Roman" w:hAnsi="Times New Roman" w:cs="Times New Roman"/>
              </w:rPr>
              <w:t>ExpiryDate</w:t>
            </w:r>
            <w:r w:rsidR="007614C7" w:rsidRPr="001B75DE">
              <w:rPr>
                <w:rFonts w:ascii="Times New Roman" w:hAnsi="Times New Roman" w:cs="Times New Roman"/>
              </w:rPr>
              <w:t>"</w:t>
            </w:r>
            <w:r w:rsidR="00B27B43">
              <w:rPr>
                <w:rFonts w:ascii="Times New Roman" w:hAnsi="Times New Roman" w:cs="Times New Roman"/>
              </w:rPr>
              <w:t>:</w:t>
            </w:r>
            <w:r w:rsidR="00821E47">
              <w:rPr>
                <w:rFonts w:ascii="Times New Roman" w:hAnsi="Times New Roman" w:cs="Times New Roman"/>
              </w:rPr>
              <w:t xml:space="preserve"> </w:t>
            </w:r>
            <w:r w:rsidR="007614C7" w:rsidRPr="001B75DE">
              <w:rPr>
                <w:rFonts w:ascii="Times New Roman" w:hAnsi="Times New Roman" w:cs="Times New Roman"/>
              </w:rPr>
              <w:t>"</w:t>
            </w:r>
            <w:r w:rsidR="001565EF" w:rsidRPr="001565EF">
              <w:rPr>
                <w:rFonts w:ascii="Times New Roman" w:hAnsi="Times New Roman" w:cs="Times New Roman"/>
              </w:rPr>
              <w:t>1638375778825</w:t>
            </w:r>
            <w:r w:rsidR="007614C7" w:rsidRPr="001B75DE">
              <w:rPr>
                <w:rFonts w:ascii="Times New Roman" w:hAnsi="Times New Roman" w:cs="Times New Roman"/>
              </w:rPr>
              <w:t>"</w:t>
            </w:r>
          </w:p>
          <w:p w14:paraId="5F3C9696" w14:textId="60A8AA43" w:rsidR="00B27B43" w:rsidRDefault="00DE623A" w:rsidP="003D05D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B27B43">
              <w:rPr>
                <w:rFonts w:ascii="Times New Roman" w:hAnsi="Times New Roman" w:cs="Times New Roman"/>
              </w:rPr>
              <w:t>}</w:t>
            </w:r>
          </w:p>
          <w:p w14:paraId="09A76C1C" w14:textId="4143C07F" w:rsidR="003D05DC" w:rsidRPr="001B75DE" w:rsidRDefault="00B27B43" w:rsidP="003D05D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14:paraId="326A8C96" w14:textId="76EB2A09" w:rsidR="003D05DC" w:rsidRPr="00FC2E96" w:rsidRDefault="003D05DC" w:rsidP="003D05DC">
            <w:pPr>
              <w:widowControl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}</w:t>
            </w:r>
          </w:p>
        </w:tc>
      </w:tr>
    </w:tbl>
    <w:p w14:paraId="6B6559B4" w14:textId="77777777" w:rsidR="002130A3" w:rsidRPr="00FC2E96" w:rsidRDefault="002130A3" w:rsidP="002130A3">
      <w:pPr>
        <w:pStyle w:val="Heading1"/>
        <w:keepLines w:val="0"/>
        <w:pageBreakBefore/>
        <w:widowControl/>
        <w:numPr>
          <w:ilvl w:val="0"/>
          <w:numId w:val="2"/>
        </w:numPr>
        <w:spacing w:before="0" w:after="240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416" w:name="_Toc96933916"/>
      <w:r w:rsidRPr="005E6BD9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Get</w:t>
      </w:r>
      <w:r>
        <w:rPr>
          <w:rFonts w:ascii="Times New Roman" w:eastAsia="PMingLiU" w:hAnsi="Times New Roman" w:cs="Times New Roman"/>
          <w:caps/>
          <w:kern w:val="28"/>
          <w:sz w:val="28"/>
          <w:szCs w:val="20"/>
        </w:rPr>
        <w:t xml:space="preserve"> </w:t>
      </w:r>
      <w:r w:rsidRPr="005E6BD9">
        <w:rPr>
          <w:rFonts w:ascii="Times New Roman" w:eastAsia="PMingLiU" w:hAnsi="Times New Roman" w:cs="Times New Roman"/>
          <w:caps/>
          <w:kern w:val="28"/>
          <w:sz w:val="28"/>
          <w:szCs w:val="20"/>
        </w:rPr>
        <w:t>District</w:t>
      </w:r>
      <w:bookmarkEnd w:id="416"/>
    </w:p>
    <w:p w14:paraId="2A2F4BAC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55"/>
        <w:gridCol w:w="7061"/>
      </w:tblGrid>
      <w:tr w:rsidR="002130A3" w:rsidRPr="00FC2E96" w14:paraId="05284CD1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76D3EE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30AD587C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75B48F8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6179124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0127FA28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district</w:t>
            </w:r>
            <w:r w:rsidRPr="0076771C">
              <w:rPr>
                <w:rFonts w:ascii="Times New Roman" w:hAnsi="Times New Roman" w:cs="Times New Roman"/>
              </w:rPr>
              <w:t xml:space="preserve"> from the given account</w:t>
            </w:r>
          </w:p>
        </w:tc>
      </w:tr>
      <w:tr w:rsidR="002130A3" w:rsidRPr="00FC2E96" w14:paraId="0D1E4AF4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F3BE7C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63DF6B25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&lt;Backend_Service_Domain&gt;/{Version}/</w:t>
            </w:r>
            <w:r>
              <w:t xml:space="preserve"> </w:t>
            </w:r>
            <w:r w:rsidRPr="00BC5D43">
              <w:rPr>
                <w:rFonts w:ascii="Times New Roman" w:hAnsi="Times New Roman" w:cs="Times New Roman"/>
              </w:rPr>
              <w:t>GetDistrict</w:t>
            </w:r>
          </w:p>
        </w:tc>
      </w:tr>
      <w:tr w:rsidR="002130A3" w:rsidRPr="00FC2E96" w14:paraId="09FCB30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E2E2451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2B3421AD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POST</w:t>
            </w:r>
          </w:p>
        </w:tc>
      </w:tr>
      <w:tr w:rsidR="002130A3" w:rsidRPr="00FC2E96" w14:paraId="2EE10106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6DE552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19034E56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1</w:t>
            </w:r>
          </w:p>
        </w:tc>
      </w:tr>
      <w:tr w:rsidR="002130A3" w:rsidRPr="00FC2E96" w14:paraId="32F28225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F11D79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250459B7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This API is to retrieve the role of the given account for WBRS verity or manage role. Both valid and invalid roles shall be returned to WBRS for account management.</w:t>
            </w:r>
          </w:p>
        </w:tc>
      </w:tr>
    </w:tbl>
    <w:p w14:paraId="1C7795EB" w14:textId="77777777" w:rsidR="002130A3" w:rsidRPr="0076771C" w:rsidRDefault="002130A3" w:rsidP="002130A3">
      <w:pPr>
        <w:rPr>
          <w:rFonts w:ascii="Times New Roman" w:hAnsi="Times New Roman" w:cs="Times New Roman"/>
        </w:rPr>
      </w:pPr>
    </w:p>
    <w:p w14:paraId="32BF0EFF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2130A3" w:rsidRPr="00FC2E96" w14:paraId="2C3242F9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AF1012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5086EA9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F8A275C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2149F5B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1B859C0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4006ED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76567BF9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EDF0367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C9281AC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76771C">
              <w:rPr>
                <w:rFonts w:ascii="Times New Roman" w:hAnsi="Times New Roman" w:cs="Times New Roman"/>
                <w:b/>
              </w:rPr>
              <w:t>nonce</w:t>
            </w:r>
            <w:r w:rsidRPr="0076771C">
              <w:rPr>
                <w:rFonts w:ascii="Times New Roman" w:hAnsi="Times New Roman" w:cs="Times New Roman"/>
              </w:rPr>
              <w:t xml:space="preserve"> and </w:t>
            </w:r>
            <w:r w:rsidRPr="0076771C">
              <w:rPr>
                <w:rFonts w:ascii="Times New Roman" w:hAnsi="Times New Roman" w:cs="Times New Roman"/>
                <w:b/>
              </w:rPr>
              <w:t>encrypted content</w:t>
            </w:r>
            <w:r w:rsidRPr="0076771C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2130A3" w:rsidRPr="00FC2E96" w14:paraId="1BCBEDD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C035DF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3BDFB116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F996340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A8141F4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2130A3" w:rsidRPr="00FC2E96" w14:paraId="75031DA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70B795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743FC4D7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D6F53BB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2EC0EDD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1394B888" w14:textId="77777777" w:rsidR="002130A3" w:rsidRPr="0076771C" w:rsidRDefault="002130A3" w:rsidP="002130A3">
      <w:pPr>
        <w:rPr>
          <w:rFonts w:ascii="Times New Roman" w:hAnsi="Times New Roman" w:cs="Times New Roman"/>
        </w:rPr>
      </w:pPr>
    </w:p>
    <w:p w14:paraId="4B77E371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8"/>
        <w:gridCol w:w="971"/>
        <w:gridCol w:w="1255"/>
        <w:gridCol w:w="4702"/>
      </w:tblGrid>
      <w:tr w:rsidR="002130A3" w:rsidRPr="00FC2E96" w14:paraId="0E9F577D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5D3C11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0D6461A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74BF277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7A1A0B6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5B56FED0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EC0325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264166C7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610ACF2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8C792C9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2130A3" w:rsidRPr="00FC2E96" w14:paraId="5AFECD78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7A4A94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758BE182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12573EF3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816BA88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2130A3" w:rsidRPr="00FC2E96" w14:paraId="12FF050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1D5B2B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0D3F7404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6526670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230BE3D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  <w:tr w:rsidR="002130A3" w:rsidRPr="00FC2E96" w14:paraId="67FA51B1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7183DC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09DC7B59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275" w:type="dxa"/>
          </w:tcPr>
          <w:p w14:paraId="6A74B270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10857" w:type="dxa"/>
          </w:tcPr>
          <w:p w14:paraId="19EE59DE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Return NULL if the code is not “D00000”. Details please refer to below section “Response – Content”.</w:t>
            </w:r>
          </w:p>
        </w:tc>
      </w:tr>
    </w:tbl>
    <w:p w14:paraId="091CEE69" w14:textId="77777777" w:rsidR="002130A3" w:rsidRPr="0076771C" w:rsidRDefault="002130A3" w:rsidP="002130A3">
      <w:pPr>
        <w:rPr>
          <w:rFonts w:ascii="Times New Roman" w:hAnsi="Times New Roman" w:cs="Times New Roman"/>
          <w:b/>
        </w:rPr>
      </w:pPr>
    </w:p>
    <w:p w14:paraId="35F2F655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Response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39"/>
        <w:gridCol w:w="1237"/>
        <w:gridCol w:w="1368"/>
        <w:gridCol w:w="4672"/>
      </w:tblGrid>
      <w:tr w:rsidR="002130A3" w:rsidRPr="00FC2E96" w14:paraId="3201A0CE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4E0D998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1" w:type="dxa"/>
          </w:tcPr>
          <w:p w14:paraId="01087756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59" w:type="dxa"/>
          </w:tcPr>
          <w:p w14:paraId="3CD6CCEC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9723" w:type="dxa"/>
          </w:tcPr>
          <w:p w14:paraId="178059CC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1B3D4DC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82D36F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District</w:t>
            </w:r>
          </w:p>
        </w:tc>
        <w:tc>
          <w:tcPr>
            <w:tcW w:w="1701" w:type="dxa"/>
          </w:tcPr>
          <w:p w14:paraId="4CF5FF92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3BF5">
              <w:rPr>
                <w:rFonts w:ascii="Times New Roman" w:hAnsi="Times New Roman" w:cs="Times New Roman"/>
              </w:rPr>
              <w:t>District</w:t>
            </w:r>
          </w:p>
          <w:p w14:paraId="145A715D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559" w:type="dxa"/>
          </w:tcPr>
          <w:p w14:paraId="6CBBB0C8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9723" w:type="dxa"/>
          </w:tcPr>
          <w:p w14:paraId="7779EB1A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Details please refer to below section “Content - </w:t>
            </w:r>
            <w:r w:rsidRPr="00DE3BF5">
              <w:rPr>
                <w:rFonts w:ascii="Times New Roman" w:hAnsi="Times New Roman" w:cs="Times New Roman"/>
              </w:rPr>
              <w:t>District</w:t>
            </w:r>
            <w:r w:rsidRPr="0076771C"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19DE1647" w14:textId="77777777" w:rsidR="002130A3" w:rsidRPr="0076771C" w:rsidRDefault="002130A3" w:rsidP="002130A3">
      <w:pPr>
        <w:rPr>
          <w:rFonts w:ascii="Times New Roman" w:hAnsi="Times New Roman" w:cs="Times New Roman"/>
          <w:b/>
        </w:rPr>
      </w:pPr>
    </w:p>
    <w:p w14:paraId="780957BD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 xml:space="preserve">Content - </w:t>
      </w:r>
      <w:r w:rsidRPr="00DE3BF5">
        <w:rPr>
          <w:rFonts w:ascii="Times New Roman" w:hAnsi="Times New Roman" w:cs="Times New Roman"/>
          <w:b/>
          <w:u w:val="single"/>
        </w:rPr>
        <w:t>District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27"/>
        <w:gridCol w:w="1323"/>
        <w:gridCol w:w="1335"/>
        <w:gridCol w:w="4631"/>
      </w:tblGrid>
      <w:tr w:rsidR="002130A3" w:rsidRPr="00FC2E96" w14:paraId="2AFF8200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1977E579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56" w:type="dxa"/>
          </w:tcPr>
          <w:p w14:paraId="27AB1785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339" w:type="dxa"/>
          </w:tcPr>
          <w:p w14:paraId="69B20482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775" w:type="dxa"/>
          </w:tcPr>
          <w:p w14:paraId="6D63DC18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0E5B2224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272B0874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B66DE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56" w:type="dxa"/>
          </w:tcPr>
          <w:p w14:paraId="38F00470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39" w:type="dxa"/>
          </w:tcPr>
          <w:p w14:paraId="6AE6FC4D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775" w:type="dxa"/>
          </w:tcPr>
          <w:p w14:paraId="3A69F7FB" w14:textId="0F13B2E3" w:rsidR="002130A3" w:rsidRPr="00F33090" w:rsidRDefault="00C96211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ID</w:t>
            </w:r>
          </w:p>
        </w:tc>
      </w:tr>
      <w:tr w:rsidR="002130A3" w:rsidRPr="00FC2E96" w14:paraId="31EA446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59397D44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DE3BF5">
              <w:rPr>
                <w:rFonts w:ascii="Times New Roman" w:hAnsi="Times New Roman" w:cs="Times New Roman"/>
              </w:rPr>
              <w:t>districtCd</w:t>
            </w:r>
          </w:p>
        </w:tc>
        <w:tc>
          <w:tcPr>
            <w:tcW w:w="1156" w:type="dxa"/>
          </w:tcPr>
          <w:p w14:paraId="0D8790C5" w14:textId="4AF1444E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  <w:r w:rsidR="003D055D">
              <w:rPr>
                <w:rFonts w:ascii="Times New Roman" w:hAnsi="Times New Roman" w:cs="Times New Roman"/>
              </w:rPr>
              <w:t>(</w:t>
            </w:r>
            <w:r w:rsidR="00891964">
              <w:rPr>
                <w:rFonts w:ascii="Times New Roman" w:hAnsi="Times New Roman" w:cs="Times New Roman"/>
              </w:rPr>
              <w:t>3</w:t>
            </w:r>
            <w:r w:rsidR="003D055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39" w:type="dxa"/>
          </w:tcPr>
          <w:p w14:paraId="24C97ABC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775" w:type="dxa"/>
          </w:tcPr>
          <w:p w14:paraId="6076355E" w14:textId="05976FFD" w:rsidR="002130A3" w:rsidRPr="00F33090" w:rsidRDefault="00C96211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District Code</w:t>
            </w:r>
          </w:p>
        </w:tc>
      </w:tr>
      <w:tr w:rsidR="002130A3" w:rsidRPr="00FC2E96" w14:paraId="5B03444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034EAA17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DE3BF5">
              <w:rPr>
                <w:rFonts w:ascii="Times New Roman" w:hAnsi="Times New Roman" w:cs="Times New Roman"/>
              </w:rPr>
              <w:lastRenderedPageBreak/>
              <w:t>ename</w:t>
            </w:r>
          </w:p>
        </w:tc>
        <w:tc>
          <w:tcPr>
            <w:tcW w:w="1156" w:type="dxa"/>
          </w:tcPr>
          <w:p w14:paraId="7BDFEE32" w14:textId="1D0554F8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  <w:r w:rsidR="003D055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1339" w:type="dxa"/>
          </w:tcPr>
          <w:p w14:paraId="58C1FD0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775" w:type="dxa"/>
          </w:tcPr>
          <w:p w14:paraId="251613D3" w14:textId="3BC2E801" w:rsidR="002130A3" w:rsidRPr="00F33090" w:rsidRDefault="006B53A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English Name</w:t>
            </w:r>
          </w:p>
        </w:tc>
      </w:tr>
      <w:tr w:rsidR="002130A3" w:rsidRPr="00FC2E96" w14:paraId="563F059D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275FC564" w14:textId="77777777" w:rsidR="002130A3" w:rsidRPr="00DE3BF5" w:rsidRDefault="002130A3" w:rsidP="00781966">
            <w:pPr>
              <w:rPr>
                <w:rFonts w:ascii="Times New Roman" w:hAnsi="Times New Roman" w:cs="Times New Roman"/>
              </w:rPr>
            </w:pPr>
            <w:r w:rsidRPr="00370EE0">
              <w:rPr>
                <w:rFonts w:ascii="Times New Roman" w:hAnsi="Times New Roman" w:cs="Times New Roman"/>
              </w:rPr>
              <w:t>cname</w:t>
            </w:r>
          </w:p>
        </w:tc>
        <w:tc>
          <w:tcPr>
            <w:tcW w:w="1156" w:type="dxa"/>
          </w:tcPr>
          <w:p w14:paraId="2024667F" w14:textId="7B17CCC1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  <w:r w:rsidR="003D055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1339" w:type="dxa"/>
          </w:tcPr>
          <w:p w14:paraId="2F7CCF75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775" w:type="dxa"/>
          </w:tcPr>
          <w:p w14:paraId="622F939E" w14:textId="44C0CBC8" w:rsidR="002130A3" w:rsidRPr="00F33090" w:rsidRDefault="006B53A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Chinese Name</w:t>
            </w:r>
          </w:p>
        </w:tc>
      </w:tr>
      <w:tr w:rsidR="002130A3" w:rsidRPr="00FC2E96" w14:paraId="13AADA5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4AC7437B" w14:textId="77777777" w:rsidR="002130A3" w:rsidRPr="00DE3BF5" w:rsidRDefault="002130A3" w:rsidP="00781966">
            <w:pPr>
              <w:rPr>
                <w:rFonts w:ascii="Times New Roman" w:hAnsi="Times New Roman" w:cs="Times New Roman"/>
              </w:rPr>
            </w:pPr>
            <w:r w:rsidRPr="00370EE0">
              <w:rPr>
                <w:rFonts w:ascii="Times New Roman" w:hAnsi="Times New Roman" w:cs="Times New Roman"/>
              </w:rPr>
              <w:t>scname</w:t>
            </w:r>
          </w:p>
        </w:tc>
        <w:tc>
          <w:tcPr>
            <w:tcW w:w="1156" w:type="dxa"/>
          </w:tcPr>
          <w:p w14:paraId="5974B1A7" w14:textId="4BA232B3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  <w:r w:rsidR="003D055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1339" w:type="dxa"/>
          </w:tcPr>
          <w:p w14:paraId="6CD04A0D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775" w:type="dxa"/>
          </w:tcPr>
          <w:p w14:paraId="0DB5D4A1" w14:textId="0C44E0CB" w:rsidR="002130A3" w:rsidRPr="00F33090" w:rsidRDefault="00C96211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Second Chinese Name</w:t>
            </w:r>
          </w:p>
        </w:tc>
      </w:tr>
      <w:tr w:rsidR="002130A3" w:rsidRPr="00FC2E96" w14:paraId="16C9A5AE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1C87EC44" w14:textId="77777777" w:rsidR="002130A3" w:rsidRPr="00DE3BF5" w:rsidRDefault="002130A3" w:rsidP="00781966">
            <w:pPr>
              <w:rPr>
                <w:rFonts w:ascii="Times New Roman" w:hAnsi="Times New Roman" w:cs="Times New Roman"/>
              </w:rPr>
            </w:pPr>
            <w:r w:rsidRPr="00370EE0">
              <w:rPr>
                <w:rFonts w:ascii="Times New Roman" w:hAnsi="Times New Roman" w:cs="Times New Roman"/>
              </w:rPr>
              <w:t>areaCd</w:t>
            </w:r>
          </w:p>
        </w:tc>
        <w:tc>
          <w:tcPr>
            <w:tcW w:w="1156" w:type="dxa"/>
          </w:tcPr>
          <w:p w14:paraId="257FB550" w14:textId="77777777" w:rsidR="002130A3" w:rsidRPr="00B66DE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Int</w:t>
            </w:r>
          </w:p>
        </w:tc>
        <w:tc>
          <w:tcPr>
            <w:tcW w:w="1339" w:type="dxa"/>
          </w:tcPr>
          <w:p w14:paraId="2F5B71EA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775" w:type="dxa"/>
          </w:tcPr>
          <w:p w14:paraId="622DEC28" w14:textId="5DAE8AA3" w:rsidR="002130A3" w:rsidRPr="00F33090" w:rsidRDefault="00C96211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Area Code</w:t>
            </w:r>
          </w:p>
        </w:tc>
      </w:tr>
      <w:tr w:rsidR="002130A3" w:rsidRPr="00FC2E96" w14:paraId="4AC8747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50E5D44F" w14:textId="77777777" w:rsidR="002130A3" w:rsidRPr="00DE3BF5" w:rsidRDefault="002130A3" w:rsidP="00781966">
            <w:pPr>
              <w:rPr>
                <w:rFonts w:ascii="Times New Roman" w:hAnsi="Times New Roman" w:cs="Times New Roman"/>
              </w:rPr>
            </w:pPr>
            <w:r w:rsidRPr="00370EE0">
              <w:rPr>
                <w:rFonts w:ascii="Times New Roman" w:hAnsi="Times New Roman" w:cs="Times New Roman"/>
              </w:rPr>
              <w:t>remark</w:t>
            </w:r>
          </w:p>
        </w:tc>
        <w:tc>
          <w:tcPr>
            <w:tcW w:w="1156" w:type="dxa"/>
          </w:tcPr>
          <w:p w14:paraId="1C0EBB36" w14:textId="7E6BFDF5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  <w:r w:rsidR="003D055D"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1339" w:type="dxa"/>
          </w:tcPr>
          <w:p w14:paraId="7C30B84B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775" w:type="dxa"/>
          </w:tcPr>
          <w:p w14:paraId="741AFF7E" w14:textId="35F6F3F6" w:rsidR="002130A3" w:rsidRPr="00F33090" w:rsidRDefault="006B53A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Remark</w:t>
            </w:r>
          </w:p>
        </w:tc>
      </w:tr>
      <w:tr w:rsidR="002130A3" w:rsidRPr="00FC2E96" w14:paraId="0554E04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14:paraId="0729D906" w14:textId="77777777" w:rsidR="002130A3" w:rsidRPr="00DE3BF5" w:rsidRDefault="002130A3" w:rsidP="00781966">
            <w:pPr>
              <w:rPr>
                <w:rFonts w:ascii="Times New Roman" w:hAnsi="Times New Roman" w:cs="Times New Roman"/>
              </w:rPr>
            </w:pPr>
            <w:r w:rsidRPr="00370EE0">
              <w:rPr>
                <w:rFonts w:ascii="Times New Roman" w:hAnsi="Times New Roman" w:cs="Times New Roman"/>
              </w:rPr>
              <w:t>modifyDt</w:t>
            </w:r>
          </w:p>
        </w:tc>
        <w:tc>
          <w:tcPr>
            <w:tcW w:w="1156" w:type="dxa"/>
          </w:tcPr>
          <w:p w14:paraId="6B776716" w14:textId="2577299A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  <w:r w:rsidR="00637F08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39" w:type="dxa"/>
          </w:tcPr>
          <w:p w14:paraId="5EBAA1C3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775" w:type="dxa"/>
          </w:tcPr>
          <w:p w14:paraId="38DCAFE6" w14:textId="477C8DAF" w:rsidR="002130A3" w:rsidRPr="00F33090" w:rsidRDefault="006B53A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Modify Date</w:t>
            </w:r>
          </w:p>
        </w:tc>
      </w:tr>
    </w:tbl>
    <w:p w14:paraId="242CAF7A" w14:textId="77777777" w:rsidR="002130A3" w:rsidRPr="0076771C" w:rsidRDefault="002130A3" w:rsidP="002130A3">
      <w:pPr>
        <w:rPr>
          <w:rFonts w:ascii="Times New Roman" w:hAnsi="Times New Roman" w:cs="Times New Roman"/>
          <w:b/>
        </w:rPr>
      </w:pPr>
    </w:p>
    <w:p w14:paraId="6154B130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12"/>
        <w:gridCol w:w="1768"/>
        <w:gridCol w:w="5736"/>
      </w:tblGrid>
      <w:tr w:rsidR="002130A3" w:rsidRPr="00FC2E96" w14:paraId="5DB31DB0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091E5E6D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768" w:type="dxa"/>
          </w:tcPr>
          <w:p w14:paraId="6D1922DC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736" w:type="dxa"/>
          </w:tcPr>
          <w:p w14:paraId="785B32A7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Message</w:t>
            </w:r>
          </w:p>
        </w:tc>
      </w:tr>
      <w:tr w:rsidR="002130A3" w:rsidRPr="00FC2E96" w14:paraId="0E1DDF80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3B86CDDE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1768" w:type="dxa"/>
          </w:tcPr>
          <w:p w14:paraId="3D948AD3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5736" w:type="dxa"/>
          </w:tcPr>
          <w:p w14:paraId="069E9DF1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2130A3" w:rsidRPr="00FC2E96" w14:paraId="4070CE48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2B13E6C7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1768" w:type="dxa"/>
          </w:tcPr>
          <w:p w14:paraId="35891964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5736" w:type="dxa"/>
          </w:tcPr>
          <w:p w14:paraId="679FD489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“clientID” is null.</w:t>
            </w:r>
          </w:p>
          <w:p w14:paraId="79A98959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“signature“ is null.</w:t>
            </w:r>
          </w:p>
          <w:p w14:paraId="780705A7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2130A3" w:rsidRPr="00FC2E96" w14:paraId="3F1E7C29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42A66850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1768" w:type="dxa"/>
          </w:tcPr>
          <w:p w14:paraId="04FC9BD5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5736" w:type="dxa"/>
          </w:tcPr>
          <w:p w14:paraId="69F2FAE4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298FE5BB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106CF5CD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2130A3" w:rsidRPr="00FC2E96" w14:paraId="076BCDFF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0F8DFDB3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1768" w:type="dxa"/>
          </w:tcPr>
          <w:p w14:paraId="554A7678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5736" w:type="dxa"/>
          </w:tcPr>
          <w:p w14:paraId="24AFCD83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4DCA53FA" w14:textId="6F8753FA" w:rsidR="002130A3" w:rsidRDefault="002130A3" w:rsidP="002130A3">
      <w:pPr>
        <w:widowControl/>
        <w:rPr>
          <w:rFonts w:ascii="Times New Roman" w:hAnsi="Times New Roman" w:cs="Times New Roman"/>
          <w:b/>
          <w:u w:val="single"/>
        </w:rPr>
      </w:pPr>
    </w:p>
    <w:p w14:paraId="5FD722B0" w14:textId="77777777" w:rsidR="0026447F" w:rsidRPr="0076771C" w:rsidRDefault="0026447F" w:rsidP="0026447F">
      <w:pPr>
        <w:widowControl/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47F" w:rsidRPr="00FC2E96" w14:paraId="0777B711" w14:textId="77777777" w:rsidTr="00BA60EB">
        <w:tc>
          <w:tcPr>
            <w:tcW w:w="9016" w:type="dxa"/>
          </w:tcPr>
          <w:p w14:paraId="5B5A9D97" w14:textId="77777777" w:rsidR="0026447F" w:rsidRPr="0076771C" w:rsidRDefault="0026447F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{</w:t>
            </w:r>
          </w:p>
          <w:p w14:paraId="3E5C9A06" w14:textId="77777777" w:rsidR="0026447F" w:rsidRPr="0076771C" w:rsidRDefault="0026447F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018DAECD" w14:textId="77777777" w:rsidR="0026447F" w:rsidRPr="0076771C" w:rsidRDefault="0026447F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3377A10D" w14:textId="77777777" w:rsidR="0026447F" w:rsidRPr="0076771C" w:rsidRDefault="0026447F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"txID":"0514925f",</w:t>
            </w:r>
          </w:p>
          <w:p w14:paraId="0F6A3A81" w14:textId="77777777" w:rsidR="0026447F" w:rsidRPr="0076771C" w:rsidRDefault="0026447F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"encryptedContent":"P8cyvYML+Ja+RJ7XUNN6sWjckHBjrQz/pM6rLerzFKbaVNoHKmRvXIC8qwdVwRi5l92VO0cj4uUon5rekd41Q/uRh6VooY3Dun0ajuN9FAJY1+GuHGhE1ZubRWIq6ls1urXBR7oLIVHat+aqjhtqmtnwRIdZdMQROH2mx1TrEec="</w:t>
            </w:r>
          </w:p>
          <w:p w14:paraId="7953307A" w14:textId="77777777" w:rsidR="0026447F" w:rsidRPr="0076771C" w:rsidRDefault="0026447F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}</w:t>
            </w:r>
          </w:p>
        </w:tc>
      </w:tr>
    </w:tbl>
    <w:p w14:paraId="35AD8E24" w14:textId="77777777" w:rsidR="0026447F" w:rsidRDefault="0026447F" w:rsidP="002130A3">
      <w:pPr>
        <w:widowControl/>
        <w:rPr>
          <w:rFonts w:ascii="Times New Roman" w:hAnsi="Times New Roman" w:cs="Times New Roman"/>
          <w:b/>
          <w:u w:val="single"/>
        </w:rPr>
      </w:pPr>
    </w:p>
    <w:p w14:paraId="2F8B2324" w14:textId="77777777" w:rsidR="0026447F" w:rsidRPr="00FC2E96" w:rsidRDefault="0026447F" w:rsidP="0026447F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 xml:space="preserve">Sample </w:t>
      </w:r>
      <w:r>
        <w:rPr>
          <w:rFonts w:ascii="Times New Roman" w:hAnsi="Times New Roman" w:cs="Times New Roman"/>
          <w:b/>
          <w:u w:val="single"/>
        </w:rPr>
        <w:t>Response</w:t>
      </w:r>
      <w:r w:rsidRPr="00FC2E96">
        <w:rPr>
          <w:rFonts w:ascii="Times New Roman" w:hAnsi="Times New Roman" w:cs="Times New Roman"/>
          <w:b/>
          <w:u w:val="single"/>
        </w:rPr>
        <w:t xml:space="preserve">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47F" w:rsidRPr="00FC2E96" w14:paraId="715FDAAE" w14:textId="77777777" w:rsidTr="00BA60EB">
        <w:tc>
          <w:tcPr>
            <w:tcW w:w="9016" w:type="dxa"/>
          </w:tcPr>
          <w:p w14:paraId="07CFDA6C" w14:textId="77777777" w:rsidR="0026447F" w:rsidRPr="001B75DE" w:rsidRDefault="0026447F" w:rsidP="00BA60EB">
            <w:pPr>
              <w:widowControl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{</w:t>
            </w:r>
          </w:p>
          <w:p w14:paraId="6758E034" w14:textId="24BA0237" w:rsidR="0026447F" w:rsidRDefault="0026447F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 w:rsidR="005C2A25">
              <w:t xml:space="preserve"> </w:t>
            </w:r>
            <w:r w:rsidR="005C2A25" w:rsidRPr="005C2A25">
              <w:rPr>
                <w:rFonts w:ascii="Times New Roman" w:hAnsi="Times New Roman" w:cs="Times New Roman"/>
              </w:rPr>
              <w:t>District</w:t>
            </w:r>
            <w:r w:rsidRPr="001B75DE">
              <w:rPr>
                <w:rFonts w:ascii="Times New Roman" w:hAnsi="Times New Roman" w:cs="Times New Roman"/>
              </w:rPr>
              <w:t>":</w:t>
            </w:r>
            <w:r>
              <w:rPr>
                <w:rFonts w:ascii="Times New Roman" w:hAnsi="Times New Roman" w:cs="Times New Roman"/>
              </w:rPr>
              <w:t>[</w:t>
            </w:r>
          </w:p>
          <w:p w14:paraId="579E28D8" w14:textId="77777777" w:rsidR="0026447F" w:rsidRDefault="0026447F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{  </w:t>
            </w:r>
          </w:p>
          <w:p w14:paraId="6991CD45" w14:textId="4DB0F25D" w:rsidR="0026447F" w:rsidRDefault="0026447F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Pr="001B75DE">
              <w:rPr>
                <w:rFonts w:ascii="Times New Roman" w:hAnsi="Times New Roman" w:cs="Times New Roman"/>
              </w:rPr>
              <w:t>"</w:t>
            </w:r>
            <w:r w:rsidR="005C2A25" w:rsidRPr="00B66DE3">
              <w:rPr>
                <w:rFonts w:ascii="Times New Roman" w:hAnsi="Times New Roman" w:cs="Times New Roman"/>
              </w:rPr>
              <w:t xml:space="preserve"> id</w:t>
            </w:r>
            <w:r w:rsidR="005C2A25" w:rsidRPr="001B75DE">
              <w:rPr>
                <w:rFonts w:ascii="Times New Roman" w:hAnsi="Times New Roman" w:cs="Times New Roman"/>
              </w:rPr>
              <w:t xml:space="preserve"> 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="005C2A2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,</w:t>
            </w:r>
          </w:p>
          <w:p w14:paraId="197CB200" w14:textId="6C115E54" w:rsidR="0026447F" w:rsidRDefault="0026447F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1B75DE">
              <w:rPr>
                <w:rFonts w:ascii="Times New Roman" w:hAnsi="Times New Roman" w:cs="Times New Roman"/>
              </w:rPr>
              <w:t>"</w:t>
            </w:r>
            <w:r w:rsidR="005C2A25">
              <w:t xml:space="preserve"> </w:t>
            </w:r>
            <w:r w:rsidR="005C2A25" w:rsidRPr="005C2A25">
              <w:rPr>
                <w:rFonts w:ascii="Times New Roman" w:hAnsi="Times New Roman" w:cs="Times New Roman"/>
              </w:rPr>
              <w:t xml:space="preserve">districtCd 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5C2A25">
              <w:rPr>
                <w:rFonts w:ascii="Times New Roman" w:hAnsi="Times New Roman" w:cs="Times New Roman"/>
              </w:rPr>
              <w:t>001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5FC56CFC" w14:textId="3EF75F39" w:rsidR="0026447F" w:rsidRDefault="0026447F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1B75DE">
              <w:rPr>
                <w:rFonts w:ascii="Times New Roman" w:hAnsi="Times New Roman" w:cs="Times New Roman"/>
              </w:rPr>
              <w:t>"</w:t>
            </w:r>
            <w:r w:rsidR="005C2A25">
              <w:t xml:space="preserve"> </w:t>
            </w:r>
            <w:r w:rsidR="005C2A25" w:rsidRPr="005C2A25">
              <w:rPr>
                <w:rFonts w:ascii="Times New Roman" w:hAnsi="Times New Roman" w:cs="Times New Roman"/>
              </w:rPr>
              <w:t xml:space="preserve">ename 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B75DE">
              <w:rPr>
                <w:rFonts w:ascii="Times New Roman" w:hAnsi="Times New Roman" w:cs="Times New Roman"/>
              </w:rPr>
              <w:t>"</w:t>
            </w:r>
            <w:r w:rsidR="005C2A25">
              <w:t xml:space="preserve"> </w:t>
            </w:r>
            <w:r w:rsidR="00A02588">
              <w:rPr>
                <w:rFonts w:ascii="Times New Roman" w:hAnsi="Times New Roman" w:cs="Times New Roman"/>
              </w:rPr>
              <w:t>Aberdeen</w:t>
            </w:r>
            <w:r w:rsidRPr="001B75DE">
              <w:rPr>
                <w:rFonts w:ascii="Times New Roman" w:hAnsi="Times New Roman" w:cs="Times New Roman"/>
              </w:rPr>
              <w:t>"</w:t>
            </w:r>
            <w:r w:rsidR="005C2A25">
              <w:rPr>
                <w:rFonts w:ascii="Times New Roman" w:hAnsi="Times New Roman" w:cs="Times New Roman"/>
              </w:rPr>
              <w:t>,</w:t>
            </w:r>
          </w:p>
          <w:p w14:paraId="1C9A1B5E" w14:textId="6DF2D8DD" w:rsidR="005C2A25" w:rsidRDefault="005C2A25" w:rsidP="00F33090">
            <w:pPr>
              <w:widowControl/>
              <w:ind w:firstLineChars="272" w:firstLine="65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Pr="00370EE0">
              <w:rPr>
                <w:rFonts w:ascii="Times New Roman" w:hAnsi="Times New Roman" w:cs="Times New Roman"/>
              </w:rPr>
              <w:t>cname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B75DE">
              <w:rPr>
                <w:rFonts w:ascii="Times New Roman" w:hAnsi="Times New Roman" w:cs="Times New Roman"/>
              </w:rPr>
              <w:t>"</w:t>
            </w:r>
            <w:r w:rsidR="00A02588">
              <w:rPr>
                <w:rFonts w:ascii="Times New Roman" w:eastAsia="DengXian" w:hAnsi="Times New Roman" w:cs="Times New Roman" w:hint="eastAsia"/>
                <w:lang w:eastAsia="zh-CN"/>
              </w:rPr>
              <w:t>香港仔</w:t>
            </w:r>
            <w:r w:rsidRPr="001B75DE">
              <w:rPr>
                <w:rFonts w:ascii="Times New Roman" w:hAnsi="Times New Roman" w:cs="Times New Roman"/>
              </w:rPr>
              <w:t>"</w:t>
            </w:r>
          </w:p>
          <w:p w14:paraId="323243F1" w14:textId="179F73DA" w:rsidR="005C2A25" w:rsidRDefault="005C2A25" w:rsidP="00F33090">
            <w:pPr>
              <w:widowControl/>
              <w:ind w:firstLineChars="272" w:firstLine="65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Pr="00370EE0">
              <w:rPr>
                <w:rFonts w:ascii="Times New Roman" w:hAnsi="Times New Roman" w:cs="Times New Roman"/>
              </w:rPr>
              <w:t>scname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B75DE">
              <w:rPr>
                <w:rFonts w:ascii="Times New Roman" w:hAnsi="Times New Roman" w:cs="Times New Roman"/>
              </w:rPr>
              <w:t>"</w:t>
            </w:r>
            <w:r w:rsidR="00A02588">
              <w:rPr>
                <w:rFonts w:ascii="Times New Roman" w:eastAsia="DengXian" w:hAnsi="Times New Roman" w:cs="Times New Roman" w:hint="eastAsia"/>
                <w:lang w:eastAsia="zh-CN"/>
              </w:rPr>
              <w:t>香港仔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2F918824" w14:textId="77F52FE3" w:rsidR="005C2A25" w:rsidRDefault="005C2A25" w:rsidP="00F33090">
            <w:pPr>
              <w:widowControl/>
              <w:ind w:firstLineChars="272" w:firstLine="65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Pr="00370EE0">
              <w:rPr>
                <w:rFonts w:ascii="Times New Roman" w:hAnsi="Times New Roman" w:cs="Times New Roman"/>
              </w:rPr>
              <w:t>areaCd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>
              <w:rPr>
                <w:rFonts w:ascii="Times New Roman" w:hAnsi="Times New Roman" w:cs="Times New Roman"/>
              </w:rPr>
              <w:t>: 1,</w:t>
            </w:r>
          </w:p>
          <w:p w14:paraId="2C297D22" w14:textId="10716F60" w:rsidR="005C2A25" w:rsidRDefault="005C2A25" w:rsidP="00F33090">
            <w:pPr>
              <w:widowControl/>
              <w:ind w:firstLineChars="272" w:firstLine="65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Pr="00370EE0">
              <w:rPr>
                <w:rFonts w:ascii="Times New Roman" w:hAnsi="Times New Roman" w:cs="Times New Roman"/>
              </w:rPr>
              <w:t>remark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B75DE">
              <w:rPr>
                <w:rFonts w:ascii="Times New Roman" w:hAnsi="Times New Roman" w:cs="Times New Roman"/>
              </w:rPr>
              <w:t>""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5882EC72" w14:textId="7F3D6E8F" w:rsidR="005C2A25" w:rsidRDefault="005C2A25" w:rsidP="00F33090">
            <w:pPr>
              <w:widowControl/>
              <w:ind w:firstLineChars="272" w:firstLine="65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Pr="00370EE0">
              <w:rPr>
                <w:rFonts w:ascii="Times New Roman" w:hAnsi="Times New Roman" w:cs="Times New Roman"/>
              </w:rPr>
              <w:t>modifyDt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20211213</w:t>
            </w:r>
            <w:r w:rsidRPr="001B75DE">
              <w:rPr>
                <w:rFonts w:ascii="Times New Roman" w:hAnsi="Times New Roman" w:cs="Times New Roman"/>
              </w:rPr>
              <w:t>"</w:t>
            </w:r>
          </w:p>
          <w:p w14:paraId="33F2E839" w14:textId="77777777" w:rsidR="0026447F" w:rsidRDefault="0026447F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}</w:t>
            </w:r>
          </w:p>
          <w:p w14:paraId="08C3A309" w14:textId="77777777" w:rsidR="0026447F" w:rsidRPr="001B75DE" w:rsidRDefault="0026447F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14:paraId="545238F4" w14:textId="77777777" w:rsidR="0026447F" w:rsidRPr="00FC2E96" w:rsidRDefault="0026447F" w:rsidP="00BA60EB">
            <w:pPr>
              <w:widowControl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}</w:t>
            </w:r>
          </w:p>
        </w:tc>
      </w:tr>
    </w:tbl>
    <w:p w14:paraId="65447118" w14:textId="77777777" w:rsidR="0026447F" w:rsidRPr="0076771C" w:rsidRDefault="0026447F" w:rsidP="002130A3">
      <w:pPr>
        <w:widowControl/>
        <w:rPr>
          <w:rFonts w:ascii="Times New Roman" w:hAnsi="Times New Roman" w:cs="Times New Roman"/>
          <w:b/>
          <w:u w:val="single"/>
        </w:rPr>
      </w:pPr>
    </w:p>
    <w:p w14:paraId="2046C161" w14:textId="7A2002DE" w:rsidR="002130A3" w:rsidRPr="00FC2E96" w:rsidRDefault="002130A3" w:rsidP="002130A3">
      <w:pPr>
        <w:pStyle w:val="Heading1"/>
        <w:keepLines w:val="0"/>
        <w:pageBreakBefore/>
        <w:widowControl/>
        <w:numPr>
          <w:ilvl w:val="0"/>
          <w:numId w:val="2"/>
        </w:numPr>
        <w:spacing w:before="0" w:after="240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417" w:name="_Toc96933917"/>
      <w:r w:rsidRPr="001C414D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Get</w:t>
      </w:r>
      <w:r>
        <w:rPr>
          <w:rFonts w:ascii="Times New Roman" w:eastAsia="PMingLiU" w:hAnsi="Times New Roman" w:cs="Times New Roman"/>
          <w:caps/>
          <w:kern w:val="28"/>
          <w:sz w:val="28"/>
          <w:szCs w:val="20"/>
        </w:rPr>
        <w:t xml:space="preserve"> </w:t>
      </w:r>
      <w:r w:rsidRPr="001C414D">
        <w:rPr>
          <w:rFonts w:ascii="Times New Roman" w:eastAsia="PMingLiU" w:hAnsi="Times New Roman" w:cs="Times New Roman"/>
          <w:caps/>
          <w:kern w:val="28"/>
          <w:sz w:val="28"/>
          <w:szCs w:val="20"/>
        </w:rPr>
        <w:t>R</w:t>
      </w:r>
      <w:r w:rsidR="005C6AA4">
        <w:rPr>
          <w:rFonts w:ascii="Times New Roman" w:eastAsia="PMingLiU" w:hAnsi="Times New Roman" w:cs="Times New Roman"/>
          <w:caps/>
          <w:kern w:val="28"/>
          <w:sz w:val="28"/>
          <w:szCs w:val="20"/>
        </w:rPr>
        <w:t xml:space="preserve">EA </w:t>
      </w:r>
      <w:r w:rsidRPr="001C414D">
        <w:rPr>
          <w:rFonts w:ascii="Times New Roman" w:eastAsia="PMingLiU" w:hAnsi="Times New Roman" w:cs="Times New Roman"/>
          <w:caps/>
          <w:kern w:val="28"/>
          <w:sz w:val="28"/>
          <w:szCs w:val="20"/>
        </w:rPr>
        <w:t>Registry</w:t>
      </w:r>
      <w:bookmarkEnd w:id="417"/>
    </w:p>
    <w:p w14:paraId="557557C4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55"/>
        <w:gridCol w:w="7061"/>
      </w:tblGrid>
      <w:tr w:rsidR="002130A3" w:rsidRPr="00FC2E96" w14:paraId="5FA3CEE7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B4D685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61965766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4D24F71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454E82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3FE19BDB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B7A">
              <w:rPr>
                <w:rFonts w:ascii="Times New Roman" w:hAnsi="Times New Roman" w:cs="Times New Roman"/>
              </w:rPr>
              <w:t>GetReaRegistry</w:t>
            </w:r>
            <w:r w:rsidRPr="0076771C">
              <w:rPr>
                <w:rFonts w:ascii="Times New Roman" w:hAnsi="Times New Roman" w:cs="Times New Roman"/>
              </w:rPr>
              <w:t xml:space="preserve"> from the given account</w:t>
            </w:r>
          </w:p>
        </w:tc>
      </w:tr>
      <w:tr w:rsidR="002130A3" w:rsidRPr="00FC2E96" w14:paraId="547A06A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28726B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10BA41C6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&lt;Backend_Service_Domain&gt;/{Version}/</w:t>
            </w:r>
            <w:r>
              <w:t xml:space="preserve"> </w:t>
            </w:r>
            <w:r w:rsidRPr="00AD6B7A">
              <w:rPr>
                <w:rFonts w:ascii="Times New Roman" w:hAnsi="Times New Roman" w:cs="Times New Roman"/>
              </w:rPr>
              <w:t>GetReaRegistry</w:t>
            </w:r>
          </w:p>
        </w:tc>
      </w:tr>
      <w:tr w:rsidR="002130A3" w:rsidRPr="00FC2E96" w14:paraId="774F5568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5EC1BC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163B2D8E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POST</w:t>
            </w:r>
          </w:p>
        </w:tc>
      </w:tr>
      <w:tr w:rsidR="002130A3" w:rsidRPr="00FC2E96" w14:paraId="68F4038F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8C7928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5D10CF78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1</w:t>
            </w:r>
          </w:p>
        </w:tc>
      </w:tr>
      <w:tr w:rsidR="002130A3" w:rsidRPr="00FC2E96" w14:paraId="5AA4C09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4398466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5D993C22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This API is to retrieve the role of the given account for WBRS verity or manage role. Both valid and invalid roles shall be returned to WBRS for account management.</w:t>
            </w:r>
          </w:p>
        </w:tc>
      </w:tr>
    </w:tbl>
    <w:p w14:paraId="7D7D2B55" w14:textId="77777777" w:rsidR="002130A3" w:rsidRPr="0076771C" w:rsidRDefault="002130A3" w:rsidP="002130A3">
      <w:pPr>
        <w:rPr>
          <w:rFonts w:ascii="Times New Roman" w:hAnsi="Times New Roman" w:cs="Times New Roman"/>
        </w:rPr>
      </w:pPr>
    </w:p>
    <w:p w14:paraId="45F44AD9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2130A3" w:rsidRPr="00FC2E96" w14:paraId="7A3B5B7B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E8411F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34171762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74E8CB43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1CAC02E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33DBF9B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1756B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4E726DE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6EEFD34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97475E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76771C">
              <w:rPr>
                <w:rFonts w:ascii="Times New Roman" w:hAnsi="Times New Roman" w:cs="Times New Roman"/>
                <w:b/>
              </w:rPr>
              <w:t>nonce</w:t>
            </w:r>
            <w:r w:rsidRPr="0076771C">
              <w:rPr>
                <w:rFonts w:ascii="Times New Roman" w:hAnsi="Times New Roman" w:cs="Times New Roman"/>
              </w:rPr>
              <w:t xml:space="preserve"> and </w:t>
            </w:r>
            <w:r w:rsidRPr="0076771C">
              <w:rPr>
                <w:rFonts w:ascii="Times New Roman" w:hAnsi="Times New Roman" w:cs="Times New Roman"/>
                <w:b/>
              </w:rPr>
              <w:t>encrypted content</w:t>
            </w:r>
            <w:r w:rsidRPr="0076771C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2130A3" w:rsidRPr="00FC2E96" w14:paraId="6DBFFE5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085A78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708377C5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E96BA06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76B62F3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2130A3" w:rsidRPr="00FC2E96" w14:paraId="0976920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8CFF08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3120D55C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3A6033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2D611D3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24CC4612" w14:textId="77777777" w:rsidR="002130A3" w:rsidRPr="0076771C" w:rsidRDefault="002130A3" w:rsidP="002130A3">
      <w:pPr>
        <w:rPr>
          <w:rFonts w:ascii="Times New Roman" w:hAnsi="Times New Roman" w:cs="Times New Roman"/>
        </w:rPr>
      </w:pPr>
    </w:p>
    <w:p w14:paraId="4BA8F73B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2130A3" w:rsidRPr="00FC2E96" w14:paraId="6ED202BB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217258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A2C60A1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383BEFB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60426964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6013C591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BFC53C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1CFE47AB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2103FCA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46C0BF7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718F2669" w14:textId="77777777" w:rsidR="002130A3" w:rsidRPr="0076771C" w:rsidRDefault="002130A3" w:rsidP="002130A3">
      <w:pPr>
        <w:rPr>
          <w:rFonts w:ascii="Times New Roman" w:hAnsi="Times New Roman" w:cs="Times New Roman"/>
        </w:rPr>
      </w:pPr>
    </w:p>
    <w:p w14:paraId="1BC18913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49"/>
        <w:gridCol w:w="992"/>
        <w:gridCol w:w="1540"/>
        <w:gridCol w:w="4735"/>
      </w:tblGrid>
      <w:tr w:rsidR="002130A3" w:rsidRPr="00FC2E96" w14:paraId="1117A2BB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B46C5A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276" w:type="dxa"/>
          </w:tcPr>
          <w:p w14:paraId="26AD995B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984" w:type="dxa"/>
          </w:tcPr>
          <w:p w14:paraId="6CE0F7AC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9723" w:type="dxa"/>
          </w:tcPr>
          <w:p w14:paraId="0D8A637E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667E342F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CA9E20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hkid</w:t>
            </w:r>
          </w:p>
        </w:tc>
        <w:tc>
          <w:tcPr>
            <w:tcW w:w="1276" w:type="dxa"/>
          </w:tcPr>
          <w:p w14:paraId="42210253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984" w:type="dxa"/>
          </w:tcPr>
          <w:p w14:paraId="0762F5A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9723" w:type="dxa"/>
          </w:tcPr>
          <w:p w14:paraId="7A77F1A5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HKID Number</w:t>
            </w:r>
          </w:p>
        </w:tc>
      </w:tr>
    </w:tbl>
    <w:p w14:paraId="12A4E8FC" w14:textId="77777777" w:rsidR="002130A3" w:rsidRPr="0076771C" w:rsidRDefault="002130A3" w:rsidP="002130A3">
      <w:pPr>
        <w:rPr>
          <w:rFonts w:ascii="Times New Roman" w:hAnsi="Times New Roman" w:cs="Times New Roman"/>
        </w:rPr>
      </w:pPr>
    </w:p>
    <w:p w14:paraId="5B8AD354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8"/>
        <w:gridCol w:w="971"/>
        <w:gridCol w:w="1255"/>
        <w:gridCol w:w="4702"/>
      </w:tblGrid>
      <w:tr w:rsidR="002130A3" w:rsidRPr="00FC2E96" w14:paraId="016C0935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DA17CD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4D00EF5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CDA8DAB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779A999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70020D4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A9F9B1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1BDCC110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EE745E8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971DB98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2130A3" w:rsidRPr="00FC2E96" w14:paraId="711ED2B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C4BD22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2B986E89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11D5458E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DDA0C83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2130A3" w:rsidRPr="00FC2E96" w14:paraId="4A0406F0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8650C8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29D5D935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BFA83D9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4A0DB2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  <w:tr w:rsidR="002130A3" w:rsidRPr="00FC2E96" w14:paraId="06D10F5E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8AFFA1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4A7D802E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275" w:type="dxa"/>
          </w:tcPr>
          <w:p w14:paraId="4BAB437F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10857" w:type="dxa"/>
          </w:tcPr>
          <w:p w14:paraId="0449305D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Return NULL if the code is not “D00000”. Details please refer to below section “Response – Content”.</w:t>
            </w:r>
          </w:p>
        </w:tc>
      </w:tr>
    </w:tbl>
    <w:p w14:paraId="1D4749BD" w14:textId="77777777" w:rsidR="002130A3" w:rsidRPr="0076771C" w:rsidRDefault="002130A3" w:rsidP="002130A3">
      <w:pPr>
        <w:rPr>
          <w:rFonts w:ascii="Times New Roman" w:hAnsi="Times New Roman" w:cs="Times New Roman"/>
          <w:b/>
        </w:rPr>
      </w:pPr>
    </w:p>
    <w:p w14:paraId="52E4A12A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Response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55"/>
        <w:gridCol w:w="1323"/>
        <w:gridCol w:w="1353"/>
        <w:gridCol w:w="4285"/>
      </w:tblGrid>
      <w:tr w:rsidR="002130A3" w:rsidRPr="00FC2E96" w14:paraId="0B594EE7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2807A95E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lastRenderedPageBreak/>
              <w:t>Parameter</w:t>
            </w:r>
          </w:p>
        </w:tc>
        <w:tc>
          <w:tcPr>
            <w:tcW w:w="1133" w:type="dxa"/>
          </w:tcPr>
          <w:p w14:paraId="48F93E36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360" w:type="dxa"/>
          </w:tcPr>
          <w:p w14:paraId="1CD466E6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457" w:type="dxa"/>
          </w:tcPr>
          <w:p w14:paraId="1B7C51C2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4FBFA0E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7C34BC12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5D008B">
              <w:rPr>
                <w:rFonts w:ascii="Times New Roman" w:hAnsi="Times New Roman" w:cs="Times New Roman"/>
              </w:rPr>
              <w:t>rearegno</w:t>
            </w:r>
          </w:p>
        </w:tc>
        <w:tc>
          <w:tcPr>
            <w:tcW w:w="1133" w:type="dxa"/>
          </w:tcPr>
          <w:p w14:paraId="0E1FFBAC" w14:textId="7CA7A9C2" w:rsidR="002130A3" w:rsidRPr="00F33090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(25)</w:t>
            </w:r>
          </w:p>
        </w:tc>
        <w:tc>
          <w:tcPr>
            <w:tcW w:w="1360" w:type="dxa"/>
          </w:tcPr>
          <w:p w14:paraId="7C06B625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457" w:type="dxa"/>
          </w:tcPr>
          <w:p w14:paraId="2886A048" w14:textId="45D62137" w:rsidR="002130A3" w:rsidRPr="0076771C" w:rsidRDefault="00C5489A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489A">
              <w:rPr>
                <w:rFonts w:ascii="Times New Roman" w:hAnsi="Times New Roman" w:cs="Times New Roman"/>
              </w:rPr>
              <w:t>REA Registered No</w:t>
            </w:r>
          </w:p>
        </w:tc>
      </w:tr>
      <w:tr w:rsidR="002130A3" w:rsidRPr="00FC2E96" w14:paraId="21335BDE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058D9BD6" w14:textId="77777777" w:rsidR="002130A3" w:rsidRPr="005D008B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engname</w:t>
            </w:r>
          </w:p>
        </w:tc>
        <w:tc>
          <w:tcPr>
            <w:tcW w:w="1133" w:type="dxa"/>
          </w:tcPr>
          <w:p w14:paraId="24A01E43" w14:textId="78DD6948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1360" w:type="dxa"/>
          </w:tcPr>
          <w:p w14:paraId="2DB5A8B0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2D153231" w14:textId="63A2A4F0" w:rsidR="002130A3" w:rsidRPr="0076771C" w:rsidRDefault="006A6AA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A6AA2">
              <w:rPr>
                <w:rFonts w:ascii="Times New Roman" w:hAnsi="Times New Roman" w:cs="Times New Roman"/>
              </w:rPr>
              <w:t>English Name</w:t>
            </w:r>
          </w:p>
        </w:tc>
      </w:tr>
      <w:tr w:rsidR="002130A3" w:rsidRPr="00FC2E96" w14:paraId="17DF048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4A5813DD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chiname</w:t>
            </w:r>
          </w:p>
        </w:tc>
        <w:tc>
          <w:tcPr>
            <w:tcW w:w="1133" w:type="dxa"/>
          </w:tcPr>
          <w:p w14:paraId="2FFED250" w14:textId="7DA35A06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1360" w:type="dxa"/>
          </w:tcPr>
          <w:p w14:paraId="5DD71669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1F83A1B3" w14:textId="293460BA" w:rsidR="002130A3" w:rsidRPr="0076771C" w:rsidRDefault="00D53FD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3FD5">
              <w:rPr>
                <w:rFonts w:ascii="Times New Roman" w:hAnsi="Times New Roman" w:cs="Times New Roman"/>
              </w:rPr>
              <w:t>Chinese Name</w:t>
            </w:r>
          </w:p>
        </w:tc>
      </w:tr>
      <w:tr w:rsidR="002130A3" w:rsidRPr="00FC2E96" w14:paraId="55AA981F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61BE7BB9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regdate</w:t>
            </w:r>
          </w:p>
        </w:tc>
        <w:tc>
          <w:tcPr>
            <w:tcW w:w="1133" w:type="dxa"/>
          </w:tcPr>
          <w:p w14:paraId="639D54A0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A2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60" w:type="dxa"/>
          </w:tcPr>
          <w:p w14:paraId="25C477F6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7D3AD92D" w14:textId="43D4913B" w:rsidR="002130A3" w:rsidRPr="0076771C" w:rsidRDefault="00D53FD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3FD5">
              <w:rPr>
                <w:rFonts w:ascii="Times New Roman" w:hAnsi="Times New Roman" w:cs="Times New Roman"/>
              </w:rPr>
              <w:t>Registered Date</w:t>
            </w:r>
          </w:p>
        </w:tc>
      </w:tr>
      <w:tr w:rsidR="002130A3" w:rsidRPr="00FC2E96" w14:paraId="47D60BD5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0C9AB202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expirydate</w:t>
            </w:r>
          </w:p>
        </w:tc>
        <w:tc>
          <w:tcPr>
            <w:tcW w:w="1133" w:type="dxa"/>
          </w:tcPr>
          <w:p w14:paraId="25ABBAEA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A2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60" w:type="dxa"/>
          </w:tcPr>
          <w:p w14:paraId="482E61B9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3667D152" w14:textId="3E0E5381" w:rsidR="002130A3" w:rsidRPr="0076771C" w:rsidRDefault="001867B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867B5">
              <w:rPr>
                <w:rFonts w:ascii="Times New Roman" w:hAnsi="Times New Roman" w:cs="Times New Roman"/>
              </w:rPr>
              <w:t>Expiry Date</w:t>
            </w:r>
          </w:p>
        </w:tc>
      </w:tr>
      <w:tr w:rsidR="002130A3" w:rsidRPr="00FC2E96" w14:paraId="15E345F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7990CA6F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contacttel</w:t>
            </w:r>
          </w:p>
        </w:tc>
        <w:tc>
          <w:tcPr>
            <w:tcW w:w="1133" w:type="dxa"/>
          </w:tcPr>
          <w:p w14:paraId="42B2FF48" w14:textId="28279B05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A27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60" w:type="dxa"/>
          </w:tcPr>
          <w:p w14:paraId="67F849D7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3B35B165" w14:textId="6F114FF2" w:rsidR="002130A3" w:rsidRPr="0076771C" w:rsidRDefault="00037B0C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B0C">
              <w:rPr>
                <w:rFonts w:ascii="Times New Roman" w:hAnsi="Times New Roman" w:cs="Times New Roman"/>
              </w:rPr>
              <w:t>Contact Telephone</w:t>
            </w:r>
          </w:p>
        </w:tc>
      </w:tr>
      <w:tr w:rsidR="002130A3" w:rsidRPr="00FC2E96" w14:paraId="7A0A5C6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4AFEBE49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emailaddr</w:t>
            </w:r>
          </w:p>
        </w:tc>
        <w:tc>
          <w:tcPr>
            <w:tcW w:w="1133" w:type="dxa"/>
          </w:tcPr>
          <w:p w14:paraId="29D6D5E8" w14:textId="58091BF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A27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1360" w:type="dxa"/>
          </w:tcPr>
          <w:p w14:paraId="31D8E18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6850AD04" w14:textId="14D9020F" w:rsidR="002130A3" w:rsidRPr="0076771C" w:rsidRDefault="00037B0C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B0C">
              <w:rPr>
                <w:rFonts w:ascii="Times New Roman" w:hAnsi="Times New Roman" w:cs="Times New Roman"/>
              </w:rPr>
              <w:t>Email Address</w:t>
            </w:r>
          </w:p>
        </w:tc>
      </w:tr>
      <w:tr w:rsidR="002130A3" w:rsidRPr="00FC2E96" w14:paraId="0E5A956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7A87AF1C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engremarks</w:t>
            </w:r>
          </w:p>
        </w:tc>
        <w:tc>
          <w:tcPr>
            <w:tcW w:w="1133" w:type="dxa"/>
          </w:tcPr>
          <w:p w14:paraId="4255C154" w14:textId="0D1F3F98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A27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1360" w:type="dxa"/>
          </w:tcPr>
          <w:p w14:paraId="6EE68C9A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1DACEF07" w14:textId="3194B214" w:rsidR="002130A3" w:rsidRPr="0076771C" w:rsidRDefault="00037B0C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B0C">
              <w:rPr>
                <w:rFonts w:ascii="Times New Roman" w:hAnsi="Times New Roman" w:cs="Times New Roman"/>
              </w:rPr>
              <w:t>English Remarks</w:t>
            </w:r>
          </w:p>
        </w:tc>
      </w:tr>
      <w:tr w:rsidR="002130A3" w:rsidRPr="00FC2E96" w14:paraId="6A5C19A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4422F45A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chiremarks</w:t>
            </w:r>
          </w:p>
        </w:tc>
        <w:tc>
          <w:tcPr>
            <w:tcW w:w="1133" w:type="dxa"/>
          </w:tcPr>
          <w:p w14:paraId="0C04E94E" w14:textId="291A3166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A27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1360" w:type="dxa"/>
          </w:tcPr>
          <w:p w14:paraId="33770930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78A84496" w14:textId="4465D202" w:rsidR="002130A3" w:rsidRPr="0076771C" w:rsidRDefault="00037B0C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B0C">
              <w:rPr>
                <w:rFonts w:ascii="Times New Roman" w:hAnsi="Times New Roman" w:cs="Times New Roman"/>
              </w:rPr>
              <w:t>Chinese Remarks</w:t>
            </w:r>
          </w:p>
        </w:tc>
      </w:tr>
      <w:tr w:rsidR="002130A3" w:rsidRPr="00FC2E96" w14:paraId="0AFC25D4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6A5078D3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133" w:type="dxa"/>
          </w:tcPr>
          <w:p w14:paraId="2C382519" w14:textId="77777777" w:rsidR="002130A3" w:rsidRPr="00B66DE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Int</w:t>
            </w:r>
          </w:p>
        </w:tc>
        <w:tc>
          <w:tcPr>
            <w:tcW w:w="1360" w:type="dxa"/>
          </w:tcPr>
          <w:p w14:paraId="00F3FFE3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2BAC45BD" w14:textId="384B0F14" w:rsidR="002130A3" w:rsidRPr="00F33090" w:rsidRDefault="005C261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Status</w:t>
            </w:r>
          </w:p>
        </w:tc>
      </w:tr>
      <w:tr w:rsidR="002130A3" w:rsidRPr="00FC2E96" w14:paraId="2E42E12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0643DD8B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displayemail</w:t>
            </w:r>
          </w:p>
        </w:tc>
        <w:tc>
          <w:tcPr>
            <w:tcW w:w="1133" w:type="dxa"/>
          </w:tcPr>
          <w:p w14:paraId="7496DD12" w14:textId="66CF9366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1360" w:type="dxa"/>
          </w:tcPr>
          <w:p w14:paraId="5AABED3E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10B942C3" w14:textId="6E8F32D2" w:rsidR="002130A3" w:rsidRPr="0076771C" w:rsidRDefault="00EC118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118F">
              <w:rPr>
                <w:rFonts w:ascii="Times New Roman" w:hAnsi="Times New Roman" w:cs="Times New Roman"/>
              </w:rPr>
              <w:t>Display Email Address</w:t>
            </w:r>
          </w:p>
        </w:tc>
      </w:tr>
      <w:tr w:rsidR="002130A3" w:rsidRPr="00FC2E96" w14:paraId="6AECA172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56C42C05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displaycontact</w:t>
            </w:r>
          </w:p>
        </w:tc>
        <w:tc>
          <w:tcPr>
            <w:tcW w:w="1133" w:type="dxa"/>
          </w:tcPr>
          <w:p w14:paraId="3ED9A504" w14:textId="19606479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1360" w:type="dxa"/>
          </w:tcPr>
          <w:p w14:paraId="3E9C6531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10E2E15F" w14:textId="4E815B4B" w:rsidR="002130A3" w:rsidRPr="0076771C" w:rsidRDefault="00EC118F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118F">
              <w:rPr>
                <w:rFonts w:ascii="Times New Roman" w:hAnsi="Times New Roman" w:cs="Times New Roman"/>
              </w:rPr>
              <w:t>Display Contact Telephone</w:t>
            </w:r>
          </w:p>
        </w:tc>
      </w:tr>
      <w:tr w:rsidR="002130A3" w:rsidRPr="00FC2E96" w14:paraId="6CF3A7A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12FA8B80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emailaddrnotify</w:t>
            </w:r>
          </w:p>
        </w:tc>
        <w:tc>
          <w:tcPr>
            <w:tcW w:w="1133" w:type="dxa"/>
          </w:tcPr>
          <w:p w14:paraId="30C6755C" w14:textId="53A7941B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(256)</w:t>
            </w:r>
          </w:p>
        </w:tc>
        <w:tc>
          <w:tcPr>
            <w:tcW w:w="1360" w:type="dxa"/>
          </w:tcPr>
          <w:p w14:paraId="48910551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7E85C56B" w14:textId="2AD8A07E" w:rsidR="002130A3" w:rsidRPr="0076771C" w:rsidRDefault="006B0AAD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AAD">
              <w:rPr>
                <w:rFonts w:ascii="Times New Roman" w:hAnsi="Times New Roman" w:cs="Times New Roman"/>
              </w:rPr>
              <w:t>Email Address for Notification</w:t>
            </w:r>
          </w:p>
        </w:tc>
      </w:tr>
      <w:tr w:rsidR="002130A3" w:rsidRPr="00FC2E96" w14:paraId="5F8B2AF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5A72E52A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createdate</w:t>
            </w:r>
          </w:p>
        </w:tc>
        <w:tc>
          <w:tcPr>
            <w:tcW w:w="1133" w:type="dxa"/>
          </w:tcPr>
          <w:p w14:paraId="04CE6B15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60" w:type="dxa"/>
          </w:tcPr>
          <w:p w14:paraId="7DEEAA8A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48116CE3" w14:textId="69BD2AA0" w:rsidR="002130A3" w:rsidRPr="00F33090" w:rsidRDefault="00BA681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Create Date</w:t>
            </w:r>
          </w:p>
        </w:tc>
      </w:tr>
      <w:tr w:rsidR="002130A3" w:rsidRPr="00FC2E96" w14:paraId="5E6D065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78FB174B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createby</w:t>
            </w:r>
          </w:p>
        </w:tc>
        <w:tc>
          <w:tcPr>
            <w:tcW w:w="1133" w:type="dxa"/>
          </w:tcPr>
          <w:p w14:paraId="53B99DD8" w14:textId="14DDC1A2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60" w:type="dxa"/>
          </w:tcPr>
          <w:p w14:paraId="12E93C37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18B7CE2B" w14:textId="76105E31" w:rsidR="002130A3" w:rsidRPr="00F33090" w:rsidRDefault="00BA681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Create By</w:t>
            </w:r>
          </w:p>
        </w:tc>
      </w:tr>
      <w:tr w:rsidR="002130A3" w:rsidRPr="00FC2E96" w14:paraId="408FFB1E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1798EC5C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updatedate</w:t>
            </w:r>
          </w:p>
        </w:tc>
        <w:tc>
          <w:tcPr>
            <w:tcW w:w="1133" w:type="dxa"/>
          </w:tcPr>
          <w:p w14:paraId="60B0341A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60" w:type="dxa"/>
          </w:tcPr>
          <w:p w14:paraId="62CBA980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3A328E75" w14:textId="05552F68" w:rsidR="002130A3" w:rsidRPr="00F33090" w:rsidRDefault="00BA681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Update Date</w:t>
            </w:r>
          </w:p>
        </w:tc>
      </w:tr>
      <w:tr w:rsidR="002130A3" w:rsidRPr="00FC2E96" w14:paraId="5429FDC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6EA174DA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updateby</w:t>
            </w:r>
          </w:p>
        </w:tc>
        <w:tc>
          <w:tcPr>
            <w:tcW w:w="1133" w:type="dxa"/>
          </w:tcPr>
          <w:p w14:paraId="430CCFEC" w14:textId="4AEF3F0B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60" w:type="dxa"/>
          </w:tcPr>
          <w:p w14:paraId="5D916CF8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2F0E56F0" w14:textId="43CD5A92" w:rsidR="002130A3" w:rsidRPr="00F33090" w:rsidRDefault="00BA681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Update By</w:t>
            </w:r>
          </w:p>
        </w:tc>
      </w:tr>
      <w:tr w:rsidR="002130A3" w:rsidRPr="00FC2E96" w14:paraId="1D36E602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69FA2EF5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caseno</w:t>
            </w:r>
          </w:p>
        </w:tc>
        <w:tc>
          <w:tcPr>
            <w:tcW w:w="1133" w:type="dxa"/>
          </w:tcPr>
          <w:p w14:paraId="3DE86185" w14:textId="1FD94B18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1360" w:type="dxa"/>
          </w:tcPr>
          <w:p w14:paraId="16F1F01A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5A94E58B" w14:textId="1513B88F" w:rsidR="002130A3" w:rsidRPr="00F33090" w:rsidRDefault="005329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Case No</w:t>
            </w:r>
          </w:p>
        </w:tc>
      </w:tr>
      <w:tr w:rsidR="002130A3" w:rsidRPr="00FC2E96" w14:paraId="0330022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5E228C67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regdatefirst</w:t>
            </w:r>
          </w:p>
        </w:tc>
        <w:tc>
          <w:tcPr>
            <w:tcW w:w="1133" w:type="dxa"/>
          </w:tcPr>
          <w:p w14:paraId="6E7135AA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60" w:type="dxa"/>
          </w:tcPr>
          <w:p w14:paraId="0824AA54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01A71DD4" w14:textId="24D60486" w:rsidR="002130A3" w:rsidRPr="0076771C" w:rsidRDefault="005329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3FD5">
              <w:rPr>
                <w:rFonts w:ascii="Times New Roman" w:hAnsi="Times New Roman" w:cs="Times New Roman"/>
              </w:rPr>
              <w:t>Registered Date</w:t>
            </w:r>
            <w:r>
              <w:rPr>
                <w:rFonts w:ascii="Times New Roman" w:hAnsi="Times New Roman" w:cs="Times New Roman"/>
              </w:rPr>
              <w:t xml:space="preserve"> First</w:t>
            </w:r>
          </w:p>
        </w:tc>
      </w:tr>
      <w:tr w:rsidR="002130A3" w:rsidRPr="00FC2E96" w14:paraId="52168872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63CFEF48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expriydatefirst</w:t>
            </w:r>
          </w:p>
        </w:tc>
        <w:tc>
          <w:tcPr>
            <w:tcW w:w="1133" w:type="dxa"/>
          </w:tcPr>
          <w:p w14:paraId="3B1B8352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60" w:type="dxa"/>
          </w:tcPr>
          <w:p w14:paraId="2989AA12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214E40BE" w14:textId="7700826C" w:rsidR="002130A3" w:rsidRPr="0076771C" w:rsidRDefault="005329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Expriy</w:t>
            </w:r>
            <w:r w:rsidRPr="00D53FD5">
              <w:rPr>
                <w:rFonts w:ascii="Times New Roman" w:hAnsi="Times New Roman" w:cs="Times New Roman"/>
              </w:rPr>
              <w:t xml:space="preserve"> Date</w:t>
            </w:r>
            <w:r>
              <w:rPr>
                <w:rFonts w:ascii="Times New Roman" w:hAnsi="Times New Roman" w:cs="Times New Roman"/>
              </w:rPr>
              <w:t xml:space="preserve"> First</w:t>
            </w:r>
          </w:p>
        </w:tc>
      </w:tr>
      <w:tr w:rsidR="002130A3" w:rsidRPr="00FC2E96" w14:paraId="0FCEC37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457D6BEF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titleId</w:t>
            </w:r>
          </w:p>
        </w:tc>
        <w:tc>
          <w:tcPr>
            <w:tcW w:w="1133" w:type="dxa"/>
          </w:tcPr>
          <w:p w14:paraId="77A28697" w14:textId="77777777" w:rsidR="002130A3" w:rsidRPr="00B66DE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Int</w:t>
            </w:r>
          </w:p>
        </w:tc>
        <w:tc>
          <w:tcPr>
            <w:tcW w:w="1360" w:type="dxa"/>
          </w:tcPr>
          <w:p w14:paraId="311235BC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22A42FE9" w14:textId="15F9728C" w:rsidR="002130A3" w:rsidRPr="00F33090" w:rsidRDefault="005329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Title ID</w:t>
            </w:r>
          </w:p>
        </w:tc>
      </w:tr>
      <w:tr w:rsidR="002130A3" w:rsidRPr="00FC2E96" w14:paraId="55B8BAC8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0A2E0441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dateOfBirth</w:t>
            </w:r>
          </w:p>
        </w:tc>
        <w:tc>
          <w:tcPr>
            <w:tcW w:w="1133" w:type="dxa"/>
          </w:tcPr>
          <w:p w14:paraId="2265D86E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60" w:type="dxa"/>
          </w:tcPr>
          <w:p w14:paraId="382CAAE2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24A47F6A" w14:textId="6A0B711B" w:rsidR="002130A3" w:rsidRPr="00F33090" w:rsidRDefault="005329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Date Of Birth</w:t>
            </w:r>
          </w:p>
        </w:tc>
      </w:tr>
      <w:tr w:rsidR="002130A3" w:rsidRPr="00FC2E96" w14:paraId="62168C0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2AE26A1E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addrSt</w:t>
            </w:r>
          </w:p>
        </w:tc>
        <w:tc>
          <w:tcPr>
            <w:tcW w:w="1133" w:type="dxa"/>
          </w:tcPr>
          <w:p w14:paraId="4B0DC41C" w14:textId="7C2462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(300)</w:t>
            </w:r>
          </w:p>
        </w:tc>
        <w:tc>
          <w:tcPr>
            <w:tcW w:w="1360" w:type="dxa"/>
          </w:tcPr>
          <w:p w14:paraId="6A293D63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4B24E94A" w14:textId="56F383E5" w:rsidR="002130A3" w:rsidRPr="00F33090" w:rsidRDefault="0032170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Address Street</w:t>
            </w:r>
          </w:p>
        </w:tc>
      </w:tr>
      <w:tr w:rsidR="002130A3" w:rsidRPr="00FC2E96" w14:paraId="036EB659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1607DC91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compName</w:t>
            </w:r>
          </w:p>
        </w:tc>
        <w:tc>
          <w:tcPr>
            <w:tcW w:w="1133" w:type="dxa"/>
          </w:tcPr>
          <w:p w14:paraId="46A5543B" w14:textId="2783A0F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(300)</w:t>
            </w:r>
          </w:p>
        </w:tc>
        <w:tc>
          <w:tcPr>
            <w:tcW w:w="1360" w:type="dxa"/>
          </w:tcPr>
          <w:p w14:paraId="4F9D460E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5F957322" w14:textId="08761603" w:rsidR="002130A3" w:rsidRPr="00F33090" w:rsidRDefault="005329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Company Name</w:t>
            </w:r>
          </w:p>
        </w:tc>
      </w:tr>
      <w:tr w:rsidR="002130A3" w:rsidRPr="00FC2E96" w14:paraId="6BFD74E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49562363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compAddrSt</w:t>
            </w:r>
          </w:p>
        </w:tc>
        <w:tc>
          <w:tcPr>
            <w:tcW w:w="1133" w:type="dxa"/>
          </w:tcPr>
          <w:p w14:paraId="08986981" w14:textId="72EB18F8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(300)</w:t>
            </w:r>
          </w:p>
        </w:tc>
        <w:tc>
          <w:tcPr>
            <w:tcW w:w="1360" w:type="dxa"/>
          </w:tcPr>
          <w:p w14:paraId="5A1439DA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54FC3EAE" w14:textId="2DD83CE0" w:rsidR="002130A3" w:rsidRPr="00F33090" w:rsidRDefault="006D65A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Company Address</w:t>
            </w:r>
            <w:r>
              <w:rPr>
                <w:rFonts w:ascii="Times New Roman" w:eastAsia="DengXian" w:hAnsi="Times New Roman" w:cs="Times New Roman"/>
                <w:lang w:eastAsia="zh-CN"/>
              </w:rPr>
              <w:t xml:space="preserve"> Street</w:t>
            </w:r>
          </w:p>
        </w:tc>
      </w:tr>
      <w:tr w:rsidR="002130A3" w:rsidRPr="00FC2E96" w14:paraId="7AE246CA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757B6829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compPost</w:t>
            </w:r>
          </w:p>
        </w:tc>
        <w:tc>
          <w:tcPr>
            <w:tcW w:w="1133" w:type="dxa"/>
          </w:tcPr>
          <w:p w14:paraId="1A57D26D" w14:textId="163A2682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(300)</w:t>
            </w:r>
          </w:p>
        </w:tc>
        <w:tc>
          <w:tcPr>
            <w:tcW w:w="1360" w:type="dxa"/>
          </w:tcPr>
          <w:p w14:paraId="363057DF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77A7C94B" w14:textId="42260B81" w:rsidR="002130A3" w:rsidRPr="00F33090" w:rsidRDefault="006D65A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Company Post</w:t>
            </w:r>
          </w:p>
        </w:tc>
      </w:tr>
      <w:tr w:rsidR="002130A3" w:rsidRPr="00FC2E96" w14:paraId="17E23D9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55C2C006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officeTelNo</w:t>
            </w:r>
          </w:p>
        </w:tc>
        <w:tc>
          <w:tcPr>
            <w:tcW w:w="1133" w:type="dxa"/>
          </w:tcPr>
          <w:p w14:paraId="2B4D7DC6" w14:textId="7C265A50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142F6C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60" w:type="dxa"/>
          </w:tcPr>
          <w:p w14:paraId="56DED55E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3DAC5915" w14:textId="2027FCDB" w:rsidR="002130A3" w:rsidRPr="00F33090" w:rsidRDefault="00BF473D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Office Telephone No</w:t>
            </w:r>
          </w:p>
        </w:tc>
      </w:tr>
      <w:tr w:rsidR="002130A3" w:rsidRPr="00FC2E96" w14:paraId="4FA691C8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5D6298B5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faxNo</w:t>
            </w:r>
          </w:p>
        </w:tc>
        <w:tc>
          <w:tcPr>
            <w:tcW w:w="1133" w:type="dxa"/>
          </w:tcPr>
          <w:p w14:paraId="2A894E71" w14:textId="11C1F24D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BA53DF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60" w:type="dxa"/>
          </w:tcPr>
          <w:p w14:paraId="70931419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5576F51F" w14:textId="2CC9F0A7" w:rsidR="002130A3" w:rsidRPr="00F33090" w:rsidRDefault="00BF473D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Fax No</w:t>
            </w:r>
          </w:p>
        </w:tc>
      </w:tr>
      <w:tr w:rsidR="002130A3" w:rsidRPr="00FC2E96" w14:paraId="4A8552FF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44339899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ED2D7D">
              <w:rPr>
                <w:rFonts w:ascii="Times New Roman" w:hAnsi="Times New Roman" w:cs="Times New Roman"/>
              </w:rPr>
              <w:t>hkid</w:t>
            </w:r>
          </w:p>
        </w:tc>
        <w:tc>
          <w:tcPr>
            <w:tcW w:w="1133" w:type="dxa"/>
          </w:tcPr>
          <w:p w14:paraId="0A71F17D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60" w:type="dxa"/>
          </w:tcPr>
          <w:p w14:paraId="5049FBF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57" w:type="dxa"/>
          </w:tcPr>
          <w:p w14:paraId="4153E502" w14:textId="0B789A7C" w:rsidR="002130A3" w:rsidRPr="00F33090" w:rsidRDefault="00BC4E5E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Hong</w:t>
            </w:r>
            <w:r w:rsidR="00F65DF6">
              <w:rPr>
                <w:rFonts w:ascii="Times New Roman" w:eastAsia="DengXi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DengXian" w:hAnsi="Times New Roman" w:cs="Times New Roman" w:hint="eastAsia"/>
                <w:lang w:eastAsia="zh-CN"/>
              </w:rPr>
              <w:t>Kong</w:t>
            </w:r>
            <w:r>
              <w:rPr>
                <w:rFonts w:ascii="Times New Roman" w:eastAsia="DengXian" w:hAnsi="Times New Roman" w:cs="Times New Roman"/>
                <w:lang w:eastAsia="zh-CN"/>
              </w:rPr>
              <w:t xml:space="preserve"> </w:t>
            </w:r>
            <w:r w:rsidR="00BA3652">
              <w:rPr>
                <w:rFonts w:ascii="Times New Roman" w:eastAsia="DengXian" w:hAnsi="Times New Roman" w:cs="Times New Roman" w:hint="eastAsia"/>
                <w:lang w:eastAsia="zh-CN"/>
              </w:rPr>
              <w:t>ID</w:t>
            </w:r>
          </w:p>
        </w:tc>
      </w:tr>
    </w:tbl>
    <w:p w14:paraId="77CDCF3C" w14:textId="77777777" w:rsidR="002130A3" w:rsidRPr="0076771C" w:rsidRDefault="002130A3" w:rsidP="002130A3">
      <w:pPr>
        <w:rPr>
          <w:rFonts w:ascii="Times New Roman" w:hAnsi="Times New Roman" w:cs="Times New Roman"/>
          <w:b/>
        </w:rPr>
      </w:pPr>
    </w:p>
    <w:p w14:paraId="2D941F64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12"/>
        <w:gridCol w:w="1768"/>
        <w:gridCol w:w="5736"/>
      </w:tblGrid>
      <w:tr w:rsidR="002130A3" w:rsidRPr="00FC2E96" w14:paraId="00619BFD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6851D11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5BB8D191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5C4C90F3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Message</w:t>
            </w:r>
          </w:p>
        </w:tc>
      </w:tr>
      <w:tr w:rsidR="002130A3" w:rsidRPr="00FC2E96" w14:paraId="4F768A1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BA9E6FE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000F6CF4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p w14:paraId="6AD383DC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2130A3" w:rsidRPr="00FC2E96" w14:paraId="4A764F69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19D06C0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5018BE87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 is null.</w:t>
            </w:r>
          </w:p>
        </w:tc>
        <w:tc>
          <w:tcPr>
            <w:tcW w:w="10998" w:type="dxa"/>
          </w:tcPr>
          <w:p w14:paraId="60522585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parameter “hkid” is null.</w:t>
            </w:r>
          </w:p>
        </w:tc>
      </w:tr>
      <w:tr w:rsidR="002130A3" w:rsidRPr="00FC2E96" w14:paraId="2571ED0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7D13ECB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D20002</w:t>
            </w:r>
          </w:p>
        </w:tc>
        <w:tc>
          <w:tcPr>
            <w:tcW w:w="2225" w:type="dxa"/>
          </w:tcPr>
          <w:p w14:paraId="7162CECE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 is wrong.</w:t>
            </w:r>
          </w:p>
        </w:tc>
        <w:tc>
          <w:tcPr>
            <w:tcW w:w="10998" w:type="dxa"/>
          </w:tcPr>
          <w:p w14:paraId="76A4A59A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value of “hkid” is not found.</w:t>
            </w:r>
          </w:p>
        </w:tc>
      </w:tr>
      <w:tr w:rsidR="002130A3" w:rsidRPr="00FC2E96" w14:paraId="6534B9DE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E9EBE32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4AF354C9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p w14:paraId="74088DF0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“clientID” is null.</w:t>
            </w:r>
          </w:p>
          <w:p w14:paraId="073A381C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“signature“ is null.</w:t>
            </w:r>
          </w:p>
          <w:p w14:paraId="5F8750D4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2130A3" w:rsidRPr="00FC2E96" w14:paraId="64BB625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2CB6638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401D53C0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p w14:paraId="4022CBA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11ECD7BC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461D14F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2130A3" w:rsidRPr="00FC2E96" w14:paraId="42BCFF9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3B86612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5430786F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p w14:paraId="6289277E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67A51BA4" w14:textId="77777777" w:rsidR="002130A3" w:rsidRPr="0076771C" w:rsidRDefault="002130A3" w:rsidP="002130A3">
      <w:pPr>
        <w:rPr>
          <w:rFonts w:ascii="Times New Roman" w:hAnsi="Times New Roman" w:cs="Times New Roman"/>
        </w:rPr>
      </w:pPr>
    </w:p>
    <w:p w14:paraId="442244BC" w14:textId="77777777" w:rsidR="002130A3" w:rsidRPr="0076771C" w:rsidRDefault="002130A3" w:rsidP="002130A3">
      <w:pPr>
        <w:widowControl/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30A3" w:rsidRPr="00FC2E96" w14:paraId="31341103" w14:textId="77777777" w:rsidTr="00781966">
        <w:tc>
          <w:tcPr>
            <w:tcW w:w="15388" w:type="dxa"/>
          </w:tcPr>
          <w:p w14:paraId="71B3B82F" w14:textId="77777777" w:rsidR="002130A3" w:rsidRPr="0076771C" w:rsidRDefault="002130A3" w:rsidP="00781966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{</w:t>
            </w:r>
          </w:p>
          <w:p w14:paraId="16ADE5C1" w14:textId="77777777" w:rsidR="002130A3" w:rsidRPr="0076771C" w:rsidRDefault="002130A3" w:rsidP="00781966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lastRenderedPageBreak/>
              <w:t xml:space="preserve">    "encryptedContent":"sqS0rzo3U5r8G9rc7nvNJQnd973fpD3v1k3Qp4u/F8Y= "</w:t>
            </w:r>
          </w:p>
          <w:p w14:paraId="2853C833" w14:textId="77777777" w:rsidR="002130A3" w:rsidRPr="0076771C" w:rsidRDefault="002130A3" w:rsidP="007819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76771C">
              <w:rPr>
                <w:rFonts w:ascii="Times New Roman" w:hAnsi="Times New Roman" w:cs="Times New Roman"/>
              </w:rPr>
              <w:t>}</w:t>
            </w:r>
          </w:p>
        </w:tc>
      </w:tr>
    </w:tbl>
    <w:p w14:paraId="357D7AAE" w14:textId="77777777" w:rsidR="002130A3" w:rsidRPr="0076771C" w:rsidRDefault="002130A3" w:rsidP="002130A3">
      <w:pPr>
        <w:widowControl/>
        <w:rPr>
          <w:rFonts w:ascii="Times New Roman" w:hAnsi="Times New Roman" w:cs="Times New Roman"/>
          <w:b/>
          <w:u w:val="single"/>
        </w:rPr>
      </w:pPr>
    </w:p>
    <w:p w14:paraId="29D82FD7" w14:textId="77777777" w:rsidR="002130A3" w:rsidRPr="00FC2E96" w:rsidRDefault="002130A3" w:rsidP="002130A3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30A3" w:rsidRPr="00FC2E96" w14:paraId="29D33B68" w14:textId="77777777" w:rsidTr="00781966">
        <w:tc>
          <w:tcPr>
            <w:tcW w:w="15388" w:type="dxa"/>
          </w:tcPr>
          <w:p w14:paraId="65B021A5" w14:textId="77777777" w:rsidR="002130A3" w:rsidRPr="00FC2E96" w:rsidRDefault="002130A3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3107AF47" w14:textId="77777777" w:rsidR="002130A3" w:rsidRPr="00FC2E96" w:rsidRDefault="002130A3" w:rsidP="007819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"hkid": "J1111111"</w:t>
            </w:r>
          </w:p>
          <w:p w14:paraId="0EDC05B2" w14:textId="77777777" w:rsidR="002130A3" w:rsidRPr="00FC2E96" w:rsidRDefault="002130A3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79AD209" w14:textId="67BF6FFD" w:rsidR="002130A3" w:rsidRDefault="002130A3" w:rsidP="002130A3">
      <w:pPr>
        <w:widowControl/>
        <w:rPr>
          <w:rFonts w:ascii="Times New Roman" w:hAnsi="Times New Roman" w:cs="Times New Roman"/>
          <w:b/>
          <w:u w:val="single"/>
        </w:rPr>
      </w:pPr>
    </w:p>
    <w:p w14:paraId="18884068" w14:textId="77777777" w:rsidR="008059FA" w:rsidRPr="0076771C" w:rsidRDefault="008059FA" w:rsidP="008059FA">
      <w:pPr>
        <w:widowControl/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59FA" w:rsidRPr="00FC2E96" w14:paraId="2AE4167D" w14:textId="77777777" w:rsidTr="00BA60EB">
        <w:tc>
          <w:tcPr>
            <w:tcW w:w="9016" w:type="dxa"/>
          </w:tcPr>
          <w:p w14:paraId="3E1B8C8E" w14:textId="77777777" w:rsidR="008059FA" w:rsidRPr="0076771C" w:rsidRDefault="008059FA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{</w:t>
            </w:r>
          </w:p>
          <w:p w14:paraId="41EBF4F5" w14:textId="77777777" w:rsidR="008059FA" w:rsidRPr="0076771C" w:rsidRDefault="008059FA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14213EE3" w14:textId="77777777" w:rsidR="008059FA" w:rsidRPr="0076771C" w:rsidRDefault="008059FA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5A7642CF" w14:textId="77777777" w:rsidR="008059FA" w:rsidRPr="0076771C" w:rsidRDefault="008059FA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"txID":"0514925f",</w:t>
            </w:r>
          </w:p>
          <w:p w14:paraId="05EDEFD2" w14:textId="77777777" w:rsidR="008059FA" w:rsidRPr="0076771C" w:rsidRDefault="008059FA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"encryptedContent":"P8cyvYML+Ja+RJ7XUNN6sWjckHBjrQz/pM6rLerzFKbaVNoHKmRvXIC8qwdVwRi5l92VO0cj4uUon5rekd41Q/uRh6VooY3Dun0ajuN9FAJY1+GuHGhE1ZubRWIq6ls1urXBR7oLIVHat+aqjhtqmtnwRIdZdMQROH2mx1TrEec="</w:t>
            </w:r>
          </w:p>
          <w:p w14:paraId="1415FEFE" w14:textId="77777777" w:rsidR="008059FA" w:rsidRPr="0076771C" w:rsidRDefault="008059FA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}</w:t>
            </w:r>
          </w:p>
        </w:tc>
      </w:tr>
    </w:tbl>
    <w:p w14:paraId="36383399" w14:textId="77777777" w:rsidR="008059FA" w:rsidRDefault="008059FA" w:rsidP="002130A3">
      <w:pPr>
        <w:widowControl/>
        <w:rPr>
          <w:rFonts w:ascii="Times New Roman" w:hAnsi="Times New Roman" w:cs="Times New Roman"/>
          <w:b/>
          <w:u w:val="single"/>
        </w:rPr>
      </w:pPr>
    </w:p>
    <w:p w14:paraId="36FE5F9E" w14:textId="77777777" w:rsidR="008059FA" w:rsidRPr="00FC2E96" w:rsidRDefault="008059FA" w:rsidP="008059FA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 xml:space="preserve">Sample </w:t>
      </w:r>
      <w:r>
        <w:rPr>
          <w:rFonts w:ascii="Times New Roman" w:hAnsi="Times New Roman" w:cs="Times New Roman"/>
          <w:b/>
          <w:u w:val="single"/>
        </w:rPr>
        <w:t>Response</w:t>
      </w:r>
      <w:r w:rsidRPr="00FC2E96">
        <w:rPr>
          <w:rFonts w:ascii="Times New Roman" w:hAnsi="Times New Roman" w:cs="Times New Roman"/>
          <w:b/>
          <w:u w:val="single"/>
        </w:rPr>
        <w:t xml:space="preserve">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59FA" w:rsidRPr="00FC2E96" w14:paraId="477C3CE5" w14:textId="77777777" w:rsidTr="00BA60EB">
        <w:tc>
          <w:tcPr>
            <w:tcW w:w="9016" w:type="dxa"/>
          </w:tcPr>
          <w:p w14:paraId="57A70BBC" w14:textId="77777777" w:rsidR="008059FA" w:rsidRPr="001B75DE" w:rsidRDefault="008059FA" w:rsidP="00BA60EB">
            <w:pPr>
              <w:widowControl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{</w:t>
            </w:r>
          </w:p>
          <w:p w14:paraId="7798059E" w14:textId="04B30DBD" w:rsidR="008059FA" w:rsidRDefault="004203E7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Pr="004203E7">
              <w:rPr>
                <w:rFonts w:ascii="Times New Roman" w:hAnsi="Times New Roman" w:cs="Times New Roman"/>
              </w:rPr>
              <w:t>rearegno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EA01070G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770D484F" w14:textId="727F9CD7" w:rsidR="004203E7" w:rsidRDefault="004203E7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engname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EA01070G_E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550BA2A4" w14:textId="5446A02E" w:rsidR="004203E7" w:rsidRDefault="004203E7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chiname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EA01070G_C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26AB0287" w14:textId="6A573670" w:rsidR="004203E7" w:rsidRDefault="004203E7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regdate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>
              <w:rPr>
                <w:rFonts w:ascii="Times New Roman" w:hAnsi="Times New Roman" w:cs="Times New Roman"/>
              </w:rPr>
              <w:t>20211213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190148D3" w14:textId="70C377C4" w:rsidR="004203E7" w:rsidRDefault="004203E7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expirydate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>
              <w:rPr>
                <w:rFonts w:ascii="Times New Roman" w:hAnsi="Times New Roman" w:cs="Times New Roman"/>
              </w:rPr>
              <w:t>20211213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450FB35F" w14:textId="65289D57" w:rsidR="004203E7" w:rsidRDefault="004203E7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contacttel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0011 3271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37059D0B" w14:textId="2030121D" w:rsidR="004203E7" w:rsidRDefault="004203E7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emailaddr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a@a.com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68EA804C" w14:textId="6DB7DCB9" w:rsidR="004203E7" w:rsidRDefault="004203E7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engremarks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>
              <w:rPr>
                <w:rFonts w:ascii="Times New Roman" w:hAnsi="Times New Roman" w:cs="Times New Roman"/>
              </w:rPr>
              <w:t>001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6E7855A8" w14:textId="5F6594F7" w:rsidR="004203E7" w:rsidRDefault="004203E7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chiremarks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>
              <w:rPr>
                <w:rFonts w:ascii="Times New Roman" w:hAnsi="Times New Roman" w:cs="Times New Roman"/>
              </w:rPr>
              <w:t>001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3F361D0F" w14:textId="544BE33C" w:rsidR="004203E7" w:rsidRDefault="004203E7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status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="00CB280D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1995A0F4" w14:textId="2D8847BF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displayemail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1C4C8084" w14:textId="523171E8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displaycontact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3DEB138E" w14:textId="6CFD9883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emailaddrnotify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7E5A12FD" w14:textId="5AEEE697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createdate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>
              <w:rPr>
                <w:rFonts w:ascii="Times New Roman" w:hAnsi="Times New Roman" w:cs="Times New Roman"/>
              </w:rPr>
              <w:t>20211213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60975D08" w14:textId="2B58B75F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createby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ASL99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29D8F61E" w14:textId="4C73AF77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updatedate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>
              <w:rPr>
                <w:rFonts w:ascii="Times New Roman" w:hAnsi="Times New Roman" w:cs="Times New Roman"/>
              </w:rPr>
              <w:t>20211213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03669A32" w14:textId="72B49D89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updateby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ASL99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1236139C" w14:textId="34909A12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caseno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01070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3F9AF7ED" w14:textId="17D2D790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regdatefirst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>
              <w:rPr>
                <w:rFonts w:ascii="Times New Roman" w:hAnsi="Times New Roman" w:cs="Times New Roman"/>
              </w:rPr>
              <w:t>20211213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5824B36E" w14:textId="51AE746A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 w:rsidRPr="00CB280D">
              <w:rPr>
                <w:rFonts w:ascii="Times New Roman" w:hAnsi="Times New Roman" w:cs="Times New Roman"/>
              </w:rPr>
              <w:t>expriydatefirst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>
              <w:rPr>
                <w:rFonts w:ascii="Times New Roman" w:hAnsi="Times New Roman" w:cs="Times New Roman"/>
              </w:rPr>
              <w:t>20211213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20E64809" w14:textId="0D3D4FC2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titleId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="00CB280D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3D6640F6" w14:textId="59C318F2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dateOfBirth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>
              <w:rPr>
                <w:rFonts w:ascii="Times New Roman" w:hAnsi="Times New Roman" w:cs="Times New Roman"/>
              </w:rPr>
              <w:t>20211213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16D6DFFB" w14:textId="248EE5CF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addrSt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Flat B, 8/F., Block 13, Sceneway Garden, 8 Sceneway Road, Lam Tin, Kowloon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4C5B6604" w14:textId="3172119C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compName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DFS Group Limited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69658C61" w14:textId="25108C0A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compAddrSt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8/F., Chinachem Golden Plaza, 77 Mody Road, Tsim Sha Tsui, Kowloon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77C758C6" w14:textId="6A5ADB1C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compPost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Senior Manager, Facilities Management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35A5A794" w14:textId="3A4CADB5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officeTelNo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0011 3271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2F1AB827" w14:textId="3EEB28CD" w:rsidR="004203E7" w:rsidRDefault="004203E7" w:rsidP="004203E7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faxNo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A047C0" w:rsidRPr="00A047C0">
              <w:rPr>
                <w:rFonts w:ascii="Times New Roman" w:hAnsi="Times New Roman" w:cs="Times New Roman"/>
              </w:rPr>
              <w:t>2571 9662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44368771" w14:textId="68E76BEE" w:rsidR="004203E7" w:rsidRDefault="004203E7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CB280D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hkid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""</w:t>
            </w:r>
          </w:p>
          <w:p w14:paraId="1E1C8738" w14:textId="4B52D808" w:rsidR="008059FA" w:rsidRPr="00FC2E96" w:rsidRDefault="008059FA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lastRenderedPageBreak/>
              <w:t>}</w:t>
            </w:r>
          </w:p>
        </w:tc>
      </w:tr>
    </w:tbl>
    <w:p w14:paraId="7070CE07" w14:textId="77777777" w:rsidR="008059FA" w:rsidRPr="0076771C" w:rsidRDefault="008059FA" w:rsidP="002130A3">
      <w:pPr>
        <w:widowControl/>
        <w:rPr>
          <w:rFonts w:ascii="Times New Roman" w:hAnsi="Times New Roman" w:cs="Times New Roman"/>
          <w:b/>
          <w:u w:val="single"/>
        </w:rPr>
      </w:pPr>
    </w:p>
    <w:p w14:paraId="5E29109E" w14:textId="391AF962" w:rsidR="002130A3" w:rsidRPr="00FC2E96" w:rsidRDefault="002130A3" w:rsidP="002130A3">
      <w:pPr>
        <w:pStyle w:val="Heading1"/>
        <w:keepLines w:val="0"/>
        <w:pageBreakBefore/>
        <w:widowControl/>
        <w:numPr>
          <w:ilvl w:val="0"/>
          <w:numId w:val="2"/>
        </w:numPr>
        <w:spacing w:before="0" w:after="240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418" w:name="_Toc96933918"/>
      <w:r w:rsidRPr="007324F3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Get</w:t>
      </w:r>
      <w:r>
        <w:rPr>
          <w:rFonts w:ascii="Times New Roman" w:eastAsia="PMingLiU" w:hAnsi="Times New Roman" w:cs="Times New Roman"/>
          <w:caps/>
          <w:kern w:val="28"/>
          <w:sz w:val="28"/>
          <w:szCs w:val="20"/>
        </w:rPr>
        <w:t xml:space="preserve"> </w:t>
      </w:r>
      <w:r w:rsidRPr="007324F3">
        <w:rPr>
          <w:rFonts w:ascii="Times New Roman" w:eastAsia="PMingLiU" w:hAnsi="Times New Roman" w:cs="Times New Roman"/>
          <w:caps/>
          <w:kern w:val="28"/>
          <w:sz w:val="28"/>
          <w:szCs w:val="20"/>
        </w:rPr>
        <w:t>C</w:t>
      </w:r>
      <w:r w:rsidR="005C6AA4">
        <w:rPr>
          <w:rFonts w:ascii="Times New Roman" w:eastAsia="PMingLiU" w:hAnsi="Times New Roman" w:cs="Times New Roman"/>
          <w:caps/>
          <w:kern w:val="28"/>
          <w:sz w:val="28"/>
          <w:szCs w:val="20"/>
        </w:rPr>
        <w:t xml:space="preserve">OCR </w:t>
      </w:r>
      <w:r w:rsidRPr="007324F3">
        <w:rPr>
          <w:rFonts w:ascii="Times New Roman" w:eastAsia="PMingLiU" w:hAnsi="Times New Roman" w:cs="Times New Roman"/>
          <w:caps/>
          <w:kern w:val="28"/>
          <w:sz w:val="28"/>
          <w:szCs w:val="20"/>
        </w:rPr>
        <w:t>Submission</w:t>
      </w:r>
      <w:bookmarkEnd w:id="418"/>
    </w:p>
    <w:p w14:paraId="686F55F6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55"/>
        <w:gridCol w:w="7061"/>
      </w:tblGrid>
      <w:tr w:rsidR="002130A3" w:rsidRPr="00FC2E96" w14:paraId="67B74458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41B309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7D7E0CA0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062AC49F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CC5C54C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4A2EF2F0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6B7A"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</w:rPr>
              <w:t>CocrSubmission</w:t>
            </w:r>
            <w:r w:rsidRPr="0076771C">
              <w:rPr>
                <w:rFonts w:ascii="Times New Roman" w:hAnsi="Times New Roman" w:cs="Times New Roman"/>
              </w:rPr>
              <w:t xml:space="preserve"> from the given account</w:t>
            </w:r>
          </w:p>
        </w:tc>
      </w:tr>
      <w:tr w:rsidR="002130A3" w:rsidRPr="00FC2E96" w14:paraId="780D74B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1C5BCAA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09E38261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&lt;Backend_Service_Domain&gt;/{Version}/</w:t>
            </w:r>
            <w:r>
              <w:t xml:space="preserve"> </w:t>
            </w:r>
            <w:r w:rsidRPr="00AD6B7A"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</w:rPr>
              <w:t>CocrSubmission</w:t>
            </w:r>
          </w:p>
        </w:tc>
      </w:tr>
      <w:tr w:rsidR="002130A3" w:rsidRPr="00FC2E96" w14:paraId="46FAEF9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427FA5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0D27B29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POST</w:t>
            </w:r>
          </w:p>
        </w:tc>
      </w:tr>
      <w:tr w:rsidR="002130A3" w:rsidRPr="00FC2E96" w14:paraId="621BE35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C58E08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6CE68226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1</w:t>
            </w:r>
          </w:p>
        </w:tc>
      </w:tr>
      <w:tr w:rsidR="002130A3" w:rsidRPr="00FC2E96" w14:paraId="1E727A0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2EC6979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22973900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This API is to retrieve the role of the given account for WBRS verity or manage role. Both valid and invalid roles shall be returned to WBRS for account management.</w:t>
            </w:r>
          </w:p>
        </w:tc>
      </w:tr>
    </w:tbl>
    <w:p w14:paraId="28BF83BB" w14:textId="77777777" w:rsidR="002130A3" w:rsidRPr="0076771C" w:rsidRDefault="002130A3" w:rsidP="002130A3">
      <w:pPr>
        <w:rPr>
          <w:rFonts w:ascii="Times New Roman" w:hAnsi="Times New Roman" w:cs="Times New Roman"/>
        </w:rPr>
      </w:pPr>
    </w:p>
    <w:p w14:paraId="562D7114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2130A3" w:rsidRPr="00FC2E96" w14:paraId="0AE4756C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57E56F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F098CA5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C656E0F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A3C004E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49588795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7975D7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43AAAF7E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61B4E51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0982F39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76771C">
              <w:rPr>
                <w:rFonts w:ascii="Times New Roman" w:hAnsi="Times New Roman" w:cs="Times New Roman"/>
                <w:b/>
              </w:rPr>
              <w:t>nonce</w:t>
            </w:r>
            <w:r w:rsidRPr="0076771C">
              <w:rPr>
                <w:rFonts w:ascii="Times New Roman" w:hAnsi="Times New Roman" w:cs="Times New Roman"/>
              </w:rPr>
              <w:t xml:space="preserve"> and </w:t>
            </w:r>
            <w:r w:rsidRPr="0076771C">
              <w:rPr>
                <w:rFonts w:ascii="Times New Roman" w:hAnsi="Times New Roman" w:cs="Times New Roman"/>
                <w:b/>
              </w:rPr>
              <w:t>encrypted content</w:t>
            </w:r>
            <w:r w:rsidRPr="0076771C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2130A3" w:rsidRPr="00FC2E96" w14:paraId="0EB15F98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562BDB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58DD4A65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C7BFCBA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B9B44F5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2130A3" w:rsidRPr="00FC2E96" w14:paraId="3F729E9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AD15F9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1C30BD70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4E02C3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70CC1C5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2B3A388F" w14:textId="77777777" w:rsidR="002130A3" w:rsidRPr="0076771C" w:rsidRDefault="002130A3" w:rsidP="002130A3">
      <w:pPr>
        <w:rPr>
          <w:rFonts w:ascii="Times New Roman" w:hAnsi="Times New Roman" w:cs="Times New Roman"/>
        </w:rPr>
      </w:pPr>
    </w:p>
    <w:p w14:paraId="7398808A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2130A3" w:rsidRPr="00FC2E96" w14:paraId="71058F3A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882FFC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FA5A825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213065DD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58C0A1A1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1B253705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5499EE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31A2350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6D900D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E032EB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7DBC884A" w14:textId="77777777" w:rsidR="002130A3" w:rsidRPr="0076771C" w:rsidRDefault="002130A3" w:rsidP="002130A3">
      <w:pPr>
        <w:rPr>
          <w:rFonts w:ascii="Times New Roman" w:hAnsi="Times New Roman" w:cs="Times New Roman"/>
        </w:rPr>
      </w:pPr>
    </w:p>
    <w:p w14:paraId="44C5780B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49"/>
        <w:gridCol w:w="992"/>
        <w:gridCol w:w="1540"/>
        <w:gridCol w:w="4735"/>
      </w:tblGrid>
      <w:tr w:rsidR="002130A3" w:rsidRPr="00FC2E96" w14:paraId="798F0AAF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9B0CE5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276" w:type="dxa"/>
          </w:tcPr>
          <w:p w14:paraId="654A914B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984" w:type="dxa"/>
          </w:tcPr>
          <w:p w14:paraId="78B4DDDB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9723" w:type="dxa"/>
          </w:tcPr>
          <w:p w14:paraId="4DB0252D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7D02FAD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99C585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caseNo</w:t>
            </w:r>
          </w:p>
        </w:tc>
        <w:tc>
          <w:tcPr>
            <w:tcW w:w="1276" w:type="dxa"/>
          </w:tcPr>
          <w:p w14:paraId="493B798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984" w:type="dxa"/>
          </w:tcPr>
          <w:p w14:paraId="09B1ED6A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9723" w:type="dxa"/>
          </w:tcPr>
          <w:p w14:paraId="09EDA5EC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Case </w:t>
            </w:r>
            <w:r w:rsidRPr="0076771C">
              <w:rPr>
                <w:rFonts w:ascii="Times New Roman" w:hAnsi="Times New Roman" w:cs="Times New Roman"/>
              </w:rPr>
              <w:t>Number</w:t>
            </w:r>
          </w:p>
        </w:tc>
      </w:tr>
    </w:tbl>
    <w:p w14:paraId="765EEFF6" w14:textId="77777777" w:rsidR="002130A3" w:rsidRPr="0076771C" w:rsidRDefault="002130A3" w:rsidP="002130A3">
      <w:pPr>
        <w:rPr>
          <w:rFonts w:ascii="Times New Roman" w:hAnsi="Times New Roman" w:cs="Times New Roman"/>
        </w:rPr>
      </w:pPr>
    </w:p>
    <w:p w14:paraId="33289DFD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8"/>
        <w:gridCol w:w="971"/>
        <w:gridCol w:w="1255"/>
        <w:gridCol w:w="4702"/>
      </w:tblGrid>
      <w:tr w:rsidR="002130A3" w:rsidRPr="00FC2E96" w14:paraId="147EAABE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41C2DC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DDD447E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C99760F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6652E095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56BBDFA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69031A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09A8F29C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1700F4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3080BDD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2130A3" w:rsidRPr="00FC2E96" w14:paraId="474B3C2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80A0C8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61A4BD38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07FBFFC4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98FA8CA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2130A3" w:rsidRPr="00FC2E96" w14:paraId="17EE0BA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4E834C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5B0FD51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96FF04A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661FB2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  <w:tr w:rsidR="002130A3" w:rsidRPr="00FC2E96" w14:paraId="32853CAC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4297E8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6FCA71A0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275" w:type="dxa"/>
          </w:tcPr>
          <w:p w14:paraId="4475F8DE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10857" w:type="dxa"/>
          </w:tcPr>
          <w:p w14:paraId="7CD92C4B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Return NULL if the code is not “D00000”. Details please refer to below section “Response – Content”.</w:t>
            </w:r>
          </w:p>
        </w:tc>
      </w:tr>
    </w:tbl>
    <w:p w14:paraId="3C755D0A" w14:textId="77777777" w:rsidR="002130A3" w:rsidRPr="0076771C" w:rsidRDefault="002130A3" w:rsidP="002130A3">
      <w:pPr>
        <w:rPr>
          <w:rFonts w:ascii="Times New Roman" w:hAnsi="Times New Roman" w:cs="Times New Roman"/>
          <w:b/>
        </w:rPr>
      </w:pPr>
    </w:p>
    <w:p w14:paraId="7D7F1834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Response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11"/>
        <w:gridCol w:w="1203"/>
        <w:gridCol w:w="1315"/>
        <w:gridCol w:w="3286"/>
      </w:tblGrid>
      <w:tr w:rsidR="002130A3" w:rsidRPr="00FC2E96" w14:paraId="55303D1E" w14:textId="77777777" w:rsidTr="00092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FD07F5A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lastRenderedPageBreak/>
              <w:t>Parameter</w:t>
            </w:r>
          </w:p>
        </w:tc>
        <w:tc>
          <w:tcPr>
            <w:tcW w:w="1203" w:type="dxa"/>
          </w:tcPr>
          <w:p w14:paraId="4CB247EE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315" w:type="dxa"/>
          </w:tcPr>
          <w:p w14:paraId="6E7E640D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3286" w:type="dxa"/>
          </w:tcPr>
          <w:p w14:paraId="01D14AD3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30F54C0B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A44849" w14:textId="77777777" w:rsidR="002130A3" w:rsidRPr="005D008B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submissiontype</w:t>
            </w:r>
          </w:p>
        </w:tc>
        <w:tc>
          <w:tcPr>
            <w:tcW w:w="1203" w:type="dxa"/>
          </w:tcPr>
          <w:p w14:paraId="1275EE2A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15" w:type="dxa"/>
          </w:tcPr>
          <w:p w14:paraId="513E8C5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286" w:type="dxa"/>
          </w:tcPr>
          <w:p w14:paraId="679A993B" w14:textId="4C149F40" w:rsidR="002130A3" w:rsidRPr="00F33090" w:rsidRDefault="009F658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Submission Type</w:t>
            </w:r>
          </w:p>
        </w:tc>
      </w:tr>
      <w:tr w:rsidR="002130A3" w:rsidRPr="00FC2E96" w14:paraId="205F8B9C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D731325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recevieddate</w:t>
            </w:r>
          </w:p>
        </w:tc>
        <w:tc>
          <w:tcPr>
            <w:tcW w:w="1203" w:type="dxa"/>
          </w:tcPr>
          <w:p w14:paraId="52B2416A" w14:textId="79872A70" w:rsidR="002130A3" w:rsidRPr="00F33090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String</w:t>
            </w:r>
            <w:r w:rsidR="00956322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1B846A95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1F99F42" w14:textId="5618CE30" w:rsidR="002130A3" w:rsidRPr="0076771C" w:rsidRDefault="00FD1F6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Received Date</w:t>
            </w:r>
          </w:p>
        </w:tc>
      </w:tr>
      <w:tr w:rsidR="002130A3" w:rsidRPr="00FC2E96" w14:paraId="50F35505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C7B90FA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buildingid</w:t>
            </w:r>
          </w:p>
        </w:tc>
        <w:tc>
          <w:tcPr>
            <w:tcW w:w="1203" w:type="dxa"/>
          </w:tcPr>
          <w:p w14:paraId="7B758E39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15" w:type="dxa"/>
          </w:tcPr>
          <w:p w14:paraId="67DE24E1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039B576" w14:textId="162898FE" w:rsidR="002130A3" w:rsidRPr="00F33090" w:rsidRDefault="009F658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Building ID</w:t>
            </w:r>
          </w:p>
        </w:tc>
      </w:tr>
      <w:tr w:rsidR="002130A3" w:rsidRPr="00FC2E96" w14:paraId="3B0F9472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182E6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becedition</w:t>
            </w:r>
          </w:p>
        </w:tc>
        <w:tc>
          <w:tcPr>
            <w:tcW w:w="1203" w:type="dxa"/>
          </w:tcPr>
          <w:p w14:paraId="14D7827B" w14:textId="05CEA184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A27">
              <w:rPr>
                <w:rFonts w:ascii="Times New Roman" w:hAnsi="Times New Roman" w:cs="Times New Roman"/>
              </w:rPr>
              <w:t>String</w:t>
            </w:r>
            <w:r w:rsidR="00956322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315" w:type="dxa"/>
          </w:tcPr>
          <w:p w14:paraId="2AB562C1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B9A5730" w14:textId="20D1BFFB" w:rsidR="002130A3" w:rsidRPr="0076771C" w:rsidRDefault="00FD1F6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BEC Edition</w:t>
            </w:r>
          </w:p>
        </w:tc>
      </w:tr>
      <w:tr w:rsidR="002130A3" w:rsidRPr="00FC2E96" w14:paraId="4524D50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BEA23E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developerid</w:t>
            </w:r>
          </w:p>
        </w:tc>
        <w:tc>
          <w:tcPr>
            <w:tcW w:w="1203" w:type="dxa"/>
          </w:tcPr>
          <w:p w14:paraId="2F6313A5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15" w:type="dxa"/>
          </w:tcPr>
          <w:p w14:paraId="06F562BB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ED965D8" w14:textId="6F0B4604" w:rsidR="002130A3" w:rsidRPr="00F33090" w:rsidRDefault="009F658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Developer ID</w:t>
            </w:r>
          </w:p>
        </w:tc>
      </w:tr>
      <w:tr w:rsidR="002130A3" w:rsidRPr="00FC2E96" w14:paraId="7A4F237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10C506B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devdeclaredate</w:t>
            </w:r>
          </w:p>
        </w:tc>
        <w:tc>
          <w:tcPr>
            <w:tcW w:w="1203" w:type="dxa"/>
          </w:tcPr>
          <w:p w14:paraId="4075F688" w14:textId="438D3A5F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A27">
              <w:rPr>
                <w:rFonts w:ascii="Times New Roman" w:hAnsi="Times New Roman" w:cs="Times New Roma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087F9B32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2719433" w14:textId="06C5F466" w:rsidR="002130A3" w:rsidRPr="0076771C" w:rsidRDefault="00033ACE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 </w:t>
            </w:r>
            <w:r w:rsidR="00DE46C1" w:rsidRPr="00DE46C1">
              <w:rPr>
                <w:rFonts w:ascii="Times New Roman" w:hAnsi="Times New Roman" w:cs="Times New Roman"/>
              </w:rPr>
              <w:t>Declare Date</w:t>
            </w:r>
          </w:p>
        </w:tc>
      </w:tr>
      <w:tr w:rsidR="002130A3" w:rsidRPr="00FC2E96" w14:paraId="4962610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11971A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ownerid</w:t>
            </w:r>
          </w:p>
        </w:tc>
        <w:tc>
          <w:tcPr>
            <w:tcW w:w="1203" w:type="dxa"/>
          </w:tcPr>
          <w:p w14:paraId="42DEA3E0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15" w:type="dxa"/>
          </w:tcPr>
          <w:p w14:paraId="7241A3A3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B2F8732" w14:textId="102F4790" w:rsidR="002130A3" w:rsidRPr="00F33090" w:rsidRDefault="009F658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/>
                <w:lang w:eastAsia="zh-CN"/>
              </w:rPr>
              <w:t>Owner ID</w:t>
            </w:r>
          </w:p>
        </w:tc>
      </w:tr>
      <w:tr w:rsidR="002130A3" w:rsidRPr="00FC2E96" w14:paraId="3F718D70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323265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ownerdeclaredate</w:t>
            </w:r>
          </w:p>
        </w:tc>
        <w:tc>
          <w:tcPr>
            <w:tcW w:w="1203" w:type="dxa"/>
          </w:tcPr>
          <w:p w14:paraId="46C44480" w14:textId="1BE562BA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7A27">
              <w:rPr>
                <w:rFonts w:ascii="Times New Roman" w:hAnsi="Times New Roman" w:cs="Times New Roma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7284CD58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BC6A9EB" w14:textId="586F9CF6" w:rsidR="002130A3" w:rsidRPr="0076771C" w:rsidRDefault="00DE46C1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46C1">
              <w:rPr>
                <w:rFonts w:ascii="Times New Roman" w:hAnsi="Times New Roman" w:cs="Times New Roman"/>
              </w:rPr>
              <w:t>Owner Declare Date</w:t>
            </w:r>
          </w:p>
        </w:tc>
      </w:tr>
      <w:tr w:rsidR="002130A3" w:rsidRPr="00FC2E96" w14:paraId="30D261A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24BDF47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rearegno</w:t>
            </w:r>
          </w:p>
        </w:tc>
        <w:tc>
          <w:tcPr>
            <w:tcW w:w="1203" w:type="dxa"/>
          </w:tcPr>
          <w:p w14:paraId="33C15540" w14:textId="39E14AEC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(25)</w:t>
            </w:r>
          </w:p>
        </w:tc>
        <w:tc>
          <w:tcPr>
            <w:tcW w:w="1315" w:type="dxa"/>
          </w:tcPr>
          <w:p w14:paraId="1AF04368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E56BE62" w14:textId="278FFFA9" w:rsidR="002130A3" w:rsidRPr="0076771C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REA Reg. No.</w:t>
            </w:r>
          </w:p>
        </w:tc>
      </w:tr>
      <w:tr w:rsidR="002130A3" w:rsidRPr="00FC2E96" w14:paraId="155E0CC9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1F962BE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readeclaredate</w:t>
            </w:r>
          </w:p>
        </w:tc>
        <w:tc>
          <w:tcPr>
            <w:tcW w:w="1203" w:type="dxa"/>
          </w:tcPr>
          <w:p w14:paraId="274DDE67" w14:textId="6C55F6E0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7159E4EA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0AFDA7F" w14:textId="5BB5FA07" w:rsidR="002130A3" w:rsidRPr="00F33090" w:rsidRDefault="009F658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REA Declare Date</w:t>
            </w:r>
          </w:p>
        </w:tc>
      </w:tr>
      <w:tr w:rsidR="002130A3" w:rsidRPr="00FC2E96" w14:paraId="23B2FFEF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41D3BE8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categorycode</w:t>
            </w:r>
          </w:p>
        </w:tc>
        <w:tc>
          <w:tcPr>
            <w:tcW w:w="1203" w:type="dxa"/>
          </w:tcPr>
          <w:p w14:paraId="009018AA" w14:textId="627CE74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315" w:type="dxa"/>
          </w:tcPr>
          <w:p w14:paraId="330EDC05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C1B7060" w14:textId="30C1D5CF" w:rsidR="002130A3" w:rsidRPr="0076771C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Category Code</w:t>
            </w:r>
          </w:p>
        </w:tc>
      </w:tr>
      <w:tr w:rsidR="002130A3" w:rsidRPr="00FC2E96" w14:paraId="325F1C3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51148F2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consentdate</w:t>
            </w:r>
          </w:p>
        </w:tc>
        <w:tc>
          <w:tcPr>
            <w:tcW w:w="1203" w:type="dxa"/>
          </w:tcPr>
          <w:p w14:paraId="23282C94" w14:textId="077E4B01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5742FA3D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F86D326" w14:textId="75DE03A2" w:rsidR="002130A3" w:rsidRPr="00F33090" w:rsidRDefault="00E4692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Consent Date</w:t>
            </w:r>
          </w:p>
        </w:tc>
      </w:tr>
      <w:tr w:rsidR="002130A3" w:rsidRPr="00FC2E96" w14:paraId="2A64DEBC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5CB3C49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consentref</w:t>
            </w:r>
          </w:p>
        </w:tc>
        <w:tc>
          <w:tcPr>
            <w:tcW w:w="1203" w:type="dxa"/>
          </w:tcPr>
          <w:p w14:paraId="60D4741D" w14:textId="000AF3DA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315" w:type="dxa"/>
          </w:tcPr>
          <w:p w14:paraId="51777432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EB17F13" w14:textId="4E64ED03" w:rsidR="002130A3" w:rsidRPr="00F33090" w:rsidRDefault="0072324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Consent Ref</w:t>
            </w:r>
          </w:p>
        </w:tc>
      </w:tr>
      <w:tr w:rsidR="002130A3" w:rsidRPr="00FC2E96" w14:paraId="01F145C7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AC19C3F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commencedate</w:t>
            </w:r>
          </w:p>
        </w:tc>
        <w:tc>
          <w:tcPr>
            <w:tcW w:w="1203" w:type="dxa"/>
          </w:tcPr>
          <w:p w14:paraId="709427CD" w14:textId="6D5F5145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7EC7DAAE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41D451D" w14:textId="2218160C" w:rsidR="002130A3" w:rsidRPr="00F33090" w:rsidRDefault="009A323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Commence Date</w:t>
            </w:r>
          </w:p>
        </w:tc>
      </w:tr>
      <w:tr w:rsidR="002130A3" w:rsidRPr="00FC2E96" w14:paraId="4DAB2E52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00E8769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opdate</w:t>
            </w:r>
          </w:p>
        </w:tc>
        <w:tc>
          <w:tcPr>
            <w:tcW w:w="1203" w:type="dxa"/>
          </w:tcPr>
          <w:p w14:paraId="686D8FC0" w14:textId="2B76289E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4E30A9F7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BF5542E" w14:textId="0425359F" w:rsidR="002130A3" w:rsidRPr="00F33090" w:rsidRDefault="0072324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Op Date</w:t>
            </w:r>
          </w:p>
        </w:tc>
      </w:tr>
      <w:tr w:rsidR="002130A3" w:rsidRPr="00FC2E96" w14:paraId="36C38CCD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B1CCFD0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opref</w:t>
            </w:r>
          </w:p>
        </w:tc>
        <w:tc>
          <w:tcPr>
            <w:tcW w:w="1203" w:type="dxa"/>
          </w:tcPr>
          <w:p w14:paraId="5B5D381A" w14:textId="7EF8ECFE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315" w:type="dxa"/>
          </w:tcPr>
          <w:p w14:paraId="223E199C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369392F" w14:textId="00B3B2FB" w:rsidR="002130A3" w:rsidRPr="00F33090" w:rsidRDefault="0072324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Op Ref</w:t>
            </w:r>
          </w:p>
        </w:tc>
      </w:tr>
      <w:tr w:rsidR="002130A3" w:rsidRPr="00FC2E96" w14:paraId="3E9D8E0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6FD6E51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cocrregno</w:t>
            </w:r>
          </w:p>
        </w:tc>
        <w:tc>
          <w:tcPr>
            <w:tcW w:w="1203" w:type="dxa"/>
          </w:tcPr>
          <w:p w14:paraId="437DC4BC" w14:textId="2B16CE2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(25)</w:t>
            </w:r>
          </w:p>
        </w:tc>
        <w:tc>
          <w:tcPr>
            <w:tcW w:w="1315" w:type="dxa"/>
          </w:tcPr>
          <w:p w14:paraId="4AF139B0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33EE32A" w14:textId="4009BC93" w:rsidR="002130A3" w:rsidRPr="00F33090" w:rsidRDefault="00E30C6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Cocr Register No</w:t>
            </w:r>
          </w:p>
        </w:tc>
      </w:tr>
      <w:tr w:rsidR="002130A3" w:rsidRPr="00FC2E96" w14:paraId="5ACCB1BD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D5DD511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caseno</w:t>
            </w:r>
          </w:p>
        </w:tc>
        <w:tc>
          <w:tcPr>
            <w:tcW w:w="1203" w:type="dxa"/>
          </w:tcPr>
          <w:p w14:paraId="53C3CE0F" w14:textId="582B665B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315" w:type="dxa"/>
          </w:tcPr>
          <w:p w14:paraId="19C4E9F9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250A4BD" w14:textId="4094D1F7" w:rsidR="002130A3" w:rsidRPr="00F33090" w:rsidRDefault="0072324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Case No</w:t>
            </w:r>
          </w:p>
        </w:tc>
      </w:tr>
      <w:tr w:rsidR="002130A3" w:rsidRPr="00FC2E96" w14:paraId="6A96AEEF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9CB79A5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esubmissionref</w:t>
            </w:r>
          </w:p>
        </w:tc>
        <w:tc>
          <w:tcPr>
            <w:tcW w:w="1203" w:type="dxa"/>
          </w:tcPr>
          <w:p w14:paraId="0E06B4EB" w14:textId="5C1F95A8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315" w:type="dxa"/>
          </w:tcPr>
          <w:p w14:paraId="32574628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92B3B81" w14:textId="648C1668" w:rsidR="002130A3" w:rsidRPr="00F33090" w:rsidRDefault="0042128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E Submission</w:t>
            </w:r>
            <w:r>
              <w:rPr>
                <w:rFonts w:ascii="Times New Roman" w:eastAsia="DengXian" w:hAnsi="Times New Roman" w:cs="Times New Roman"/>
                <w:lang w:eastAsia="zh-CN"/>
              </w:rPr>
              <w:t xml:space="preserve"> Ref</w:t>
            </w:r>
          </w:p>
        </w:tc>
      </w:tr>
      <w:tr w:rsidR="002130A3" w:rsidRPr="00FC2E96" w14:paraId="16DA00F2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1C1F652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esubmissiondate</w:t>
            </w:r>
          </w:p>
        </w:tc>
        <w:tc>
          <w:tcPr>
            <w:tcW w:w="1203" w:type="dxa"/>
          </w:tcPr>
          <w:p w14:paraId="7913660D" w14:textId="29CA5509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8511F5">
              <w:rPr>
                <w:rFonts w:ascii="Times New Roman" w:hAnsi="Times New Roman" w:cs="Times New Roma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783EFEC0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3BFF9AC" w14:textId="15B946CF" w:rsidR="002130A3" w:rsidRPr="00F33090" w:rsidRDefault="0042128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E Submission Date</w:t>
            </w:r>
          </w:p>
        </w:tc>
      </w:tr>
      <w:tr w:rsidR="002130A3" w:rsidRPr="00FC2E96" w14:paraId="51AD904B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4630600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statuscode</w:t>
            </w:r>
          </w:p>
        </w:tc>
        <w:tc>
          <w:tcPr>
            <w:tcW w:w="1203" w:type="dxa"/>
          </w:tcPr>
          <w:p w14:paraId="25EA0FC9" w14:textId="2348A3AD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315" w:type="dxa"/>
          </w:tcPr>
          <w:p w14:paraId="1F6C4712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7EF4818" w14:textId="499AEE3B" w:rsidR="002130A3" w:rsidRPr="00F33090" w:rsidRDefault="00207F6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Status Code</w:t>
            </w:r>
          </w:p>
        </w:tc>
      </w:tr>
      <w:tr w:rsidR="002130A3" w:rsidRPr="00FC2E96" w14:paraId="160D4136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856358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createdate</w:t>
            </w:r>
          </w:p>
        </w:tc>
        <w:tc>
          <w:tcPr>
            <w:tcW w:w="1203" w:type="dxa"/>
          </w:tcPr>
          <w:p w14:paraId="3A40CF22" w14:textId="6F6A5349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63570C9D" w14:textId="2F061F87" w:rsidR="002130A3" w:rsidRPr="0076771C" w:rsidRDefault="00AB23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286" w:type="dxa"/>
          </w:tcPr>
          <w:p w14:paraId="1D8BC4E5" w14:textId="360EB5EF" w:rsidR="002130A3" w:rsidRPr="00F33090" w:rsidRDefault="00FD1F6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Create Date</w:t>
            </w:r>
          </w:p>
        </w:tc>
      </w:tr>
      <w:tr w:rsidR="002130A3" w:rsidRPr="00FC2E96" w14:paraId="29FACAA6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58B7B0D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createby</w:t>
            </w:r>
          </w:p>
        </w:tc>
        <w:tc>
          <w:tcPr>
            <w:tcW w:w="1203" w:type="dxa"/>
          </w:tcPr>
          <w:p w14:paraId="22FC71AC" w14:textId="0BD85D81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D05392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15" w:type="dxa"/>
          </w:tcPr>
          <w:p w14:paraId="49A1A60E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96C475E" w14:textId="1F67A229" w:rsidR="002130A3" w:rsidRPr="00F33090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Create By</w:t>
            </w:r>
          </w:p>
        </w:tc>
      </w:tr>
      <w:tr w:rsidR="002130A3" w:rsidRPr="00FC2E96" w14:paraId="4C3F7CAC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53D128E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updatedate</w:t>
            </w:r>
          </w:p>
        </w:tc>
        <w:tc>
          <w:tcPr>
            <w:tcW w:w="1203" w:type="dxa"/>
          </w:tcPr>
          <w:p w14:paraId="62FD99AA" w14:textId="3CB0ABBD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35FD04EC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6B2965E" w14:textId="638690FC" w:rsidR="002130A3" w:rsidRPr="00F33090" w:rsidRDefault="00FD1F6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Update Date</w:t>
            </w:r>
          </w:p>
        </w:tc>
      </w:tr>
      <w:tr w:rsidR="002130A3" w:rsidRPr="00FC2E96" w14:paraId="761BCDF6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9EBB3C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updateby</w:t>
            </w:r>
          </w:p>
        </w:tc>
        <w:tc>
          <w:tcPr>
            <w:tcW w:w="1203" w:type="dxa"/>
          </w:tcPr>
          <w:p w14:paraId="7681C416" w14:textId="51AF1780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D05392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15" w:type="dxa"/>
          </w:tcPr>
          <w:p w14:paraId="6B4C7148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EA2C992" w14:textId="3DCCD9BA" w:rsidR="002130A3" w:rsidRPr="00F33090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Update By</w:t>
            </w:r>
          </w:p>
        </w:tc>
      </w:tr>
      <w:tr w:rsidR="002130A3" w:rsidRPr="00FC2E96" w14:paraId="56EA1E49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B9542D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subjectengineer</w:t>
            </w:r>
          </w:p>
        </w:tc>
        <w:tc>
          <w:tcPr>
            <w:tcW w:w="1203" w:type="dxa"/>
          </w:tcPr>
          <w:p w14:paraId="17DEF4ED" w14:textId="2209C166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D05392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15" w:type="dxa"/>
          </w:tcPr>
          <w:p w14:paraId="5F66F2E0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B805FDB" w14:textId="4492239C" w:rsidR="002130A3" w:rsidRPr="00F33090" w:rsidRDefault="00207F6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Subject Engineer</w:t>
            </w:r>
          </w:p>
        </w:tc>
      </w:tr>
      <w:tr w:rsidR="002130A3" w:rsidRPr="00FC2E96" w14:paraId="4C3D543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E98CC87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subjectinspector</w:t>
            </w:r>
          </w:p>
        </w:tc>
        <w:tc>
          <w:tcPr>
            <w:tcW w:w="1203" w:type="dxa"/>
          </w:tcPr>
          <w:p w14:paraId="76EB5A77" w14:textId="6AB2B2F0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D05392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15" w:type="dxa"/>
          </w:tcPr>
          <w:p w14:paraId="3DFA782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CE01974" w14:textId="59AE7893" w:rsidR="002130A3" w:rsidRPr="00F33090" w:rsidRDefault="00097B1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Subject Inspector</w:t>
            </w:r>
          </w:p>
        </w:tc>
      </w:tr>
      <w:tr w:rsidR="002130A3" w:rsidRPr="00FC2E96" w14:paraId="685F7E5A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D4194B" w14:textId="77777777" w:rsidR="002130A3" w:rsidRPr="00ED2D7D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ackdate</w:t>
            </w:r>
          </w:p>
        </w:tc>
        <w:tc>
          <w:tcPr>
            <w:tcW w:w="1203" w:type="dxa"/>
          </w:tcPr>
          <w:p w14:paraId="4EDB3A3F" w14:textId="1F1AA8E5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0A16">
              <w:rPr>
                <w:rFonts w:ascii="Times New Roman" w:hAnsi="Times New Roman" w:cs="Times New Roma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4B566139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BDC957B" w14:textId="30451E7E" w:rsidR="002130A3" w:rsidRPr="00F33090" w:rsidRDefault="00097B17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Ack Date</w:t>
            </w:r>
          </w:p>
        </w:tc>
      </w:tr>
      <w:tr w:rsidR="002130A3" w:rsidRPr="00FC2E96" w14:paraId="6D4FB60C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27F2766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screenby</w:t>
            </w:r>
          </w:p>
        </w:tc>
        <w:tc>
          <w:tcPr>
            <w:tcW w:w="1203" w:type="dxa"/>
          </w:tcPr>
          <w:p w14:paraId="531752B0" w14:textId="1BE0167A" w:rsidR="002130A3" w:rsidRPr="00B66DE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D05392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15" w:type="dxa"/>
          </w:tcPr>
          <w:p w14:paraId="40CC139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0183FAD" w14:textId="7C94A048" w:rsidR="002130A3" w:rsidRPr="0076771C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Screen By</w:t>
            </w:r>
          </w:p>
        </w:tc>
      </w:tr>
      <w:tr w:rsidR="002130A3" w:rsidRPr="00FC2E96" w14:paraId="438EBCC8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07E146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screendate</w:t>
            </w:r>
          </w:p>
        </w:tc>
        <w:tc>
          <w:tcPr>
            <w:tcW w:w="1203" w:type="dxa"/>
          </w:tcPr>
          <w:p w14:paraId="1759F819" w14:textId="29E26FE5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718F9D5D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D94E129" w14:textId="2A601541" w:rsidR="002130A3" w:rsidRPr="0076771C" w:rsidRDefault="00FD1F6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Screen Date</w:t>
            </w:r>
          </w:p>
        </w:tc>
      </w:tr>
      <w:tr w:rsidR="002130A3" w:rsidRPr="00FC2E96" w14:paraId="05BD7ABF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ED2B28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reviewby</w:t>
            </w:r>
          </w:p>
        </w:tc>
        <w:tc>
          <w:tcPr>
            <w:tcW w:w="1203" w:type="dxa"/>
          </w:tcPr>
          <w:p w14:paraId="069D89F5" w14:textId="288DDDD9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D05392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315" w:type="dxa"/>
          </w:tcPr>
          <w:p w14:paraId="64C2291C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7AFFE5A" w14:textId="6D31F984" w:rsidR="002130A3" w:rsidRPr="0076771C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Review By</w:t>
            </w:r>
          </w:p>
        </w:tc>
      </w:tr>
      <w:tr w:rsidR="002130A3" w:rsidRPr="00FC2E96" w14:paraId="0ED09D09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1A9FC4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reviewdate</w:t>
            </w:r>
          </w:p>
        </w:tc>
        <w:tc>
          <w:tcPr>
            <w:tcW w:w="1203" w:type="dxa"/>
          </w:tcPr>
          <w:p w14:paraId="05700CC1" w14:textId="501BFC76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039E7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36A606D4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A60CE22" w14:textId="7E75ADA9" w:rsidR="002130A3" w:rsidRPr="0076771C" w:rsidRDefault="00FD1F6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Review Date</w:t>
            </w:r>
          </w:p>
        </w:tc>
      </w:tr>
      <w:tr w:rsidR="002130A3" w:rsidRPr="00FC2E96" w14:paraId="72272625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4251BF6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dtClosefile</w:t>
            </w:r>
          </w:p>
        </w:tc>
        <w:tc>
          <w:tcPr>
            <w:tcW w:w="1203" w:type="dxa"/>
          </w:tcPr>
          <w:p w14:paraId="4EAEA753" w14:textId="68DA6C10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039E7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1D55F7D7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611C109" w14:textId="049E7259" w:rsidR="002130A3" w:rsidRPr="0076771C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File Closure Date</w:t>
            </w:r>
          </w:p>
        </w:tc>
      </w:tr>
      <w:tr w:rsidR="002130A3" w:rsidRPr="00FC2E96" w14:paraId="2083F3BA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2EF5C44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cocrregdate</w:t>
            </w:r>
          </w:p>
        </w:tc>
        <w:tc>
          <w:tcPr>
            <w:tcW w:w="1203" w:type="dxa"/>
          </w:tcPr>
          <w:p w14:paraId="13B37C3D" w14:textId="0525349B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039E7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67B1FA56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1DDAEB4" w14:textId="114F70DE" w:rsidR="002130A3" w:rsidRPr="00F33090" w:rsidRDefault="00E239E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Cocr</w:t>
            </w:r>
            <w:r>
              <w:rPr>
                <w:rFonts w:ascii="Times New Roman" w:eastAsia="DengXi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DengXian" w:hAnsi="Times New Roman" w:cs="Times New Roman" w:hint="eastAsia"/>
                <w:lang w:eastAsia="zh-CN"/>
              </w:rPr>
              <w:t>reg</w:t>
            </w:r>
            <w:r>
              <w:rPr>
                <w:rFonts w:ascii="Times New Roman" w:eastAsia="DengXian" w:hAnsi="Times New Roman" w:cs="Times New Roman"/>
                <w:lang w:eastAsia="zh-CN"/>
              </w:rPr>
              <w:t>ister</w:t>
            </w:r>
            <w:r>
              <w:rPr>
                <w:rFonts w:ascii="Times New Roman" w:eastAsia="DengXian" w:hAnsi="Times New Roman" w:cs="Times New Roman" w:hint="eastAsia"/>
                <w:lang w:eastAsia="zh-CN"/>
              </w:rPr>
              <w:t xml:space="preserve"> Date</w:t>
            </w:r>
          </w:p>
        </w:tc>
      </w:tr>
      <w:tr w:rsidR="002130A3" w:rsidRPr="00FC2E96" w14:paraId="068C9EB2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129F33A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lastclarifydate</w:t>
            </w:r>
          </w:p>
        </w:tc>
        <w:tc>
          <w:tcPr>
            <w:tcW w:w="1203" w:type="dxa"/>
          </w:tcPr>
          <w:p w14:paraId="4164A494" w14:textId="055F51EA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039E7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4D0A978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A652D6E" w14:textId="61F3E8B6" w:rsidR="002130A3" w:rsidRPr="0076771C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Last Clarify Date</w:t>
            </w:r>
          </w:p>
        </w:tc>
      </w:tr>
      <w:tr w:rsidR="002130A3" w:rsidRPr="00FC2E96" w14:paraId="4C6C23E8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BB0BBF3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opyear</w:t>
            </w:r>
          </w:p>
        </w:tc>
        <w:tc>
          <w:tcPr>
            <w:tcW w:w="1203" w:type="dxa"/>
          </w:tcPr>
          <w:p w14:paraId="26273657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Int</w:t>
            </w:r>
          </w:p>
        </w:tc>
        <w:tc>
          <w:tcPr>
            <w:tcW w:w="1315" w:type="dxa"/>
          </w:tcPr>
          <w:p w14:paraId="495C7202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A8E9EB9" w14:textId="2F40280E" w:rsidR="002130A3" w:rsidRPr="00F33090" w:rsidRDefault="0013317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Op Year</w:t>
            </w:r>
          </w:p>
        </w:tc>
      </w:tr>
      <w:tr w:rsidR="002130A3" w:rsidRPr="00FC2E96" w14:paraId="620C5E9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AA4921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opmonth</w:t>
            </w:r>
          </w:p>
        </w:tc>
        <w:tc>
          <w:tcPr>
            <w:tcW w:w="1203" w:type="dxa"/>
          </w:tcPr>
          <w:p w14:paraId="7EC46C9F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Int</w:t>
            </w:r>
          </w:p>
        </w:tc>
        <w:tc>
          <w:tcPr>
            <w:tcW w:w="1315" w:type="dxa"/>
          </w:tcPr>
          <w:p w14:paraId="508816DB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0FE1BC95" w14:textId="367270D0" w:rsidR="002130A3" w:rsidRPr="00F33090" w:rsidRDefault="00E239E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Op Month</w:t>
            </w:r>
          </w:p>
        </w:tc>
      </w:tr>
      <w:tr w:rsidR="002130A3" w:rsidRPr="00FC2E96" w14:paraId="713D9AE5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F96BFF9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opday</w:t>
            </w:r>
          </w:p>
        </w:tc>
        <w:tc>
          <w:tcPr>
            <w:tcW w:w="1203" w:type="dxa"/>
          </w:tcPr>
          <w:p w14:paraId="254F6E81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Int</w:t>
            </w:r>
          </w:p>
        </w:tc>
        <w:tc>
          <w:tcPr>
            <w:tcW w:w="1315" w:type="dxa"/>
          </w:tcPr>
          <w:p w14:paraId="734F036E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943987C" w14:textId="78161629" w:rsidR="002130A3" w:rsidRPr="00F33090" w:rsidRDefault="00E239E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Op Day</w:t>
            </w:r>
          </w:p>
        </w:tc>
      </w:tr>
      <w:tr w:rsidR="002130A3" w:rsidRPr="00FC2E96" w14:paraId="51F6F888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36C38D4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date</w:t>
            </w:r>
            <w:bookmarkStart w:id="419" w:name="OLE_LINK1"/>
            <w:bookmarkStart w:id="420" w:name="OLE_LINK2"/>
            <w:r w:rsidRPr="00461BC1">
              <w:rPr>
                <w:rFonts w:ascii="Times New Roman" w:hAnsi="Times New Roman" w:cs="Times New Roman"/>
              </w:rPr>
              <w:t>exempreceived</w:t>
            </w:r>
            <w:bookmarkEnd w:id="419"/>
            <w:bookmarkEnd w:id="420"/>
          </w:p>
        </w:tc>
        <w:tc>
          <w:tcPr>
            <w:tcW w:w="1203" w:type="dxa"/>
          </w:tcPr>
          <w:p w14:paraId="49CCFDBF" w14:textId="2FB206B9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B241A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582F7555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FB51BC4" w14:textId="2076981D" w:rsidR="002130A3" w:rsidRPr="00F33090" w:rsidRDefault="00130E0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Exempt Received Date</w:t>
            </w:r>
          </w:p>
        </w:tc>
      </w:tr>
      <w:tr w:rsidR="002130A3" w:rsidRPr="00FC2E96" w14:paraId="60C0618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A95A71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datereject</w:t>
            </w:r>
          </w:p>
        </w:tc>
        <w:tc>
          <w:tcPr>
            <w:tcW w:w="1203" w:type="dxa"/>
          </w:tcPr>
          <w:p w14:paraId="1DFF5D25" w14:textId="5DA51BDF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B241A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68A521D7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210274C" w14:textId="0ABD58B9" w:rsidR="002130A3" w:rsidRPr="00F33090" w:rsidRDefault="00CF163C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Reject Date</w:t>
            </w:r>
          </w:p>
        </w:tc>
      </w:tr>
      <w:tr w:rsidR="002130A3" w:rsidRPr="00FC2E96" w14:paraId="689B101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F6B6159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dateapproval</w:t>
            </w:r>
          </w:p>
        </w:tc>
        <w:tc>
          <w:tcPr>
            <w:tcW w:w="1203" w:type="dxa"/>
          </w:tcPr>
          <w:p w14:paraId="65826839" w14:textId="055BA3EF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B241A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56E54B31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58273A3" w14:textId="5AB18483" w:rsidR="002130A3" w:rsidRPr="00F33090" w:rsidRDefault="0013317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Approval Date</w:t>
            </w:r>
          </w:p>
        </w:tc>
      </w:tr>
      <w:tr w:rsidR="002130A3" w:rsidRPr="00FC2E96" w14:paraId="51874E70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FC49D45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reminderletterissuedatecocr1</w:t>
            </w:r>
          </w:p>
        </w:tc>
        <w:tc>
          <w:tcPr>
            <w:tcW w:w="1203" w:type="dxa"/>
          </w:tcPr>
          <w:p w14:paraId="54D216EA" w14:textId="4DBBCDC8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B241A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1AC5E75A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5492117" w14:textId="148FC3BB" w:rsidR="002130A3" w:rsidRPr="0076771C" w:rsidRDefault="00FD1F6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Reminder letter IssueDate COCR1</w:t>
            </w:r>
          </w:p>
        </w:tc>
      </w:tr>
      <w:tr w:rsidR="002130A3" w:rsidRPr="00FC2E96" w14:paraId="6F537B7C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ED90BC8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reminderletterissuedatecocr2</w:t>
            </w:r>
          </w:p>
        </w:tc>
        <w:tc>
          <w:tcPr>
            <w:tcW w:w="1203" w:type="dxa"/>
          </w:tcPr>
          <w:p w14:paraId="77A5E37A" w14:textId="7B3A5F89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B241A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3214A7C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D75127F" w14:textId="3BFD677C" w:rsidR="002130A3" w:rsidRPr="0076771C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Reminder letter IssueDate COCR2</w:t>
            </w:r>
          </w:p>
        </w:tc>
      </w:tr>
      <w:tr w:rsidR="002130A3" w:rsidRPr="00FC2E96" w14:paraId="0B14370D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0B52CB8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inIssuedate</w:t>
            </w:r>
          </w:p>
        </w:tc>
        <w:tc>
          <w:tcPr>
            <w:tcW w:w="1203" w:type="dxa"/>
          </w:tcPr>
          <w:p w14:paraId="7181859A" w14:textId="7329ACE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B241A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10EF6168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A787B04" w14:textId="3E9777D5" w:rsidR="002130A3" w:rsidRPr="0076771C" w:rsidRDefault="00FD1F6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IN Issue Date</w:t>
            </w:r>
          </w:p>
        </w:tc>
      </w:tr>
      <w:tr w:rsidR="002130A3" w:rsidRPr="00FC2E96" w14:paraId="18CF2D86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190A519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inExpirydate</w:t>
            </w:r>
          </w:p>
        </w:tc>
        <w:tc>
          <w:tcPr>
            <w:tcW w:w="1203" w:type="dxa"/>
          </w:tcPr>
          <w:p w14:paraId="451A6C79" w14:textId="482464C0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B241A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21C0473C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8798423" w14:textId="0E05D98B" w:rsidR="002130A3" w:rsidRPr="0076771C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IN Expiry Date</w:t>
            </w:r>
          </w:p>
        </w:tc>
      </w:tr>
      <w:tr w:rsidR="002130A3" w:rsidRPr="00FC2E96" w14:paraId="6889DB4C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123C5A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lastRenderedPageBreak/>
              <w:t>inReferenceno</w:t>
            </w:r>
          </w:p>
        </w:tc>
        <w:tc>
          <w:tcPr>
            <w:tcW w:w="1203" w:type="dxa"/>
          </w:tcPr>
          <w:p w14:paraId="59A23E42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B241A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</w:p>
        </w:tc>
        <w:tc>
          <w:tcPr>
            <w:tcW w:w="1315" w:type="dxa"/>
          </w:tcPr>
          <w:p w14:paraId="403B4397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C9CDAFC" w14:textId="0871E8E9" w:rsidR="002130A3" w:rsidRPr="0076771C" w:rsidRDefault="00FD1F6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IN Reference No</w:t>
            </w:r>
          </w:p>
        </w:tc>
      </w:tr>
      <w:tr w:rsidR="002130A3" w:rsidRPr="00FC2E96" w14:paraId="690B35C7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AEE614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inRemarks</w:t>
            </w:r>
          </w:p>
        </w:tc>
        <w:tc>
          <w:tcPr>
            <w:tcW w:w="1203" w:type="dxa"/>
          </w:tcPr>
          <w:p w14:paraId="4FBD3D38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B241A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</w:p>
        </w:tc>
        <w:tc>
          <w:tcPr>
            <w:tcW w:w="1315" w:type="dxa"/>
          </w:tcPr>
          <w:p w14:paraId="29E270C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6F0D3731" w14:textId="3A9F829B" w:rsidR="002130A3" w:rsidRPr="0076771C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IN Remarks</w:t>
            </w:r>
          </w:p>
        </w:tc>
      </w:tr>
      <w:tr w:rsidR="002130A3" w:rsidRPr="00FC2E96" w14:paraId="545172C9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E1B118B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cocrIssuedate</w:t>
            </w:r>
          </w:p>
        </w:tc>
        <w:tc>
          <w:tcPr>
            <w:tcW w:w="1203" w:type="dxa"/>
          </w:tcPr>
          <w:p w14:paraId="1F7D042C" w14:textId="071C8BE4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B241A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1A15DD6F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3DCAFCF" w14:textId="2E845753" w:rsidR="002130A3" w:rsidRPr="0076771C" w:rsidRDefault="00FD1F6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COCR Issue Date</w:t>
            </w:r>
          </w:p>
        </w:tc>
      </w:tr>
      <w:tr w:rsidR="002130A3" w:rsidRPr="00FC2E96" w14:paraId="1D4C7D54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AD7A03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cocrExpirydate</w:t>
            </w:r>
          </w:p>
        </w:tc>
        <w:tc>
          <w:tcPr>
            <w:tcW w:w="1203" w:type="dxa"/>
          </w:tcPr>
          <w:p w14:paraId="412E9BA2" w14:textId="2410424C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B241A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  <w:r w:rsidR="00A33DE0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315" w:type="dxa"/>
          </w:tcPr>
          <w:p w14:paraId="341567D3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343CD88E" w14:textId="76884EBF" w:rsidR="002130A3" w:rsidRPr="0076771C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COCR Expiry Date</w:t>
            </w:r>
          </w:p>
        </w:tc>
      </w:tr>
      <w:tr w:rsidR="002130A3" w:rsidRPr="00FC2E96" w14:paraId="253EE8F2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70CCC5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cocrCertno</w:t>
            </w:r>
          </w:p>
        </w:tc>
        <w:tc>
          <w:tcPr>
            <w:tcW w:w="1203" w:type="dxa"/>
          </w:tcPr>
          <w:p w14:paraId="746C5F74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B241A">
              <w:rPr>
                <w:rFonts w:ascii="Times New Roman" w:eastAsia="DengXian" w:hAnsi="Times New Roman" w:cs="Times New Roman" w:hint="eastAsia"/>
                <w:lang w:eastAsia="zh-CN"/>
              </w:rPr>
              <w:t>String</w:t>
            </w:r>
          </w:p>
        </w:tc>
        <w:tc>
          <w:tcPr>
            <w:tcW w:w="1315" w:type="dxa"/>
          </w:tcPr>
          <w:p w14:paraId="7C96E6B0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41CF063" w14:textId="51952DFD" w:rsidR="002130A3" w:rsidRPr="0076771C" w:rsidRDefault="00FD1F65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COCR Cert Number</w:t>
            </w:r>
          </w:p>
        </w:tc>
      </w:tr>
      <w:tr w:rsidR="002130A3" w:rsidRPr="00FC2E96" w14:paraId="5FF2BB3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97B63BA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areainternfloor</w:t>
            </w:r>
          </w:p>
        </w:tc>
        <w:tc>
          <w:tcPr>
            <w:tcW w:w="1203" w:type="dxa"/>
          </w:tcPr>
          <w:p w14:paraId="0DADD248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461BC1">
              <w:rPr>
                <w:rFonts w:ascii="Times New Roman" w:eastAsia="DengXian" w:hAnsi="Times New Roman" w:cs="Times New Roman"/>
                <w:lang w:eastAsia="zh-CN"/>
              </w:rPr>
              <w:t>double</w:t>
            </w:r>
          </w:p>
        </w:tc>
        <w:tc>
          <w:tcPr>
            <w:tcW w:w="1315" w:type="dxa"/>
          </w:tcPr>
          <w:p w14:paraId="6068C36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2E1E6AC4" w14:textId="6DA35F13" w:rsidR="002130A3" w:rsidRPr="0076771C" w:rsidRDefault="00FD1F6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1F65">
              <w:rPr>
                <w:rFonts w:ascii="Times New Roman" w:hAnsi="Times New Roman" w:cs="Times New Roman"/>
              </w:rPr>
              <w:t>Intern Floor Area</w:t>
            </w:r>
          </w:p>
        </w:tc>
      </w:tr>
      <w:tr w:rsidR="002130A3" w:rsidRPr="00FC2E96" w14:paraId="5DFC3044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042668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gfaNondomestic</w:t>
            </w:r>
          </w:p>
        </w:tc>
        <w:tc>
          <w:tcPr>
            <w:tcW w:w="1203" w:type="dxa"/>
          </w:tcPr>
          <w:p w14:paraId="00425B4C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461BC1">
              <w:rPr>
                <w:rFonts w:ascii="Times New Roman" w:eastAsia="DengXian" w:hAnsi="Times New Roman" w:cs="Times New Roman"/>
                <w:lang w:eastAsia="zh-CN"/>
              </w:rPr>
              <w:t>double</w:t>
            </w:r>
          </w:p>
        </w:tc>
        <w:tc>
          <w:tcPr>
            <w:tcW w:w="1315" w:type="dxa"/>
          </w:tcPr>
          <w:p w14:paraId="0CB51B4D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1AE4FE4A" w14:textId="36DCF13C" w:rsidR="002130A3" w:rsidRPr="00F33090" w:rsidRDefault="007011AA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GFA</w:t>
            </w:r>
            <w:r w:rsidR="00093D60">
              <w:rPr>
                <w:rFonts w:ascii="Times New Roman" w:eastAsia="DengXian" w:hAnsi="Times New Roman" w:cs="Times New Roman" w:hint="eastAsia"/>
                <w:lang w:eastAsia="zh-CN"/>
              </w:rPr>
              <w:t xml:space="preserve"> Non Domestic</w:t>
            </w:r>
          </w:p>
        </w:tc>
      </w:tr>
      <w:tr w:rsidR="002130A3" w:rsidRPr="00FC2E96" w14:paraId="69DB7AF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ED49807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gfaDomestic</w:t>
            </w:r>
          </w:p>
        </w:tc>
        <w:tc>
          <w:tcPr>
            <w:tcW w:w="1203" w:type="dxa"/>
          </w:tcPr>
          <w:p w14:paraId="2CD91551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461BC1">
              <w:rPr>
                <w:rFonts w:ascii="Times New Roman" w:eastAsia="DengXian" w:hAnsi="Times New Roman" w:cs="Times New Roman"/>
                <w:lang w:eastAsia="zh-CN"/>
              </w:rPr>
              <w:t>double</w:t>
            </w:r>
          </w:p>
        </w:tc>
        <w:tc>
          <w:tcPr>
            <w:tcW w:w="1315" w:type="dxa"/>
          </w:tcPr>
          <w:p w14:paraId="1F1396ED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4D91B50C" w14:textId="57F17DA5" w:rsidR="002130A3" w:rsidRPr="00F33090" w:rsidRDefault="007011AA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GFA</w:t>
            </w:r>
            <w:r w:rsidR="00093D60">
              <w:rPr>
                <w:rFonts w:ascii="Times New Roman" w:eastAsia="DengXian" w:hAnsi="Times New Roman" w:cs="Times New Roman" w:hint="eastAsia"/>
                <w:lang w:eastAsia="zh-CN"/>
              </w:rPr>
              <w:t xml:space="preserve"> Domestic</w:t>
            </w:r>
          </w:p>
        </w:tc>
      </w:tr>
      <w:tr w:rsidR="002130A3" w:rsidRPr="00FC2E96" w14:paraId="3E62F285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409BF0F" w14:textId="77777777" w:rsidR="002130A3" w:rsidRPr="00461BC1" w:rsidRDefault="002130A3" w:rsidP="00781966">
            <w:pPr>
              <w:rPr>
                <w:rFonts w:ascii="Times New Roman" w:hAnsi="Times New Roman" w:cs="Times New Roman"/>
              </w:rPr>
            </w:pPr>
            <w:r w:rsidRPr="00461BC1">
              <w:rPr>
                <w:rFonts w:ascii="Times New Roman" w:hAnsi="Times New Roman" w:cs="Times New Roman"/>
              </w:rPr>
              <w:t>carparkno</w:t>
            </w:r>
          </w:p>
        </w:tc>
        <w:tc>
          <w:tcPr>
            <w:tcW w:w="1203" w:type="dxa"/>
          </w:tcPr>
          <w:p w14:paraId="24F36E0E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Int</w:t>
            </w:r>
          </w:p>
        </w:tc>
        <w:tc>
          <w:tcPr>
            <w:tcW w:w="1315" w:type="dxa"/>
          </w:tcPr>
          <w:p w14:paraId="29D1CD21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70B72DBF" w14:textId="0D92DE57" w:rsidR="002130A3" w:rsidRPr="00F33090" w:rsidRDefault="00E1547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Carpark No</w:t>
            </w:r>
          </w:p>
        </w:tc>
      </w:tr>
      <w:tr w:rsidR="002130A3" w:rsidRPr="00FC2E96" w14:paraId="4DBF58B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4FEB526" w14:textId="77777777" w:rsidR="002130A3" w:rsidRPr="00B66DE3" w:rsidRDefault="002130A3" w:rsidP="00781966">
            <w:pPr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Party</w:t>
            </w:r>
          </w:p>
        </w:tc>
        <w:tc>
          <w:tcPr>
            <w:tcW w:w="1203" w:type="dxa"/>
          </w:tcPr>
          <w:p w14:paraId="6A787507" w14:textId="78399605" w:rsidR="002130A3" w:rsidRDefault="008D25FE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Array of Objects</w:t>
            </w:r>
          </w:p>
        </w:tc>
        <w:tc>
          <w:tcPr>
            <w:tcW w:w="1315" w:type="dxa"/>
          </w:tcPr>
          <w:p w14:paraId="2A2E820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</w:tcPr>
          <w:p w14:paraId="55403E3B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Party</w:t>
            </w:r>
          </w:p>
          <w:p w14:paraId="1CA053E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Refer to:</w:t>
            </w:r>
            <w:r w:rsidRPr="0076771C">
              <w:rPr>
                <w:rFonts w:ascii="Times New Roman" w:hAnsi="Times New Roman" w:cs="Times New Roman"/>
                <w:b/>
                <w:u w:val="single"/>
              </w:rPr>
              <w:t xml:space="preserve"> Response – Content–</w:t>
            </w:r>
            <w:r>
              <w:rPr>
                <w:rFonts w:ascii="Times New Roman" w:eastAsia="DengXian" w:hAnsi="Times New Roman" w:cs="Times New Roman" w:hint="eastAsia"/>
                <w:lang w:eastAsia="zh-CN"/>
              </w:rPr>
              <w:t>Party</w:t>
            </w:r>
          </w:p>
        </w:tc>
      </w:tr>
    </w:tbl>
    <w:p w14:paraId="40BAA312" w14:textId="77777777" w:rsidR="002130A3" w:rsidRDefault="002130A3" w:rsidP="002130A3">
      <w:pPr>
        <w:rPr>
          <w:rFonts w:ascii="Times New Roman" w:hAnsi="Times New Roman" w:cs="Times New Roman"/>
          <w:b/>
        </w:rPr>
      </w:pPr>
    </w:p>
    <w:p w14:paraId="530EAD6C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 xml:space="preserve">Response – Content– </w:t>
      </w:r>
      <w:r>
        <w:rPr>
          <w:rFonts w:ascii="Times New Roman" w:eastAsia="DengXian" w:hAnsi="Times New Roman" w:cs="Times New Roman" w:hint="eastAsia"/>
          <w:lang w:eastAsia="zh-CN"/>
        </w:rPr>
        <w:t>Party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2130A3" w:rsidRPr="00FC2E96" w14:paraId="29657E38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51FF7CD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66725F11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4CB60915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7E8758C5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2130A3" w:rsidRPr="00FC2E96" w14:paraId="729A7930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5A7FF8A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partyid</w:t>
            </w:r>
          </w:p>
        </w:tc>
        <w:tc>
          <w:tcPr>
            <w:tcW w:w="1700" w:type="dxa"/>
          </w:tcPr>
          <w:p w14:paraId="090318C5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276" w:type="dxa"/>
          </w:tcPr>
          <w:p w14:paraId="56D9E38E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2358" w:type="dxa"/>
          </w:tcPr>
          <w:p w14:paraId="7FFB9BF1" w14:textId="35B4250C" w:rsidR="002130A3" w:rsidRPr="00F33090" w:rsidRDefault="00C0060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Party ID</w:t>
            </w:r>
          </w:p>
        </w:tc>
      </w:tr>
      <w:tr w:rsidR="002130A3" w:rsidRPr="00FC2E96" w14:paraId="469AE9CC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B282465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partytype</w:t>
            </w:r>
          </w:p>
        </w:tc>
        <w:tc>
          <w:tcPr>
            <w:tcW w:w="1700" w:type="dxa"/>
          </w:tcPr>
          <w:p w14:paraId="3E08F735" w14:textId="519C5AAA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(1)</w:t>
            </w:r>
          </w:p>
        </w:tc>
        <w:tc>
          <w:tcPr>
            <w:tcW w:w="1276" w:type="dxa"/>
          </w:tcPr>
          <w:p w14:paraId="79006EC9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2358" w:type="dxa"/>
          </w:tcPr>
          <w:p w14:paraId="20A7209D" w14:textId="183B6D87" w:rsidR="002130A3" w:rsidRPr="00F33090" w:rsidRDefault="0083328C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Party Type</w:t>
            </w:r>
          </w:p>
        </w:tc>
      </w:tr>
      <w:tr w:rsidR="002130A3" w:rsidRPr="00FC2E96" w14:paraId="6CB7C53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0080AE1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engname</w:t>
            </w:r>
          </w:p>
        </w:tc>
        <w:tc>
          <w:tcPr>
            <w:tcW w:w="1700" w:type="dxa"/>
          </w:tcPr>
          <w:p w14:paraId="0F96366E" w14:textId="6BB6A6B0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D76E60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10B2C187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4B707EC" w14:textId="2D27C751" w:rsidR="002130A3" w:rsidRPr="00F33090" w:rsidRDefault="0083328C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English Name</w:t>
            </w:r>
          </w:p>
        </w:tc>
      </w:tr>
      <w:tr w:rsidR="002130A3" w:rsidRPr="00FC2E96" w14:paraId="7290810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114EE8C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chiname</w:t>
            </w:r>
          </w:p>
        </w:tc>
        <w:tc>
          <w:tcPr>
            <w:tcW w:w="1700" w:type="dxa"/>
          </w:tcPr>
          <w:p w14:paraId="7B105389" w14:textId="3D423A7E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D76E60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3C61B770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BC72985" w14:textId="031E16F7" w:rsidR="002130A3" w:rsidRPr="00F33090" w:rsidRDefault="00EE7C00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Chinese Name</w:t>
            </w:r>
          </w:p>
        </w:tc>
      </w:tr>
      <w:tr w:rsidR="002130A3" w:rsidRPr="00FC2E96" w14:paraId="75AA0358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CB29561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salutation</w:t>
            </w:r>
          </w:p>
        </w:tc>
        <w:tc>
          <w:tcPr>
            <w:tcW w:w="1700" w:type="dxa"/>
          </w:tcPr>
          <w:p w14:paraId="5A1967C1" w14:textId="1ACB0E0A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D76E60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1BAE35D3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553A9E9" w14:textId="2A1213C1" w:rsidR="002130A3" w:rsidRPr="00F33090" w:rsidRDefault="00EE7C00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Salutation</w:t>
            </w:r>
          </w:p>
        </w:tc>
      </w:tr>
      <w:tr w:rsidR="002130A3" w:rsidRPr="00FC2E96" w14:paraId="009CB5A1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64F2D8C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representid</w:t>
            </w:r>
          </w:p>
        </w:tc>
        <w:tc>
          <w:tcPr>
            <w:tcW w:w="1700" w:type="dxa"/>
          </w:tcPr>
          <w:p w14:paraId="769320F5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Int</w:t>
            </w:r>
          </w:p>
        </w:tc>
        <w:tc>
          <w:tcPr>
            <w:tcW w:w="1276" w:type="dxa"/>
          </w:tcPr>
          <w:p w14:paraId="056453B0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4EB4400" w14:textId="3AF6F65F" w:rsidR="002130A3" w:rsidRPr="00F33090" w:rsidRDefault="00EE7C00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Represent ID</w:t>
            </w:r>
          </w:p>
        </w:tc>
      </w:tr>
      <w:tr w:rsidR="002130A3" w:rsidRPr="00FC2E96" w14:paraId="3E2E1D49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6F09E42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repposition</w:t>
            </w:r>
          </w:p>
        </w:tc>
        <w:tc>
          <w:tcPr>
            <w:tcW w:w="1700" w:type="dxa"/>
          </w:tcPr>
          <w:p w14:paraId="27F4095E" w14:textId="4838FE9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581833C0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38631B8" w14:textId="7CA5C980" w:rsidR="002130A3" w:rsidRPr="00F33090" w:rsidRDefault="00B3654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Rep Position</w:t>
            </w:r>
          </w:p>
        </w:tc>
      </w:tr>
      <w:tr w:rsidR="002130A3" w:rsidRPr="00FC2E96" w14:paraId="5513B258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A265144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corraddr</w:t>
            </w:r>
          </w:p>
        </w:tc>
        <w:tc>
          <w:tcPr>
            <w:tcW w:w="1700" w:type="dxa"/>
          </w:tcPr>
          <w:p w14:paraId="7B0845B6" w14:textId="0108CE4D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(1024)</w:t>
            </w:r>
          </w:p>
        </w:tc>
        <w:tc>
          <w:tcPr>
            <w:tcW w:w="1276" w:type="dxa"/>
          </w:tcPr>
          <w:p w14:paraId="0767572C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287F6CC" w14:textId="70313B75" w:rsidR="002130A3" w:rsidRPr="00F33090" w:rsidRDefault="00E04CED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Corr Address</w:t>
            </w:r>
          </w:p>
        </w:tc>
      </w:tr>
      <w:tr w:rsidR="002130A3" w:rsidRPr="00FC2E96" w14:paraId="65E1BF17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FADC9AF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phoneno</w:t>
            </w:r>
          </w:p>
        </w:tc>
        <w:tc>
          <w:tcPr>
            <w:tcW w:w="1700" w:type="dxa"/>
          </w:tcPr>
          <w:p w14:paraId="791F381B" w14:textId="100F232A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3DB855A0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3B9B1AA" w14:textId="671EE6F7" w:rsidR="002130A3" w:rsidRPr="00F33090" w:rsidRDefault="005637B5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Phone No</w:t>
            </w:r>
          </w:p>
        </w:tc>
      </w:tr>
      <w:tr w:rsidR="002130A3" w:rsidRPr="00FC2E96" w14:paraId="7CC05D91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06CCA9F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faxno</w:t>
            </w:r>
          </w:p>
        </w:tc>
        <w:tc>
          <w:tcPr>
            <w:tcW w:w="1700" w:type="dxa"/>
          </w:tcPr>
          <w:p w14:paraId="08A5F382" w14:textId="258DDFEE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617B691D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67C61CA" w14:textId="5B70A2CB" w:rsidR="002130A3" w:rsidRPr="00F33090" w:rsidRDefault="002C239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Fax No</w:t>
            </w:r>
          </w:p>
        </w:tc>
      </w:tr>
      <w:tr w:rsidR="002130A3" w:rsidRPr="00FC2E96" w14:paraId="4C632FE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AD2860C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emailaddress</w:t>
            </w:r>
          </w:p>
        </w:tc>
        <w:tc>
          <w:tcPr>
            <w:tcW w:w="1700" w:type="dxa"/>
          </w:tcPr>
          <w:p w14:paraId="796D7CA8" w14:textId="38217F50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7854346F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16C8CD2" w14:textId="2BBE691D" w:rsidR="002130A3" w:rsidRPr="00F33090" w:rsidRDefault="0058526E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Email Address</w:t>
            </w:r>
          </w:p>
        </w:tc>
      </w:tr>
      <w:tr w:rsidR="002130A3" w:rsidRPr="00FC2E96" w14:paraId="70122B4F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432768F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createdate</w:t>
            </w:r>
          </w:p>
        </w:tc>
        <w:tc>
          <w:tcPr>
            <w:tcW w:w="1700" w:type="dxa"/>
          </w:tcPr>
          <w:p w14:paraId="6EFB0F28" w14:textId="10150C8F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781966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276" w:type="dxa"/>
          </w:tcPr>
          <w:p w14:paraId="30816F1D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0906F7E" w14:textId="1D251BB3" w:rsidR="002130A3" w:rsidRPr="00F33090" w:rsidRDefault="00AE4F09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Create Date</w:t>
            </w:r>
          </w:p>
        </w:tc>
      </w:tr>
      <w:tr w:rsidR="002130A3" w:rsidRPr="00FC2E96" w14:paraId="0E10E077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4145D54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createby</w:t>
            </w:r>
          </w:p>
        </w:tc>
        <w:tc>
          <w:tcPr>
            <w:tcW w:w="1700" w:type="dxa"/>
          </w:tcPr>
          <w:p w14:paraId="1C4D1B16" w14:textId="7903D301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5514DDFA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C94A87F" w14:textId="32446E9F" w:rsidR="002130A3" w:rsidRPr="00F33090" w:rsidRDefault="009E447E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Create By</w:t>
            </w:r>
          </w:p>
        </w:tc>
      </w:tr>
      <w:tr w:rsidR="002130A3" w:rsidRPr="00FC2E96" w14:paraId="6608F854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87FDDEB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updatedate</w:t>
            </w:r>
          </w:p>
        </w:tc>
        <w:tc>
          <w:tcPr>
            <w:tcW w:w="1700" w:type="dxa"/>
          </w:tcPr>
          <w:p w14:paraId="1C714C0D" w14:textId="3F4077B6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781966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1276" w:type="dxa"/>
          </w:tcPr>
          <w:p w14:paraId="417F53BB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CBC11F0" w14:textId="2B3FCB49" w:rsidR="002130A3" w:rsidRPr="00F33090" w:rsidRDefault="00247B2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Update Date</w:t>
            </w:r>
          </w:p>
        </w:tc>
      </w:tr>
      <w:tr w:rsidR="002130A3" w:rsidRPr="00FC2E96" w14:paraId="615B76C1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12BAE0C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updateby</w:t>
            </w:r>
          </w:p>
        </w:tc>
        <w:tc>
          <w:tcPr>
            <w:tcW w:w="1700" w:type="dxa"/>
          </w:tcPr>
          <w:p w14:paraId="03C0BBAF" w14:textId="09490564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13ECDA55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0809EDF" w14:textId="76ED6312" w:rsidR="002130A3" w:rsidRPr="00F33090" w:rsidRDefault="00EC119D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Update By</w:t>
            </w:r>
          </w:p>
        </w:tc>
      </w:tr>
      <w:tr w:rsidR="002130A3" w:rsidRPr="00FC2E96" w14:paraId="04930733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CE7C0C9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corresAddrFlat</w:t>
            </w:r>
          </w:p>
        </w:tc>
        <w:tc>
          <w:tcPr>
            <w:tcW w:w="1700" w:type="dxa"/>
          </w:tcPr>
          <w:p w14:paraId="31DB9B0A" w14:textId="0B612FB0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50D79511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97E7D1F" w14:textId="638BB769" w:rsidR="002130A3" w:rsidRPr="00F33090" w:rsidRDefault="00EC119D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Corres Address Flat</w:t>
            </w:r>
          </w:p>
        </w:tc>
      </w:tr>
      <w:tr w:rsidR="002130A3" w:rsidRPr="00FC2E96" w14:paraId="428411F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787E999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corresAddrFloor</w:t>
            </w:r>
          </w:p>
        </w:tc>
        <w:tc>
          <w:tcPr>
            <w:tcW w:w="1700" w:type="dxa"/>
          </w:tcPr>
          <w:p w14:paraId="541963A7" w14:textId="63C43585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6D10EC09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D3C0477" w14:textId="6488C41C" w:rsidR="002130A3" w:rsidRPr="00F33090" w:rsidRDefault="003A587A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Corres Address Floor</w:t>
            </w:r>
          </w:p>
        </w:tc>
      </w:tr>
      <w:tr w:rsidR="002130A3" w:rsidRPr="00FC2E96" w14:paraId="689A0E0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FB2D8B2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corresAddrBlock</w:t>
            </w:r>
          </w:p>
        </w:tc>
        <w:tc>
          <w:tcPr>
            <w:tcW w:w="1700" w:type="dxa"/>
          </w:tcPr>
          <w:p w14:paraId="6B3010EF" w14:textId="011AADA6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D05392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2E068CB9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C515E43" w14:textId="0E508354" w:rsidR="002130A3" w:rsidRPr="00F33090" w:rsidRDefault="00AD6FD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bookmarkStart w:id="421" w:name="OLE_LINK3"/>
            <w:bookmarkStart w:id="422" w:name="OLE_LINK4"/>
            <w:r>
              <w:rPr>
                <w:rFonts w:ascii="Times New Roman" w:eastAsia="DengXian" w:hAnsi="Times New Roman" w:cs="Times New Roman" w:hint="eastAsia"/>
                <w:lang w:eastAsia="zh-CN"/>
              </w:rPr>
              <w:t>Corres Address</w:t>
            </w:r>
            <w:bookmarkEnd w:id="421"/>
            <w:bookmarkEnd w:id="422"/>
            <w:r>
              <w:rPr>
                <w:rFonts w:ascii="Times New Roman" w:eastAsia="DengXian" w:hAnsi="Times New Roman" w:cs="Times New Roman" w:hint="eastAsia"/>
                <w:lang w:eastAsia="zh-CN"/>
              </w:rPr>
              <w:t xml:space="preserve"> Block</w:t>
            </w:r>
          </w:p>
        </w:tc>
      </w:tr>
      <w:tr w:rsidR="002130A3" w:rsidRPr="00FC2E96" w14:paraId="59147DF8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917F1C9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corresAddrBldg</w:t>
            </w:r>
          </w:p>
        </w:tc>
        <w:tc>
          <w:tcPr>
            <w:tcW w:w="1700" w:type="dxa"/>
          </w:tcPr>
          <w:p w14:paraId="26A3996B" w14:textId="7AA11764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41BF2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78196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6D4158D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EFA0811" w14:textId="66A21B91" w:rsidR="002130A3" w:rsidRPr="0076771C" w:rsidRDefault="0018575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Corres Address</w:t>
            </w:r>
            <w:r>
              <w:rPr>
                <w:rFonts w:ascii="Times New Roman" w:eastAsia="DengXian" w:hAnsi="Times New Roman" w:cs="Times New Roman"/>
                <w:lang w:eastAsia="zh-CN"/>
              </w:rPr>
              <w:t xml:space="preserve"> Bldg</w:t>
            </w:r>
          </w:p>
        </w:tc>
      </w:tr>
      <w:tr w:rsidR="002130A3" w:rsidRPr="00FC2E96" w14:paraId="52E5B27F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2316E6F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corresAddrStartNo</w:t>
            </w:r>
          </w:p>
        </w:tc>
        <w:tc>
          <w:tcPr>
            <w:tcW w:w="1700" w:type="dxa"/>
          </w:tcPr>
          <w:p w14:paraId="3D665BE9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Int</w:t>
            </w:r>
          </w:p>
        </w:tc>
        <w:tc>
          <w:tcPr>
            <w:tcW w:w="1276" w:type="dxa"/>
          </w:tcPr>
          <w:p w14:paraId="1AE0CD58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D326F54" w14:textId="61ED9D9E" w:rsidR="002130A3" w:rsidRPr="0076771C" w:rsidRDefault="00185757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Corres Address</w:t>
            </w:r>
            <w:r>
              <w:rPr>
                <w:rFonts w:ascii="Times New Roman" w:eastAsia="DengXian" w:hAnsi="Times New Roman" w:cs="Times New Roman"/>
                <w:lang w:eastAsia="zh-CN"/>
              </w:rPr>
              <w:t xml:space="preserve"> StartNo</w:t>
            </w:r>
          </w:p>
        </w:tc>
      </w:tr>
      <w:tr w:rsidR="002130A3" w:rsidRPr="00FC2E96" w14:paraId="1881D64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0FD88D4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corresAddrStartNoAlpha</w:t>
            </w:r>
          </w:p>
        </w:tc>
        <w:tc>
          <w:tcPr>
            <w:tcW w:w="1700" w:type="dxa"/>
          </w:tcPr>
          <w:p w14:paraId="29770CED" w14:textId="5A65C5F6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781966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5737A6C1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D051EF8" w14:textId="0C8CE9D4" w:rsidR="002130A3" w:rsidRPr="0076771C" w:rsidRDefault="0018575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Corres Address</w:t>
            </w:r>
            <w:r>
              <w:rPr>
                <w:rFonts w:ascii="Times New Roman" w:eastAsia="DengXian" w:hAnsi="Times New Roman" w:cs="Times New Roman"/>
                <w:lang w:eastAsia="zh-CN"/>
              </w:rPr>
              <w:t xml:space="preserve"> StartNo Alpha</w:t>
            </w:r>
          </w:p>
        </w:tc>
      </w:tr>
      <w:tr w:rsidR="002130A3" w:rsidRPr="00FC2E96" w14:paraId="0C3691D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8072961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corresAddrEndNo</w:t>
            </w:r>
          </w:p>
        </w:tc>
        <w:tc>
          <w:tcPr>
            <w:tcW w:w="1700" w:type="dxa"/>
          </w:tcPr>
          <w:p w14:paraId="55CB4D2C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Int</w:t>
            </w:r>
          </w:p>
        </w:tc>
        <w:tc>
          <w:tcPr>
            <w:tcW w:w="1276" w:type="dxa"/>
          </w:tcPr>
          <w:p w14:paraId="735C7024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C470925" w14:textId="7410F32E" w:rsidR="002130A3" w:rsidRPr="0076771C" w:rsidRDefault="00185757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Corres Address</w:t>
            </w:r>
            <w:r>
              <w:rPr>
                <w:rFonts w:ascii="Times New Roman" w:eastAsia="DengXian" w:hAnsi="Times New Roman" w:cs="Times New Roman"/>
                <w:lang w:eastAsia="zh-CN"/>
              </w:rPr>
              <w:t xml:space="preserve"> EndNo</w:t>
            </w:r>
          </w:p>
        </w:tc>
      </w:tr>
      <w:tr w:rsidR="002130A3" w:rsidRPr="00FC2E96" w14:paraId="23BB462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48647FE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corresAddrEndNoAlpha</w:t>
            </w:r>
          </w:p>
        </w:tc>
        <w:tc>
          <w:tcPr>
            <w:tcW w:w="1700" w:type="dxa"/>
          </w:tcPr>
          <w:p w14:paraId="4E848F0C" w14:textId="22EBF931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073F1D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781966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4E70ACE7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3A60930" w14:textId="42C103AD" w:rsidR="002130A3" w:rsidRPr="0076771C" w:rsidRDefault="0018575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Corres Address</w:t>
            </w:r>
            <w:r>
              <w:rPr>
                <w:rFonts w:ascii="Times New Roman" w:eastAsia="DengXian" w:hAnsi="Times New Roman" w:cs="Times New Roman"/>
                <w:lang w:eastAsia="zh-CN"/>
              </w:rPr>
              <w:t xml:space="preserve"> EndNo Alpha</w:t>
            </w:r>
          </w:p>
        </w:tc>
      </w:tr>
      <w:tr w:rsidR="002130A3" w:rsidRPr="00FC2E96" w14:paraId="6A0E225D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27F76EC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corresAddrSt</w:t>
            </w:r>
          </w:p>
        </w:tc>
        <w:tc>
          <w:tcPr>
            <w:tcW w:w="1700" w:type="dxa"/>
          </w:tcPr>
          <w:p w14:paraId="4F022861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073F1D">
              <w:rPr>
                <w:rFonts w:ascii="Times New Roman" w:eastAsia="DengXian" w:hAnsi="Times New Roman" w:cs="Times New Roman"/>
                <w:lang w:eastAsia="zh-CN"/>
              </w:rPr>
              <w:t>String</w:t>
            </w:r>
          </w:p>
        </w:tc>
        <w:tc>
          <w:tcPr>
            <w:tcW w:w="1276" w:type="dxa"/>
          </w:tcPr>
          <w:p w14:paraId="20D3F99E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F1BD6D8" w14:textId="5073F414" w:rsidR="002130A3" w:rsidRPr="0076771C" w:rsidRDefault="00185757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Corres Address</w:t>
            </w:r>
            <w:r>
              <w:rPr>
                <w:rFonts w:ascii="Times New Roman" w:eastAsia="DengXian" w:hAnsi="Times New Roman" w:cs="Times New Roman"/>
                <w:lang w:eastAsia="zh-CN"/>
              </w:rPr>
              <w:t xml:space="preserve"> Street</w:t>
            </w:r>
          </w:p>
        </w:tc>
      </w:tr>
      <w:tr w:rsidR="002130A3" w:rsidRPr="00FC2E96" w14:paraId="175F9B7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B493A67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corresAddrDistrictCd</w:t>
            </w:r>
          </w:p>
        </w:tc>
        <w:tc>
          <w:tcPr>
            <w:tcW w:w="1700" w:type="dxa"/>
          </w:tcPr>
          <w:p w14:paraId="03525B7C" w14:textId="24D63D21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073F1D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781966">
              <w:rPr>
                <w:rFonts w:ascii="Times New Roman" w:eastAsia="DengXi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eastAsia="DengXian" w:hAnsi="Times New Roman" w:cs="Times New Roman"/>
                <w:lang w:eastAsia="zh-CN"/>
              </w:rPr>
              <w:t>3</w:t>
            </w:r>
            <w:r w:rsidR="00781966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098C6444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9EF2B5E" w14:textId="1B69FDE4" w:rsidR="002130A3" w:rsidRPr="0076771C" w:rsidRDefault="0018575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Corres Address</w:t>
            </w:r>
            <w:r w:rsidR="00803EAC">
              <w:rPr>
                <w:rFonts w:ascii="Times New Roman" w:eastAsia="DengXian" w:hAnsi="Times New Roman" w:cs="Times New Roman"/>
                <w:lang w:eastAsia="zh-CN"/>
              </w:rPr>
              <w:t xml:space="preserve"> District Code</w:t>
            </w:r>
          </w:p>
        </w:tc>
      </w:tr>
      <w:tr w:rsidR="002130A3" w:rsidRPr="00FC2E96" w14:paraId="09F7AD7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9DCFFF9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B4628B">
              <w:rPr>
                <w:rFonts w:ascii="Times New Roman" w:hAnsi="Times New Roman" w:cs="Times New Roman"/>
              </w:rPr>
              <w:t>corresAddrAreaCd</w:t>
            </w:r>
          </w:p>
        </w:tc>
        <w:tc>
          <w:tcPr>
            <w:tcW w:w="1700" w:type="dxa"/>
          </w:tcPr>
          <w:p w14:paraId="3E54CD12" w14:textId="77777777" w:rsidR="002130A3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Int</w:t>
            </w:r>
          </w:p>
        </w:tc>
        <w:tc>
          <w:tcPr>
            <w:tcW w:w="1276" w:type="dxa"/>
          </w:tcPr>
          <w:p w14:paraId="564C0EAB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EDB9BE0" w14:textId="7B9ACA69" w:rsidR="002130A3" w:rsidRPr="0076771C" w:rsidRDefault="00185757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Corres Address</w:t>
            </w:r>
            <w:r w:rsidR="00803EAC">
              <w:rPr>
                <w:rFonts w:ascii="Times New Roman" w:eastAsia="DengXian" w:hAnsi="Times New Roman" w:cs="Times New Roman"/>
                <w:lang w:eastAsia="zh-CN"/>
              </w:rPr>
              <w:t xml:space="preserve"> Area Code</w:t>
            </w:r>
          </w:p>
        </w:tc>
      </w:tr>
      <w:tr w:rsidR="002130A3" w:rsidRPr="00FC2E96" w14:paraId="6733B9D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DC6F7A2" w14:textId="77777777" w:rsidR="002130A3" w:rsidRPr="00B4628B" w:rsidRDefault="002130A3" w:rsidP="00781966">
            <w:pPr>
              <w:rPr>
                <w:rFonts w:ascii="Times New Roman" w:hAnsi="Times New Roman" w:cs="Times New Roman"/>
              </w:rPr>
            </w:pPr>
            <w:r w:rsidRPr="00D22966">
              <w:rPr>
                <w:rFonts w:ascii="Times New Roman" w:hAnsi="Times New Roman" w:cs="Times New Roman"/>
              </w:rPr>
              <w:t>roleid</w:t>
            </w:r>
          </w:p>
        </w:tc>
        <w:tc>
          <w:tcPr>
            <w:tcW w:w="1700" w:type="dxa"/>
          </w:tcPr>
          <w:p w14:paraId="55170BA5" w14:textId="77777777" w:rsidR="002130A3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I</w:t>
            </w:r>
            <w:r>
              <w:rPr>
                <w:rFonts w:ascii="Times New Roman" w:eastAsia="DengXian" w:hAnsi="Times New Roman" w:cs="Times New Roman"/>
                <w:lang w:eastAsia="zh-CN"/>
              </w:rPr>
              <w:t>nt</w:t>
            </w:r>
          </w:p>
        </w:tc>
        <w:tc>
          <w:tcPr>
            <w:tcW w:w="1276" w:type="dxa"/>
          </w:tcPr>
          <w:p w14:paraId="70269447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31351BF" w14:textId="1902DD8F" w:rsidR="002130A3" w:rsidRPr="00F33090" w:rsidRDefault="00FA4EB0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Rold ID</w:t>
            </w:r>
          </w:p>
        </w:tc>
      </w:tr>
    </w:tbl>
    <w:p w14:paraId="466E5D4E" w14:textId="77777777" w:rsidR="002130A3" w:rsidRPr="0076771C" w:rsidRDefault="002130A3" w:rsidP="002130A3">
      <w:pPr>
        <w:rPr>
          <w:rFonts w:ascii="Times New Roman" w:hAnsi="Times New Roman" w:cs="Times New Roman"/>
          <w:b/>
        </w:rPr>
      </w:pPr>
    </w:p>
    <w:p w14:paraId="12FE4325" w14:textId="77777777" w:rsidR="002130A3" w:rsidRPr="0076771C" w:rsidRDefault="002130A3" w:rsidP="002130A3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lastRenderedPageBreak/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12"/>
        <w:gridCol w:w="1768"/>
        <w:gridCol w:w="5736"/>
      </w:tblGrid>
      <w:tr w:rsidR="002130A3" w:rsidRPr="00FC2E96" w14:paraId="1F194879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F6292B2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43A28F9B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4E6BF816" w14:textId="77777777" w:rsidR="002130A3" w:rsidRPr="0076771C" w:rsidRDefault="002130A3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Message</w:t>
            </w:r>
          </w:p>
        </w:tc>
      </w:tr>
      <w:tr w:rsidR="002130A3" w:rsidRPr="00FC2E96" w14:paraId="7627F2F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7FE13B0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59461696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p w14:paraId="70DD558D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2130A3" w:rsidRPr="00FC2E96" w14:paraId="084070A4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5A1BBFC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58B597EC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 is null.</w:t>
            </w:r>
          </w:p>
        </w:tc>
        <w:tc>
          <w:tcPr>
            <w:tcW w:w="10998" w:type="dxa"/>
          </w:tcPr>
          <w:p w14:paraId="49922FCC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parameter “</w:t>
            </w:r>
            <w:r>
              <w:rPr>
                <w:rFonts w:ascii="Times New Roman" w:hAnsi="Times New Roman" w:cs="Times New Roman"/>
              </w:rPr>
              <w:t>caseNo</w:t>
            </w:r>
            <w:r w:rsidRPr="0076771C">
              <w:rPr>
                <w:rFonts w:ascii="Times New Roman" w:hAnsi="Times New Roman" w:cs="Times New Roman"/>
              </w:rPr>
              <w:t>” is null.</w:t>
            </w:r>
          </w:p>
        </w:tc>
      </w:tr>
      <w:tr w:rsidR="002130A3" w:rsidRPr="00FC2E96" w14:paraId="7DEF089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B2DFAA7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D20002</w:t>
            </w:r>
          </w:p>
        </w:tc>
        <w:tc>
          <w:tcPr>
            <w:tcW w:w="2225" w:type="dxa"/>
          </w:tcPr>
          <w:p w14:paraId="1DF59F8D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 is wrong.</w:t>
            </w:r>
          </w:p>
        </w:tc>
        <w:tc>
          <w:tcPr>
            <w:tcW w:w="10998" w:type="dxa"/>
          </w:tcPr>
          <w:p w14:paraId="72F6B79D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value of “</w:t>
            </w:r>
            <w:r>
              <w:rPr>
                <w:rFonts w:ascii="Times New Roman" w:hAnsi="Times New Roman" w:cs="Times New Roman"/>
              </w:rPr>
              <w:t>caseNo</w:t>
            </w:r>
            <w:r w:rsidRPr="0076771C">
              <w:rPr>
                <w:rFonts w:ascii="Times New Roman" w:hAnsi="Times New Roman" w:cs="Times New Roman"/>
              </w:rPr>
              <w:t>” is not found.</w:t>
            </w:r>
          </w:p>
        </w:tc>
      </w:tr>
      <w:tr w:rsidR="002130A3" w:rsidRPr="00FC2E96" w14:paraId="543174B3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62A04D7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2508808D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p w14:paraId="52386FE6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“clientID” is null.</w:t>
            </w:r>
          </w:p>
          <w:p w14:paraId="5A2999C1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“signature“ is null.</w:t>
            </w:r>
          </w:p>
          <w:p w14:paraId="08FC5ABB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2130A3" w:rsidRPr="00FC2E96" w14:paraId="2385E8C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856DCC9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0760B1C3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p w14:paraId="239035CC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6E6C902C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55E3E99C" w14:textId="77777777" w:rsidR="002130A3" w:rsidRPr="0076771C" w:rsidRDefault="002130A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2130A3" w:rsidRPr="00FC2E96" w14:paraId="2D55CF6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340E639" w14:textId="77777777" w:rsidR="002130A3" w:rsidRPr="0076771C" w:rsidRDefault="002130A3" w:rsidP="00781966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4BCD0C2C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p w14:paraId="1458CA4E" w14:textId="77777777" w:rsidR="002130A3" w:rsidRPr="0076771C" w:rsidRDefault="002130A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50027DAE" w14:textId="77777777" w:rsidR="002130A3" w:rsidRPr="0076771C" w:rsidRDefault="002130A3" w:rsidP="002130A3">
      <w:pPr>
        <w:rPr>
          <w:rFonts w:ascii="Times New Roman" w:hAnsi="Times New Roman" w:cs="Times New Roman"/>
        </w:rPr>
      </w:pPr>
    </w:p>
    <w:p w14:paraId="0A9C5F32" w14:textId="77777777" w:rsidR="002130A3" w:rsidRPr="0076771C" w:rsidRDefault="002130A3" w:rsidP="002130A3">
      <w:pPr>
        <w:widowControl/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30A3" w:rsidRPr="00FC2E96" w14:paraId="595C6D54" w14:textId="77777777" w:rsidTr="00781966">
        <w:tc>
          <w:tcPr>
            <w:tcW w:w="15388" w:type="dxa"/>
          </w:tcPr>
          <w:p w14:paraId="2BFCB29E" w14:textId="77777777" w:rsidR="002130A3" w:rsidRPr="0076771C" w:rsidRDefault="002130A3" w:rsidP="00781966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{</w:t>
            </w:r>
          </w:p>
          <w:p w14:paraId="185D2CBF" w14:textId="77777777" w:rsidR="002130A3" w:rsidRPr="0076771C" w:rsidRDefault="002130A3" w:rsidP="00781966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498A4A97" w14:textId="77777777" w:rsidR="002130A3" w:rsidRPr="0076771C" w:rsidRDefault="002130A3" w:rsidP="007819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76771C">
              <w:rPr>
                <w:rFonts w:ascii="Times New Roman" w:hAnsi="Times New Roman" w:cs="Times New Roman"/>
              </w:rPr>
              <w:t>}</w:t>
            </w:r>
          </w:p>
        </w:tc>
      </w:tr>
    </w:tbl>
    <w:p w14:paraId="49DB0DA0" w14:textId="77777777" w:rsidR="002130A3" w:rsidRPr="0076771C" w:rsidRDefault="002130A3" w:rsidP="002130A3">
      <w:pPr>
        <w:widowControl/>
        <w:rPr>
          <w:rFonts w:ascii="Times New Roman" w:hAnsi="Times New Roman" w:cs="Times New Roman"/>
          <w:b/>
          <w:u w:val="single"/>
        </w:rPr>
      </w:pPr>
    </w:p>
    <w:p w14:paraId="73A6925B" w14:textId="77777777" w:rsidR="002130A3" w:rsidRPr="00FC2E96" w:rsidRDefault="002130A3" w:rsidP="002130A3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30A3" w:rsidRPr="00FC2E96" w14:paraId="0A2E2BB4" w14:textId="77777777" w:rsidTr="00781966">
        <w:tc>
          <w:tcPr>
            <w:tcW w:w="15388" w:type="dxa"/>
          </w:tcPr>
          <w:p w14:paraId="5849A817" w14:textId="77777777" w:rsidR="002130A3" w:rsidRPr="00FC2E96" w:rsidRDefault="002130A3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CC25E16" w14:textId="77777777" w:rsidR="002130A3" w:rsidRPr="00FC2E96" w:rsidRDefault="002130A3" w:rsidP="007819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 xml:space="preserve"> caseNo</w:t>
            </w:r>
            <w:r w:rsidRPr="00FC2E96">
              <w:rPr>
                <w:rFonts w:ascii="Times New Roman" w:hAnsi="Times New Roman" w:cs="Times New Roman"/>
              </w:rPr>
              <w:t>": "J1111111"</w:t>
            </w:r>
          </w:p>
          <w:p w14:paraId="67A042C3" w14:textId="77777777" w:rsidR="002130A3" w:rsidRPr="00FC2E96" w:rsidRDefault="002130A3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84F4B58" w14:textId="6949A594" w:rsidR="002130A3" w:rsidRDefault="002130A3" w:rsidP="002130A3">
      <w:pPr>
        <w:widowControl/>
        <w:rPr>
          <w:rFonts w:ascii="Times New Roman" w:hAnsi="Times New Roman" w:cs="Times New Roman"/>
          <w:b/>
          <w:u w:val="single"/>
        </w:rPr>
      </w:pPr>
    </w:p>
    <w:p w14:paraId="1B7CEADA" w14:textId="77777777" w:rsidR="006A2C9E" w:rsidRPr="0076771C" w:rsidRDefault="006A2C9E" w:rsidP="006A2C9E">
      <w:pPr>
        <w:widowControl/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2C9E" w:rsidRPr="00FC2E96" w14:paraId="17551FAE" w14:textId="77777777" w:rsidTr="00BA60EB">
        <w:tc>
          <w:tcPr>
            <w:tcW w:w="9016" w:type="dxa"/>
          </w:tcPr>
          <w:p w14:paraId="224A5D01" w14:textId="77777777" w:rsidR="006A2C9E" w:rsidRPr="0076771C" w:rsidRDefault="006A2C9E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{</w:t>
            </w:r>
          </w:p>
          <w:p w14:paraId="19DEA9FF" w14:textId="77777777" w:rsidR="006A2C9E" w:rsidRPr="0076771C" w:rsidRDefault="006A2C9E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0E2C676E" w14:textId="77777777" w:rsidR="006A2C9E" w:rsidRPr="0076771C" w:rsidRDefault="006A2C9E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5888A33D" w14:textId="77777777" w:rsidR="006A2C9E" w:rsidRPr="0076771C" w:rsidRDefault="006A2C9E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"txID":"0514925f",</w:t>
            </w:r>
          </w:p>
          <w:p w14:paraId="0CEB4D2B" w14:textId="77777777" w:rsidR="006A2C9E" w:rsidRPr="0076771C" w:rsidRDefault="006A2C9E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"encryptedContent":"P8cyvYML+Ja+RJ7XUNN6sWjckHBjrQz/pM6rLerzFKbaVNoHKmRvXIC8qwdVwRi5l92VO0cj4uUon5rekd41Q/uRh6VooY3Dun0ajuN9FAJY1+GuHGhE1ZubRWIq6ls1urXBR7oLIVHat+aqjhtqmtnwRIdZdMQROH2mx1TrEec="</w:t>
            </w:r>
          </w:p>
          <w:p w14:paraId="39FC18ED" w14:textId="77777777" w:rsidR="006A2C9E" w:rsidRPr="0076771C" w:rsidRDefault="006A2C9E" w:rsidP="00BA60EB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}</w:t>
            </w:r>
          </w:p>
        </w:tc>
      </w:tr>
    </w:tbl>
    <w:p w14:paraId="49620BA3" w14:textId="77777777" w:rsidR="006A2C9E" w:rsidRDefault="006A2C9E" w:rsidP="002130A3">
      <w:pPr>
        <w:widowControl/>
        <w:rPr>
          <w:rFonts w:ascii="Times New Roman" w:hAnsi="Times New Roman" w:cs="Times New Roman"/>
          <w:b/>
          <w:u w:val="single"/>
        </w:rPr>
      </w:pPr>
    </w:p>
    <w:p w14:paraId="263771ED" w14:textId="77777777" w:rsidR="006A2C9E" w:rsidRPr="00FC2E96" w:rsidRDefault="006A2C9E" w:rsidP="006A2C9E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 xml:space="preserve">Sample </w:t>
      </w:r>
      <w:r>
        <w:rPr>
          <w:rFonts w:ascii="Times New Roman" w:hAnsi="Times New Roman" w:cs="Times New Roman"/>
          <w:b/>
          <w:u w:val="single"/>
        </w:rPr>
        <w:t>Response</w:t>
      </w:r>
      <w:r w:rsidRPr="00FC2E96">
        <w:rPr>
          <w:rFonts w:ascii="Times New Roman" w:hAnsi="Times New Roman" w:cs="Times New Roman"/>
          <w:b/>
          <w:u w:val="single"/>
        </w:rPr>
        <w:t xml:space="preserve">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2C9E" w:rsidRPr="00FC2E96" w14:paraId="5991C145" w14:textId="77777777" w:rsidTr="00BA60EB">
        <w:tc>
          <w:tcPr>
            <w:tcW w:w="9016" w:type="dxa"/>
          </w:tcPr>
          <w:p w14:paraId="381A5549" w14:textId="77777777" w:rsidR="006A2C9E" w:rsidRPr="001B75DE" w:rsidRDefault="006A2C9E" w:rsidP="00BA60EB">
            <w:pPr>
              <w:widowControl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{</w:t>
            </w:r>
          </w:p>
          <w:p w14:paraId="79FD062A" w14:textId="1761EB23" w:rsidR="006A2C9E" w:rsidRDefault="00092DC6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submissionid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8357BB">
              <w:rPr>
                <w:rFonts w:ascii="Times New Roman" w:hAnsi="Times New Roman" w:cs="Times New Roman"/>
              </w:rPr>
              <w:t>1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20D73F1E" w14:textId="725D7A29" w:rsidR="00092DC6" w:rsidRDefault="00092DC6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submissiontype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050A98" w:rsidRPr="00050A98">
              <w:rPr>
                <w:rFonts w:ascii="Times New Roman" w:hAnsi="Times New Roman" w:cs="Times New Roman"/>
              </w:rPr>
              <w:t>10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7FD92641" w14:textId="02514C86" w:rsidR="00092DC6" w:rsidRDefault="00092DC6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recevieddate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34373937" w14:textId="112D0890" w:rsidR="00092DC6" w:rsidRDefault="00092DC6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buildingid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050A98">
              <w:rPr>
                <w:rFonts w:ascii="Times New Roman" w:hAnsi="Times New Roman" w:cs="Times New Roman"/>
              </w:rPr>
              <w:t>204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13F5E4FD" w14:textId="7B609073" w:rsidR="00092DC6" w:rsidRDefault="00092DC6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becedition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2012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6797C63A" w14:textId="59FDB0D7" w:rsidR="00092DC6" w:rsidRDefault="00092DC6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developerid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8357BB">
              <w:rPr>
                <w:rFonts w:ascii="Times New Roman" w:hAnsi="Times New Roman" w:cs="Times New Roman"/>
              </w:rPr>
              <w:t>1</w:t>
            </w:r>
          </w:p>
          <w:p w14:paraId="673B6CB9" w14:textId="4B1BB757" w:rsidR="00092DC6" w:rsidRDefault="00092DC6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devdeclaredate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3C66AE37" w14:textId="4DCFFDFB" w:rsidR="00092DC6" w:rsidRDefault="00092DC6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ownerid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8357BB">
              <w:rPr>
                <w:rFonts w:ascii="Times New Roman" w:hAnsi="Times New Roman" w:cs="Times New Roman"/>
              </w:rPr>
              <w:t>1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7982050F" w14:textId="543D1532" w:rsidR="00092DC6" w:rsidRDefault="00092DC6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ownerdeclaredate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33E72728" w14:textId="0D80CC0D" w:rsidR="00092DC6" w:rsidRDefault="00092DC6" w:rsidP="00BA60EB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rearegno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 w:rsidRPr="00050A98">
              <w:rPr>
                <w:rFonts w:ascii="Times New Roman" w:hAnsi="Times New Roman" w:cs="Times New Roman"/>
              </w:rPr>
              <w:t>EA00578G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64A70CE1" w14:textId="363F1268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readeclaredate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77A5F91D" w14:textId="3EC6C38D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lastRenderedPageBreak/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categorycode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IN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3552C486" w14:textId="0E77D435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consentdate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434A0D3D" w14:textId="1CB75E80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consentref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 w:rsidRPr="00050A98">
              <w:rPr>
                <w:rFonts w:ascii="Times New Roman" w:hAnsi="Times New Roman" w:cs="Times New Roman"/>
              </w:rPr>
              <w:t>BD 2/2055/07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0AEABEB8" w14:textId="77C56568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commencedate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6AA35F59" w14:textId="5CABD050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opdate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188DD69D" w14:textId="2E4222FC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opref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 w:rsidRPr="00050A98">
              <w:rPr>
                <w:rFonts w:ascii="Times New Roman" w:hAnsi="Times New Roman" w:cs="Times New Roman"/>
              </w:rPr>
              <w:t>NT 53/2013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146F137D" w14:textId="1564E19F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cocrregno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044B5CB5" w14:textId="7792A0D2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caseno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 w:rsidRPr="00050A98">
              <w:rPr>
                <w:rFonts w:ascii="Times New Roman" w:hAnsi="Times New Roman" w:cs="Times New Roman"/>
              </w:rPr>
              <w:t>EMSD/EEO/BC/34-06091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52D97602" w14:textId="55A2BF20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esubmissionref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101395F9" w14:textId="502E88BA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esubmissiondate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5A6D2515" w14:textId="0669DBD7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statuscode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2500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2834763D" w14:textId="02F08AC3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createdate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7FA8D34E" w14:textId="523480B6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createby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SYS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0ABF4CAD" w14:textId="598F09BC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updatedate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050A98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67ED4DB4" w14:textId="044B3A61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updateby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SYS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15CAEFD3" w14:textId="26D12816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subjectengineer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 w:rsidRPr="00600441">
              <w:rPr>
                <w:rFonts w:ascii="Times New Roman" w:hAnsi="Times New Roman" w:cs="Times New Roman"/>
              </w:rPr>
              <w:t>E/EEB15/1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255F27AD" w14:textId="5A7BAFC9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subjectinspector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 w:rsidRPr="00600441">
              <w:rPr>
                <w:rFonts w:ascii="Times New Roman" w:hAnsi="Times New Roman" w:cs="Times New Roman"/>
              </w:rPr>
              <w:t>TO/EEB3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4E81F043" w14:textId="59328744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ackdate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6C15AC51" w14:textId="6286C26C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screenby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 w:rsidRPr="00600441">
              <w:rPr>
                <w:rFonts w:ascii="Times New Roman" w:hAnsi="Times New Roman" w:cs="Times New Roman"/>
              </w:rPr>
              <w:t>BSI/EEB7/2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4E0A60C7" w14:textId="2CC6B799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screendate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7F2F9139" w14:textId="33FBC25F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reviewby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 w:rsidRPr="00600441">
              <w:rPr>
                <w:rFonts w:ascii="Times New Roman" w:hAnsi="Times New Roman" w:cs="Times New Roman"/>
              </w:rPr>
              <w:t>E/EEB5/1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5EE33D3A" w14:textId="6E67A66F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reviewdate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4EB0CE49" w14:textId="163BCA18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dtClosefile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6FE695CB" w14:textId="1B44FDAE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cocrregdate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7C0D6D53" w14:textId="34D4ECD0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lastclarifydate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2A280E9A" w14:textId="63C824A0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opyear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8357BB">
              <w:rPr>
                <w:rFonts w:ascii="Times New Roman" w:hAnsi="Times New Roman" w:cs="Times New Roman"/>
              </w:rPr>
              <w:t>2021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5DC4F0C0" w14:textId="32B632BB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opmonth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8357BB">
              <w:rPr>
                <w:rFonts w:ascii="Times New Roman" w:hAnsi="Times New Roman" w:cs="Times New Roman"/>
              </w:rPr>
              <w:t>12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6754E88A" w14:textId="48B3D120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opday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8357BB">
              <w:rPr>
                <w:rFonts w:ascii="Times New Roman" w:hAnsi="Times New Roman" w:cs="Times New Roman"/>
              </w:rPr>
              <w:t>13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6D9D18BB" w14:textId="3C783DC0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dateexempreceived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6F83E0BD" w14:textId="0E503737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datereject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31519E2F" w14:textId="0BECA70E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dateapproval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232E3DBA" w14:textId="2B5DF754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reminderletterissuedatecocr1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4002DB71" w14:textId="3C4098EB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reminderletterissuedatecocr2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48A953D8" w14:textId="7D88DC5E" w:rsidR="00092DC6" w:rsidRDefault="00092DC6" w:rsidP="00092DC6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E46ADA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inIssuedate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41A6F0D2" w14:textId="17B4E274" w:rsidR="00E46ADA" w:rsidRDefault="00E46ADA" w:rsidP="00E46ADA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inExpirydate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36278B05" w14:textId="293F48B9" w:rsidR="00E46ADA" w:rsidRDefault="00E46ADA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inReferenceno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41EFC90A" w14:textId="52819CD6" w:rsidR="00E46ADA" w:rsidRDefault="00E46ADA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inRemarks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6CB8519F" w14:textId="4CB0E577" w:rsidR="00E46ADA" w:rsidRDefault="00E46ADA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cocrIssuedate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1F58D844" w14:textId="65B02DE7" w:rsidR="00E46ADA" w:rsidRDefault="00E46ADA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cocrExpirydate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600441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009129FF" w14:textId="48521D68" w:rsidR="00E46ADA" w:rsidRDefault="00E46ADA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cocrCertno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73EAC416" w14:textId="3B868CF4" w:rsidR="00E46ADA" w:rsidRDefault="00E46ADA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areainternfloor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8357BB">
              <w:rPr>
                <w:rFonts w:ascii="Times New Roman" w:hAnsi="Times New Roman" w:cs="Times New Roman"/>
              </w:rPr>
              <w:t>1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512704CE" w14:textId="7818571E" w:rsidR="00E46ADA" w:rsidRDefault="00E46ADA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gfaNondomestic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8357BB">
              <w:rPr>
                <w:rFonts w:ascii="Times New Roman" w:hAnsi="Times New Roman" w:cs="Times New Roman"/>
              </w:rPr>
              <w:t>1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5BD06577" w14:textId="0FF2EC62" w:rsidR="00E46ADA" w:rsidRDefault="00E46ADA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gfaDomestic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8357BB">
              <w:rPr>
                <w:rFonts w:ascii="Times New Roman" w:hAnsi="Times New Roman" w:cs="Times New Roman"/>
              </w:rPr>
              <w:t>1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76A9C350" w14:textId="506782D5" w:rsidR="00E46ADA" w:rsidRDefault="00E46ADA" w:rsidP="00E46ADA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carparkno</w:t>
            </w:r>
            <w:r>
              <w:rPr>
                <w:rFonts w:ascii="Times New Roman" w:hAnsi="Times New Roman" w:cs="Times New Roman"/>
              </w:rPr>
              <w:t>":</w:t>
            </w:r>
            <w:r w:rsidR="008357BB">
              <w:rPr>
                <w:rFonts w:ascii="Times New Roman" w:hAnsi="Times New Roman" w:cs="Times New Roman"/>
              </w:rPr>
              <w:t>1</w:t>
            </w:r>
          </w:p>
          <w:p w14:paraId="0D387593" w14:textId="77777777" w:rsidR="00092DC6" w:rsidRDefault="00092DC6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Party</w:t>
            </w:r>
            <w:r>
              <w:rPr>
                <w:rFonts w:ascii="Times New Roman" w:hAnsi="Times New Roman" w:cs="Times New Roman"/>
              </w:rPr>
              <w:t>":[{</w:t>
            </w:r>
          </w:p>
          <w:p w14:paraId="09422FAA" w14:textId="37677BCE" w:rsidR="00092DC6" w:rsidRDefault="00092DC6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 xml:space="preserve">      </w:t>
            </w:r>
            <w:r w:rsidR="00F536EC"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partyid</w:t>
            </w:r>
            <w:r w:rsidR="00BA60EB">
              <w:rPr>
                <w:rFonts w:ascii="Times New Roman" w:hAnsi="Times New Roman" w:cs="Times New Roman"/>
              </w:rPr>
              <w:t>":1</w:t>
            </w:r>
            <w:r w:rsidR="00F536EC" w:rsidRPr="0076771C">
              <w:rPr>
                <w:rFonts w:ascii="Times New Roman" w:hAnsi="Times New Roman" w:cs="Times New Roman"/>
              </w:rPr>
              <w:t>,</w:t>
            </w:r>
          </w:p>
          <w:p w14:paraId="3E14CD4F" w14:textId="49E51CF3" w:rsidR="00F536EC" w:rsidRDefault="00F536EC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partytype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BA60EB" w:rsidRPr="00BA60EB">
              <w:rPr>
                <w:rFonts w:ascii="Times New Roman" w:hAnsi="Times New Roman" w:cs="Times New Roman"/>
              </w:rPr>
              <w:t>C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59929F01" w14:textId="756FDE19" w:rsidR="00F536EC" w:rsidRDefault="00F536EC" w:rsidP="00F33090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engname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264B5E" w:rsidRPr="00264B5E">
              <w:rPr>
                <w:rFonts w:ascii="Times New Roman" w:hAnsi="Times New Roman" w:cs="Times New Roman"/>
              </w:rPr>
              <w:t>MTR Corporation Limited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411D530E" w14:textId="6A27257E" w:rsidR="00F536EC" w:rsidRDefault="00F536EC" w:rsidP="00F33090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chiname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B17586" w:rsidRPr="00B17586">
              <w:rPr>
                <w:rFonts w:ascii="Times New Roman" w:hAnsi="Times New Roman" w:cs="Times New Roman" w:hint="eastAsia"/>
              </w:rPr>
              <w:t>香港鐵路有限公司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7741AADF" w14:textId="76894454" w:rsidR="00F536EC" w:rsidRDefault="00F536EC" w:rsidP="00F33090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lastRenderedPageBreak/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salutation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0A79B401" w14:textId="7F502285" w:rsidR="00F536EC" w:rsidRDefault="00F536EC" w:rsidP="00F536E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 xml:space="preserve">      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representid</w:t>
            </w:r>
            <w:r w:rsidR="00BA60EB">
              <w:rPr>
                <w:rFonts w:ascii="Times New Roman" w:hAnsi="Times New Roman" w:cs="Times New Roman"/>
              </w:rPr>
              <w:t>":1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79FB4A0D" w14:textId="3996B568" w:rsidR="00F536EC" w:rsidRDefault="00F536EC" w:rsidP="00F536E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repposition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3854C933" w14:textId="5005FE22" w:rsidR="00F536EC" w:rsidRDefault="00F536EC" w:rsidP="00F536EC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corraddr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B17586" w:rsidRPr="00B17586">
              <w:rPr>
                <w:rFonts w:ascii="Times New Roman" w:hAnsi="Times New Roman" w:cs="Times New Roman"/>
              </w:rPr>
              <w:t>7/f, Centre Point, 181-185 Gloucester Road , Wan Chai, Hong Kong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27B77E20" w14:textId="346D7953" w:rsidR="00F536EC" w:rsidRDefault="00F536EC" w:rsidP="00F536EC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phoneno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B17586" w:rsidRPr="00B17586">
              <w:rPr>
                <w:rFonts w:ascii="Times New Roman" w:hAnsi="Times New Roman" w:cs="Times New Roman"/>
              </w:rPr>
              <w:t>3462 6218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7A6743A7" w14:textId="7F2FF62F" w:rsidR="00F536EC" w:rsidRDefault="00F536EC" w:rsidP="00F33090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faxno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B17586" w:rsidRPr="00B17586">
              <w:rPr>
                <w:rFonts w:ascii="Times New Roman" w:hAnsi="Times New Roman" w:cs="Times New Roman"/>
              </w:rPr>
              <w:t>3464 0911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6C82A9A4" w14:textId="0D95D7E3" w:rsidR="00F536EC" w:rsidRDefault="00F536EC" w:rsidP="00F33090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emailaddress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B17586" w:rsidRPr="00B17586">
              <w:rPr>
                <w:rFonts w:ascii="Times New Roman" w:hAnsi="Times New Roman" w:cs="Times New Roman"/>
              </w:rPr>
              <w:t>tclam3@mtr.com.hk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6BB2F256" w14:textId="353C81EE" w:rsidR="00F536EC" w:rsidRDefault="00F536EC" w:rsidP="00F536E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createdate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B17586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4B07AD86" w14:textId="0F46FC36" w:rsidR="00F536EC" w:rsidRDefault="00F536EC" w:rsidP="00F536EC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createby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B17586">
              <w:rPr>
                <w:rFonts w:ascii="Times New Roman" w:hAnsi="Times New Roman" w:cs="Times New Roman"/>
              </w:rPr>
              <w:t>SYS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0098D742" w14:textId="52135419" w:rsidR="00F536EC" w:rsidRDefault="00F536EC" w:rsidP="00F536EC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updatedate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B17586">
              <w:rPr>
                <w:rFonts w:ascii="Times New Roman" w:hAnsi="Times New Roman" w:cs="Times New Roman"/>
              </w:rPr>
              <w:t>20211213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0C5BF2AD" w14:textId="757F7C89" w:rsidR="00F536EC" w:rsidRDefault="00F536EC" w:rsidP="00F33090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updateby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B17586">
              <w:rPr>
                <w:rFonts w:ascii="Times New Roman" w:hAnsi="Times New Roman" w:cs="Times New Roman"/>
              </w:rPr>
              <w:t>SYS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6F0B93F1" w14:textId="362ABBFE" w:rsidR="00F536EC" w:rsidRDefault="00F536EC" w:rsidP="00F33090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corresAddrFlat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2A378787" w14:textId="0F4272D4" w:rsidR="00F536EC" w:rsidRDefault="00F536EC" w:rsidP="00F536E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corresAddrFloor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B17586">
              <w:rPr>
                <w:rFonts w:ascii="Times New Roman" w:hAnsi="Times New Roman" w:cs="Times New Roman"/>
              </w:rPr>
              <w:t>7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2F570D00" w14:textId="62722791" w:rsidR="00F536EC" w:rsidRDefault="00F536EC" w:rsidP="00F536EC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corresAddrBlock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399A935D" w14:textId="5E1CA500" w:rsidR="00F536EC" w:rsidRDefault="00F536EC" w:rsidP="00F536EC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corresAddrBldg</w:t>
            </w:r>
            <w:r w:rsidRPr="0076771C">
              <w:rPr>
                <w:rFonts w:ascii="Times New Roman" w:hAnsi="Times New Roman" w:cs="Times New Roman"/>
              </w:rPr>
              <w:t>":"</w:t>
            </w:r>
            <w:r w:rsidR="00B17586" w:rsidRPr="00B17586">
              <w:rPr>
                <w:rFonts w:ascii="Times New Roman" w:hAnsi="Times New Roman" w:cs="Times New Roman"/>
              </w:rPr>
              <w:t>Centre Point</w:t>
            </w:r>
            <w:r w:rsidRPr="0076771C">
              <w:rPr>
                <w:rFonts w:ascii="Times New Roman" w:hAnsi="Times New Roman" w:cs="Times New Roman"/>
              </w:rPr>
              <w:t>",</w:t>
            </w:r>
          </w:p>
          <w:p w14:paraId="7DE31490" w14:textId="4F4C4FCA" w:rsidR="00F536EC" w:rsidRDefault="00F536EC" w:rsidP="00F33090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corresAddrStartNo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927BB8">
              <w:rPr>
                <w:rFonts w:ascii="Times New Roman" w:hAnsi="Times New Roman" w:cs="Times New Roman"/>
              </w:rPr>
              <w:t>1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43C23FAF" w14:textId="23FBC303" w:rsidR="00F536EC" w:rsidRDefault="00F536EC" w:rsidP="00F33090">
            <w:pPr>
              <w:widowControl/>
              <w:ind w:firstLineChars="222" w:firstLine="53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corresAddrStartNoAlpha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4C3D8766" w14:textId="07EDA3EB" w:rsidR="00F536EC" w:rsidRDefault="00F536EC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05A26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corresAddrEndNo</w:t>
            </w:r>
            <w:r>
              <w:rPr>
                <w:rFonts w:ascii="Times New Roman" w:hAnsi="Times New Roman" w:cs="Times New Roman"/>
              </w:rPr>
              <w:t>":</w:t>
            </w:r>
            <w:r w:rsidR="00927BB8">
              <w:rPr>
                <w:rFonts w:ascii="Times New Roman" w:hAnsi="Times New Roman" w:cs="Times New Roman"/>
              </w:rPr>
              <w:t>1</w:t>
            </w:r>
            <w:r w:rsidR="00005A26">
              <w:rPr>
                <w:rFonts w:ascii="Times New Roman" w:hAnsi="Times New Roman" w:cs="Times New Roman"/>
              </w:rPr>
              <w:t>,</w:t>
            </w:r>
          </w:p>
          <w:p w14:paraId="77BC5F10" w14:textId="11836214" w:rsidR="00005A26" w:rsidRDefault="00005A26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20E12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corresAddrEndNoAlpha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7E07E9B1" w14:textId="6C9D91C1" w:rsidR="00005A26" w:rsidRDefault="00005A26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20E12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corresAddrSt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2F6703D3" w14:textId="59460BDD" w:rsidR="00005A26" w:rsidRDefault="00005A26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20E12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corresAddrDistrictCd</w:t>
            </w:r>
            <w:r w:rsidRPr="0076771C">
              <w:rPr>
                <w:rFonts w:ascii="Times New Roman" w:hAnsi="Times New Roman" w:cs="Times New Roman"/>
              </w:rPr>
              <w:t>":"",</w:t>
            </w:r>
          </w:p>
          <w:p w14:paraId="2DCD7790" w14:textId="1E4304BF" w:rsidR="00005A26" w:rsidRDefault="00005A26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20E12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corresAddrAreaCd</w:t>
            </w:r>
            <w:r w:rsidRPr="0076771C">
              <w:rPr>
                <w:rFonts w:ascii="Times New Roman" w:hAnsi="Times New Roman" w:cs="Times New Roman"/>
              </w:rPr>
              <w:t>":</w:t>
            </w:r>
            <w:r w:rsidR="00927BB8">
              <w:rPr>
                <w:rFonts w:ascii="Times New Roman" w:hAnsi="Times New Roman" w:cs="Times New Roman"/>
              </w:rPr>
              <w:t>1</w:t>
            </w:r>
            <w:r w:rsidRPr="0076771C">
              <w:rPr>
                <w:rFonts w:ascii="Times New Roman" w:hAnsi="Times New Roman" w:cs="Times New Roman"/>
              </w:rPr>
              <w:t>,</w:t>
            </w:r>
          </w:p>
          <w:p w14:paraId="11F3E910" w14:textId="4463DE5B" w:rsidR="00005A26" w:rsidRDefault="00005A26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76771C">
              <w:rPr>
                <w:rFonts w:ascii="Times New Roman" w:hAnsi="Times New Roman" w:cs="Times New Roman"/>
              </w:rPr>
              <w:t>"</w:t>
            </w:r>
            <w:r w:rsidR="00020E12"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roleid</w:t>
            </w:r>
            <w:r w:rsidR="00C70714">
              <w:rPr>
                <w:rFonts w:ascii="Times New Roman" w:hAnsi="Times New Roman" w:cs="Times New Roman"/>
              </w:rPr>
              <w:t>":1</w:t>
            </w:r>
          </w:p>
          <w:p w14:paraId="22E9CD41" w14:textId="71A46EDA" w:rsidR="00092DC6" w:rsidRDefault="00092DC6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}]</w:t>
            </w:r>
          </w:p>
          <w:p w14:paraId="7AE26035" w14:textId="374666FD" w:rsidR="006A2C9E" w:rsidRPr="00FC2E96" w:rsidRDefault="006A2C9E" w:rsidP="00F33090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}</w:t>
            </w:r>
          </w:p>
        </w:tc>
      </w:tr>
      <w:tr w:rsidR="00E46ADA" w:rsidRPr="00FC2E96" w14:paraId="0C52E931" w14:textId="77777777" w:rsidTr="00BA60EB">
        <w:tc>
          <w:tcPr>
            <w:tcW w:w="9016" w:type="dxa"/>
          </w:tcPr>
          <w:p w14:paraId="38B82AE8" w14:textId="77777777" w:rsidR="00E46ADA" w:rsidRPr="001B75DE" w:rsidRDefault="00E46ADA" w:rsidP="00BA60EB">
            <w:pPr>
              <w:widowControl/>
              <w:rPr>
                <w:rFonts w:ascii="Times New Roman" w:hAnsi="Times New Roman" w:cs="Times New Roman"/>
              </w:rPr>
            </w:pPr>
          </w:p>
        </w:tc>
      </w:tr>
    </w:tbl>
    <w:p w14:paraId="4B6B0E82" w14:textId="77777777" w:rsidR="006A2C9E" w:rsidRPr="0076771C" w:rsidRDefault="006A2C9E" w:rsidP="002130A3">
      <w:pPr>
        <w:widowControl/>
        <w:rPr>
          <w:rFonts w:ascii="Times New Roman" w:hAnsi="Times New Roman" w:cs="Times New Roman"/>
          <w:b/>
          <w:u w:val="single"/>
        </w:rPr>
      </w:pPr>
    </w:p>
    <w:p w14:paraId="6DE2CA47" w14:textId="0D5F9385" w:rsidR="00E52CA6" w:rsidRPr="00FC2E96" w:rsidRDefault="00E52CA6" w:rsidP="00E52CA6">
      <w:pPr>
        <w:pStyle w:val="Heading1"/>
        <w:keepLines w:val="0"/>
        <w:pageBreakBefore/>
        <w:widowControl/>
        <w:numPr>
          <w:ilvl w:val="0"/>
          <w:numId w:val="2"/>
        </w:numPr>
        <w:spacing w:before="0" w:after="240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423" w:name="_Toc96933919"/>
      <w:r w:rsidRPr="005E6BD9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Get</w:t>
      </w:r>
      <w:r>
        <w:rPr>
          <w:rFonts w:ascii="Times New Roman" w:eastAsia="PMingLiU" w:hAnsi="Times New Roman" w:cs="Times New Roman"/>
          <w:caps/>
          <w:kern w:val="28"/>
          <w:sz w:val="28"/>
          <w:szCs w:val="20"/>
        </w:rPr>
        <w:t xml:space="preserve"> </w:t>
      </w:r>
      <w:r w:rsidR="000C12E6">
        <w:rPr>
          <w:rFonts w:ascii="Times New Roman" w:eastAsia="PMingLiU" w:hAnsi="Times New Roman" w:cs="Times New Roman"/>
          <w:caps/>
          <w:kern w:val="28"/>
          <w:sz w:val="28"/>
          <w:szCs w:val="20"/>
        </w:rPr>
        <w:t>B</w:t>
      </w:r>
      <w:r>
        <w:rPr>
          <w:rFonts w:ascii="Times New Roman" w:eastAsia="PMingLiU" w:hAnsi="Times New Roman" w:cs="Times New Roman"/>
          <w:caps/>
          <w:kern w:val="28"/>
          <w:sz w:val="28"/>
          <w:szCs w:val="20"/>
        </w:rPr>
        <w:t>ec</w:t>
      </w:r>
      <w:bookmarkEnd w:id="423"/>
    </w:p>
    <w:p w14:paraId="3076FE34" w14:textId="77777777" w:rsidR="00E52CA6" w:rsidRPr="0076771C" w:rsidRDefault="00E52CA6" w:rsidP="00E52CA6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55"/>
        <w:gridCol w:w="7061"/>
      </w:tblGrid>
      <w:tr w:rsidR="00E52CA6" w:rsidRPr="00FC2E96" w14:paraId="41A26662" w14:textId="77777777" w:rsidTr="0002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02E6D5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6A5E6054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E52CA6" w:rsidRPr="00FC2E96" w14:paraId="35C500FE" w14:textId="77777777" w:rsidTr="0002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E3E9EB6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135B6F2E" w14:textId="6FE1BFAC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 </w:t>
            </w:r>
            <w:r w:rsidR="00705C04">
              <w:rPr>
                <w:rFonts w:ascii="Times New Roman" w:hAnsi="Times New Roman" w:cs="Times New Roman"/>
              </w:rPr>
              <w:t>B</w:t>
            </w:r>
            <w:r w:rsidR="003E0307">
              <w:rPr>
                <w:rFonts w:ascii="Times New Roman" w:hAnsi="Times New Roman" w:cs="Times New Roman"/>
              </w:rPr>
              <w:t>ec</w:t>
            </w:r>
            <w:r w:rsidRPr="0076771C">
              <w:rPr>
                <w:rFonts w:ascii="Times New Roman" w:hAnsi="Times New Roman" w:cs="Times New Roman"/>
              </w:rPr>
              <w:t xml:space="preserve"> from the given account</w:t>
            </w:r>
          </w:p>
        </w:tc>
      </w:tr>
      <w:tr w:rsidR="00E52CA6" w:rsidRPr="00FC2E96" w14:paraId="13127E8C" w14:textId="77777777" w:rsidTr="0002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1C3DC79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31EE03BF" w14:textId="5380ED2D" w:rsidR="00E52CA6" w:rsidRPr="0076771C" w:rsidRDefault="00E52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&lt;Backend_Service_Domain&gt;/{Version}/</w:t>
            </w:r>
            <w:r>
              <w:t xml:space="preserve"> </w:t>
            </w:r>
            <w:r w:rsidRPr="00BC5D43">
              <w:rPr>
                <w:rFonts w:ascii="Times New Roman" w:hAnsi="Times New Roman" w:cs="Times New Roman"/>
              </w:rPr>
              <w:t>Get</w:t>
            </w:r>
            <w:r w:rsidR="00705C04">
              <w:rPr>
                <w:rFonts w:ascii="Times New Roman" w:hAnsi="Times New Roman" w:cs="Times New Roman"/>
              </w:rPr>
              <w:t>B</w:t>
            </w:r>
            <w:r w:rsidR="003E0307">
              <w:rPr>
                <w:rFonts w:ascii="Times New Roman" w:hAnsi="Times New Roman" w:cs="Times New Roman"/>
              </w:rPr>
              <w:t>ec</w:t>
            </w:r>
          </w:p>
        </w:tc>
      </w:tr>
      <w:tr w:rsidR="00E52CA6" w:rsidRPr="00FC2E96" w14:paraId="43AB6CE1" w14:textId="77777777" w:rsidTr="0002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78D7143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183EFE38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POST</w:t>
            </w:r>
          </w:p>
        </w:tc>
      </w:tr>
      <w:tr w:rsidR="00E52CA6" w:rsidRPr="00FC2E96" w14:paraId="4CD31975" w14:textId="77777777" w:rsidTr="0002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7CD8F8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2A9C64C8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1</w:t>
            </w:r>
          </w:p>
        </w:tc>
      </w:tr>
      <w:tr w:rsidR="00E52CA6" w:rsidRPr="00FC2E96" w14:paraId="3D2EB0CD" w14:textId="77777777" w:rsidTr="0002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847E4F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4AEE909D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This API is to retrieve the role of the given account for WBRS verity or manage role. Both valid and invalid roles shall be returned to WBRS for account management.</w:t>
            </w:r>
          </w:p>
        </w:tc>
      </w:tr>
    </w:tbl>
    <w:p w14:paraId="4341732D" w14:textId="77777777" w:rsidR="00E52CA6" w:rsidRPr="0076771C" w:rsidRDefault="00E52CA6" w:rsidP="00E52CA6">
      <w:pPr>
        <w:rPr>
          <w:rFonts w:ascii="Times New Roman" w:hAnsi="Times New Roman" w:cs="Times New Roman"/>
        </w:rPr>
      </w:pPr>
    </w:p>
    <w:p w14:paraId="40EC62DC" w14:textId="77777777" w:rsidR="00E52CA6" w:rsidRPr="0076771C" w:rsidRDefault="00E52CA6" w:rsidP="00E52CA6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E52CA6" w:rsidRPr="00FC2E96" w14:paraId="4C4A22DB" w14:textId="77777777" w:rsidTr="0002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995FC6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1FBFE34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1B53F17A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E638DF6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E52CA6" w:rsidRPr="00FC2E96" w14:paraId="37E5C632" w14:textId="77777777" w:rsidTr="0002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281B93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44B6C572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2C18799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57BC29C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76771C">
              <w:rPr>
                <w:rFonts w:ascii="Times New Roman" w:hAnsi="Times New Roman" w:cs="Times New Roman"/>
                <w:b/>
              </w:rPr>
              <w:t>nonce</w:t>
            </w:r>
            <w:r w:rsidRPr="0076771C">
              <w:rPr>
                <w:rFonts w:ascii="Times New Roman" w:hAnsi="Times New Roman" w:cs="Times New Roman"/>
              </w:rPr>
              <w:t xml:space="preserve"> and </w:t>
            </w:r>
            <w:r w:rsidRPr="0076771C">
              <w:rPr>
                <w:rFonts w:ascii="Times New Roman" w:hAnsi="Times New Roman" w:cs="Times New Roman"/>
                <w:b/>
              </w:rPr>
              <w:t>encrypted content</w:t>
            </w:r>
            <w:r w:rsidRPr="0076771C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E52CA6" w:rsidRPr="00FC2E96" w14:paraId="7FE3F433" w14:textId="77777777" w:rsidTr="0002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F138BF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351A9CED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9030A03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4A3EDBA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E52CA6" w:rsidRPr="00FC2E96" w14:paraId="4D9D0B4B" w14:textId="77777777" w:rsidTr="0002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1C3D7D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416FD314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A018AF7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83D2ABB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1CC72167" w14:textId="77777777" w:rsidR="00E52CA6" w:rsidRPr="0076771C" w:rsidRDefault="00E52CA6" w:rsidP="00E52CA6">
      <w:pPr>
        <w:rPr>
          <w:rFonts w:ascii="Times New Roman" w:hAnsi="Times New Roman" w:cs="Times New Roman"/>
        </w:rPr>
      </w:pPr>
    </w:p>
    <w:p w14:paraId="1E592823" w14:textId="77777777" w:rsidR="00E52CA6" w:rsidRPr="0076771C" w:rsidRDefault="00E52CA6" w:rsidP="00E52CA6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8"/>
        <w:gridCol w:w="971"/>
        <w:gridCol w:w="1255"/>
        <w:gridCol w:w="4702"/>
      </w:tblGrid>
      <w:tr w:rsidR="00E52CA6" w:rsidRPr="00FC2E96" w14:paraId="57E167CA" w14:textId="77777777" w:rsidTr="0002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6597A3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D7728A6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7F5F3960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03290640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E52CA6" w:rsidRPr="00FC2E96" w14:paraId="7CF7425F" w14:textId="77777777" w:rsidTr="0002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57A678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269A44A1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74791DC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FB34F54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E52CA6" w:rsidRPr="00FC2E96" w14:paraId="4458B784" w14:textId="77777777" w:rsidTr="0002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BA3631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66BDBD0E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180AB853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E4E13C1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E52CA6" w:rsidRPr="00FC2E96" w14:paraId="24A233B5" w14:textId="77777777" w:rsidTr="0002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852C15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01F8CF0A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12B68F5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9664CEF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  <w:tr w:rsidR="00E52CA6" w:rsidRPr="00FC2E96" w14:paraId="17FAF8EE" w14:textId="77777777" w:rsidTr="0002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A67A25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76A8E402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275" w:type="dxa"/>
          </w:tcPr>
          <w:p w14:paraId="4840299F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10857" w:type="dxa"/>
          </w:tcPr>
          <w:p w14:paraId="60898D34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Return NULL if the code is not “D00000”. Details please refer to below section “Response – Content”.</w:t>
            </w:r>
          </w:p>
        </w:tc>
      </w:tr>
    </w:tbl>
    <w:p w14:paraId="122C91AA" w14:textId="77777777" w:rsidR="00E52CA6" w:rsidRPr="0076771C" w:rsidRDefault="00E52CA6" w:rsidP="00E52CA6">
      <w:pPr>
        <w:rPr>
          <w:rFonts w:ascii="Times New Roman" w:hAnsi="Times New Roman" w:cs="Times New Roman"/>
          <w:b/>
        </w:rPr>
      </w:pPr>
    </w:p>
    <w:p w14:paraId="52DCDA02" w14:textId="77777777" w:rsidR="00E52CA6" w:rsidRPr="0076771C" w:rsidRDefault="00E52CA6" w:rsidP="00E52CA6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Response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39"/>
        <w:gridCol w:w="1237"/>
        <w:gridCol w:w="1368"/>
        <w:gridCol w:w="4672"/>
      </w:tblGrid>
      <w:tr w:rsidR="00E52CA6" w:rsidRPr="00FC2E96" w14:paraId="5838199D" w14:textId="77777777" w:rsidTr="0002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A461DA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1" w:type="dxa"/>
          </w:tcPr>
          <w:p w14:paraId="264AF450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59" w:type="dxa"/>
          </w:tcPr>
          <w:p w14:paraId="248B6E51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9723" w:type="dxa"/>
          </w:tcPr>
          <w:p w14:paraId="1413D752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E52CA6" w:rsidRPr="00FC2E96" w14:paraId="531A79DE" w14:textId="77777777" w:rsidTr="0002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3B780B" w14:textId="1DF79B8D" w:rsidR="00E52CA6" w:rsidRPr="0076771C" w:rsidRDefault="000C12E6" w:rsidP="00022BCC">
            <w:pPr>
              <w:rPr>
                <w:rFonts w:ascii="Times New Roman" w:hAnsi="Times New Roman" w:cs="Times New Roman"/>
              </w:rPr>
            </w:pPr>
            <w:r>
              <w:rPr>
                <w:rFonts w:ascii="NSimSun" w:eastAsia="NSimSun" w:cs="NSimSun"/>
                <w:color w:val="000000"/>
                <w:kern w:val="0"/>
                <w:sz w:val="19"/>
                <w:szCs w:val="19"/>
              </w:rPr>
              <w:t>Bec</w:t>
            </w:r>
          </w:p>
        </w:tc>
        <w:tc>
          <w:tcPr>
            <w:tcW w:w="1701" w:type="dxa"/>
          </w:tcPr>
          <w:p w14:paraId="3379404C" w14:textId="77777777" w:rsidR="00E52CA6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E3BF5">
              <w:rPr>
                <w:rFonts w:ascii="Times New Roman" w:hAnsi="Times New Roman" w:cs="Times New Roman"/>
              </w:rPr>
              <w:t>District</w:t>
            </w:r>
          </w:p>
          <w:p w14:paraId="4DA478A7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559" w:type="dxa"/>
          </w:tcPr>
          <w:p w14:paraId="39B57EBA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9723" w:type="dxa"/>
          </w:tcPr>
          <w:p w14:paraId="02CB7A2B" w14:textId="49167CE1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Details please refer to below section “Content - </w:t>
            </w:r>
            <w:r w:rsidR="000C12E6" w:rsidRPr="000C12E6">
              <w:rPr>
                <w:rFonts w:ascii="Times New Roman" w:hAnsi="Times New Roman" w:cs="Times New Roman"/>
              </w:rPr>
              <w:t>Bec</w:t>
            </w:r>
            <w:r w:rsidRPr="0076771C"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39C226F9" w14:textId="77777777" w:rsidR="00E52CA6" w:rsidRPr="0076771C" w:rsidRDefault="00E52CA6" w:rsidP="00E52CA6">
      <w:pPr>
        <w:rPr>
          <w:rFonts w:ascii="Times New Roman" w:hAnsi="Times New Roman" w:cs="Times New Roman"/>
          <w:b/>
        </w:rPr>
      </w:pPr>
    </w:p>
    <w:p w14:paraId="685DE975" w14:textId="3A6EB2FB" w:rsidR="00E52CA6" w:rsidRPr="0076771C" w:rsidRDefault="00E52CA6" w:rsidP="00E52CA6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 xml:space="preserve">Content - </w:t>
      </w:r>
      <w:r w:rsidR="000C12E6" w:rsidRPr="000C12E6">
        <w:rPr>
          <w:rFonts w:ascii="Times New Roman" w:hAnsi="Times New Roman" w:cs="Times New Roman"/>
          <w:b/>
          <w:u w:val="single"/>
        </w:rPr>
        <w:t>Bec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27"/>
        <w:gridCol w:w="1323"/>
        <w:gridCol w:w="1335"/>
        <w:gridCol w:w="4631"/>
      </w:tblGrid>
      <w:tr w:rsidR="00E52CA6" w:rsidRPr="00FC2E96" w14:paraId="7D894DED" w14:textId="77777777" w:rsidTr="00F33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75D226E3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323" w:type="dxa"/>
          </w:tcPr>
          <w:p w14:paraId="1A2AB632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335" w:type="dxa"/>
          </w:tcPr>
          <w:p w14:paraId="739C6D02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631" w:type="dxa"/>
          </w:tcPr>
          <w:p w14:paraId="530EE58E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</w:tr>
      <w:tr w:rsidR="00E52CA6" w:rsidRPr="00FC2E96" w14:paraId="2FBC41EF" w14:textId="77777777" w:rsidTr="00F33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177F7908" w14:textId="6F9B8841" w:rsidR="00E52CA6" w:rsidRPr="0076771C" w:rsidRDefault="000C12E6" w:rsidP="00022BCC">
            <w:pPr>
              <w:rPr>
                <w:rFonts w:ascii="Times New Roman" w:hAnsi="Times New Roman" w:cs="Times New Roman"/>
              </w:rPr>
            </w:pPr>
            <w:r w:rsidRPr="000C12E6">
              <w:rPr>
                <w:rFonts w:ascii="Times New Roman" w:hAnsi="Times New Roman" w:cs="Times New Roman"/>
              </w:rPr>
              <w:t>becedition</w:t>
            </w:r>
          </w:p>
        </w:tc>
        <w:tc>
          <w:tcPr>
            <w:tcW w:w="1323" w:type="dxa"/>
          </w:tcPr>
          <w:p w14:paraId="1052EC2B" w14:textId="1D14871E" w:rsidR="00E52CA6" w:rsidRPr="00F33090" w:rsidRDefault="000C12E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eastAsia="DengXian" w:hAnsi="Times New Roman" w:cs="Times New Roman" w:hint="eastAsia"/>
                <w:lang w:eastAsia="zh-CN"/>
              </w:rPr>
              <w:t>(</w:t>
            </w:r>
            <w:r>
              <w:rPr>
                <w:rFonts w:ascii="Times New Roman" w:eastAsia="DengXian" w:hAnsi="Times New Roman" w:cs="Times New Roman"/>
                <w:lang w:eastAsia="zh-CN"/>
              </w:rPr>
              <w:t>30</w:t>
            </w:r>
            <w:r>
              <w:rPr>
                <w:rFonts w:ascii="Times New Roman" w:eastAsia="DengXian" w:hAnsi="Times New Roman" w:cs="Times New Roman" w:hint="eastAsia"/>
                <w:lang w:eastAsia="zh-CN"/>
              </w:rPr>
              <w:t>)</w:t>
            </w:r>
          </w:p>
        </w:tc>
        <w:tc>
          <w:tcPr>
            <w:tcW w:w="1335" w:type="dxa"/>
          </w:tcPr>
          <w:p w14:paraId="583AF34E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31" w:type="dxa"/>
          </w:tcPr>
          <w:p w14:paraId="6894CE53" w14:textId="7A89B7C2" w:rsidR="00E52CA6" w:rsidRPr="00022BCC" w:rsidRDefault="00AE7519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AE7519">
              <w:rPr>
                <w:rFonts w:ascii="Times New Roman" w:eastAsia="DengXian" w:hAnsi="Times New Roman" w:cs="Times New Roman"/>
                <w:lang w:eastAsia="zh-CN"/>
              </w:rPr>
              <w:t>BECEdition</w:t>
            </w:r>
          </w:p>
        </w:tc>
      </w:tr>
    </w:tbl>
    <w:p w14:paraId="6B94F250" w14:textId="77777777" w:rsidR="00E52CA6" w:rsidRPr="0076771C" w:rsidRDefault="00E52CA6" w:rsidP="00E52CA6">
      <w:pPr>
        <w:rPr>
          <w:rFonts w:ascii="Times New Roman" w:hAnsi="Times New Roman" w:cs="Times New Roman"/>
          <w:b/>
        </w:rPr>
      </w:pPr>
    </w:p>
    <w:p w14:paraId="4C20E35E" w14:textId="77777777" w:rsidR="00E52CA6" w:rsidRPr="0076771C" w:rsidRDefault="00E52CA6" w:rsidP="00E52CA6">
      <w:pPr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lastRenderedPageBreak/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12"/>
        <w:gridCol w:w="1768"/>
        <w:gridCol w:w="5736"/>
      </w:tblGrid>
      <w:tr w:rsidR="00E52CA6" w:rsidRPr="00FC2E96" w14:paraId="195E0A3B" w14:textId="77777777" w:rsidTr="0002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24BF742D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768" w:type="dxa"/>
          </w:tcPr>
          <w:p w14:paraId="5FD8B2D2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736" w:type="dxa"/>
          </w:tcPr>
          <w:p w14:paraId="1750FF47" w14:textId="77777777" w:rsidR="00E52CA6" w:rsidRPr="0076771C" w:rsidRDefault="00E52CA6" w:rsidP="00022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Message</w:t>
            </w:r>
          </w:p>
        </w:tc>
      </w:tr>
      <w:tr w:rsidR="00E52CA6" w:rsidRPr="00FC2E96" w14:paraId="0CB295B4" w14:textId="77777777" w:rsidTr="0002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47BB3F31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1768" w:type="dxa"/>
          </w:tcPr>
          <w:p w14:paraId="757418C2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5736" w:type="dxa"/>
          </w:tcPr>
          <w:p w14:paraId="01E6C224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E52CA6" w:rsidRPr="00FC2E96" w14:paraId="1E55CBE3" w14:textId="77777777" w:rsidTr="0002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3A25DDD4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1768" w:type="dxa"/>
          </w:tcPr>
          <w:p w14:paraId="59BBEAC4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5736" w:type="dxa"/>
          </w:tcPr>
          <w:p w14:paraId="192A4D2D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“clientID” is null.</w:t>
            </w:r>
          </w:p>
          <w:p w14:paraId="06DF8760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“signature“ is null.</w:t>
            </w:r>
          </w:p>
          <w:p w14:paraId="4859210D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E52CA6" w:rsidRPr="00FC2E96" w14:paraId="354BFC19" w14:textId="77777777" w:rsidTr="0002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5C7B86F9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1768" w:type="dxa"/>
          </w:tcPr>
          <w:p w14:paraId="09F5F18D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5736" w:type="dxa"/>
          </w:tcPr>
          <w:p w14:paraId="3B4061B3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2FF0E1B3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470F696B" w14:textId="77777777" w:rsidR="00E52CA6" w:rsidRPr="0076771C" w:rsidRDefault="00E52CA6" w:rsidP="0002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E52CA6" w:rsidRPr="00FC2E96" w14:paraId="18DE6E18" w14:textId="77777777" w:rsidTr="0002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3F1316D6" w14:textId="77777777" w:rsidR="00E52CA6" w:rsidRPr="0076771C" w:rsidRDefault="00E52CA6" w:rsidP="00022BCC">
            <w:pPr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1768" w:type="dxa"/>
          </w:tcPr>
          <w:p w14:paraId="5A5FDBB8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5736" w:type="dxa"/>
          </w:tcPr>
          <w:p w14:paraId="2A7D02BA" w14:textId="77777777" w:rsidR="00E52CA6" w:rsidRPr="0076771C" w:rsidRDefault="00E52CA6" w:rsidP="0002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28323E00" w14:textId="77777777" w:rsidR="00E52CA6" w:rsidRDefault="00E52CA6" w:rsidP="00E52CA6">
      <w:pPr>
        <w:widowControl/>
        <w:rPr>
          <w:rFonts w:ascii="Times New Roman" w:hAnsi="Times New Roman" w:cs="Times New Roman"/>
          <w:b/>
          <w:u w:val="single"/>
        </w:rPr>
      </w:pPr>
    </w:p>
    <w:p w14:paraId="2A815114" w14:textId="77777777" w:rsidR="00E52CA6" w:rsidRPr="0076771C" w:rsidRDefault="00E52CA6" w:rsidP="00E52CA6">
      <w:pPr>
        <w:widowControl/>
        <w:rPr>
          <w:rFonts w:ascii="Times New Roman" w:hAnsi="Times New Roman" w:cs="Times New Roman"/>
          <w:b/>
          <w:u w:val="single"/>
        </w:rPr>
      </w:pPr>
      <w:r w:rsidRPr="0076771C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CA6" w:rsidRPr="00FC2E96" w14:paraId="5A905131" w14:textId="77777777" w:rsidTr="00022BCC">
        <w:tc>
          <w:tcPr>
            <w:tcW w:w="9016" w:type="dxa"/>
          </w:tcPr>
          <w:p w14:paraId="3E104641" w14:textId="77777777" w:rsidR="00E52CA6" w:rsidRPr="0076771C" w:rsidRDefault="00E52CA6" w:rsidP="00022BCC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{</w:t>
            </w:r>
          </w:p>
          <w:p w14:paraId="11640B3A" w14:textId="77777777" w:rsidR="00E52CA6" w:rsidRPr="0076771C" w:rsidRDefault="00E52CA6" w:rsidP="00022BCC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460F5ADB" w14:textId="77777777" w:rsidR="00E52CA6" w:rsidRPr="0076771C" w:rsidRDefault="00E52CA6" w:rsidP="00022BCC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561D5288" w14:textId="77777777" w:rsidR="00E52CA6" w:rsidRPr="0076771C" w:rsidRDefault="00E52CA6" w:rsidP="00022BCC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 xml:space="preserve">   "txID":"0514925f",</w:t>
            </w:r>
          </w:p>
          <w:p w14:paraId="3DF4167B" w14:textId="77777777" w:rsidR="00E52CA6" w:rsidRPr="0076771C" w:rsidRDefault="00E52CA6" w:rsidP="00022BC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"encryptedContent":"P8cyvYML+Ja+RJ7XUNN6sWjckHBjrQz/pM6rLerzFKbaVNoHKmRvXIC8qwdVwRi5l92VO0cj4uUon5rekd41Q/uRh6VooY3Dun0ajuN9FAJY1+GuHGhE1ZubRWIq6ls1urXBR7oLIVHat+aqjhtqmtnwRIdZdMQROH2mx1TrEec="</w:t>
            </w:r>
          </w:p>
          <w:p w14:paraId="580F35D0" w14:textId="77777777" w:rsidR="00E52CA6" w:rsidRPr="0076771C" w:rsidRDefault="00E52CA6" w:rsidP="00022BCC">
            <w:pPr>
              <w:widowControl/>
              <w:rPr>
                <w:rFonts w:ascii="Times New Roman" w:hAnsi="Times New Roman" w:cs="Times New Roman"/>
              </w:rPr>
            </w:pPr>
            <w:r w:rsidRPr="0076771C">
              <w:rPr>
                <w:rFonts w:ascii="Times New Roman" w:hAnsi="Times New Roman" w:cs="Times New Roman"/>
              </w:rPr>
              <w:t>}</w:t>
            </w:r>
          </w:p>
        </w:tc>
      </w:tr>
    </w:tbl>
    <w:p w14:paraId="6D879C77" w14:textId="77777777" w:rsidR="00E52CA6" w:rsidRDefault="00E52CA6" w:rsidP="00E52CA6">
      <w:pPr>
        <w:widowControl/>
        <w:rPr>
          <w:rFonts w:ascii="Times New Roman" w:hAnsi="Times New Roman" w:cs="Times New Roman"/>
          <w:b/>
          <w:u w:val="single"/>
        </w:rPr>
      </w:pPr>
    </w:p>
    <w:p w14:paraId="068A6F01" w14:textId="77777777" w:rsidR="00E52CA6" w:rsidRPr="00FC2E96" w:rsidRDefault="00E52CA6" w:rsidP="00E52CA6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 xml:space="preserve">Sample </w:t>
      </w:r>
      <w:r>
        <w:rPr>
          <w:rFonts w:ascii="Times New Roman" w:hAnsi="Times New Roman" w:cs="Times New Roman"/>
          <w:b/>
          <w:u w:val="single"/>
        </w:rPr>
        <w:t>Response</w:t>
      </w:r>
      <w:r w:rsidRPr="00FC2E96">
        <w:rPr>
          <w:rFonts w:ascii="Times New Roman" w:hAnsi="Times New Roman" w:cs="Times New Roman"/>
          <w:b/>
          <w:u w:val="single"/>
        </w:rPr>
        <w:t xml:space="preserve">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CA6" w:rsidRPr="00FC2E96" w14:paraId="2E976539" w14:textId="77777777" w:rsidTr="00022BCC">
        <w:tc>
          <w:tcPr>
            <w:tcW w:w="9016" w:type="dxa"/>
          </w:tcPr>
          <w:p w14:paraId="07D130E4" w14:textId="77777777" w:rsidR="00E52CA6" w:rsidRPr="001B75DE" w:rsidRDefault="00E52CA6" w:rsidP="00022BCC">
            <w:pPr>
              <w:widowControl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{</w:t>
            </w:r>
          </w:p>
          <w:p w14:paraId="7F4D3ECA" w14:textId="7823CEE1" w:rsidR="00E52CA6" w:rsidRDefault="00E52CA6" w:rsidP="00022BC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E57F99" w:rsidRPr="00E57F99">
              <w:rPr>
                <w:rFonts w:ascii="Times New Roman" w:hAnsi="Times New Roman" w:cs="Times New Roman"/>
              </w:rPr>
              <w:t xml:space="preserve">Bec </w:t>
            </w:r>
            <w:r w:rsidRPr="001B75DE">
              <w:rPr>
                <w:rFonts w:ascii="Times New Roman" w:hAnsi="Times New Roman" w:cs="Times New Roman"/>
              </w:rPr>
              <w:t>":</w:t>
            </w:r>
            <w:r>
              <w:rPr>
                <w:rFonts w:ascii="Times New Roman" w:hAnsi="Times New Roman" w:cs="Times New Roman"/>
              </w:rPr>
              <w:t>[</w:t>
            </w:r>
          </w:p>
          <w:p w14:paraId="516ED2C7" w14:textId="77777777" w:rsidR="00E52CA6" w:rsidRDefault="00E52CA6" w:rsidP="00022BC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{  </w:t>
            </w:r>
          </w:p>
          <w:p w14:paraId="3F74B906" w14:textId="2CEB817E" w:rsidR="00E52CA6" w:rsidRDefault="00E52CA6" w:rsidP="00022BC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="00E57F99" w:rsidRPr="00AE7519">
              <w:rPr>
                <w:rFonts w:ascii="Times New Roman" w:eastAsia="DengXian" w:hAnsi="Times New Roman" w:cs="Times New Roman"/>
                <w:lang w:eastAsia="zh-CN"/>
              </w:rPr>
              <w:t>BECEdition</w:t>
            </w:r>
            <w:r w:rsidR="00E57F99" w:rsidRPr="001B75DE">
              <w:rPr>
                <w:rFonts w:ascii="Times New Roman" w:hAnsi="Times New Roman" w:cs="Times New Roman"/>
              </w:rPr>
              <w:t xml:space="preserve"> 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="00E57F99" w:rsidRPr="00E57F99">
              <w:rPr>
                <w:rFonts w:ascii="Times New Roman" w:hAnsi="Times New Roman" w:cs="Times New Roman"/>
              </w:rPr>
              <w:t>2012</w:t>
            </w:r>
            <w:r w:rsidRPr="001B75DE">
              <w:rPr>
                <w:rFonts w:ascii="Times New Roman" w:hAnsi="Times New Roman" w:cs="Times New Roman"/>
              </w:rPr>
              <w:t>"</w:t>
            </w:r>
          </w:p>
          <w:p w14:paraId="4B5AAEB0" w14:textId="77777777" w:rsidR="00E57F99" w:rsidRDefault="00E52CA6" w:rsidP="00E57F99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}</w:t>
            </w:r>
            <w:r w:rsidR="00E57F99">
              <w:rPr>
                <w:rFonts w:ascii="Times New Roman" w:hAnsi="Times New Roman" w:cs="Times New Roman"/>
              </w:rPr>
              <w:t xml:space="preserve">, {  </w:t>
            </w:r>
          </w:p>
          <w:p w14:paraId="70EC63A3" w14:textId="3F03E39A" w:rsidR="00E57F99" w:rsidRDefault="00E57F99" w:rsidP="00E57F99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1B75DE">
              <w:rPr>
                <w:rFonts w:ascii="Times New Roman" w:hAnsi="Times New Roman" w:cs="Times New Roman"/>
              </w:rPr>
              <w:t>"</w:t>
            </w:r>
            <w:r>
              <w:t xml:space="preserve"> </w:t>
            </w:r>
            <w:r w:rsidRPr="00AE7519">
              <w:rPr>
                <w:rFonts w:ascii="Times New Roman" w:eastAsia="DengXian" w:hAnsi="Times New Roman" w:cs="Times New Roman"/>
                <w:lang w:eastAsia="zh-CN"/>
              </w:rPr>
              <w:t>BECEdition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>
              <w:rPr>
                <w:rFonts w:ascii="Times New Roman" w:hAnsi="Times New Roman" w:cs="Times New Roman"/>
              </w:rPr>
              <w:t>:</w:t>
            </w:r>
            <w:r w:rsidRPr="001B75DE">
              <w:rPr>
                <w:rFonts w:ascii="Times New Roman" w:hAnsi="Times New Roman" w:cs="Times New Roman"/>
              </w:rPr>
              <w:t xml:space="preserve"> "</w:t>
            </w:r>
            <w:r w:rsidRPr="00E57F99">
              <w:rPr>
                <w:rFonts w:ascii="Times New Roman" w:hAnsi="Times New Roman" w:cs="Times New Roman"/>
              </w:rPr>
              <w:t>2012 (Rev.1)</w:t>
            </w:r>
            <w:r w:rsidRPr="001B75DE">
              <w:rPr>
                <w:rFonts w:ascii="Times New Roman" w:hAnsi="Times New Roman" w:cs="Times New Roman"/>
              </w:rPr>
              <w:t>"</w:t>
            </w:r>
          </w:p>
          <w:p w14:paraId="1E20B08F" w14:textId="37B74BEB" w:rsidR="00E52CA6" w:rsidRDefault="00E57F99" w:rsidP="00E57F99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}</w:t>
            </w:r>
          </w:p>
          <w:p w14:paraId="672231CB" w14:textId="77777777" w:rsidR="00E52CA6" w:rsidRPr="001B75DE" w:rsidRDefault="00E52CA6" w:rsidP="00022BCC">
            <w:pPr>
              <w:widowControl/>
              <w:ind w:firstLineChars="72" w:firstLine="1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14:paraId="25DD1C67" w14:textId="77777777" w:rsidR="00E52CA6" w:rsidRPr="00FC2E96" w:rsidRDefault="00E52CA6" w:rsidP="00022BCC">
            <w:pPr>
              <w:widowControl/>
              <w:rPr>
                <w:rFonts w:ascii="Times New Roman" w:hAnsi="Times New Roman" w:cs="Times New Roman"/>
              </w:rPr>
            </w:pPr>
            <w:r w:rsidRPr="001B75DE">
              <w:rPr>
                <w:rFonts w:ascii="Times New Roman" w:hAnsi="Times New Roman" w:cs="Times New Roman"/>
              </w:rPr>
              <w:t>}</w:t>
            </w:r>
          </w:p>
        </w:tc>
      </w:tr>
    </w:tbl>
    <w:p w14:paraId="47BE95BF" w14:textId="77777777" w:rsidR="003D05DC" w:rsidRPr="00591B8E" w:rsidRDefault="003D05DC" w:rsidP="00F33090">
      <w:pPr>
        <w:rPr>
          <w:rFonts w:ascii="Times New Roman" w:hAnsi="Times New Roman" w:cs="Times New Roman"/>
        </w:rPr>
      </w:pPr>
    </w:p>
    <w:p w14:paraId="7244851C" w14:textId="03DAAA84" w:rsidR="00BE2F64" w:rsidRPr="00FC2E96" w:rsidRDefault="00DF0B2A" w:rsidP="00DF0B2A">
      <w:pPr>
        <w:pStyle w:val="Heading1"/>
        <w:keepLines w:val="0"/>
        <w:pageBreakBefore/>
        <w:widowControl/>
        <w:numPr>
          <w:ilvl w:val="0"/>
          <w:numId w:val="2"/>
        </w:numPr>
        <w:tabs>
          <w:tab w:val="num" w:pos="1000"/>
        </w:tabs>
        <w:spacing w:before="0" w:after="240"/>
        <w:ind w:left="403" w:hanging="403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424" w:name="_Toc96933920"/>
      <w:r w:rsidRPr="00FC2E96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EA1</w:t>
      </w:r>
      <w:bookmarkEnd w:id="424"/>
    </w:p>
    <w:p w14:paraId="3663D20C" w14:textId="77777777" w:rsidR="00824876" w:rsidRPr="00FC2E96" w:rsidRDefault="00824876" w:rsidP="00087828">
      <w:pPr>
        <w:pStyle w:val="Heading2"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25" w:name="_Toc96933921"/>
      <w:r w:rsidRPr="00FC2E96">
        <w:rPr>
          <w:rFonts w:ascii="Times New Roman" w:hAnsi="Times New Roman" w:cs="Times New Roman"/>
          <w:b/>
          <w:sz w:val="24"/>
          <w:szCs w:val="24"/>
        </w:rPr>
        <w:t>Request Form Data</w:t>
      </w:r>
      <w:bookmarkEnd w:id="413"/>
      <w:bookmarkEnd w:id="425"/>
    </w:p>
    <w:p w14:paraId="2E7DE350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90"/>
        <w:gridCol w:w="7226"/>
      </w:tblGrid>
      <w:tr w:rsidR="00824876" w:rsidRPr="00FC2E96" w14:paraId="490DE1B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863C7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6EC9A6B8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45D6D2A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9939DE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754DD44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get the form data</w:t>
            </w:r>
          </w:p>
        </w:tc>
      </w:tr>
      <w:tr w:rsidR="00824876" w:rsidRPr="00FC2E96" w14:paraId="5244EDB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5C6FE4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3E3D572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&lt;Backend_Service_Domain&gt;/{Version}/EA1/GetForm</w:t>
            </w:r>
          </w:p>
        </w:tc>
      </w:tr>
      <w:tr w:rsidR="00824876" w:rsidRPr="00FC2E96" w14:paraId="4328CAB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5FBBE7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28B8588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824876" w:rsidRPr="00FC2E96" w14:paraId="0E1868F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EF5DDF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095146D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824876" w:rsidRPr="00FC2E96" w14:paraId="562421E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7FE66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1AB613D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get the form data</w:t>
            </w:r>
          </w:p>
        </w:tc>
      </w:tr>
    </w:tbl>
    <w:p w14:paraId="433686D8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1DDFEF14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824876" w:rsidRPr="00FC2E96" w14:paraId="2234C432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E3873E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5DC8191B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60781ADD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AAB8C5D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4E165A5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57881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020D5AC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55FB45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396751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824876" w:rsidRPr="00FC2E96" w14:paraId="04C5FCB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942F1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31DF78BF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52806B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B9741D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824876" w:rsidRPr="00FC2E96" w14:paraId="5DF7EBE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7D055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6942ED6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799E8C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684C14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0B22DE35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53B35B70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824876" w:rsidRPr="00FC2E96" w14:paraId="5C67C043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C7BCC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3A18650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6AAA678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BC129A8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12DEFAE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47A6F4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3EDCA59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1C9B8F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2C8F80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0F4C6722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011D3675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957"/>
        <w:gridCol w:w="1468"/>
        <w:gridCol w:w="4296"/>
      </w:tblGrid>
      <w:tr w:rsidR="00824876" w:rsidRPr="00FC2E96" w14:paraId="6FD96202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58BED55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7" w:type="dxa"/>
          </w:tcPr>
          <w:p w14:paraId="2C0B0BE0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8" w:type="dxa"/>
          </w:tcPr>
          <w:p w14:paraId="3ED36831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296" w:type="dxa"/>
          </w:tcPr>
          <w:p w14:paraId="4F50F525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43EBBC6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0191D134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7" w:type="dxa"/>
          </w:tcPr>
          <w:p w14:paraId="52136FB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8" w:type="dxa"/>
          </w:tcPr>
          <w:p w14:paraId="4EB17F5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296" w:type="dxa"/>
          </w:tcPr>
          <w:p w14:paraId="0A6E48C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</w:tbl>
    <w:p w14:paraId="45A7DD1D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53DA7AA0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824876" w:rsidRPr="00FC2E96" w14:paraId="46C279B5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9F24D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7552858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8F98286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57111E41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486A381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C3E34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4EF3026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BB0A4B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2AC55F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824876" w:rsidRPr="00FC2E96" w14:paraId="4056791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F600D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518B7DC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6F64A87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3A0868D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824876" w:rsidRPr="00FC2E96" w14:paraId="0AF6F4B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70EF41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1797606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55A872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CFF589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3F1627F5" w14:textId="77777777" w:rsidR="00824876" w:rsidRPr="00FC2E96" w:rsidRDefault="00824876" w:rsidP="00BE2F64">
      <w:pPr>
        <w:rPr>
          <w:rFonts w:ascii="Times New Roman" w:hAnsi="Times New Roman" w:cs="Times New Roman"/>
          <w:b/>
        </w:rPr>
      </w:pPr>
    </w:p>
    <w:p w14:paraId="5007ACEE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824876" w:rsidRPr="00FC2E96" w14:paraId="1331279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18218E0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0701313B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53CA4E78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824876" w:rsidRPr="00FC2E96" w14:paraId="4F47858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FC97997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4F4A819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p w14:paraId="785AD26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824876" w:rsidRPr="00FC2E96" w14:paraId="2CB1F59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5D95A8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D20001</w:t>
            </w:r>
          </w:p>
        </w:tc>
        <w:tc>
          <w:tcPr>
            <w:tcW w:w="2225" w:type="dxa"/>
          </w:tcPr>
          <w:p w14:paraId="7E732E3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 is null.</w:t>
            </w:r>
          </w:p>
        </w:tc>
        <w:tc>
          <w:tcPr>
            <w:tcW w:w="10998" w:type="dxa"/>
          </w:tcPr>
          <w:p w14:paraId="23C08B6F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parameter “applicationNo” is null.</w:t>
            </w:r>
          </w:p>
        </w:tc>
      </w:tr>
      <w:tr w:rsidR="00824876" w:rsidRPr="00FC2E96" w14:paraId="061923E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2289580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29FC26F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p w14:paraId="496EC46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null.</w:t>
            </w:r>
          </w:p>
          <w:p w14:paraId="397200A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null.</w:t>
            </w:r>
          </w:p>
          <w:p w14:paraId="6590FBC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824876" w:rsidRPr="00FC2E96" w14:paraId="468AB47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D83C18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12A4BCCD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p w14:paraId="54EBCD0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7524729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124D9CF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824876" w:rsidRPr="00FC2E96" w14:paraId="6500BF7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23A678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25A1F97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p w14:paraId="51EBFAC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68BE3F40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658D603A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4DB6601F" w14:textId="77777777" w:rsidTr="00135E66">
        <w:tc>
          <w:tcPr>
            <w:tcW w:w="15388" w:type="dxa"/>
          </w:tcPr>
          <w:p w14:paraId="7BB17313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61989038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34E198F9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68927308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</w:p>
    <w:p w14:paraId="5553D7B7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22A29D31" w14:textId="77777777" w:rsidTr="00135E66">
        <w:tc>
          <w:tcPr>
            <w:tcW w:w="15388" w:type="dxa"/>
          </w:tcPr>
          <w:p w14:paraId="0C877135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430EBD0B" w14:textId="77777777" w:rsidR="00824876" w:rsidRPr="00FC2E96" w:rsidRDefault="00824876" w:rsidP="00BE2F64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</w:t>
            </w:r>
          </w:p>
          <w:p w14:paraId="27773114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53751ADF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</w:p>
    <w:p w14:paraId="4E94AE15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23B5F135" w14:textId="77777777" w:rsidTr="00135E66">
        <w:tc>
          <w:tcPr>
            <w:tcW w:w="15388" w:type="dxa"/>
          </w:tcPr>
          <w:p w14:paraId="38E74A00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C0EAAD5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79BC7622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4E0CDE80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5EC0C0EB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7A95B223" w14:textId="77777777" w:rsidR="00824876" w:rsidRPr="00FC2E96" w:rsidRDefault="00824876" w:rsidP="0008782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26" w:name="_Toc87524222"/>
      <w:bookmarkStart w:id="427" w:name="_Toc96933922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Create Form Data</w:t>
      </w:r>
      <w:bookmarkEnd w:id="426"/>
      <w:bookmarkEnd w:id="427"/>
    </w:p>
    <w:p w14:paraId="5BDFDA88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8"/>
        <w:gridCol w:w="7378"/>
      </w:tblGrid>
      <w:tr w:rsidR="00824876" w:rsidRPr="00FC2E96" w14:paraId="023FA327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CF69F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7120613F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3F235D5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E62CCF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0F5EB3C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application form data.</w:t>
            </w:r>
          </w:p>
        </w:tc>
      </w:tr>
      <w:tr w:rsidR="00824876" w:rsidRPr="00FC2E96" w14:paraId="7285931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C0A51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5B8AAFC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&lt;Backend_Service_Domain&gt;/{Version}/EA1/SubmitApplication</w:t>
            </w:r>
          </w:p>
        </w:tc>
      </w:tr>
      <w:tr w:rsidR="00824876" w:rsidRPr="00FC2E96" w14:paraId="00BB757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968F5F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1AB083C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824876" w:rsidRPr="00FC2E96" w14:paraId="7E0B2A2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295C40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368DEEB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HK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824876" w:rsidRPr="00FC2E96" w14:paraId="5D55DA6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D5DB3C0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5EC5979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submit the application from WBRS to the backend. It should not return a custom form validation error.</w:t>
            </w:r>
          </w:p>
        </w:tc>
      </w:tr>
    </w:tbl>
    <w:p w14:paraId="41A81A4D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6905CBFE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824876" w:rsidRPr="00FC2E96" w14:paraId="77D369D2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6FCF2E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26BCD82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CB7DE1A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4D0582B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182308E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8F9567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13634A7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32D6E7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0F4530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824876" w:rsidRPr="00FC2E96" w14:paraId="164DADA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19E821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63EAFBC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8C9C73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FEBDB6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824876" w:rsidRPr="00FC2E96" w14:paraId="2875CF0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0BBD67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066DFB2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449B04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9FBB5A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4A93C17E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2172CDFA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824876" w:rsidRPr="00FC2E96" w14:paraId="1ABEADA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4A31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600CCAB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7B8A1E0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126DB7B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3217CB5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1829A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5A027A3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C16FFD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962E5D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55E15DFD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41DF9D62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12"/>
        <w:gridCol w:w="1390"/>
        <w:gridCol w:w="1244"/>
        <w:gridCol w:w="2883"/>
      </w:tblGrid>
      <w:tr w:rsidR="00824876" w:rsidRPr="00FC2E96" w14:paraId="37E207BA" w14:textId="77777777" w:rsidTr="00092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AA596B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0" w:type="dxa"/>
          </w:tcPr>
          <w:p w14:paraId="7D93A359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44" w:type="dxa"/>
          </w:tcPr>
          <w:p w14:paraId="23EE885E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0" w:type="dxa"/>
          </w:tcPr>
          <w:p w14:paraId="10F23B85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5AA1D52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54F3D10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0" w:type="dxa"/>
          </w:tcPr>
          <w:p w14:paraId="7BE68E7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44" w:type="dxa"/>
          </w:tcPr>
          <w:p w14:paraId="56F53F0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0" w:type="dxa"/>
          </w:tcPr>
          <w:p w14:paraId="197FE5D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 Application Number</w:t>
            </w:r>
          </w:p>
        </w:tc>
      </w:tr>
      <w:tr w:rsidR="00824876" w:rsidRPr="00FC2E96" w14:paraId="67A48D82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D7A334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applicationType</w:t>
            </w:r>
          </w:p>
        </w:tc>
        <w:tc>
          <w:tcPr>
            <w:tcW w:w="0" w:type="dxa"/>
          </w:tcPr>
          <w:p w14:paraId="240DC79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44" w:type="dxa"/>
          </w:tcPr>
          <w:p w14:paraId="3FADD5ED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0" w:type="dxa"/>
          </w:tcPr>
          <w:p w14:paraId="0AF4AD2F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 Type (New / Renew / Change of particulars)</w:t>
            </w:r>
          </w:p>
        </w:tc>
      </w:tr>
      <w:tr w:rsidR="00824876" w:rsidRPr="00FC2E96" w14:paraId="1956C914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ED59F3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regNo</w:t>
            </w:r>
          </w:p>
        </w:tc>
        <w:tc>
          <w:tcPr>
            <w:tcW w:w="0" w:type="dxa"/>
          </w:tcPr>
          <w:p w14:paraId="544A363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44" w:type="dxa"/>
          </w:tcPr>
          <w:p w14:paraId="3E0F5E2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0" w:type="dxa"/>
          </w:tcPr>
          <w:p w14:paraId="6E9D085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Registration Number</w:t>
            </w:r>
          </w:p>
        </w:tc>
      </w:tr>
      <w:tr w:rsidR="00824876" w:rsidRPr="00FC2E96" w14:paraId="5CD7B3D8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16CD05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expiryDate</w:t>
            </w:r>
          </w:p>
        </w:tc>
        <w:tc>
          <w:tcPr>
            <w:tcW w:w="0" w:type="dxa"/>
          </w:tcPr>
          <w:p w14:paraId="36809B47" w14:textId="3BB3D498" w:rsidR="00824876" w:rsidRPr="00FC2E96" w:rsidRDefault="00FA473C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44" w:type="dxa"/>
          </w:tcPr>
          <w:p w14:paraId="7ED1C33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0" w:type="dxa"/>
          </w:tcPr>
          <w:p w14:paraId="503A04D1" w14:textId="7F9544B0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Expiry Date</w:t>
            </w:r>
            <w:r w:rsidR="00FA473C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824876" w:rsidRPr="00FC2E96" w14:paraId="5094D875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A1B5137" w14:textId="77777777" w:rsidR="00824876" w:rsidRPr="00FC2E96" w:rsidRDefault="00824876" w:rsidP="00BE2F64">
            <w:pPr>
              <w:rPr>
                <w:rFonts w:ascii="Times New Roman" w:hAnsi="Times New Roman" w:cs="Times New Roman"/>
                <w:lang w:val="en-HK"/>
              </w:rPr>
            </w:pPr>
            <w:r w:rsidRPr="00FC2E96">
              <w:rPr>
                <w:rFonts w:ascii="Times New Roman" w:hAnsi="Times New Roman" w:cs="Times New Roman"/>
                <w:lang w:val="en-HK"/>
              </w:rPr>
              <w:t>engName</w:t>
            </w:r>
          </w:p>
        </w:tc>
        <w:tc>
          <w:tcPr>
            <w:tcW w:w="0" w:type="dxa"/>
          </w:tcPr>
          <w:p w14:paraId="65078C7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244" w:type="dxa"/>
          </w:tcPr>
          <w:p w14:paraId="6DA470C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0" w:type="dxa"/>
          </w:tcPr>
          <w:p w14:paraId="5887109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English Name</w:t>
            </w:r>
          </w:p>
        </w:tc>
      </w:tr>
      <w:tr w:rsidR="00824876" w:rsidRPr="00FC2E96" w14:paraId="5688B8A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940EBA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chiName</w:t>
            </w:r>
          </w:p>
        </w:tc>
        <w:tc>
          <w:tcPr>
            <w:tcW w:w="0" w:type="dxa"/>
          </w:tcPr>
          <w:p w14:paraId="4A9D35C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244" w:type="dxa"/>
          </w:tcPr>
          <w:p w14:paraId="0C2480C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6F6D7E0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Chinese Name</w:t>
            </w:r>
          </w:p>
        </w:tc>
      </w:tr>
      <w:tr w:rsidR="00824876" w:rsidRPr="00FC2E96" w14:paraId="4D3B37C2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621682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titleId</w:t>
            </w:r>
          </w:p>
        </w:tc>
        <w:tc>
          <w:tcPr>
            <w:tcW w:w="0" w:type="dxa"/>
          </w:tcPr>
          <w:p w14:paraId="5AA4F5C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44" w:type="dxa"/>
          </w:tcPr>
          <w:p w14:paraId="0574F4A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72DAC16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Title (Mr. / Miss / Ms.)</w:t>
            </w:r>
          </w:p>
        </w:tc>
      </w:tr>
      <w:tr w:rsidR="00824876" w:rsidRPr="00FC2E96" w14:paraId="227181A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3D6DA20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dateOfBirth</w:t>
            </w:r>
          </w:p>
        </w:tc>
        <w:tc>
          <w:tcPr>
            <w:tcW w:w="0" w:type="dxa"/>
          </w:tcPr>
          <w:p w14:paraId="147AF6DD" w14:textId="60CA66B3" w:rsidR="00824876" w:rsidRPr="00FC2E96" w:rsidRDefault="00FA473C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44" w:type="dxa"/>
          </w:tcPr>
          <w:p w14:paraId="4C5D2BDD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2D68A43D" w14:textId="72FEB72A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Date of Birth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824876" w:rsidRPr="00FC2E96" w14:paraId="2AE98F4B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78837D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hkid</w:t>
            </w:r>
          </w:p>
        </w:tc>
        <w:tc>
          <w:tcPr>
            <w:tcW w:w="0" w:type="dxa"/>
          </w:tcPr>
          <w:p w14:paraId="3FD402B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String(30)</w:t>
            </w:r>
          </w:p>
        </w:tc>
        <w:tc>
          <w:tcPr>
            <w:tcW w:w="1244" w:type="dxa"/>
          </w:tcPr>
          <w:p w14:paraId="4378C97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0BD5FA2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HKID Number</w:t>
            </w:r>
          </w:p>
        </w:tc>
      </w:tr>
      <w:tr w:rsidR="00824876" w:rsidRPr="00FC2E96" w14:paraId="64240E6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D2AF8C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travelDocNo</w:t>
            </w:r>
          </w:p>
        </w:tc>
        <w:tc>
          <w:tcPr>
            <w:tcW w:w="0" w:type="dxa"/>
          </w:tcPr>
          <w:p w14:paraId="5496BD8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String(30)</w:t>
            </w:r>
          </w:p>
        </w:tc>
        <w:tc>
          <w:tcPr>
            <w:tcW w:w="1244" w:type="dxa"/>
          </w:tcPr>
          <w:p w14:paraId="35F2296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262B3F3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Travel Document Number</w:t>
            </w:r>
          </w:p>
        </w:tc>
      </w:tr>
      <w:tr w:rsidR="00824876" w:rsidRPr="00FC2E96" w14:paraId="443EAF78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64A13F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addrLang</w:t>
            </w:r>
          </w:p>
        </w:tc>
        <w:tc>
          <w:tcPr>
            <w:tcW w:w="0" w:type="dxa"/>
          </w:tcPr>
          <w:p w14:paraId="72ED80B6" w14:textId="191D6786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1C6FC1F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0671510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Language</w:t>
            </w:r>
          </w:p>
        </w:tc>
      </w:tr>
      <w:tr w:rsidR="00824876" w:rsidRPr="00FC2E96" w14:paraId="71D9329D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3DE695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addrFlat</w:t>
            </w:r>
          </w:p>
        </w:tc>
        <w:tc>
          <w:tcPr>
            <w:tcW w:w="0" w:type="dxa"/>
          </w:tcPr>
          <w:p w14:paraId="767BBA7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44" w:type="dxa"/>
          </w:tcPr>
          <w:p w14:paraId="03AC75B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0A2CC04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Flat</w:t>
            </w:r>
          </w:p>
        </w:tc>
      </w:tr>
      <w:tr w:rsidR="00824876" w:rsidRPr="00FC2E96" w14:paraId="4372A0A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477B48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addrFloor</w:t>
            </w:r>
          </w:p>
        </w:tc>
        <w:tc>
          <w:tcPr>
            <w:tcW w:w="0" w:type="dxa"/>
          </w:tcPr>
          <w:p w14:paraId="6F55BD3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44" w:type="dxa"/>
          </w:tcPr>
          <w:p w14:paraId="4748D1D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4FA68CC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Floor</w:t>
            </w:r>
          </w:p>
        </w:tc>
      </w:tr>
      <w:tr w:rsidR="00824876" w:rsidRPr="00FC2E96" w14:paraId="3678A27D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F8B018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addrBlock</w:t>
            </w:r>
          </w:p>
        </w:tc>
        <w:tc>
          <w:tcPr>
            <w:tcW w:w="0" w:type="dxa"/>
          </w:tcPr>
          <w:p w14:paraId="32C5D15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44" w:type="dxa"/>
          </w:tcPr>
          <w:p w14:paraId="69FBB1E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77E565A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Block</w:t>
            </w:r>
          </w:p>
        </w:tc>
      </w:tr>
      <w:tr w:rsidR="00824876" w:rsidRPr="00FC2E96" w14:paraId="577A422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CFE568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addrBlg</w:t>
            </w:r>
          </w:p>
        </w:tc>
        <w:tc>
          <w:tcPr>
            <w:tcW w:w="0" w:type="dxa"/>
          </w:tcPr>
          <w:p w14:paraId="544A269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244" w:type="dxa"/>
          </w:tcPr>
          <w:p w14:paraId="3BB7A63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0F7004F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Building</w:t>
            </w:r>
          </w:p>
        </w:tc>
      </w:tr>
      <w:tr w:rsidR="00824876" w:rsidRPr="00FC2E96" w14:paraId="16D3120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849B42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addrStartNo</w:t>
            </w:r>
          </w:p>
        </w:tc>
        <w:tc>
          <w:tcPr>
            <w:tcW w:w="0" w:type="dxa"/>
          </w:tcPr>
          <w:p w14:paraId="0E90328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44" w:type="dxa"/>
          </w:tcPr>
          <w:p w14:paraId="4CEF250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0D6C826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Start Street No</w:t>
            </w:r>
          </w:p>
        </w:tc>
      </w:tr>
      <w:tr w:rsidR="00824876" w:rsidRPr="00FC2E96" w14:paraId="78D8097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A67F00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addrStartNoAlpha</w:t>
            </w:r>
          </w:p>
        </w:tc>
        <w:tc>
          <w:tcPr>
            <w:tcW w:w="0" w:type="dxa"/>
          </w:tcPr>
          <w:p w14:paraId="407154E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44" w:type="dxa"/>
          </w:tcPr>
          <w:p w14:paraId="56D2F98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76BAD70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Start Street Alpha</w:t>
            </w:r>
          </w:p>
        </w:tc>
      </w:tr>
      <w:tr w:rsidR="00824876" w:rsidRPr="00FC2E96" w14:paraId="46069633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2F0506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addrEndNo</w:t>
            </w:r>
          </w:p>
        </w:tc>
        <w:tc>
          <w:tcPr>
            <w:tcW w:w="0" w:type="dxa"/>
          </w:tcPr>
          <w:p w14:paraId="284888F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44" w:type="dxa"/>
          </w:tcPr>
          <w:p w14:paraId="01BAF22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7BE973A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End Street No</w:t>
            </w:r>
          </w:p>
        </w:tc>
      </w:tr>
      <w:tr w:rsidR="00824876" w:rsidRPr="00FC2E96" w14:paraId="16213E9F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5BD0CD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addrEndNoAlpha</w:t>
            </w:r>
          </w:p>
        </w:tc>
        <w:tc>
          <w:tcPr>
            <w:tcW w:w="0" w:type="dxa"/>
          </w:tcPr>
          <w:p w14:paraId="40A2D75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44" w:type="dxa"/>
          </w:tcPr>
          <w:p w14:paraId="422D18A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5716860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End Street Alpha</w:t>
            </w:r>
          </w:p>
        </w:tc>
      </w:tr>
      <w:tr w:rsidR="00824876" w:rsidRPr="00FC2E96" w14:paraId="0EAB172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46C1F7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addrSt</w:t>
            </w:r>
          </w:p>
        </w:tc>
        <w:tc>
          <w:tcPr>
            <w:tcW w:w="0" w:type="dxa"/>
          </w:tcPr>
          <w:p w14:paraId="12FF2F6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244" w:type="dxa"/>
          </w:tcPr>
          <w:p w14:paraId="62CA7E3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0D58471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Street</w:t>
            </w:r>
          </w:p>
        </w:tc>
      </w:tr>
      <w:tr w:rsidR="00824876" w:rsidRPr="00FC2E96" w14:paraId="6CBF1AFC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4A484BE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addrDistrict</w:t>
            </w:r>
          </w:p>
        </w:tc>
        <w:tc>
          <w:tcPr>
            <w:tcW w:w="0" w:type="dxa"/>
          </w:tcPr>
          <w:p w14:paraId="468548BC" w14:textId="4582287A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String(3)</w:t>
            </w:r>
          </w:p>
        </w:tc>
        <w:tc>
          <w:tcPr>
            <w:tcW w:w="1244" w:type="dxa"/>
          </w:tcPr>
          <w:p w14:paraId="02443AB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0E8DB0AA" w14:textId="7102AE5E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District</w:t>
            </w:r>
            <w:r w:rsidR="00F54AE8">
              <w:rPr>
                <w:rFonts w:ascii="Times New Roman" w:hAnsi="Times New Roman" w:cs="Times New Roman"/>
              </w:rPr>
              <w:t xml:space="preserve"> Code</w:t>
            </w:r>
          </w:p>
        </w:tc>
      </w:tr>
      <w:tr w:rsidR="00824876" w:rsidRPr="00FC2E96" w14:paraId="67033EB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A7B335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addrAreaId</w:t>
            </w:r>
          </w:p>
        </w:tc>
        <w:tc>
          <w:tcPr>
            <w:tcW w:w="0" w:type="dxa"/>
          </w:tcPr>
          <w:p w14:paraId="636DDCA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44" w:type="dxa"/>
          </w:tcPr>
          <w:p w14:paraId="08B6241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4E928B9F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Area ID</w:t>
            </w:r>
          </w:p>
        </w:tc>
      </w:tr>
      <w:tr w:rsidR="00824876" w:rsidRPr="00FC2E96" w14:paraId="6ED70F3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28A825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compName</w:t>
            </w:r>
          </w:p>
        </w:tc>
        <w:tc>
          <w:tcPr>
            <w:tcW w:w="0" w:type="dxa"/>
          </w:tcPr>
          <w:p w14:paraId="16B65D5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244" w:type="dxa"/>
          </w:tcPr>
          <w:p w14:paraId="6D273BA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15295CB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Name</w:t>
            </w:r>
          </w:p>
        </w:tc>
      </w:tr>
      <w:tr w:rsidR="00824876" w:rsidRPr="00FC2E96" w14:paraId="60BBF74F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B70251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compAddrLang</w:t>
            </w:r>
          </w:p>
        </w:tc>
        <w:tc>
          <w:tcPr>
            <w:tcW w:w="0" w:type="dxa"/>
          </w:tcPr>
          <w:p w14:paraId="284C01D5" w14:textId="196D7B79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06EF026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1A3AE6F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Language</w:t>
            </w:r>
          </w:p>
        </w:tc>
      </w:tr>
      <w:tr w:rsidR="00824876" w:rsidRPr="00FC2E96" w14:paraId="2E172FAF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60B808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compAddrFlat</w:t>
            </w:r>
          </w:p>
        </w:tc>
        <w:tc>
          <w:tcPr>
            <w:tcW w:w="0" w:type="dxa"/>
          </w:tcPr>
          <w:p w14:paraId="224E3A9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44" w:type="dxa"/>
          </w:tcPr>
          <w:p w14:paraId="2E2AAF9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369FDE1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Flat</w:t>
            </w:r>
          </w:p>
        </w:tc>
      </w:tr>
      <w:tr w:rsidR="00824876" w:rsidRPr="00FC2E96" w14:paraId="42616C40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A8D0991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compAddrFloor</w:t>
            </w:r>
          </w:p>
        </w:tc>
        <w:tc>
          <w:tcPr>
            <w:tcW w:w="0" w:type="dxa"/>
          </w:tcPr>
          <w:p w14:paraId="1FB4D3F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44" w:type="dxa"/>
          </w:tcPr>
          <w:p w14:paraId="7734B83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3C8B2D9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Floor</w:t>
            </w:r>
          </w:p>
        </w:tc>
      </w:tr>
      <w:tr w:rsidR="00824876" w:rsidRPr="00FC2E96" w14:paraId="4EBEC64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E829E0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compAddrBlock</w:t>
            </w:r>
          </w:p>
        </w:tc>
        <w:tc>
          <w:tcPr>
            <w:tcW w:w="0" w:type="dxa"/>
          </w:tcPr>
          <w:p w14:paraId="63F5570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44" w:type="dxa"/>
          </w:tcPr>
          <w:p w14:paraId="56184AE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7CFE9C4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Block</w:t>
            </w:r>
          </w:p>
        </w:tc>
      </w:tr>
      <w:tr w:rsidR="00824876" w:rsidRPr="00FC2E96" w14:paraId="409DAF97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7CA8F4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compAddrBlg</w:t>
            </w:r>
          </w:p>
        </w:tc>
        <w:tc>
          <w:tcPr>
            <w:tcW w:w="0" w:type="dxa"/>
          </w:tcPr>
          <w:p w14:paraId="00E6803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244" w:type="dxa"/>
          </w:tcPr>
          <w:p w14:paraId="25D0878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4BEC3AEF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Building</w:t>
            </w:r>
          </w:p>
        </w:tc>
      </w:tr>
      <w:tr w:rsidR="00824876" w:rsidRPr="00FC2E96" w14:paraId="036190A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C65FE0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compAddrStartNo</w:t>
            </w:r>
          </w:p>
        </w:tc>
        <w:tc>
          <w:tcPr>
            <w:tcW w:w="0" w:type="dxa"/>
          </w:tcPr>
          <w:p w14:paraId="6FCF725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44" w:type="dxa"/>
          </w:tcPr>
          <w:p w14:paraId="0463449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6F49F5A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Start Street No</w:t>
            </w:r>
          </w:p>
        </w:tc>
      </w:tr>
      <w:tr w:rsidR="00824876" w:rsidRPr="00FC2E96" w14:paraId="01ED3250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0F77571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compAddrStartNoAlpha</w:t>
            </w:r>
          </w:p>
        </w:tc>
        <w:tc>
          <w:tcPr>
            <w:tcW w:w="0" w:type="dxa"/>
          </w:tcPr>
          <w:p w14:paraId="406145E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44" w:type="dxa"/>
          </w:tcPr>
          <w:p w14:paraId="6EC4285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764CF8A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Start Street Alpha</w:t>
            </w:r>
          </w:p>
        </w:tc>
      </w:tr>
      <w:tr w:rsidR="00824876" w:rsidRPr="00FC2E96" w14:paraId="79E41018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3AFC75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compAddrEndNo</w:t>
            </w:r>
          </w:p>
        </w:tc>
        <w:tc>
          <w:tcPr>
            <w:tcW w:w="0" w:type="dxa"/>
          </w:tcPr>
          <w:p w14:paraId="097FD2E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44" w:type="dxa"/>
          </w:tcPr>
          <w:p w14:paraId="07CB383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1A3838B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End Street No</w:t>
            </w:r>
          </w:p>
        </w:tc>
      </w:tr>
      <w:tr w:rsidR="00824876" w:rsidRPr="00FC2E96" w14:paraId="3E907D6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D4A5AF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compAddrEndNoAlpha</w:t>
            </w:r>
          </w:p>
        </w:tc>
        <w:tc>
          <w:tcPr>
            <w:tcW w:w="0" w:type="dxa"/>
          </w:tcPr>
          <w:p w14:paraId="688FDFA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44" w:type="dxa"/>
          </w:tcPr>
          <w:p w14:paraId="7283555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336ED93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End Street Alpha</w:t>
            </w:r>
          </w:p>
        </w:tc>
      </w:tr>
      <w:tr w:rsidR="00824876" w:rsidRPr="00FC2E96" w14:paraId="1634D4D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828CC5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compAddrSt</w:t>
            </w:r>
          </w:p>
        </w:tc>
        <w:tc>
          <w:tcPr>
            <w:tcW w:w="0" w:type="dxa"/>
          </w:tcPr>
          <w:p w14:paraId="6034D8B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244" w:type="dxa"/>
          </w:tcPr>
          <w:p w14:paraId="666B930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47F4D24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Street</w:t>
            </w:r>
          </w:p>
        </w:tc>
      </w:tr>
      <w:tr w:rsidR="00824876" w:rsidRPr="00FC2E96" w14:paraId="6743C8D2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3D672D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compAddrDistrict</w:t>
            </w:r>
          </w:p>
        </w:tc>
        <w:tc>
          <w:tcPr>
            <w:tcW w:w="0" w:type="dxa"/>
          </w:tcPr>
          <w:p w14:paraId="55011639" w14:textId="2D57B52D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String(3)</w:t>
            </w:r>
          </w:p>
        </w:tc>
        <w:tc>
          <w:tcPr>
            <w:tcW w:w="1244" w:type="dxa"/>
          </w:tcPr>
          <w:p w14:paraId="25BE5A4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129B34C3" w14:textId="3CD5A802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District</w:t>
            </w:r>
            <w:r w:rsidR="00F54AE8">
              <w:rPr>
                <w:rFonts w:ascii="Times New Roman" w:hAnsi="Times New Roman" w:cs="Times New Roman"/>
              </w:rPr>
              <w:t xml:space="preserve"> Code</w:t>
            </w:r>
          </w:p>
        </w:tc>
      </w:tr>
      <w:tr w:rsidR="00824876" w:rsidRPr="00FC2E96" w14:paraId="243B295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E7C120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compAddrAreaId</w:t>
            </w:r>
          </w:p>
        </w:tc>
        <w:tc>
          <w:tcPr>
            <w:tcW w:w="0" w:type="dxa"/>
          </w:tcPr>
          <w:p w14:paraId="68CC8C6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44" w:type="dxa"/>
          </w:tcPr>
          <w:p w14:paraId="0A3340E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6B4DD6E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Area ID</w:t>
            </w:r>
          </w:p>
        </w:tc>
      </w:tr>
      <w:tr w:rsidR="00824876" w:rsidRPr="00FC2E96" w14:paraId="6A7B892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CAE20D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compPost</w:t>
            </w:r>
          </w:p>
        </w:tc>
        <w:tc>
          <w:tcPr>
            <w:tcW w:w="0" w:type="dxa"/>
          </w:tcPr>
          <w:p w14:paraId="0F2F767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244" w:type="dxa"/>
          </w:tcPr>
          <w:p w14:paraId="2AE12F5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1BE2E51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Position</w:t>
            </w:r>
          </w:p>
        </w:tc>
      </w:tr>
      <w:tr w:rsidR="00824876" w:rsidRPr="00FC2E96" w14:paraId="2B856567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04AA42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emailAddr</w:t>
            </w:r>
          </w:p>
        </w:tc>
        <w:tc>
          <w:tcPr>
            <w:tcW w:w="0" w:type="dxa"/>
          </w:tcPr>
          <w:p w14:paraId="6A87F1A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244" w:type="dxa"/>
          </w:tcPr>
          <w:p w14:paraId="7C4DDE0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524B3D8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Email address</w:t>
            </w:r>
          </w:p>
        </w:tc>
      </w:tr>
      <w:tr w:rsidR="00824876" w:rsidRPr="00FC2E96" w14:paraId="1D4DFE3C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78FDAB7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telNo</w:t>
            </w:r>
          </w:p>
        </w:tc>
        <w:tc>
          <w:tcPr>
            <w:tcW w:w="0" w:type="dxa"/>
          </w:tcPr>
          <w:p w14:paraId="24C65E1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44" w:type="dxa"/>
          </w:tcPr>
          <w:p w14:paraId="6914A0B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5766C98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Contact Phone</w:t>
            </w:r>
          </w:p>
        </w:tc>
      </w:tr>
      <w:tr w:rsidR="00824876" w:rsidRPr="00FC2E96" w14:paraId="77E172C0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41F147E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faxNo</w:t>
            </w:r>
          </w:p>
        </w:tc>
        <w:tc>
          <w:tcPr>
            <w:tcW w:w="0" w:type="dxa"/>
          </w:tcPr>
          <w:p w14:paraId="476217A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44" w:type="dxa"/>
          </w:tcPr>
          <w:p w14:paraId="1932B23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48EAEF0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Fax Number</w:t>
            </w:r>
          </w:p>
        </w:tc>
      </w:tr>
      <w:tr w:rsidR="00824876" w:rsidRPr="00FC2E96" w14:paraId="6F6A2344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EFC365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officeTelNo</w:t>
            </w:r>
          </w:p>
        </w:tc>
        <w:tc>
          <w:tcPr>
            <w:tcW w:w="0" w:type="dxa"/>
          </w:tcPr>
          <w:p w14:paraId="4CBCCA5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44" w:type="dxa"/>
          </w:tcPr>
          <w:p w14:paraId="01AA802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05036C9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Telephone Number</w:t>
            </w:r>
          </w:p>
        </w:tc>
      </w:tr>
      <w:tr w:rsidR="00824876" w:rsidRPr="00FC2E96" w14:paraId="759BB0E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5D7D7E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</w:t>
            </w:r>
          </w:p>
        </w:tc>
        <w:tc>
          <w:tcPr>
            <w:tcW w:w="0" w:type="dxa"/>
          </w:tcPr>
          <w:p w14:paraId="5483E0A3" w14:textId="263B5ABA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624DADD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591429F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Professional Qualifications - Registered Professional Engineer</w:t>
            </w:r>
          </w:p>
        </w:tc>
      </w:tr>
      <w:tr w:rsidR="00824876" w:rsidRPr="00FC2E96" w14:paraId="460165A6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0DEF15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qualReDate</w:t>
            </w:r>
          </w:p>
        </w:tc>
        <w:tc>
          <w:tcPr>
            <w:tcW w:w="0" w:type="dxa"/>
          </w:tcPr>
          <w:p w14:paraId="33DCE1C8" w14:textId="627FE682" w:rsidR="00824876" w:rsidRPr="00FC2E96" w:rsidRDefault="00FA473C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44" w:type="dxa"/>
          </w:tcPr>
          <w:p w14:paraId="3BCE8D6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7E13506D" w14:textId="30C5B8E6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Qualified Date of Registered Engineer Qualifications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824876" w:rsidRPr="00FC2E96" w14:paraId="6796F137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EA57B7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qualReNo</w:t>
            </w:r>
          </w:p>
        </w:tc>
        <w:tc>
          <w:tcPr>
            <w:tcW w:w="0" w:type="dxa"/>
          </w:tcPr>
          <w:p w14:paraId="6D7EDFE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44" w:type="dxa"/>
          </w:tcPr>
          <w:p w14:paraId="37612A1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2598879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Membership Number of Registered Engineer Qualifications</w:t>
            </w:r>
          </w:p>
        </w:tc>
      </w:tr>
      <w:tr w:rsidR="00824876" w:rsidRPr="00FC2E96" w14:paraId="34197DB0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4B0B5C1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qualReBss</w:t>
            </w:r>
          </w:p>
        </w:tc>
        <w:tc>
          <w:tcPr>
            <w:tcW w:w="0" w:type="dxa"/>
          </w:tcPr>
          <w:p w14:paraId="2A3980BC" w14:textId="4651767B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7B0C7B0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28D9518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Building Services Discipline of Registered Engineer Qualifications</w:t>
            </w:r>
          </w:p>
        </w:tc>
      </w:tr>
      <w:tr w:rsidR="00824876" w:rsidRPr="00FC2E96" w14:paraId="2798887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0F79404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qualReEll</w:t>
            </w:r>
          </w:p>
        </w:tc>
        <w:tc>
          <w:tcPr>
            <w:tcW w:w="0" w:type="dxa"/>
          </w:tcPr>
          <w:p w14:paraId="44F63771" w14:textId="68CB78E6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34B9C9A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567A298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Electrical Discipline of Registered Engineer Qualifications</w:t>
            </w:r>
          </w:p>
        </w:tc>
      </w:tr>
      <w:tr w:rsidR="00824876" w:rsidRPr="00FC2E96" w14:paraId="0A579E31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1B84EA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qualReEnv</w:t>
            </w:r>
          </w:p>
        </w:tc>
        <w:tc>
          <w:tcPr>
            <w:tcW w:w="0" w:type="dxa"/>
          </w:tcPr>
          <w:p w14:paraId="36AEBF41" w14:textId="4F516517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68EBDEE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3BD2356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Environmental Discipline of Registered Engineer Qualifications</w:t>
            </w:r>
          </w:p>
        </w:tc>
      </w:tr>
      <w:tr w:rsidR="00824876" w:rsidRPr="00FC2E96" w14:paraId="2F0CF13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E5C753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qualReMcl</w:t>
            </w:r>
          </w:p>
        </w:tc>
        <w:tc>
          <w:tcPr>
            <w:tcW w:w="0" w:type="dxa"/>
          </w:tcPr>
          <w:p w14:paraId="1C0ADB9D" w14:textId="5F36B89F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6797D4D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46CC84B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Mechanical Discipline of Registered Engineer Qualifications</w:t>
            </w:r>
          </w:p>
        </w:tc>
      </w:tr>
      <w:tr w:rsidR="00824876" w:rsidRPr="00FC2E96" w14:paraId="3352218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E8ED1C7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</w:t>
            </w:r>
          </w:p>
        </w:tc>
        <w:tc>
          <w:tcPr>
            <w:tcW w:w="0" w:type="dxa"/>
          </w:tcPr>
          <w:p w14:paraId="6812905D" w14:textId="5BA9676C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2B392E2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4BAC7D5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Professional Qualifications - Corporate member of HKIE</w:t>
            </w:r>
          </w:p>
        </w:tc>
      </w:tr>
      <w:tr w:rsidR="00824876" w:rsidRPr="00FC2E96" w14:paraId="3998063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0DD934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qualHkieDate</w:t>
            </w:r>
          </w:p>
        </w:tc>
        <w:tc>
          <w:tcPr>
            <w:tcW w:w="0" w:type="dxa"/>
          </w:tcPr>
          <w:p w14:paraId="7F681D6D" w14:textId="226EB4C7" w:rsidR="00824876" w:rsidRPr="00FC2E96" w:rsidRDefault="00FA473C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44" w:type="dxa"/>
          </w:tcPr>
          <w:p w14:paraId="583DCA9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55911323" w14:textId="2C532619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Qualified Date of HKIE membership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824876" w:rsidRPr="00FC2E96" w14:paraId="3AD11624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83390C0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qualHkieNo</w:t>
            </w:r>
          </w:p>
        </w:tc>
        <w:tc>
          <w:tcPr>
            <w:tcW w:w="0" w:type="dxa"/>
          </w:tcPr>
          <w:p w14:paraId="0D44D9A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44" w:type="dxa"/>
          </w:tcPr>
          <w:p w14:paraId="255E0B6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23E8F37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Membership Number of HKIE</w:t>
            </w:r>
          </w:p>
        </w:tc>
      </w:tr>
      <w:tr w:rsidR="00824876" w:rsidRPr="00FC2E96" w14:paraId="262B4FED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24B2AD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qualHkieBss</w:t>
            </w:r>
          </w:p>
        </w:tc>
        <w:tc>
          <w:tcPr>
            <w:tcW w:w="0" w:type="dxa"/>
          </w:tcPr>
          <w:p w14:paraId="18B81437" w14:textId="6288AB23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68EC30B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48169A5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Building Services Discipline of HKIE Qualifications</w:t>
            </w:r>
          </w:p>
        </w:tc>
      </w:tr>
      <w:tr w:rsidR="00824876" w:rsidRPr="00FC2E96" w14:paraId="72568C43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66A5EE8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qualHkieEll</w:t>
            </w:r>
          </w:p>
        </w:tc>
        <w:tc>
          <w:tcPr>
            <w:tcW w:w="0" w:type="dxa"/>
          </w:tcPr>
          <w:p w14:paraId="06BD3439" w14:textId="2E02AA0C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23892D8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60A3433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Electrical Discipline of HKIE Qualifications</w:t>
            </w:r>
          </w:p>
        </w:tc>
      </w:tr>
      <w:tr w:rsidR="00824876" w:rsidRPr="00FC2E96" w14:paraId="6C11159D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D4FED2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qualHkieEnv</w:t>
            </w:r>
          </w:p>
        </w:tc>
        <w:tc>
          <w:tcPr>
            <w:tcW w:w="0" w:type="dxa"/>
          </w:tcPr>
          <w:p w14:paraId="7E4928DC" w14:textId="1CD6A239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57B1755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4DEF2FF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Environmental Discipline of HKIE Qualifications</w:t>
            </w:r>
          </w:p>
        </w:tc>
      </w:tr>
      <w:tr w:rsidR="00824876" w:rsidRPr="00FC2E96" w14:paraId="47995B76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667708E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qualHkieMcl</w:t>
            </w:r>
          </w:p>
        </w:tc>
        <w:tc>
          <w:tcPr>
            <w:tcW w:w="0" w:type="dxa"/>
          </w:tcPr>
          <w:p w14:paraId="7F9DF3F6" w14:textId="5E888F61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69A5275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7FE321E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Mechanical Discipline of HKIE Qualifications</w:t>
            </w:r>
          </w:p>
        </w:tc>
      </w:tr>
      <w:tr w:rsidR="00824876" w:rsidRPr="00FC2E96" w14:paraId="0C4AE847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61569A1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</w:t>
            </w:r>
          </w:p>
        </w:tc>
        <w:tc>
          <w:tcPr>
            <w:tcW w:w="0" w:type="dxa"/>
          </w:tcPr>
          <w:p w14:paraId="5262C849" w14:textId="42D3142B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32AA877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531CA09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Professional Qualifications - Equivalent qualification recognized by HKIE</w:t>
            </w:r>
          </w:p>
        </w:tc>
      </w:tr>
      <w:tr w:rsidR="00824876" w:rsidRPr="00FC2E96" w14:paraId="347A6F45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0BDB094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qualEqvDate</w:t>
            </w:r>
          </w:p>
        </w:tc>
        <w:tc>
          <w:tcPr>
            <w:tcW w:w="0" w:type="dxa"/>
          </w:tcPr>
          <w:p w14:paraId="782BEDDC" w14:textId="5B29A538" w:rsidR="00824876" w:rsidRPr="00FC2E96" w:rsidRDefault="00FA473C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44" w:type="dxa"/>
          </w:tcPr>
          <w:p w14:paraId="485117C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6A0A9EC9" w14:textId="0CE95F0F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Qualified Date of Equivalent qualification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824876" w:rsidRPr="00FC2E96" w14:paraId="1552933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80B734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qualEqvNo</w:t>
            </w:r>
          </w:p>
        </w:tc>
        <w:tc>
          <w:tcPr>
            <w:tcW w:w="0" w:type="dxa"/>
          </w:tcPr>
          <w:p w14:paraId="4A5209A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44" w:type="dxa"/>
          </w:tcPr>
          <w:p w14:paraId="4849924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497E821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Membership Number of </w:t>
            </w:r>
            <w:r w:rsidRPr="00FC2E96">
              <w:rPr>
                <w:rFonts w:ascii="Times New Roman" w:hAnsi="Times New Roman" w:cs="Times New Roman"/>
              </w:rPr>
              <w:lastRenderedPageBreak/>
              <w:t>Equivalent qualification</w:t>
            </w:r>
          </w:p>
        </w:tc>
      </w:tr>
      <w:tr w:rsidR="00824876" w:rsidRPr="00FC2E96" w14:paraId="2A6C2B6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BE56D8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qualEqvBss</w:t>
            </w:r>
          </w:p>
        </w:tc>
        <w:tc>
          <w:tcPr>
            <w:tcW w:w="0" w:type="dxa"/>
          </w:tcPr>
          <w:p w14:paraId="4BA8C79D" w14:textId="6E8BC668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24FEA28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57AD323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Building Services Discipline of Equivalent qualification</w:t>
            </w:r>
          </w:p>
        </w:tc>
      </w:tr>
      <w:tr w:rsidR="00824876" w:rsidRPr="00FC2E96" w14:paraId="2339D757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2CA6DA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qualEqvEll</w:t>
            </w:r>
          </w:p>
        </w:tc>
        <w:tc>
          <w:tcPr>
            <w:tcW w:w="0" w:type="dxa"/>
          </w:tcPr>
          <w:p w14:paraId="7ADC9772" w14:textId="59FC1C00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7BAAE81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6695FDE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Electrical Discipline of Equivalent qualification</w:t>
            </w:r>
          </w:p>
        </w:tc>
      </w:tr>
      <w:tr w:rsidR="00824876" w:rsidRPr="00FC2E96" w14:paraId="20FD1816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D06F154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qualEqvEnv</w:t>
            </w:r>
          </w:p>
        </w:tc>
        <w:tc>
          <w:tcPr>
            <w:tcW w:w="0" w:type="dxa"/>
          </w:tcPr>
          <w:p w14:paraId="0E6523B9" w14:textId="42CB611D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59181B9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0CE7503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Environmental Discipline of Equivalent qualification</w:t>
            </w:r>
          </w:p>
        </w:tc>
      </w:tr>
      <w:tr w:rsidR="00824876" w:rsidRPr="00FC2E96" w14:paraId="4FD6E7CF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891D01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qualEqvMcl</w:t>
            </w:r>
          </w:p>
        </w:tc>
        <w:tc>
          <w:tcPr>
            <w:tcW w:w="0" w:type="dxa"/>
          </w:tcPr>
          <w:p w14:paraId="7CE9FDB7" w14:textId="64CDC350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37B7481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0D56A3C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Mechanical Discipline of Equivalent qualification</w:t>
            </w:r>
          </w:p>
        </w:tc>
      </w:tr>
      <w:tr w:rsidR="00824876" w:rsidRPr="00FC2E96" w14:paraId="4571EB49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287BF1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qualEqvMembership</w:t>
            </w:r>
          </w:p>
        </w:tc>
        <w:tc>
          <w:tcPr>
            <w:tcW w:w="0" w:type="dxa"/>
          </w:tcPr>
          <w:p w14:paraId="2CBB063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244" w:type="dxa"/>
          </w:tcPr>
          <w:p w14:paraId="1DE92CB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1564573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Professional Membership of Equivalent qualification</w:t>
            </w:r>
          </w:p>
        </w:tc>
      </w:tr>
      <w:tr w:rsidR="00824876" w:rsidRPr="00FC2E96" w14:paraId="20DA9D7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E5C2C5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declareKnowledge</w:t>
            </w:r>
          </w:p>
        </w:tc>
        <w:tc>
          <w:tcPr>
            <w:tcW w:w="0" w:type="dxa"/>
          </w:tcPr>
          <w:p w14:paraId="711E7AEB" w14:textId="2EC9053B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395E7DB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0" w:type="dxa"/>
          </w:tcPr>
          <w:p w14:paraId="790A729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Declaration of having the knowledge required</w:t>
            </w:r>
          </w:p>
        </w:tc>
      </w:tr>
      <w:tr w:rsidR="00824876" w:rsidRPr="00FC2E96" w14:paraId="139AAD8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DD6AD5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declareConvictedStatus</w:t>
            </w:r>
          </w:p>
        </w:tc>
        <w:tc>
          <w:tcPr>
            <w:tcW w:w="0" w:type="dxa"/>
          </w:tcPr>
          <w:p w14:paraId="2FC4289D" w14:textId="05243E63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1356D26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0" w:type="dxa"/>
          </w:tcPr>
          <w:p w14:paraId="04D251D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Declaration of convicted status in Hong Kong</w:t>
            </w:r>
          </w:p>
        </w:tc>
      </w:tr>
      <w:tr w:rsidR="00824876" w:rsidRPr="00FC2E96" w14:paraId="1B8FC2D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000CB2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declareHavebeenConvicted</w:t>
            </w:r>
          </w:p>
        </w:tc>
        <w:tc>
          <w:tcPr>
            <w:tcW w:w="0" w:type="dxa"/>
          </w:tcPr>
          <w:p w14:paraId="297E2AE0" w14:textId="191F232C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683FA47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0" w:type="dxa"/>
          </w:tcPr>
          <w:p w14:paraId="6C9497C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Declaration of have been convicted or not</w:t>
            </w:r>
          </w:p>
        </w:tc>
      </w:tr>
      <w:tr w:rsidR="00824876" w:rsidRPr="00FC2E96" w14:paraId="068027B3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532EDF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declareInfoCorrect</w:t>
            </w:r>
          </w:p>
        </w:tc>
        <w:tc>
          <w:tcPr>
            <w:tcW w:w="0" w:type="dxa"/>
          </w:tcPr>
          <w:p w14:paraId="3DDF6B6E" w14:textId="22EAEAC3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3F29210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0" w:type="dxa"/>
          </w:tcPr>
          <w:p w14:paraId="27E4904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Declaration of information stated are true and correct</w:t>
            </w:r>
          </w:p>
        </w:tc>
      </w:tr>
      <w:tr w:rsidR="00824876" w:rsidRPr="00FC2E96" w14:paraId="0138DB6B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D7FB61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qualOther</w:t>
            </w:r>
          </w:p>
        </w:tc>
        <w:tc>
          <w:tcPr>
            <w:tcW w:w="0" w:type="dxa"/>
          </w:tcPr>
          <w:p w14:paraId="2778CBA6" w14:textId="26A2B0A5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6029639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2EDD775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Professional Qualifications - Other</w:t>
            </w:r>
          </w:p>
        </w:tc>
      </w:tr>
      <w:tr w:rsidR="00824876" w:rsidRPr="00FC2E96" w14:paraId="5C391BA3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D4646E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qualOtherText</w:t>
            </w:r>
          </w:p>
        </w:tc>
        <w:tc>
          <w:tcPr>
            <w:tcW w:w="0" w:type="dxa"/>
          </w:tcPr>
          <w:p w14:paraId="0C1BCEA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244" w:type="dxa"/>
          </w:tcPr>
          <w:p w14:paraId="21D30ED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38EC4C5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Professional Qualifications – Other Details</w:t>
            </w:r>
          </w:p>
        </w:tc>
      </w:tr>
      <w:tr w:rsidR="00824876" w:rsidRPr="00FC2E96" w14:paraId="55968A2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5E6365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chgName</w:t>
            </w:r>
          </w:p>
        </w:tc>
        <w:tc>
          <w:tcPr>
            <w:tcW w:w="0" w:type="dxa"/>
          </w:tcPr>
          <w:p w14:paraId="3BBFD105" w14:textId="0D91B89E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48C27AB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67EBA14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Change of particulars - Name</w:t>
            </w:r>
          </w:p>
        </w:tc>
      </w:tr>
      <w:tr w:rsidR="00824876" w:rsidRPr="00FC2E96" w14:paraId="76B6AA69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B3F4CA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chgAddr</w:t>
            </w:r>
          </w:p>
        </w:tc>
        <w:tc>
          <w:tcPr>
            <w:tcW w:w="0" w:type="dxa"/>
          </w:tcPr>
          <w:p w14:paraId="166C1230" w14:textId="32A80A4B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4B02706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379F561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Change of particulars - Correspondence Address</w:t>
            </w:r>
          </w:p>
        </w:tc>
      </w:tr>
      <w:tr w:rsidR="00824876" w:rsidRPr="00FC2E96" w14:paraId="0D96FF1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8B47A3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chgQual</w:t>
            </w:r>
          </w:p>
        </w:tc>
        <w:tc>
          <w:tcPr>
            <w:tcW w:w="0" w:type="dxa"/>
          </w:tcPr>
          <w:p w14:paraId="1EC1D51F" w14:textId="3A9913FC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0D19B5C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2E5F003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Change of particulars - Professional Qualification</w:t>
            </w:r>
          </w:p>
        </w:tc>
      </w:tr>
      <w:tr w:rsidR="00824876" w:rsidRPr="00FC2E96" w14:paraId="532BC3C4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4C3E98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chklistExp</w:t>
            </w:r>
          </w:p>
        </w:tc>
        <w:tc>
          <w:tcPr>
            <w:tcW w:w="0" w:type="dxa"/>
          </w:tcPr>
          <w:p w14:paraId="1AE36672" w14:textId="027E39A9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20DDDB1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7A2AB34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Checklist of Supporting Documents - relevant practical experience</w:t>
            </w:r>
          </w:p>
        </w:tc>
      </w:tr>
      <w:tr w:rsidR="00824876" w:rsidRPr="00FC2E96" w14:paraId="6981D552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102197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chklistQual</w:t>
            </w:r>
          </w:p>
        </w:tc>
        <w:tc>
          <w:tcPr>
            <w:tcW w:w="0" w:type="dxa"/>
          </w:tcPr>
          <w:p w14:paraId="5898775F" w14:textId="06D31826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6C2862B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64609D5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Checklist of Supporting Documents - professional qualifications</w:t>
            </w:r>
          </w:p>
        </w:tc>
      </w:tr>
      <w:tr w:rsidR="00824876" w:rsidRPr="00FC2E96" w14:paraId="585ADBC3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4E19124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chklistSubst</w:t>
            </w:r>
          </w:p>
        </w:tc>
        <w:tc>
          <w:tcPr>
            <w:tcW w:w="0" w:type="dxa"/>
          </w:tcPr>
          <w:p w14:paraId="4C89F090" w14:textId="20A66CB1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44" w:type="dxa"/>
          </w:tcPr>
          <w:p w14:paraId="62DEA00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11ADEC9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Checklist of Supporting Documents - substantiate documents</w:t>
            </w:r>
          </w:p>
        </w:tc>
      </w:tr>
      <w:tr w:rsidR="00824876" w:rsidRPr="00FC2E96" w14:paraId="500912AF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0AD9F6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receiveDate</w:t>
            </w:r>
          </w:p>
        </w:tc>
        <w:tc>
          <w:tcPr>
            <w:tcW w:w="0" w:type="dxa"/>
          </w:tcPr>
          <w:p w14:paraId="0FCA25C4" w14:textId="05BF788B" w:rsidR="00824876" w:rsidRPr="00FC2E96" w:rsidRDefault="00FA473C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44" w:type="dxa"/>
          </w:tcPr>
          <w:p w14:paraId="59178BC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0" w:type="dxa"/>
          </w:tcPr>
          <w:p w14:paraId="7759EDEA" w14:textId="6FF06AFC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 Receive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824876" w:rsidRPr="00FC2E96" w14:paraId="50BE77B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71E93F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wbrsStatus</w:t>
            </w:r>
          </w:p>
        </w:tc>
        <w:tc>
          <w:tcPr>
            <w:tcW w:w="0" w:type="dxa"/>
          </w:tcPr>
          <w:p w14:paraId="3B1F8D7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44" w:type="dxa"/>
          </w:tcPr>
          <w:p w14:paraId="448348E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0" w:type="dxa"/>
          </w:tcPr>
          <w:p w14:paraId="7B8FA51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 Status</w:t>
            </w:r>
          </w:p>
        </w:tc>
      </w:tr>
      <w:tr w:rsidR="00824876" w:rsidRPr="00FC2E96" w14:paraId="272810CB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1ADED7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0" w:type="dxa"/>
          </w:tcPr>
          <w:p w14:paraId="587B0BD9" w14:textId="5CC37873" w:rsidR="00824876" w:rsidRPr="00FC2E96" w:rsidRDefault="008036C3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exp Array</w:t>
            </w:r>
          </w:p>
        </w:tc>
        <w:tc>
          <w:tcPr>
            <w:tcW w:w="1244" w:type="dxa"/>
          </w:tcPr>
          <w:p w14:paraId="0382711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0FD79DC4" w14:textId="62250B75" w:rsidR="008036C3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Relevant Practical Experience</w:t>
            </w:r>
          </w:p>
          <w:p w14:paraId="42356F48" w14:textId="77777777" w:rsidR="008036C3" w:rsidRPr="00FC2E96" w:rsidRDefault="008036C3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D94B3C" w14:textId="14E989B2" w:rsidR="00824876" w:rsidRPr="00FC2E96" w:rsidRDefault="008036C3" w:rsidP="00916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Resquest – Content– </w:t>
            </w:r>
            <w:r w:rsidR="00554B4A" w:rsidRPr="00FC2E96">
              <w:rPr>
                <w:rFonts w:ascii="Times New Roman" w:hAnsi="Times New Roman" w:cs="Times New Roman"/>
                <w:b/>
                <w:u w:val="single"/>
              </w:rPr>
              <w:t>E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>xp</w:t>
            </w:r>
          </w:p>
        </w:tc>
      </w:tr>
      <w:tr w:rsidR="005B0C06" w:rsidRPr="00FC2E96" w14:paraId="0C3B8F8F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33153DA" w14:textId="47344694" w:rsidR="005B0C06" w:rsidRPr="00FC2E96" w:rsidRDefault="005B0C06" w:rsidP="005B0C0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substantiate</w:t>
            </w:r>
          </w:p>
        </w:tc>
        <w:tc>
          <w:tcPr>
            <w:tcW w:w="0" w:type="dxa"/>
          </w:tcPr>
          <w:p w14:paraId="2E3FEB4E" w14:textId="0694B928" w:rsidR="008036C3" w:rsidRPr="00FC2E96" w:rsidRDefault="008036C3" w:rsidP="00803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Substantiate Array</w:t>
            </w:r>
          </w:p>
          <w:p w14:paraId="566AA60A" w14:textId="5E541DB8" w:rsidR="005B0C06" w:rsidRPr="00FC2E96" w:rsidRDefault="005B0C06" w:rsidP="005B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44" w:type="dxa"/>
          </w:tcPr>
          <w:p w14:paraId="5470B149" w14:textId="77777777" w:rsidR="005B0C06" w:rsidRPr="00FC2E96" w:rsidRDefault="005B0C06" w:rsidP="005B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45142921" w14:textId="49F256F7" w:rsidR="008036C3" w:rsidRPr="00FC2E96" w:rsidRDefault="008036C3" w:rsidP="005B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Photocopy of the documents that substantiate </w:t>
            </w:r>
            <w:r w:rsidRPr="00FC2E96">
              <w:rPr>
                <w:rFonts w:ascii="Times New Roman" w:hAnsi="Times New Roman" w:cs="Times New Roman"/>
              </w:rPr>
              <w:lastRenderedPageBreak/>
              <w:t>the application</w:t>
            </w:r>
          </w:p>
          <w:p w14:paraId="599E0400" w14:textId="77777777" w:rsidR="008036C3" w:rsidRPr="00FC2E96" w:rsidRDefault="008036C3" w:rsidP="005B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4E2DB1" w14:textId="4CCDC430" w:rsidR="005B0C06" w:rsidRPr="00916947" w:rsidRDefault="005B0C06" w:rsidP="00591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Res</w:t>
            </w:r>
            <w:r w:rsidR="001D569F" w:rsidRPr="00FC2E96">
              <w:rPr>
                <w:rFonts w:ascii="Times New Roman" w:hAnsi="Times New Roman" w:cs="Times New Roman"/>
                <w:b/>
                <w:u w:val="single"/>
              </w:rPr>
              <w:t>quest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– Content– </w:t>
            </w:r>
            <w:r w:rsidR="00554B4A" w:rsidRPr="00FC2E96">
              <w:rPr>
                <w:rFonts w:ascii="Times New Roman" w:hAnsi="Times New Roman" w:cs="Times New Roman"/>
                <w:b/>
                <w:u w:val="single"/>
              </w:rPr>
              <w:t>Substantiate</w:t>
            </w:r>
          </w:p>
        </w:tc>
      </w:tr>
    </w:tbl>
    <w:p w14:paraId="377E221E" w14:textId="06E02013" w:rsidR="00824876" w:rsidRPr="00FC2E96" w:rsidRDefault="00824876" w:rsidP="00BE2F64">
      <w:pPr>
        <w:rPr>
          <w:rFonts w:ascii="Times New Roman" w:hAnsi="Times New Roman" w:cs="Times New Roman"/>
        </w:rPr>
      </w:pPr>
    </w:p>
    <w:p w14:paraId="7EF0F693" w14:textId="0693F12F" w:rsidR="00F93E2F" w:rsidRPr="00FC2E96" w:rsidRDefault="00F93E2F" w:rsidP="00F93E2F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– Content– Exp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F93E2F" w:rsidRPr="00FC2E96" w14:paraId="0AE48E94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D306AB2" w14:textId="77777777" w:rsidR="00F93E2F" w:rsidRPr="00FC2E96" w:rsidRDefault="00F93E2F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457A3443" w14:textId="77777777" w:rsidR="00F93E2F" w:rsidRPr="00FC2E96" w:rsidRDefault="00F93E2F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7C33C315" w14:textId="77777777" w:rsidR="00F93E2F" w:rsidRPr="00FC2E96" w:rsidRDefault="00F93E2F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68CFE72D" w14:textId="77777777" w:rsidR="00F93E2F" w:rsidRPr="00FC2E96" w:rsidRDefault="00F93E2F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F93E2F" w:rsidRPr="00FC2E96" w14:paraId="08DECC1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D3E8673" w14:textId="09866269" w:rsidR="00F93E2F" w:rsidRPr="00FC2E96" w:rsidRDefault="00F93E2F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expFrom</w:t>
            </w:r>
          </w:p>
        </w:tc>
        <w:tc>
          <w:tcPr>
            <w:tcW w:w="1700" w:type="dxa"/>
          </w:tcPr>
          <w:p w14:paraId="62B8DCF1" w14:textId="1D511D15" w:rsidR="00F93E2F" w:rsidRPr="00FC2E96" w:rsidRDefault="00F93E2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591B8E">
              <w:rPr>
                <w:rFonts w:ascii="Times New Roman" w:hAnsi="Times New Roman" w:cs="Times New Roman"/>
              </w:rPr>
              <w:t>8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6900EA6E" w14:textId="77777777" w:rsidR="00F93E2F" w:rsidRPr="00FC2E96" w:rsidRDefault="00F93E2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32E78D7" w14:textId="5862D08C" w:rsidR="00F93E2F" w:rsidRPr="00FC2E96" w:rsidRDefault="00F93E2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Exp From Date (yyyyMMdd)</w:t>
            </w:r>
          </w:p>
        </w:tc>
      </w:tr>
      <w:tr w:rsidR="00E81807" w:rsidRPr="00FC2E96" w14:paraId="02F02F62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6493F9C" w14:textId="4CAEC513" w:rsidR="00E81807" w:rsidRPr="00FC2E96" w:rsidRDefault="00E81807" w:rsidP="00E81807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expTo</w:t>
            </w:r>
          </w:p>
        </w:tc>
        <w:tc>
          <w:tcPr>
            <w:tcW w:w="1700" w:type="dxa"/>
          </w:tcPr>
          <w:p w14:paraId="231A4407" w14:textId="16238B4A" w:rsidR="00E81807" w:rsidRPr="00FC2E96" w:rsidRDefault="00E81807" w:rsidP="00E81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591B8E">
              <w:rPr>
                <w:rFonts w:ascii="Times New Roman" w:hAnsi="Times New Roman" w:cs="Times New Roman"/>
              </w:rPr>
              <w:t>8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41B079CA" w14:textId="77777777" w:rsidR="00E81807" w:rsidRPr="00FC2E96" w:rsidRDefault="00E81807" w:rsidP="00E81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A3D0B88" w14:textId="77FE56A9" w:rsidR="00E81807" w:rsidRPr="00FC2E96" w:rsidRDefault="00E81807" w:rsidP="00E81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Exp To Date (yyyyMMdd)</w:t>
            </w:r>
          </w:p>
        </w:tc>
      </w:tr>
      <w:tr w:rsidR="00F93E2F" w:rsidRPr="00FC2E96" w14:paraId="52DF3C54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356874F" w14:textId="1E8E912B" w:rsidR="00F93E2F" w:rsidRPr="00FC2E96" w:rsidRDefault="00E81807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700" w:type="dxa"/>
          </w:tcPr>
          <w:p w14:paraId="3991D132" w14:textId="25F24A8D" w:rsidR="00F93E2F" w:rsidRPr="00FC2E96" w:rsidRDefault="00F93E2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="00E81807" w:rsidRPr="00591B8E">
              <w:rPr>
                <w:rFonts w:ascii="Times New Roman" w:hAnsi="Times New Roman" w:cs="Times New Roman"/>
              </w:rPr>
              <w:t>100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2A13406F" w14:textId="77777777" w:rsidR="00F93E2F" w:rsidRPr="00FC2E96" w:rsidRDefault="00F93E2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F9BB0ED" w14:textId="3D99E286" w:rsidR="00F93E2F" w:rsidRPr="00FC2E96" w:rsidRDefault="00E8180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Post</w:t>
            </w:r>
          </w:p>
        </w:tc>
      </w:tr>
      <w:tr w:rsidR="00F93E2F" w:rsidRPr="00FC2E96" w14:paraId="10D4884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5E8AB71" w14:textId="700FEEDE" w:rsidR="00F93E2F" w:rsidRPr="00591B8E" w:rsidRDefault="00E81807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compName</w:t>
            </w:r>
          </w:p>
        </w:tc>
        <w:tc>
          <w:tcPr>
            <w:tcW w:w="1700" w:type="dxa"/>
          </w:tcPr>
          <w:p w14:paraId="6A05C652" w14:textId="71C8D3AC" w:rsidR="00F93E2F" w:rsidRPr="00591B8E" w:rsidRDefault="00E81807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591B8E">
              <w:rPr>
                <w:rFonts w:ascii="Times New Roman" w:hAnsi="Times New Roman" w:cs="Times New Roman"/>
              </w:rPr>
              <w:t>300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7A96216F" w14:textId="77777777" w:rsidR="00F93E2F" w:rsidRPr="00591B8E" w:rsidRDefault="00F93E2F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C8DA3DF" w14:textId="60079ECB" w:rsidR="00F93E2F" w:rsidRPr="00591B8E" w:rsidRDefault="00E81807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 Name</w:t>
            </w:r>
          </w:p>
        </w:tc>
      </w:tr>
      <w:tr w:rsidR="00F93E2F" w:rsidRPr="00FC2E96" w14:paraId="1586C05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48389D3" w14:textId="42638079" w:rsidR="00F93E2F" w:rsidRPr="00591B8E" w:rsidRDefault="00E81807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700" w:type="dxa"/>
          </w:tcPr>
          <w:p w14:paraId="254B559F" w14:textId="546F4B48" w:rsidR="00F93E2F" w:rsidRPr="00591B8E" w:rsidRDefault="00E8180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591B8E">
              <w:rPr>
                <w:rFonts w:ascii="Times New Roman" w:hAnsi="Times New Roman" w:cs="Times New Roman"/>
              </w:rPr>
              <w:t>1000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562072CD" w14:textId="77777777" w:rsidR="00F93E2F" w:rsidRPr="00591B8E" w:rsidRDefault="00F93E2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5E10B99" w14:textId="6445E801" w:rsidR="00F93E2F" w:rsidRPr="00591B8E" w:rsidRDefault="00E8180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 of exp</w:t>
            </w:r>
          </w:p>
        </w:tc>
      </w:tr>
      <w:tr w:rsidR="00E81807" w:rsidRPr="00FC2E96" w14:paraId="7006095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490B2A3" w14:textId="440C97E5" w:rsidR="00E81807" w:rsidRPr="00591B8E" w:rsidRDefault="00E81807" w:rsidP="00E81807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seq</w:t>
            </w:r>
          </w:p>
        </w:tc>
        <w:tc>
          <w:tcPr>
            <w:tcW w:w="1700" w:type="dxa"/>
          </w:tcPr>
          <w:p w14:paraId="0E21DC87" w14:textId="322BF998" w:rsidR="00E81807" w:rsidRPr="00591B8E" w:rsidRDefault="00E81807" w:rsidP="00E81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276" w:type="dxa"/>
          </w:tcPr>
          <w:p w14:paraId="4415DB31" w14:textId="77777777" w:rsidR="00E81807" w:rsidRPr="00591B8E" w:rsidRDefault="00E81807" w:rsidP="00E81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586D0D4" w14:textId="5C13080B" w:rsidR="00E81807" w:rsidRPr="00591B8E" w:rsidRDefault="00E81807" w:rsidP="00E81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Sequence</w:t>
            </w:r>
          </w:p>
        </w:tc>
      </w:tr>
      <w:tr w:rsidR="00E81807" w:rsidRPr="00FC2E96" w14:paraId="354FDD1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BF52DA5" w14:textId="6128874E" w:rsidR="00E81807" w:rsidRPr="00591B8E" w:rsidRDefault="00E81807" w:rsidP="00E81807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originalName</w:t>
            </w:r>
          </w:p>
        </w:tc>
        <w:tc>
          <w:tcPr>
            <w:tcW w:w="1700" w:type="dxa"/>
          </w:tcPr>
          <w:p w14:paraId="47E4E776" w14:textId="6ADB9818" w:rsidR="00E81807" w:rsidRPr="00591B8E" w:rsidRDefault="00E81807" w:rsidP="00E81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591B8E">
              <w:rPr>
                <w:rFonts w:ascii="Times New Roman" w:hAnsi="Times New Roman" w:cs="Times New Roman"/>
              </w:rPr>
              <w:t>300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33906F83" w14:textId="77777777" w:rsidR="00E81807" w:rsidRPr="00591B8E" w:rsidRDefault="00E81807" w:rsidP="00E81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712BFAB" w14:textId="0566CBFB" w:rsidR="00E81807" w:rsidRPr="00591B8E" w:rsidRDefault="00E81807" w:rsidP="00E81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Original Name of Substantiate</w:t>
            </w:r>
          </w:p>
        </w:tc>
      </w:tr>
    </w:tbl>
    <w:p w14:paraId="5F3B3F1C" w14:textId="77777777" w:rsidR="00F93E2F" w:rsidRPr="00FC2E96" w:rsidRDefault="00F93E2F" w:rsidP="00BE2F64">
      <w:pPr>
        <w:rPr>
          <w:rFonts w:ascii="Times New Roman" w:hAnsi="Times New Roman" w:cs="Times New Roman"/>
        </w:rPr>
      </w:pPr>
    </w:p>
    <w:p w14:paraId="24B4756F" w14:textId="2A422D88" w:rsidR="00554B4A" w:rsidRPr="00FC2E96" w:rsidRDefault="00554B4A" w:rsidP="00554B4A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– Content– Substantiate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554B4A" w:rsidRPr="00FC2E96" w14:paraId="4CA12EE7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3AF57F4" w14:textId="77777777" w:rsidR="00554B4A" w:rsidRPr="00FC2E96" w:rsidRDefault="00554B4A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28CE3117" w14:textId="77777777" w:rsidR="00554B4A" w:rsidRPr="00FC2E96" w:rsidRDefault="00554B4A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093E062B" w14:textId="77777777" w:rsidR="00554B4A" w:rsidRPr="00FC2E96" w:rsidRDefault="00554B4A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2B7F45B0" w14:textId="77777777" w:rsidR="00554B4A" w:rsidRPr="00FC2E96" w:rsidRDefault="00554B4A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554B4A" w:rsidRPr="00FC2E96" w14:paraId="67411A0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E913613" w14:textId="6B8AE207" w:rsidR="00554B4A" w:rsidRPr="00FC2E96" w:rsidRDefault="00554B4A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700" w:type="dxa"/>
          </w:tcPr>
          <w:p w14:paraId="03D44ECC" w14:textId="44F43535" w:rsidR="00554B4A" w:rsidRPr="00FC2E96" w:rsidRDefault="00554B4A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FC2E96">
              <w:rPr>
                <w:rFonts w:ascii="Times New Roman" w:hAnsi="Times New Roman" w:cs="Times New Roman"/>
              </w:rPr>
              <w:t>300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02DF9E10" w14:textId="77777777" w:rsidR="00554B4A" w:rsidRPr="00FC2E96" w:rsidRDefault="00554B4A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7BF76E5" w14:textId="3F0E8684" w:rsidR="00554B4A" w:rsidRPr="00FC2E96" w:rsidRDefault="00F93E2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Substantiate</w:t>
            </w:r>
          </w:p>
        </w:tc>
      </w:tr>
      <w:tr w:rsidR="00554B4A" w:rsidRPr="00FC2E96" w14:paraId="0832CB7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790E339" w14:textId="320C33F8" w:rsidR="00554B4A" w:rsidRPr="00FC2E96" w:rsidRDefault="00554B4A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seq</w:t>
            </w:r>
          </w:p>
        </w:tc>
        <w:tc>
          <w:tcPr>
            <w:tcW w:w="1700" w:type="dxa"/>
          </w:tcPr>
          <w:p w14:paraId="1C69E9A3" w14:textId="77777777" w:rsidR="00554B4A" w:rsidRPr="00FC2E96" w:rsidRDefault="00554B4A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276" w:type="dxa"/>
          </w:tcPr>
          <w:p w14:paraId="2634C338" w14:textId="77777777" w:rsidR="00554B4A" w:rsidRPr="00FC2E96" w:rsidRDefault="00554B4A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1320D3D" w14:textId="7E6E7F2E" w:rsidR="00554B4A" w:rsidRPr="00FC2E96" w:rsidRDefault="00F93E2F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Sequence</w:t>
            </w:r>
          </w:p>
        </w:tc>
      </w:tr>
      <w:tr w:rsidR="00554B4A" w:rsidRPr="00FC2E96" w14:paraId="49C0B97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FB4095E" w14:textId="3BD6759B" w:rsidR="00554B4A" w:rsidRPr="00FC2E96" w:rsidRDefault="00554B4A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originalName</w:t>
            </w:r>
          </w:p>
        </w:tc>
        <w:tc>
          <w:tcPr>
            <w:tcW w:w="1700" w:type="dxa"/>
          </w:tcPr>
          <w:p w14:paraId="58D82806" w14:textId="040CCAEF" w:rsidR="00554B4A" w:rsidRPr="00FC2E96" w:rsidRDefault="00554B4A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FC2E96">
              <w:rPr>
                <w:rFonts w:ascii="Times New Roman" w:hAnsi="Times New Roman" w:cs="Times New Roman"/>
              </w:rPr>
              <w:t>300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778455F4" w14:textId="77777777" w:rsidR="00554B4A" w:rsidRPr="00FC2E96" w:rsidRDefault="00554B4A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AE2616F" w14:textId="71EB29C1" w:rsidR="00554B4A" w:rsidRPr="00FC2E96" w:rsidRDefault="00F93E2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Original Name of Substantiate</w:t>
            </w:r>
          </w:p>
        </w:tc>
      </w:tr>
    </w:tbl>
    <w:p w14:paraId="43140FCF" w14:textId="77777777" w:rsidR="00554B4A" w:rsidRPr="00FC2E96" w:rsidRDefault="00554B4A" w:rsidP="00554B4A">
      <w:pPr>
        <w:rPr>
          <w:rFonts w:ascii="Times New Roman" w:hAnsi="Times New Roman" w:cs="Times New Roman"/>
          <w:b/>
          <w:u w:val="single"/>
        </w:rPr>
      </w:pPr>
    </w:p>
    <w:p w14:paraId="2E76F57D" w14:textId="77777777" w:rsidR="00554B4A" w:rsidRPr="00FC2E96" w:rsidRDefault="00554B4A" w:rsidP="00BE2F64">
      <w:pPr>
        <w:rPr>
          <w:rFonts w:ascii="Times New Roman" w:hAnsi="Times New Roman" w:cs="Times New Roman"/>
        </w:rPr>
      </w:pPr>
    </w:p>
    <w:p w14:paraId="7CEFA5C5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824876" w:rsidRPr="00FC2E96" w14:paraId="1E2E5371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B784B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B6ADD42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7DB70E15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2A4250D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2312AF2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43E94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3259DAE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C2ED4A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BA138F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824876" w:rsidRPr="00FC2E96" w14:paraId="16B7BE6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D61BC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16F5368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5839B59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8F7D51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824876" w:rsidRPr="00FC2E96" w14:paraId="1613E92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0F9151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4A46907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021F0D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12225E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14E54548" w14:textId="77777777" w:rsidR="00824876" w:rsidRPr="00FC2E96" w:rsidRDefault="00824876" w:rsidP="00BE2F64">
      <w:pPr>
        <w:rPr>
          <w:rFonts w:ascii="Times New Roman" w:hAnsi="Times New Roman" w:cs="Times New Roman"/>
          <w:b/>
        </w:rPr>
      </w:pPr>
    </w:p>
    <w:p w14:paraId="3A9FA9A5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12"/>
        <w:gridCol w:w="1768"/>
        <w:gridCol w:w="5736"/>
      </w:tblGrid>
      <w:tr w:rsidR="00824876" w:rsidRPr="00FC2E96" w14:paraId="10DD6C6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A3BEFE7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086F41B2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2F37F5CC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824876" w:rsidRPr="00FC2E96" w14:paraId="2D6A228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99558DB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2225" w:type="dxa"/>
          </w:tcPr>
          <w:p w14:paraId="117E996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10998" w:type="dxa"/>
          </w:tcPr>
          <w:p w14:paraId="40D102E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</w:tr>
      <w:tr w:rsidR="00824876" w:rsidRPr="00FC2E96" w14:paraId="002A08A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BBA719F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2225" w:type="dxa"/>
          </w:tcPr>
          <w:p w14:paraId="1AA5DAE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10998" w:type="dxa"/>
          </w:tcPr>
          <w:p w14:paraId="67CB5FE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is null - (parameter name)</w:t>
            </w:r>
          </w:p>
        </w:tc>
      </w:tr>
      <w:tr w:rsidR="00824876" w:rsidRPr="00FC2E96" w14:paraId="51B8CB0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79B3800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2225" w:type="dxa"/>
          </w:tcPr>
          <w:p w14:paraId="48C0347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Already exists.</w:t>
            </w:r>
          </w:p>
        </w:tc>
        <w:tc>
          <w:tcPr>
            <w:tcW w:w="10998" w:type="dxa"/>
          </w:tcPr>
          <w:p w14:paraId="10A980A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already exists - (parameter name)</w:t>
            </w:r>
          </w:p>
        </w:tc>
      </w:tr>
      <w:tr w:rsidR="00824876" w:rsidRPr="00FC2E96" w14:paraId="562BA0C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9518EE7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2225" w:type="dxa"/>
          </w:tcPr>
          <w:p w14:paraId="08E4191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10998" w:type="dxa"/>
          </w:tcPr>
          <w:p w14:paraId="31A2A99F" w14:textId="77777777" w:rsidR="00824876" w:rsidRPr="00FC2E96" w:rsidRDefault="00824876" w:rsidP="00BE2F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485209AF" w14:textId="77777777" w:rsidR="00824876" w:rsidRPr="00FC2E96" w:rsidRDefault="00824876" w:rsidP="00BE2F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0E4A5F0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824876" w:rsidRPr="00FC2E96" w14:paraId="73B5955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2C4A07A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2225" w:type="dxa"/>
          </w:tcPr>
          <w:p w14:paraId="2C4D578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10998" w:type="dxa"/>
          </w:tcPr>
          <w:p w14:paraId="2E232BB6" w14:textId="77777777" w:rsidR="00824876" w:rsidRPr="00FC2E96" w:rsidRDefault="00824876" w:rsidP="00BE2F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1650A6E8" w14:textId="77777777" w:rsidR="00824876" w:rsidRPr="00FC2E96" w:rsidRDefault="00824876" w:rsidP="00BE2F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2F1FD83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824876" w:rsidRPr="00FC2E96" w14:paraId="7F67367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82ECD4D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lastRenderedPageBreak/>
              <w:t>D90000</w:t>
            </w:r>
          </w:p>
        </w:tc>
        <w:tc>
          <w:tcPr>
            <w:tcW w:w="2225" w:type="dxa"/>
          </w:tcPr>
          <w:p w14:paraId="5686BA5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10998" w:type="dxa"/>
          </w:tcPr>
          <w:p w14:paraId="09A7A4B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Runtime Exception.</w:t>
            </w:r>
          </w:p>
        </w:tc>
      </w:tr>
    </w:tbl>
    <w:p w14:paraId="35A1EE64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204346C6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508E383C" w14:textId="77777777" w:rsidTr="00135E66">
        <w:tc>
          <w:tcPr>
            <w:tcW w:w="15388" w:type="dxa"/>
          </w:tcPr>
          <w:p w14:paraId="4FFEE89B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012E5183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68F9C1D7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7B104703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br/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21D5701C" w14:textId="77777777" w:rsidTr="00135E66">
        <w:tc>
          <w:tcPr>
            <w:tcW w:w="15388" w:type="dxa"/>
          </w:tcPr>
          <w:p w14:paraId="3A81298A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082358E5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“applicationNo”: “L160000001”,</w:t>
            </w:r>
          </w:p>
          <w:p w14:paraId="4F1600CA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“applicationType”: “NEW”,</w:t>
            </w:r>
          </w:p>
          <w:p w14:paraId="1A2916AF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“regNo”: “”,</w:t>
            </w:r>
          </w:p>
          <w:p w14:paraId="3557EE1F" w14:textId="0CEC46FF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“expiryDate”: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0956FE19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“engName”: “Chan Tai Man”,</w:t>
            </w:r>
          </w:p>
          <w:p w14:paraId="695EA899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“chiName”: “</w:t>
            </w:r>
            <w:r w:rsidRPr="00FC2E96">
              <w:rPr>
                <w:rFonts w:ascii="Times New Roman" w:hAnsi="Times New Roman" w:cs="Times New Roman" w:hint="eastAsia"/>
              </w:rPr>
              <w:t>陳大文</w:t>
            </w:r>
            <w:r w:rsidRPr="00FC2E96">
              <w:rPr>
                <w:rFonts w:ascii="Times New Roman" w:hAnsi="Times New Roman" w:cs="Times New Roman"/>
              </w:rPr>
              <w:t>”,</w:t>
            </w:r>
          </w:p>
          <w:p w14:paraId="6F76D32A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“titleId”: 1,</w:t>
            </w:r>
          </w:p>
          <w:p w14:paraId="3C8FED71" w14:textId="5F6C6B25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“dateOfBirth”: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7894D33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“hkid”: “J1111111”,</w:t>
            </w:r>
          </w:p>
          <w:p w14:paraId="007752DA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“travelDocNo”: “”,</w:t>
            </w:r>
          </w:p>
          <w:p w14:paraId="7CB22A77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“addrLang”: “e”,</w:t>
            </w:r>
          </w:p>
          <w:p w14:paraId="5A141D0D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“addrFlat”: “”,</w:t>
            </w:r>
          </w:p>
          <w:p w14:paraId="50AB70D6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“addrFloor”: “”,</w:t>
            </w:r>
          </w:p>
          <w:p w14:paraId="5C1497E9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“addrBlock”: “”,</w:t>
            </w:r>
          </w:p>
          <w:p w14:paraId="1D149B24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“addrBlg”: “”,</w:t>
            </w:r>
          </w:p>
          <w:p w14:paraId="3A907138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“addrSt”: “”, </w:t>
            </w:r>
          </w:p>
          <w:p w14:paraId="5254539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“addrDistrict”: “”,</w:t>
            </w:r>
          </w:p>
          <w:p w14:paraId="08170D44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“addrAreaId”: 2,</w:t>
            </w:r>
          </w:p>
          <w:p w14:paraId="77649B87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“compName”: “TESTING COMPANY”,</w:t>
            </w:r>
          </w:p>
          <w:p w14:paraId="69AF823A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“compAddrLang”: “e”,</w:t>
            </w:r>
          </w:p>
          <w:p w14:paraId="0D23D266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“compAddrFlat”: “”,</w:t>
            </w:r>
          </w:p>
          <w:p w14:paraId="324B590A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“compAddrFloor”: “”,</w:t>
            </w:r>
          </w:p>
          <w:p w14:paraId="0FA3A12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“compAddrBlock”: “”,</w:t>
            </w:r>
          </w:p>
          <w:p w14:paraId="136980A7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“compAddrBlg”: “”,</w:t>
            </w:r>
          </w:p>
          <w:p w14:paraId="51793E57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“compAddrSt”: “”, </w:t>
            </w:r>
          </w:p>
          <w:p w14:paraId="335967DF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“compAddrDistrict”: “”,</w:t>
            </w:r>
          </w:p>
          <w:p w14:paraId="07F2AECE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“compAddrAreaId”: 3,</w:t>
            </w:r>
          </w:p>
          <w:p w14:paraId="0428D1AF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“compPost”: “Post”,</w:t>
            </w:r>
          </w:p>
          <w:p w14:paraId="2D00C692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“emailAddr”: “testing@email.com”,</w:t>
            </w:r>
          </w:p>
          <w:p w14:paraId="11CE9806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“telNo”: “22345678”,</w:t>
            </w:r>
          </w:p>
          <w:p w14:paraId="3DAACE82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“faxNo”: “22345678”,</w:t>
            </w:r>
          </w:p>
          <w:p w14:paraId="5CC13122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“officeTelNo”: “23345678”,</w:t>
            </w:r>
          </w:p>
          <w:p w14:paraId="7A86D25E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“qualRe”: 1,</w:t>
            </w:r>
          </w:p>
          <w:p w14:paraId="21416B5E" w14:textId="5D57415B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“qualReDate”: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65C0BB81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“qualReNo”: “”,</w:t>
            </w:r>
          </w:p>
          <w:p w14:paraId="2DE63335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“qualReBss”: 1,</w:t>
            </w:r>
          </w:p>
          <w:p w14:paraId="73474EF1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“qualReEll”: 0,</w:t>
            </w:r>
          </w:p>
          <w:p w14:paraId="11AC79D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“qualReEnv”: 0,</w:t>
            </w:r>
          </w:p>
          <w:p w14:paraId="20CA5A50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“qualReMcl”: 0,</w:t>
            </w:r>
          </w:p>
          <w:p w14:paraId="0DF76D8E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“qualHkie”: 1,</w:t>
            </w:r>
          </w:p>
          <w:p w14:paraId="6832A6CB" w14:textId="777334DE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 xml:space="preserve">“qualHkieDate”: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7A359B26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“qualHkieNo”: “”,</w:t>
            </w:r>
          </w:p>
          <w:p w14:paraId="758E0619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“qualHkieBss”: 0,</w:t>
            </w:r>
          </w:p>
          <w:p w14:paraId="648CF2AD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“qualHkieEll”: 1,</w:t>
            </w:r>
          </w:p>
          <w:p w14:paraId="0E46D1F5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“qualHkieEnv”: 0,</w:t>
            </w:r>
          </w:p>
          <w:p w14:paraId="4DF16830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“qualHkieMcl”: 0,</w:t>
            </w:r>
          </w:p>
          <w:p w14:paraId="4136DE84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“qualEqv”: 1,</w:t>
            </w:r>
          </w:p>
          <w:p w14:paraId="71034910" w14:textId="19C02FAC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“qualEqvDate”: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2616E639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“qualEqvNo”: “”,</w:t>
            </w:r>
          </w:p>
          <w:p w14:paraId="578AD27A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“qualEqvBss”: 0,</w:t>
            </w:r>
          </w:p>
          <w:p w14:paraId="03B96DE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“qualEqvEll”: 0,</w:t>
            </w:r>
          </w:p>
          <w:p w14:paraId="7BB94F97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“qualEqvEnv”: 1,</w:t>
            </w:r>
          </w:p>
          <w:p w14:paraId="0F2F418E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“qualEqvMcl”: 0,</w:t>
            </w:r>
          </w:p>
          <w:p w14:paraId="22F29511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“qualEqvMembership”: “Testing”,</w:t>
            </w:r>
          </w:p>
          <w:p w14:paraId="4F4D74A8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“declareKnowledge”: 1,</w:t>
            </w:r>
          </w:p>
          <w:p w14:paraId="698135CF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“declareConvictedStatus”: 1,</w:t>
            </w:r>
          </w:p>
          <w:p w14:paraId="1CFA2BCE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“declareHavebeenConvicted”: 0,</w:t>
            </w:r>
          </w:p>
          <w:p w14:paraId="446F3D00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“declareInfoCorrect”: 1,</w:t>
            </w:r>
          </w:p>
          <w:p w14:paraId="7A84078E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“qualOther”: 0,</w:t>
            </w:r>
          </w:p>
          <w:p w14:paraId="3622DBA1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“qualOtherText”: “”,</w:t>
            </w:r>
          </w:p>
          <w:p w14:paraId="725091DE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“chgName”: 0,</w:t>
            </w:r>
          </w:p>
          <w:p w14:paraId="17F8DE72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“chgAddr”: 0,</w:t>
            </w:r>
          </w:p>
          <w:p w14:paraId="417A8B5D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“chgQual”: 0,</w:t>
            </w:r>
          </w:p>
          <w:p w14:paraId="1541415C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“chklistExp”: 1,</w:t>
            </w:r>
          </w:p>
          <w:p w14:paraId="03752058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“chklistQual”: 1,</w:t>
            </w:r>
          </w:p>
          <w:p w14:paraId="3F66931B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“chklistSubst”: 1,</w:t>
            </w:r>
          </w:p>
          <w:p w14:paraId="5D26430E" w14:textId="7CF1993F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“receiveDate”: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1FE75E88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“wbrsStatus”: 0,</w:t>
            </w:r>
          </w:p>
          <w:p w14:paraId="627850E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“exp”: [</w:t>
            </w:r>
          </w:p>
          <w:p w14:paraId="3CC3FCFE" w14:textId="77777777" w:rsidR="00824876" w:rsidRPr="00FC2E96" w:rsidRDefault="00824876" w:rsidP="00BE2F64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45CD5EA9" w14:textId="5B90F5D4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“expFrom”: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72B550AF" w14:textId="6333AE3D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“expTo”: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30E53ADE" w14:textId="77777777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“post”: “”,</w:t>
            </w:r>
          </w:p>
          <w:p w14:paraId="651022B3" w14:textId="77777777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“compName”: “”,</w:t>
            </w:r>
          </w:p>
          <w:p w14:paraId="371014E1" w14:textId="77777777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“description”: “”,</w:t>
            </w:r>
          </w:p>
          <w:p w14:paraId="7EFDCC22" w14:textId="77777777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“seq”: 1,</w:t>
            </w:r>
          </w:p>
          <w:p w14:paraId="698D30BB" w14:textId="77777777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“originalName”: “”</w:t>
            </w:r>
          </w:p>
          <w:p w14:paraId="689363DA" w14:textId="77777777" w:rsidR="00824876" w:rsidRPr="00FC2E96" w:rsidRDefault="00824876" w:rsidP="00BE2F64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  <w:p w14:paraId="796A8DF0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],</w:t>
            </w:r>
          </w:p>
          <w:p w14:paraId="083450ED" w14:textId="14F475C3" w:rsidR="00DF7248" w:rsidRPr="00FC2E96" w:rsidRDefault="00824876" w:rsidP="00DF7248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“substantiate”: </w:t>
            </w:r>
            <w:r w:rsidR="00DF7248" w:rsidRPr="00FC2E96">
              <w:rPr>
                <w:rFonts w:ascii="Times New Roman" w:hAnsi="Times New Roman" w:cs="Times New Roman"/>
              </w:rPr>
              <w:t>[</w:t>
            </w:r>
          </w:p>
          <w:p w14:paraId="5A114579" w14:textId="77777777" w:rsidR="00DF7248" w:rsidRPr="00FC2E96" w:rsidRDefault="00DF7248" w:rsidP="00DF7248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35C125AD" w14:textId="44ED93A2" w:rsidR="00DF7248" w:rsidRPr="00DF7248" w:rsidRDefault="00DF7248" w:rsidP="00F33090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</w:t>
            </w:r>
            <w:r w:rsidRPr="00DF7248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>”: “”,</w:t>
            </w:r>
          </w:p>
          <w:p w14:paraId="4DCF1D29" w14:textId="11AFFF52" w:rsidR="00DF7248" w:rsidRPr="00DF7248" w:rsidRDefault="00DF7248" w:rsidP="00F33090">
            <w:pPr>
              <w:widowControl/>
              <w:ind w:left="13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DF7248">
              <w:rPr>
                <w:rFonts w:ascii="Times New Roman" w:hAnsi="Times New Roman" w:cs="Times New Roman"/>
              </w:rPr>
              <w:t>seq</w:t>
            </w:r>
            <w:r>
              <w:rPr>
                <w:rFonts w:ascii="Times New Roman" w:hAnsi="Times New Roman" w:cs="Times New Roman"/>
              </w:rPr>
              <w:t>”: “”,</w:t>
            </w:r>
          </w:p>
          <w:p w14:paraId="3E86B177" w14:textId="0F3678AE" w:rsidR="00DF7248" w:rsidRDefault="00DF7248" w:rsidP="00F33090">
            <w:pPr>
              <w:widowControl/>
              <w:ind w:left="13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DF7248">
              <w:rPr>
                <w:rFonts w:ascii="Times New Roman" w:hAnsi="Times New Roman" w:cs="Times New Roman"/>
              </w:rPr>
              <w:t>originalName</w:t>
            </w:r>
            <w:r>
              <w:rPr>
                <w:rFonts w:ascii="Times New Roman" w:hAnsi="Times New Roman" w:cs="Times New Roman"/>
              </w:rPr>
              <w:t>”: “”</w:t>
            </w:r>
          </w:p>
          <w:p w14:paraId="313A7FB2" w14:textId="77777777" w:rsidR="00DF7248" w:rsidRPr="00FC2E96" w:rsidRDefault="00DF7248" w:rsidP="00DF7248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  <w:p w14:paraId="07D43809" w14:textId="01567975" w:rsidR="00824876" w:rsidRPr="00FC2E96" w:rsidRDefault="00DF7248" w:rsidP="00DF7248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]</w:t>
            </w:r>
          </w:p>
          <w:p w14:paraId="737670E1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143AAC21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</w:p>
    <w:p w14:paraId="29EA2C2E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6491BCD8" w14:textId="77777777" w:rsidTr="00135E66">
        <w:tc>
          <w:tcPr>
            <w:tcW w:w="15388" w:type="dxa"/>
          </w:tcPr>
          <w:p w14:paraId="17ADB169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D7BD4AB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 xml:space="preserve">   "code":"D00000",</w:t>
            </w:r>
          </w:p>
          <w:p w14:paraId="129AA7EC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5228CFB1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02B493AB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6068D60" w14:textId="77777777" w:rsidR="00824876" w:rsidRPr="00FC2E96" w:rsidRDefault="00824876" w:rsidP="00BE2F64">
      <w:pPr>
        <w:widowControl/>
        <w:spacing w:after="160" w:line="259" w:lineRule="auto"/>
        <w:rPr>
          <w:rFonts w:ascii="Times New Roman" w:hAnsi="Times New Roman" w:cs="Times New Roman"/>
        </w:rPr>
      </w:pPr>
    </w:p>
    <w:p w14:paraId="21CB45FE" w14:textId="77777777" w:rsidR="00824876" w:rsidRPr="00FC2E96" w:rsidRDefault="00824876" w:rsidP="0008782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28" w:name="_Toc87524223"/>
      <w:bookmarkStart w:id="429" w:name="_Toc96933923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Validation Form Data</w:t>
      </w:r>
      <w:bookmarkEnd w:id="428"/>
      <w:bookmarkEnd w:id="429"/>
    </w:p>
    <w:p w14:paraId="0E48D2E1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0"/>
        <w:gridCol w:w="7366"/>
      </w:tblGrid>
      <w:tr w:rsidR="00824876" w:rsidRPr="00FC2E96" w14:paraId="0B9B8E49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CEBEA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0875005C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40850B2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9AE373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5B89621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validating the application data before submission.</w:t>
            </w:r>
          </w:p>
        </w:tc>
      </w:tr>
      <w:tr w:rsidR="00824876" w:rsidRPr="00FC2E96" w14:paraId="59C93E8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B08FE14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3308203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&lt;Backend_Service_Domain&gt;/{Version}/EA1/ValidateFormData</w:t>
            </w:r>
          </w:p>
        </w:tc>
      </w:tr>
      <w:tr w:rsidR="00824876" w:rsidRPr="00FC2E96" w14:paraId="6AC62F4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711C70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465CA22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824876" w:rsidRPr="00FC2E96" w14:paraId="51A2115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10809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2422444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824876" w:rsidRPr="00FC2E96" w14:paraId="1829BC6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7FFD4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3623D832" w14:textId="641179D1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validate the application data before submission</w:t>
            </w:r>
            <w:r w:rsidR="00B52F72">
              <w:rPr>
                <w:rFonts w:ascii="Times New Roman" w:hAnsi="Times New Roman" w:cs="Times New Roman"/>
              </w:rPr>
              <w:t xml:space="preserve"> and to check if the applicant already exists or not</w:t>
            </w:r>
            <w:r w:rsidRPr="00FC2E96">
              <w:rPr>
                <w:rFonts w:ascii="Times New Roman" w:hAnsi="Times New Roman" w:cs="Times New Roman"/>
              </w:rPr>
              <w:t>.</w:t>
            </w:r>
          </w:p>
        </w:tc>
      </w:tr>
    </w:tbl>
    <w:p w14:paraId="142C69EC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06E83B4F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824876" w:rsidRPr="00FC2E96" w14:paraId="140392B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37FE7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7D2B1BD5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79D7C871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66317FE0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1970B05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201DE4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3327A28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291C6D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D8604B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824876" w:rsidRPr="00FC2E96" w14:paraId="71095F8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28A50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1950180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0B74CA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304FA7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824876" w:rsidRPr="00FC2E96" w14:paraId="0F09131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A19B2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45C9F61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FF1CE4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A836D6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6A2EFB53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276C9D69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824876" w:rsidRPr="00FC2E96" w14:paraId="326F446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DF7B1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7482192A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E0C4B1B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8AA258B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333D00D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A0D80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428D250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BD1F09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0074DB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4655AA52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5F73E314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12"/>
        <w:gridCol w:w="1390"/>
        <w:gridCol w:w="1244"/>
        <w:gridCol w:w="3370"/>
      </w:tblGrid>
      <w:tr w:rsidR="00824876" w:rsidRPr="00FC2E96" w14:paraId="1D694E21" w14:textId="77777777" w:rsidTr="00092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DB678E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390" w:type="dxa"/>
          </w:tcPr>
          <w:p w14:paraId="2B20A501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0" w:type="dxa"/>
          </w:tcPr>
          <w:p w14:paraId="1E66D8EE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3370" w:type="dxa"/>
          </w:tcPr>
          <w:p w14:paraId="6A9CD376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7940917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E70FE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390" w:type="dxa"/>
          </w:tcPr>
          <w:p w14:paraId="1A5A929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0" w:type="dxa"/>
          </w:tcPr>
          <w:p w14:paraId="1FB6C48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70" w:type="dxa"/>
          </w:tcPr>
          <w:p w14:paraId="419E842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 Application Number</w:t>
            </w:r>
          </w:p>
        </w:tc>
      </w:tr>
      <w:tr w:rsidR="00824876" w:rsidRPr="00FC2E96" w14:paraId="7207807D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D19CFD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applicationType</w:t>
            </w:r>
          </w:p>
        </w:tc>
        <w:tc>
          <w:tcPr>
            <w:tcW w:w="1390" w:type="dxa"/>
          </w:tcPr>
          <w:p w14:paraId="2247086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0" w:type="dxa"/>
          </w:tcPr>
          <w:p w14:paraId="1A1A321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70" w:type="dxa"/>
          </w:tcPr>
          <w:p w14:paraId="7A00213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 Type (New / Renew / Change of particulars)</w:t>
            </w:r>
          </w:p>
        </w:tc>
      </w:tr>
      <w:tr w:rsidR="00824876" w:rsidRPr="00FC2E96" w14:paraId="0342542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4D9341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regNo</w:t>
            </w:r>
          </w:p>
        </w:tc>
        <w:tc>
          <w:tcPr>
            <w:tcW w:w="1390" w:type="dxa"/>
          </w:tcPr>
          <w:p w14:paraId="3BB154B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0" w:type="dxa"/>
          </w:tcPr>
          <w:p w14:paraId="1D0BC6F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70" w:type="dxa"/>
          </w:tcPr>
          <w:p w14:paraId="67DC234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Registration Number</w:t>
            </w:r>
          </w:p>
        </w:tc>
      </w:tr>
      <w:tr w:rsidR="00824876" w:rsidRPr="00FC2E96" w14:paraId="3706AB07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A42614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expiryDate</w:t>
            </w:r>
          </w:p>
        </w:tc>
        <w:tc>
          <w:tcPr>
            <w:tcW w:w="1390" w:type="dxa"/>
          </w:tcPr>
          <w:p w14:paraId="0E559E0B" w14:textId="590691BB" w:rsidR="00824876" w:rsidRPr="00FC2E96" w:rsidRDefault="00FA473C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0" w:type="dxa"/>
          </w:tcPr>
          <w:p w14:paraId="059CCF2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70" w:type="dxa"/>
          </w:tcPr>
          <w:p w14:paraId="6BC31B99" w14:textId="754529A6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Expiry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824876" w:rsidRPr="00FC2E96" w14:paraId="21701500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5DBFB7F" w14:textId="77777777" w:rsidR="00824876" w:rsidRPr="00FC2E96" w:rsidRDefault="00824876" w:rsidP="00BE2F64">
            <w:pPr>
              <w:rPr>
                <w:rFonts w:ascii="Times New Roman" w:hAnsi="Times New Roman" w:cs="Times New Roman"/>
                <w:lang w:val="en-HK"/>
              </w:rPr>
            </w:pPr>
            <w:r w:rsidRPr="00FC2E96">
              <w:rPr>
                <w:rFonts w:ascii="Times New Roman" w:hAnsi="Times New Roman" w:cs="Times New Roman"/>
                <w:lang w:val="en-HK"/>
              </w:rPr>
              <w:t>engName</w:t>
            </w:r>
          </w:p>
        </w:tc>
        <w:tc>
          <w:tcPr>
            <w:tcW w:w="1390" w:type="dxa"/>
          </w:tcPr>
          <w:p w14:paraId="334BE35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0" w:type="dxa"/>
          </w:tcPr>
          <w:p w14:paraId="015D874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70" w:type="dxa"/>
          </w:tcPr>
          <w:p w14:paraId="7C1A8BB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English Name</w:t>
            </w:r>
          </w:p>
        </w:tc>
      </w:tr>
      <w:tr w:rsidR="00824876" w:rsidRPr="00FC2E96" w14:paraId="1A822882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3E274B1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chiName</w:t>
            </w:r>
          </w:p>
        </w:tc>
        <w:tc>
          <w:tcPr>
            <w:tcW w:w="1390" w:type="dxa"/>
          </w:tcPr>
          <w:p w14:paraId="01A3A66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0" w:type="dxa"/>
          </w:tcPr>
          <w:p w14:paraId="7E32CFA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7E54E92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Chinese Name</w:t>
            </w:r>
          </w:p>
        </w:tc>
      </w:tr>
      <w:tr w:rsidR="00824876" w:rsidRPr="00FC2E96" w14:paraId="4BDE9E05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E58CFE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titleId</w:t>
            </w:r>
          </w:p>
        </w:tc>
        <w:tc>
          <w:tcPr>
            <w:tcW w:w="1390" w:type="dxa"/>
          </w:tcPr>
          <w:p w14:paraId="002BBD9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dxa"/>
          </w:tcPr>
          <w:p w14:paraId="2915DF7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472AB13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Title (Mr. / Miss / Ms.)</w:t>
            </w:r>
          </w:p>
        </w:tc>
      </w:tr>
      <w:tr w:rsidR="00824876" w:rsidRPr="00FC2E96" w14:paraId="2DD4F858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6610161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dateOfBirth</w:t>
            </w:r>
          </w:p>
        </w:tc>
        <w:tc>
          <w:tcPr>
            <w:tcW w:w="1390" w:type="dxa"/>
          </w:tcPr>
          <w:p w14:paraId="427EBEBB" w14:textId="779A61E0" w:rsidR="00824876" w:rsidRPr="00FC2E96" w:rsidRDefault="00FA473C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0" w:type="dxa"/>
          </w:tcPr>
          <w:p w14:paraId="1367D34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1120AE8C" w14:textId="795BB8EA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Date of Birth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824876" w:rsidRPr="00FC2E96" w14:paraId="2E3E48A5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48066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hkid</w:t>
            </w:r>
          </w:p>
        </w:tc>
        <w:tc>
          <w:tcPr>
            <w:tcW w:w="1390" w:type="dxa"/>
          </w:tcPr>
          <w:p w14:paraId="0C29C33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String(30)</w:t>
            </w:r>
          </w:p>
        </w:tc>
        <w:tc>
          <w:tcPr>
            <w:tcW w:w="0" w:type="dxa"/>
          </w:tcPr>
          <w:p w14:paraId="3932876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6281F26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HKID Number</w:t>
            </w:r>
          </w:p>
        </w:tc>
      </w:tr>
      <w:tr w:rsidR="00824876" w:rsidRPr="00FC2E96" w14:paraId="2D5068C0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759DE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travelDocNo</w:t>
            </w:r>
          </w:p>
        </w:tc>
        <w:tc>
          <w:tcPr>
            <w:tcW w:w="1390" w:type="dxa"/>
          </w:tcPr>
          <w:p w14:paraId="0936CCEF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String(30)</w:t>
            </w:r>
          </w:p>
        </w:tc>
        <w:tc>
          <w:tcPr>
            <w:tcW w:w="0" w:type="dxa"/>
          </w:tcPr>
          <w:p w14:paraId="16609A8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1315259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Travel Document Number</w:t>
            </w:r>
          </w:p>
        </w:tc>
      </w:tr>
      <w:tr w:rsidR="00824876" w:rsidRPr="00FC2E96" w14:paraId="6AD74FC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0CF657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addrLang</w:t>
            </w:r>
          </w:p>
        </w:tc>
        <w:tc>
          <w:tcPr>
            <w:tcW w:w="1390" w:type="dxa"/>
          </w:tcPr>
          <w:p w14:paraId="2F756126" w14:textId="5F5B440F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451CC87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7C447F5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Language</w:t>
            </w:r>
          </w:p>
        </w:tc>
      </w:tr>
      <w:tr w:rsidR="00824876" w:rsidRPr="00FC2E96" w14:paraId="49EA0908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11B7CD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addrFlat</w:t>
            </w:r>
          </w:p>
        </w:tc>
        <w:tc>
          <w:tcPr>
            <w:tcW w:w="1390" w:type="dxa"/>
          </w:tcPr>
          <w:p w14:paraId="769173A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0" w:type="dxa"/>
          </w:tcPr>
          <w:p w14:paraId="450F0AA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6D17ECF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Applicant Correspondence </w:t>
            </w:r>
            <w:r w:rsidRPr="00FC2E96">
              <w:rPr>
                <w:rFonts w:ascii="Times New Roman" w:hAnsi="Times New Roman" w:cs="Times New Roman"/>
              </w:rPr>
              <w:lastRenderedPageBreak/>
              <w:t>Address Flat</w:t>
            </w:r>
          </w:p>
        </w:tc>
      </w:tr>
      <w:tr w:rsidR="00824876" w:rsidRPr="00FC2E96" w14:paraId="0A42E16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269615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addrFloor</w:t>
            </w:r>
          </w:p>
        </w:tc>
        <w:tc>
          <w:tcPr>
            <w:tcW w:w="1390" w:type="dxa"/>
          </w:tcPr>
          <w:p w14:paraId="0FC7C32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0" w:type="dxa"/>
          </w:tcPr>
          <w:p w14:paraId="7D96C81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1C87368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Floor</w:t>
            </w:r>
          </w:p>
        </w:tc>
      </w:tr>
      <w:tr w:rsidR="00824876" w:rsidRPr="00FC2E96" w14:paraId="501FC9E6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2CD435E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addrBlock</w:t>
            </w:r>
          </w:p>
        </w:tc>
        <w:tc>
          <w:tcPr>
            <w:tcW w:w="1390" w:type="dxa"/>
          </w:tcPr>
          <w:p w14:paraId="579E540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0" w:type="dxa"/>
          </w:tcPr>
          <w:p w14:paraId="700A531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7220B7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Block</w:t>
            </w:r>
          </w:p>
        </w:tc>
      </w:tr>
      <w:tr w:rsidR="00824876" w:rsidRPr="00FC2E96" w14:paraId="2B40BF2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E91505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addrBlg</w:t>
            </w:r>
          </w:p>
        </w:tc>
        <w:tc>
          <w:tcPr>
            <w:tcW w:w="1390" w:type="dxa"/>
          </w:tcPr>
          <w:p w14:paraId="57C35CD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0" w:type="dxa"/>
          </w:tcPr>
          <w:p w14:paraId="7CCD721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709F530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Building</w:t>
            </w:r>
          </w:p>
        </w:tc>
      </w:tr>
      <w:tr w:rsidR="00824876" w:rsidRPr="00FC2E96" w14:paraId="4B2A388F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DF2415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addrStartNo</w:t>
            </w:r>
          </w:p>
        </w:tc>
        <w:tc>
          <w:tcPr>
            <w:tcW w:w="1390" w:type="dxa"/>
          </w:tcPr>
          <w:p w14:paraId="01C272D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dxa"/>
          </w:tcPr>
          <w:p w14:paraId="1BBC64D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25766C6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Start Street No</w:t>
            </w:r>
          </w:p>
        </w:tc>
      </w:tr>
      <w:tr w:rsidR="00824876" w:rsidRPr="00FC2E96" w14:paraId="096C363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C8B12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addrStartNoAlpha</w:t>
            </w:r>
          </w:p>
        </w:tc>
        <w:tc>
          <w:tcPr>
            <w:tcW w:w="1390" w:type="dxa"/>
          </w:tcPr>
          <w:p w14:paraId="0741BC0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0" w:type="dxa"/>
          </w:tcPr>
          <w:p w14:paraId="7FD81B1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2094D99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Start Street Alpha</w:t>
            </w:r>
          </w:p>
        </w:tc>
      </w:tr>
      <w:tr w:rsidR="00824876" w:rsidRPr="00FC2E96" w14:paraId="5653989A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768DD4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addrEndNo</w:t>
            </w:r>
          </w:p>
        </w:tc>
        <w:tc>
          <w:tcPr>
            <w:tcW w:w="1390" w:type="dxa"/>
          </w:tcPr>
          <w:p w14:paraId="2CFEE6CF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dxa"/>
          </w:tcPr>
          <w:p w14:paraId="49E9552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1773F39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End Street No</w:t>
            </w:r>
          </w:p>
        </w:tc>
      </w:tr>
      <w:tr w:rsidR="00824876" w:rsidRPr="00FC2E96" w14:paraId="0933BAC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0123C1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addrEndNoAlpha</w:t>
            </w:r>
          </w:p>
        </w:tc>
        <w:tc>
          <w:tcPr>
            <w:tcW w:w="1390" w:type="dxa"/>
          </w:tcPr>
          <w:p w14:paraId="3698FB2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0" w:type="dxa"/>
          </w:tcPr>
          <w:p w14:paraId="25E7E01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4B8D5CF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End Street Alpha</w:t>
            </w:r>
          </w:p>
        </w:tc>
      </w:tr>
      <w:tr w:rsidR="00824876" w:rsidRPr="00FC2E96" w14:paraId="52A9257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0906E3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addrSt</w:t>
            </w:r>
          </w:p>
        </w:tc>
        <w:tc>
          <w:tcPr>
            <w:tcW w:w="1390" w:type="dxa"/>
          </w:tcPr>
          <w:p w14:paraId="5FE0B6E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0" w:type="dxa"/>
          </w:tcPr>
          <w:p w14:paraId="4AD598F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7F5A9F9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Street</w:t>
            </w:r>
          </w:p>
        </w:tc>
      </w:tr>
      <w:tr w:rsidR="00824876" w:rsidRPr="00FC2E96" w14:paraId="754E600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E10311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addrDistrict</w:t>
            </w:r>
          </w:p>
        </w:tc>
        <w:tc>
          <w:tcPr>
            <w:tcW w:w="1390" w:type="dxa"/>
          </w:tcPr>
          <w:p w14:paraId="0E38CCF3" w14:textId="3C4F39FE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String(3)</w:t>
            </w:r>
          </w:p>
        </w:tc>
        <w:tc>
          <w:tcPr>
            <w:tcW w:w="0" w:type="dxa"/>
          </w:tcPr>
          <w:p w14:paraId="341B4E9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16A28ED6" w14:textId="0B069EBC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District</w:t>
            </w:r>
            <w:r w:rsidR="00F54AE8">
              <w:rPr>
                <w:rFonts w:ascii="Times New Roman" w:hAnsi="Times New Roman" w:cs="Times New Roman"/>
              </w:rPr>
              <w:t xml:space="preserve"> Code</w:t>
            </w:r>
          </w:p>
        </w:tc>
      </w:tr>
      <w:tr w:rsidR="00824876" w:rsidRPr="00FC2E96" w14:paraId="5A1CF945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AC63CB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addrAreaId</w:t>
            </w:r>
          </w:p>
        </w:tc>
        <w:tc>
          <w:tcPr>
            <w:tcW w:w="1390" w:type="dxa"/>
          </w:tcPr>
          <w:p w14:paraId="0214FD0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dxa"/>
          </w:tcPr>
          <w:p w14:paraId="7A3A906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33C2FAD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Area ID</w:t>
            </w:r>
          </w:p>
        </w:tc>
      </w:tr>
      <w:tr w:rsidR="00824876" w:rsidRPr="00FC2E96" w14:paraId="5BCF2512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493A1A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compName</w:t>
            </w:r>
          </w:p>
        </w:tc>
        <w:tc>
          <w:tcPr>
            <w:tcW w:w="1390" w:type="dxa"/>
          </w:tcPr>
          <w:p w14:paraId="4EACAE5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0" w:type="dxa"/>
          </w:tcPr>
          <w:p w14:paraId="51A8844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48E6DD9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Name</w:t>
            </w:r>
          </w:p>
        </w:tc>
      </w:tr>
      <w:tr w:rsidR="00824876" w:rsidRPr="00FC2E96" w14:paraId="6FBF8FD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CE071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compAddrLang</w:t>
            </w:r>
          </w:p>
        </w:tc>
        <w:tc>
          <w:tcPr>
            <w:tcW w:w="1390" w:type="dxa"/>
          </w:tcPr>
          <w:p w14:paraId="5EF3F319" w14:textId="2A8231E8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4FC1E0D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BDAB0D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Language</w:t>
            </w:r>
          </w:p>
        </w:tc>
      </w:tr>
      <w:tr w:rsidR="00824876" w:rsidRPr="00FC2E96" w14:paraId="7FAD7AD7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FEBDA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compAddrFlat</w:t>
            </w:r>
          </w:p>
        </w:tc>
        <w:tc>
          <w:tcPr>
            <w:tcW w:w="1390" w:type="dxa"/>
          </w:tcPr>
          <w:p w14:paraId="21BE2AC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0" w:type="dxa"/>
          </w:tcPr>
          <w:p w14:paraId="177CB55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2646A82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Flat</w:t>
            </w:r>
          </w:p>
        </w:tc>
      </w:tr>
      <w:tr w:rsidR="00824876" w:rsidRPr="00FC2E96" w14:paraId="2FB49EE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D4E7D6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compAddrFloor</w:t>
            </w:r>
          </w:p>
        </w:tc>
        <w:tc>
          <w:tcPr>
            <w:tcW w:w="1390" w:type="dxa"/>
          </w:tcPr>
          <w:p w14:paraId="072E60B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0" w:type="dxa"/>
          </w:tcPr>
          <w:p w14:paraId="1940329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4EE12E2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Floor</w:t>
            </w:r>
          </w:p>
        </w:tc>
      </w:tr>
      <w:tr w:rsidR="00824876" w:rsidRPr="00FC2E96" w14:paraId="03EB4948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F41E79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compAddrBlock</w:t>
            </w:r>
          </w:p>
        </w:tc>
        <w:tc>
          <w:tcPr>
            <w:tcW w:w="1390" w:type="dxa"/>
          </w:tcPr>
          <w:p w14:paraId="5E5EE24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0" w:type="dxa"/>
          </w:tcPr>
          <w:p w14:paraId="791C784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43EAFC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Block</w:t>
            </w:r>
          </w:p>
        </w:tc>
      </w:tr>
      <w:tr w:rsidR="00824876" w:rsidRPr="00FC2E96" w14:paraId="07D81D0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46701A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compAddrBlg</w:t>
            </w:r>
          </w:p>
        </w:tc>
        <w:tc>
          <w:tcPr>
            <w:tcW w:w="1390" w:type="dxa"/>
          </w:tcPr>
          <w:p w14:paraId="2EB7743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0" w:type="dxa"/>
          </w:tcPr>
          <w:p w14:paraId="4EF1D79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2EE7A60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Building</w:t>
            </w:r>
          </w:p>
        </w:tc>
      </w:tr>
      <w:tr w:rsidR="00824876" w:rsidRPr="00FC2E96" w14:paraId="4F571898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8DF4767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compAddrStartNo</w:t>
            </w:r>
          </w:p>
        </w:tc>
        <w:tc>
          <w:tcPr>
            <w:tcW w:w="1390" w:type="dxa"/>
          </w:tcPr>
          <w:p w14:paraId="78C2FF6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dxa"/>
          </w:tcPr>
          <w:p w14:paraId="6BCDDD9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3BB311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Start Street No</w:t>
            </w:r>
          </w:p>
        </w:tc>
      </w:tr>
      <w:tr w:rsidR="00824876" w:rsidRPr="00FC2E96" w14:paraId="5648E91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B5765D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compAddrStartNoAlpha</w:t>
            </w:r>
          </w:p>
        </w:tc>
        <w:tc>
          <w:tcPr>
            <w:tcW w:w="1390" w:type="dxa"/>
          </w:tcPr>
          <w:p w14:paraId="42EBF00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0" w:type="dxa"/>
          </w:tcPr>
          <w:p w14:paraId="706347F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2BCC439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Start Street Alpha</w:t>
            </w:r>
          </w:p>
        </w:tc>
      </w:tr>
      <w:tr w:rsidR="00824876" w:rsidRPr="00FC2E96" w14:paraId="56C2913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623FCC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compAddrEndNo</w:t>
            </w:r>
          </w:p>
        </w:tc>
        <w:tc>
          <w:tcPr>
            <w:tcW w:w="1390" w:type="dxa"/>
          </w:tcPr>
          <w:p w14:paraId="6DA4AF0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dxa"/>
          </w:tcPr>
          <w:p w14:paraId="61DAEEB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2703C5A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End Street No</w:t>
            </w:r>
          </w:p>
        </w:tc>
      </w:tr>
      <w:tr w:rsidR="00824876" w:rsidRPr="00FC2E96" w14:paraId="45CC9BBC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149433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compAddrEndNoAlpha</w:t>
            </w:r>
          </w:p>
        </w:tc>
        <w:tc>
          <w:tcPr>
            <w:tcW w:w="1390" w:type="dxa"/>
          </w:tcPr>
          <w:p w14:paraId="72A39DB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0" w:type="dxa"/>
          </w:tcPr>
          <w:p w14:paraId="09E588E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45C23088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End Street Alpha</w:t>
            </w:r>
          </w:p>
        </w:tc>
      </w:tr>
      <w:tr w:rsidR="00824876" w:rsidRPr="00FC2E96" w14:paraId="22BAA8B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7F5C54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compAddrSt</w:t>
            </w:r>
          </w:p>
        </w:tc>
        <w:tc>
          <w:tcPr>
            <w:tcW w:w="1390" w:type="dxa"/>
          </w:tcPr>
          <w:p w14:paraId="1205E4F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0" w:type="dxa"/>
          </w:tcPr>
          <w:p w14:paraId="072DF1D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08A450C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Street</w:t>
            </w:r>
          </w:p>
        </w:tc>
      </w:tr>
      <w:tr w:rsidR="00824876" w:rsidRPr="00FC2E96" w14:paraId="364BC64C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DE6916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compAddrDistrict</w:t>
            </w:r>
          </w:p>
        </w:tc>
        <w:tc>
          <w:tcPr>
            <w:tcW w:w="1390" w:type="dxa"/>
          </w:tcPr>
          <w:p w14:paraId="4165D77E" w14:textId="4670A435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String(3)</w:t>
            </w:r>
          </w:p>
        </w:tc>
        <w:tc>
          <w:tcPr>
            <w:tcW w:w="0" w:type="dxa"/>
          </w:tcPr>
          <w:p w14:paraId="7B08CEF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1BF8E3E7" w14:textId="3B1C7A59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District</w:t>
            </w:r>
            <w:r w:rsidR="00F54AE8">
              <w:rPr>
                <w:rFonts w:ascii="Times New Roman" w:hAnsi="Times New Roman" w:cs="Times New Roman"/>
              </w:rPr>
              <w:t xml:space="preserve"> Code</w:t>
            </w:r>
          </w:p>
        </w:tc>
      </w:tr>
      <w:tr w:rsidR="00824876" w:rsidRPr="00FC2E96" w14:paraId="3725552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4031FF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compAddrAreaId</w:t>
            </w:r>
          </w:p>
        </w:tc>
        <w:tc>
          <w:tcPr>
            <w:tcW w:w="1390" w:type="dxa"/>
          </w:tcPr>
          <w:p w14:paraId="56EEE03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dxa"/>
          </w:tcPr>
          <w:p w14:paraId="251D47E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6F5BFDD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Area ID</w:t>
            </w:r>
          </w:p>
        </w:tc>
      </w:tr>
      <w:tr w:rsidR="00824876" w:rsidRPr="00FC2E96" w14:paraId="038C4DD5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E3FA5E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compPost</w:t>
            </w:r>
          </w:p>
        </w:tc>
        <w:tc>
          <w:tcPr>
            <w:tcW w:w="1390" w:type="dxa"/>
          </w:tcPr>
          <w:p w14:paraId="5ACD9E9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0" w:type="dxa"/>
          </w:tcPr>
          <w:p w14:paraId="1D49B56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2FC0691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Position</w:t>
            </w:r>
          </w:p>
        </w:tc>
      </w:tr>
      <w:tr w:rsidR="00824876" w:rsidRPr="00FC2E96" w14:paraId="6EF21C7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89299E1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emailAddr</w:t>
            </w:r>
          </w:p>
        </w:tc>
        <w:tc>
          <w:tcPr>
            <w:tcW w:w="1390" w:type="dxa"/>
          </w:tcPr>
          <w:p w14:paraId="6B261AB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0" w:type="dxa"/>
          </w:tcPr>
          <w:p w14:paraId="2FDCA1D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3E3AC05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Email address</w:t>
            </w:r>
          </w:p>
        </w:tc>
      </w:tr>
      <w:tr w:rsidR="00824876" w:rsidRPr="00FC2E96" w14:paraId="510063A6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93A6D3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telNo</w:t>
            </w:r>
          </w:p>
        </w:tc>
        <w:tc>
          <w:tcPr>
            <w:tcW w:w="1390" w:type="dxa"/>
          </w:tcPr>
          <w:p w14:paraId="317D10E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0" w:type="dxa"/>
          </w:tcPr>
          <w:p w14:paraId="25FD542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0292B39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Contact Phone</w:t>
            </w:r>
          </w:p>
        </w:tc>
      </w:tr>
      <w:tr w:rsidR="00824876" w:rsidRPr="00FC2E96" w14:paraId="1F641F90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6FBAF3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faxNo</w:t>
            </w:r>
          </w:p>
        </w:tc>
        <w:tc>
          <w:tcPr>
            <w:tcW w:w="1390" w:type="dxa"/>
          </w:tcPr>
          <w:p w14:paraId="507D047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0" w:type="dxa"/>
          </w:tcPr>
          <w:p w14:paraId="6721AB1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11AC707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Fax Number</w:t>
            </w:r>
          </w:p>
        </w:tc>
      </w:tr>
      <w:tr w:rsidR="00824876" w:rsidRPr="00FC2E96" w14:paraId="209D9B51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1B9AF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officeTelNo</w:t>
            </w:r>
          </w:p>
        </w:tc>
        <w:tc>
          <w:tcPr>
            <w:tcW w:w="1390" w:type="dxa"/>
          </w:tcPr>
          <w:p w14:paraId="41151D1F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0" w:type="dxa"/>
          </w:tcPr>
          <w:p w14:paraId="620AFFD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B066D5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Telephone Number</w:t>
            </w:r>
          </w:p>
        </w:tc>
      </w:tr>
      <w:tr w:rsidR="00824876" w:rsidRPr="00FC2E96" w14:paraId="429B8FFF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95C3DC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qualRe</w:t>
            </w:r>
          </w:p>
        </w:tc>
        <w:tc>
          <w:tcPr>
            <w:tcW w:w="1390" w:type="dxa"/>
          </w:tcPr>
          <w:p w14:paraId="42BBD756" w14:textId="1A28F695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3B40CD5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401361C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Professional Qualifications - Registered Professional Engineer</w:t>
            </w:r>
          </w:p>
        </w:tc>
      </w:tr>
      <w:tr w:rsidR="00824876" w:rsidRPr="00FC2E96" w14:paraId="32AECA20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4F00F0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qualReDate</w:t>
            </w:r>
          </w:p>
        </w:tc>
        <w:tc>
          <w:tcPr>
            <w:tcW w:w="1390" w:type="dxa"/>
          </w:tcPr>
          <w:p w14:paraId="687CDD13" w14:textId="24A35E4F" w:rsidR="00824876" w:rsidRPr="00FC2E96" w:rsidRDefault="00FA473C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0" w:type="dxa"/>
          </w:tcPr>
          <w:p w14:paraId="193A0CD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630ADC35" w14:textId="4ED1F3B3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Qualified Date of Registered Engineer Qualifications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824876" w:rsidRPr="00FC2E96" w14:paraId="659DE25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68D048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qualReNo</w:t>
            </w:r>
          </w:p>
        </w:tc>
        <w:tc>
          <w:tcPr>
            <w:tcW w:w="1390" w:type="dxa"/>
          </w:tcPr>
          <w:p w14:paraId="1AF416F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0" w:type="dxa"/>
          </w:tcPr>
          <w:p w14:paraId="212122A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0F3B00E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Membership Number of Registered Engineer Qualifications</w:t>
            </w:r>
          </w:p>
        </w:tc>
      </w:tr>
      <w:tr w:rsidR="00824876" w:rsidRPr="00FC2E96" w14:paraId="7AA0920D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01610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qualReBss</w:t>
            </w:r>
          </w:p>
        </w:tc>
        <w:tc>
          <w:tcPr>
            <w:tcW w:w="1390" w:type="dxa"/>
          </w:tcPr>
          <w:p w14:paraId="50F40436" w14:textId="59920729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3C526E2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41587C2D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Building Services Discipline of Registered Engineer Qualifications</w:t>
            </w:r>
          </w:p>
        </w:tc>
      </w:tr>
      <w:tr w:rsidR="00824876" w:rsidRPr="00FC2E96" w14:paraId="22E25FF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0FF667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qualReEll</w:t>
            </w:r>
          </w:p>
        </w:tc>
        <w:tc>
          <w:tcPr>
            <w:tcW w:w="1390" w:type="dxa"/>
          </w:tcPr>
          <w:p w14:paraId="686CCD05" w14:textId="509AFB1D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31021F8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3980F27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Electrical Discipline of Registered Engineer Qualifications</w:t>
            </w:r>
          </w:p>
        </w:tc>
      </w:tr>
      <w:tr w:rsidR="00824876" w:rsidRPr="00FC2E96" w14:paraId="2D65BBF6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188BBC1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qualReEnv</w:t>
            </w:r>
          </w:p>
        </w:tc>
        <w:tc>
          <w:tcPr>
            <w:tcW w:w="1390" w:type="dxa"/>
          </w:tcPr>
          <w:p w14:paraId="5597D552" w14:textId="4BDA7055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3CDF8E7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6768753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Environmental Discipline of Registered Engineer Qualifications</w:t>
            </w:r>
          </w:p>
        </w:tc>
      </w:tr>
      <w:tr w:rsidR="00824876" w:rsidRPr="00FC2E96" w14:paraId="54B93A8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2E8A54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qualReMcl</w:t>
            </w:r>
          </w:p>
        </w:tc>
        <w:tc>
          <w:tcPr>
            <w:tcW w:w="1390" w:type="dxa"/>
          </w:tcPr>
          <w:p w14:paraId="221A927B" w14:textId="2640A57A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707236C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68AD203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Mechanical Discipline of Registered Engineer Qualifications</w:t>
            </w:r>
          </w:p>
        </w:tc>
      </w:tr>
      <w:tr w:rsidR="00824876" w:rsidRPr="00FC2E96" w14:paraId="17205EDA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1079D31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</w:t>
            </w:r>
          </w:p>
        </w:tc>
        <w:tc>
          <w:tcPr>
            <w:tcW w:w="1390" w:type="dxa"/>
          </w:tcPr>
          <w:p w14:paraId="7C265191" w14:textId="6FFE54B7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65140FAD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4DAA3E2F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Professional Qualifications - Corporate member of HKIE</w:t>
            </w:r>
          </w:p>
        </w:tc>
      </w:tr>
      <w:tr w:rsidR="00824876" w:rsidRPr="00FC2E96" w14:paraId="219EB3B4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FE39980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qualHkieDate</w:t>
            </w:r>
          </w:p>
        </w:tc>
        <w:tc>
          <w:tcPr>
            <w:tcW w:w="1390" w:type="dxa"/>
          </w:tcPr>
          <w:p w14:paraId="6984A834" w14:textId="1CE1E077" w:rsidR="00824876" w:rsidRPr="00FC2E96" w:rsidRDefault="00FA473C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0" w:type="dxa"/>
          </w:tcPr>
          <w:p w14:paraId="2135B18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23E84B55" w14:textId="677EFC42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Qualified Date of HKIE membership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824876" w:rsidRPr="00FC2E96" w14:paraId="38160892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060C03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qualHkieNo</w:t>
            </w:r>
          </w:p>
        </w:tc>
        <w:tc>
          <w:tcPr>
            <w:tcW w:w="1390" w:type="dxa"/>
          </w:tcPr>
          <w:p w14:paraId="7ABB67F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0" w:type="dxa"/>
          </w:tcPr>
          <w:p w14:paraId="0290EC2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0CBFE08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Membership Number of HKIE</w:t>
            </w:r>
          </w:p>
        </w:tc>
      </w:tr>
      <w:tr w:rsidR="00824876" w:rsidRPr="00FC2E96" w14:paraId="6AD1D01C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538BDE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qualHkieBss</w:t>
            </w:r>
          </w:p>
        </w:tc>
        <w:tc>
          <w:tcPr>
            <w:tcW w:w="1390" w:type="dxa"/>
          </w:tcPr>
          <w:p w14:paraId="60298F19" w14:textId="63B19ADC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3563AEE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4C3A120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Building Services Discipline of HKIE Qualifications</w:t>
            </w:r>
          </w:p>
        </w:tc>
      </w:tr>
      <w:tr w:rsidR="00824876" w:rsidRPr="00FC2E96" w14:paraId="2632FEE0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E29A5E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qualHkieEll</w:t>
            </w:r>
          </w:p>
        </w:tc>
        <w:tc>
          <w:tcPr>
            <w:tcW w:w="1390" w:type="dxa"/>
          </w:tcPr>
          <w:p w14:paraId="6ECE5FC3" w14:textId="5CB42C45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7E3CBBA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7AF8647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Electrical Discipline of HKIE Qualifications</w:t>
            </w:r>
          </w:p>
        </w:tc>
      </w:tr>
      <w:tr w:rsidR="00824876" w:rsidRPr="00FC2E96" w14:paraId="09555046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D68A28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qualHkieEnv</w:t>
            </w:r>
          </w:p>
        </w:tc>
        <w:tc>
          <w:tcPr>
            <w:tcW w:w="1390" w:type="dxa"/>
          </w:tcPr>
          <w:p w14:paraId="022FF601" w14:textId="51AC2F66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04FD397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019341F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Environmental Discipline of HKIE Qualifications</w:t>
            </w:r>
          </w:p>
        </w:tc>
      </w:tr>
      <w:tr w:rsidR="00824876" w:rsidRPr="00FC2E96" w14:paraId="266A4FA1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8F54B94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qualHkieMcl</w:t>
            </w:r>
          </w:p>
        </w:tc>
        <w:tc>
          <w:tcPr>
            <w:tcW w:w="1390" w:type="dxa"/>
          </w:tcPr>
          <w:p w14:paraId="6561230A" w14:textId="1107BB6F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5A8A2B5F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01AEB53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Mechanical Discipline of HKIE Qualifications</w:t>
            </w:r>
          </w:p>
        </w:tc>
      </w:tr>
      <w:tr w:rsidR="00824876" w:rsidRPr="00FC2E96" w14:paraId="37588BF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77D8EC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</w:t>
            </w:r>
          </w:p>
        </w:tc>
        <w:tc>
          <w:tcPr>
            <w:tcW w:w="1390" w:type="dxa"/>
          </w:tcPr>
          <w:p w14:paraId="06DA8CF6" w14:textId="6AF96277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095E5CBD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041867F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Professional Qualifications - Equivalent qualification recognized by HKIE</w:t>
            </w:r>
          </w:p>
        </w:tc>
      </w:tr>
      <w:tr w:rsidR="00824876" w:rsidRPr="00FC2E96" w14:paraId="3C1E6887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AFEC03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qualEqvDate</w:t>
            </w:r>
          </w:p>
        </w:tc>
        <w:tc>
          <w:tcPr>
            <w:tcW w:w="1390" w:type="dxa"/>
          </w:tcPr>
          <w:p w14:paraId="7A2132B4" w14:textId="11A045F5" w:rsidR="00824876" w:rsidRPr="00FC2E96" w:rsidRDefault="00FA473C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0" w:type="dxa"/>
          </w:tcPr>
          <w:p w14:paraId="66A3281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1C45C835" w14:textId="0DA04ED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Qualified Date of Equivalent qualification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824876" w:rsidRPr="00FC2E96" w14:paraId="540F4890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9CE39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qualEqvNo</w:t>
            </w:r>
          </w:p>
        </w:tc>
        <w:tc>
          <w:tcPr>
            <w:tcW w:w="1390" w:type="dxa"/>
          </w:tcPr>
          <w:p w14:paraId="1ED5502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0" w:type="dxa"/>
          </w:tcPr>
          <w:p w14:paraId="78700E7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7DE84E4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Membership Number of Equivalent qualification</w:t>
            </w:r>
          </w:p>
        </w:tc>
      </w:tr>
      <w:tr w:rsidR="00824876" w:rsidRPr="00FC2E96" w14:paraId="6AC59EF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5FAFA0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qualEqvBss</w:t>
            </w:r>
          </w:p>
        </w:tc>
        <w:tc>
          <w:tcPr>
            <w:tcW w:w="1390" w:type="dxa"/>
          </w:tcPr>
          <w:p w14:paraId="16E17BDF" w14:textId="7EDFDDF8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6359DF5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09D9274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Building Services Discipline of Equivalent qualification</w:t>
            </w:r>
          </w:p>
        </w:tc>
      </w:tr>
      <w:tr w:rsidR="00824876" w:rsidRPr="00FC2E96" w14:paraId="4962FFC4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71774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qualEqvEll</w:t>
            </w:r>
          </w:p>
        </w:tc>
        <w:tc>
          <w:tcPr>
            <w:tcW w:w="1390" w:type="dxa"/>
          </w:tcPr>
          <w:p w14:paraId="2DFA96B9" w14:textId="64048A27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0174F13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7E5621F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Electrical Discipline of Equivalent qualification</w:t>
            </w:r>
          </w:p>
        </w:tc>
      </w:tr>
      <w:tr w:rsidR="00824876" w:rsidRPr="00FC2E96" w14:paraId="6A88C20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FAD63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qualEqvEnv</w:t>
            </w:r>
          </w:p>
        </w:tc>
        <w:tc>
          <w:tcPr>
            <w:tcW w:w="1390" w:type="dxa"/>
          </w:tcPr>
          <w:p w14:paraId="32F82DC2" w14:textId="7FC2ED3F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76002D0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7FCCAFFF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Environmental Discipline of Equivalent qualification</w:t>
            </w:r>
          </w:p>
        </w:tc>
      </w:tr>
      <w:tr w:rsidR="00824876" w:rsidRPr="00FC2E96" w14:paraId="56733E04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B891C4E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qualEqvMcl</w:t>
            </w:r>
          </w:p>
        </w:tc>
        <w:tc>
          <w:tcPr>
            <w:tcW w:w="1390" w:type="dxa"/>
          </w:tcPr>
          <w:p w14:paraId="760F9CEC" w14:textId="50FC5AD2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5003F99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438B6A2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Mechanical Discipline of Equivalent qualification</w:t>
            </w:r>
          </w:p>
        </w:tc>
      </w:tr>
      <w:tr w:rsidR="00824876" w:rsidRPr="00FC2E96" w14:paraId="21118D03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1F0AF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qualEqvMembership</w:t>
            </w:r>
          </w:p>
        </w:tc>
        <w:tc>
          <w:tcPr>
            <w:tcW w:w="1390" w:type="dxa"/>
          </w:tcPr>
          <w:p w14:paraId="27F4E56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0" w:type="dxa"/>
          </w:tcPr>
          <w:p w14:paraId="791145F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26B5A1E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Professional Membership of Equivalent qualification</w:t>
            </w:r>
          </w:p>
        </w:tc>
      </w:tr>
      <w:tr w:rsidR="00824876" w:rsidRPr="00FC2E96" w14:paraId="375C167F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95B815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declareKnowledge</w:t>
            </w:r>
          </w:p>
        </w:tc>
        <w:tc>
          <w:tcPr>
            <w:tcW w:w="1390" w:type="dxa"/>
          </w:tcPr>
          <w:p w14:paraId="067E7507" w14:textId="1A9E4422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3C5C2F6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70" w:type="dxa"/>
          </w:tcPr>
          <w:p w14:paraId="3793ACE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Declaration of having the knowledge required</w:t>
            </w:r>
          </w:p>
        </w:tc>
      </w:tr>
      <w:tr w:rsidR="00824876" w:rsidRPr="00FC2E96" w14:paraId="2DAE510A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2D7C90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declareConvictedStatus</w:t>
            </w:r>
          </w:p>
        </w:tc>
        <w:tc>
          <w:tcPr>
            <w:tcW w:w="1390" w:type="dxa"/>
          </w:tcPr>
          <w:p w14:paraId="0B48B312" w14:textId="13A946BC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7F0A679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70" w:type="dxa"/>
          </w:tcPr>
          <w:p w14:paraId="4D360D7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Declaration of convicted status in Hong Kong</w:t>
            </w:r>
          </w:p>
        </w:tc>
      </w:tr>
      <w:tr w:rsidR="00824876" w:rsidRPr="00FC2E96" w14:paraId="17D33E16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367ADD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declareHavebeenConvicted</w:t>
            </w:r>
          </w:p>
        </w:tc>
        <w:tc>
          <w:tcPr>
            <w:tcW w:w="1390" w:type="dxa"/>
          </w:tcPr>
          <w:p w14:paraId="0B842C2E" w14:textId="3084CAA2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689FA0D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70" w:type="dxa"/>
          </w:tcPr>
          <w:p w14:paraId="4EEA9141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Declaration of have been convicted or not</w:t>
            </w:r>
          </w:p>
        </w:tc>
      </w:tr>
      <w:tr w:rsidR="00824876" w:rsidRPr="00FC2E96" w14:paraId="031B4D5A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0192C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declareInfoCorrect</w:t>
            </w:r>
          </w:p>
        </w:tc>
        <w:tc>
          <w:tcPr>
            <w:tcW w:w="1390" w:type="dxa"/>
          </w:tcPr>
          <w:p w14:paraId="3D69C73F" w14:textId="4EB4F568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1E0D90A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70" w:type="dxa"/>
          </w:tcPr>
          <w:p w14:paraId="09725B0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Declaration of information stated are true and correct</w:t>
            </w:r>
          </w:p>
        </w:tc>
      </w:tr>
      <w:tr w:rsidR="00824876" w:rsidRPr="00FC2E96" w14:paraId="7788E95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732A7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qualOther</w:t>
            </w:r>
          </w:p>
        </w:tc>
        <w:tc>
          <w:tcPr>
            <w:tcW w:w="1390" w:type="dxa"/>
          </w:tcPr>
          <w:p w14:paraId="62302C75" w14:textId="5F55397F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6D267B9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785F353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Professional Qualifications - Other</w:t>
            </w:r>
          </w:p>
        </w:tc>
      </w:tr>
      <w:tr w:rsidR="00824876" w:rsidRPr="00FC2E96" w14:paraId="4D0769F3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A6C027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qualOtherText</w:t>
            </w:r>
          </w:p>
        </w:tc>
        <w:tc>
          <w:tcPr>
            <w:tcW w:w="1390" w:type="dxa"/>
          </w:tcPr>
          <w:p w14:paraId="7CA7B66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0" w:type="dxa"/>
          </w:tcPr>
          <w:p w14:paraId="490D23BF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1821355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Professional Qualifications – Other Details</w:t>
            </w:r>
          </w:p>
        </w:tc>
      </w:tr>
      <w:tr w:rsidR="00824876" w:rsidRPr="00FC2E96" w14:paraId="75E4E86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0785CFB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chgName</w:t>
            </w:r>
          </w:p>
        </w:tc>
        <w:tc>
          <w:tcPr>
            <w:tcW w:w="1390" w:type="dxa"/>
          </w:tcPr>
          <w:p w14:paraId="1493CA86" w14:textId="3DFCF136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04CD392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015F85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Change of particulars - Name</w:t>
            </w:r>
          </w:p>
        </w:tc>
      </w:tr>
      <w:tr w:rsidR="00824876" w:rsidRPr="00FC2E96" w14:paraId="2F06134F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B4F6E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chgAddr</w:t>
            </w:r>
          </w:p>
        </w:tc>
        <w:tc>
          <w:tcPr>
            <w:tcW w:w="1390" w:type="dxa"/>
          </w:tcPr>
          <w:p w14:paraId="5E721327" w14:textId="5469DB23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5955A15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451AC50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Change of particulars - Correspondence Address</w:t>
            </w:r>
          </w:p>
        </w:tc>
      </w:tr>
      <w:tr w:rsidR="00824876" w:rsidRPr="00FC2E96" w14:paraId="76F95308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71F8F2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chgQual</w:t>
            </w:r>
          </w:p>
        </w:tc>
        <w:tc>
          <w:tcPr>
            <w:tcW w:w="1390" w:type="dxa"/>
          </w:tcPr>
          <w:p w14:paraId="30C3694A" w14:textId="47E4C8BC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53AB167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6589EA9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Change of particulars - Professional Qualification</w:t>
            </w:r>
          </w:p>
        </w:tc>
      </w:tr>
      <w:tr w:rsidR="00824876" w:rsidRPr="00FC2E96" w14:paraId="75682DF5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F3523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chklistExp</w:t>
            </w:r>
          </w:p>
        </w:tc>
        <w:tc>
          <w:tcPr>
            <w:tcW w:w="1390" w:type="dxa"/>
          </w:tcPr>
          <w:p w14:paraId="72A6E392" w14:textId="648DDE82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07754A1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39A7CCC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Checklist of Supporting Documents - relevant practical experience</w:t>
            </w:r>
          </w:p>
        </w:tc>
      </w:tr>
      <w:tr w:rsidR="00824876" w:rsidRPr="00FC2E96" w14:paraId="48AEB28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8B80245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chklistQual</w:t>
            </w:r>
          </w:p>
        </w:tc>
        <w:tc>
          <w:tcPr>
            <w:tcW w:w="1390" w:type="dxa"/>
          </w:tcPr>
          <w:p w14:paraId="063BEB0F" w14:textId="5BDCAAF9" w:rsidR="00824876" w:rsidRPr="00FC2E96" w:rsidRDefault="001973B8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43B557B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1EF218D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Checklist of Supporting Documents - professional qualifications</w:t>
            </w:r>
          </w:p>
        </w:tc>
      </w:tr>
      <w:tr w:rsidR="00824876" w:rsidRPr="00FC2E96" w14:paraId="5B4F0BED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1041CD7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chklistSubst</w:t>
            </w:r>
          </w:p>
        </w:tc>
        <w:tc>
          <w:tcPr>
            <w:tcW w:w="1390" w:type="dxa"/>
          </w:tcPr>
          <w:p w14:paraId="45D35399" w14:textId="0215272F" w:rsidR="00824876" w:rsidRPr="00FC2E96" w:rsidRDefault="001973B8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0" w:type="dxa"/>
          </w:tcPr>
          <w:p w14:paraId="573AF93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0C77644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Checklist of Supporting Documents - substantiate documents</w:t>
            </w:r>
          </w:p>
        </w:tc>
      </w:tr>
      <w:tr w:rsidR="00824876" w:rsidRPr="00FC2E96" w14:paraId="6F9FAD5B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28960E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receiveDate</w:t>
            </w:r>
          </w:p>
        </w:tc>
        <w:tc>
          <w:tcPr>
            <w:tcW w:w="1390" w:type="dxa"/>
          </w:tcPr>
          <w:p w14:paraId="6B578E01" w14:textId="77EEDFD5" w:rsidR="00824876" w:rsidRPr="00FC2E96" w:rsidRDefault="00FA473C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0" w:type="dxa"/>
          </w:tcPr>
          <w:p w14:paraId="18EFA18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70" w:type="dxa"/>
          </w:tcPr>
          <w:p w14:paraId="3C143E1D" w14:textId="59FD3FEE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 Receive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824876" w:rsidRPr="00FC2E96" w14:paraId="217421D7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BCA7F8E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wbrsStatus</w:t>
            </w:r>
          </w:p>
        </w:tc>
        <w:tc>
          <w:tcPr>
            <w:tcW w:w="1390" w:type="dxa"/>
          </w:tcPr>
          <w:p w14:paraId="028C626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0" w:type="dxa"/>
          </w:tcPr>
          <w:p w14:paraId="5EA7A78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70" w:type="dxa"/>
          </w:tcPr>
          <w:p w14:paraId="60D333B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 Status</w:t>
            </w:r>
          </w:p>
        </w:tc>
      </w:tr>
      <w:tr w:rsidR="00DF7248" w:rsidRPr="00FC2E96" w14:paraId="0A1D3C9D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149B3AF" w14:textId="6D7E3925" w:rsidR="00DF7248" w:rsidRPr="00FC2E96" w:rsidRDefault="00DF7248" w:rsidP="00DF7248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1390" w:type="dxa"/>
          </w:tcPr>
          <w:p w14:paraId="637F1BC3" w14:textId="1E6330C3" w:rsidR="00DF7248" w:rsidRPr="00FC2E96" w:rsidRDefault="00DF7248" w:rsidP="00DF7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exp Array</w:t>
            </w:r>
          </w:p>
        </w:tc>
        <w:tc>
          <w:tcPr>
            <w:tcW w:w="0" w:type="dxa"/>
          </w:tcPr>
          <w:p w14:paraId="1E58E3DB" w14:textId="77777777" w:rsidR="00DF7248" w:rsidRPr="00FC2E96" w:rsidRDefault="00DF7248" w:rsidP="00DF7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2C5E42FA" w14:textId="77777777" w:rsidR="00DF7248" w:rsidRPr="00FC2E96" w:rsidRDefault="00DF7248" w:rsidP="00DF7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Relevant Practical Experience</w:t>
            </w:r>
          </w:p>
          <w:p w14:paraId="373C3947" w14:textId="77777777" w:rsidR="00DF7248" w:rsidRPr="00FC2E96" w:rsidRDefault="00DF7248" w:rsidP="00DF7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C5F967E" w14:textId="65D2D2EA" w:rsidR="00DF7248" w:rsidRPr="00FC2E96" w:rsidRDefault="00DF7248" w:rsidP="00DF72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Resquest – Content– Exp</w:t>
            </w:r>
          </w:p>
        </w:tc>
      </w:tr>
      <w:tr w:rsidR="00DF7248" w:rsidRPr="00FC2E96" w14:paraId="066A0B9D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AB0889" w14:textId="6015A128" w:rsidR="00DF7248" w:rsidRPr="00FC2E96" w:rsidRDefault="00DF7248" w:rsidP="00DF7248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substantiate</w:t>
            </w:r>
          </w:p>
        </w:tc>
        <w:tc>
          <w:tcPr>
            <w:tcW w:w="1390" w:type="dxa"/>
          </w:tcPr>
          <w:p w14:paraId="52328D3E" w14:textId="77777777" w:rsidR="00DF7248" w:rsidRPr="00FC2E96" w:rsidRDefault="00DF7248" w:rsidP="00DF7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Substantiate Array</w:t>
            </w:r>
          </w:p>
          <w:p w14:paraId="22733DC6" w14:textId="38D452D3" w:rsidR="00DF7248" w:rsidRPr="00FC2E96" w:rsidRDefault="00DF7248" w:rsidP="00DF7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</w:tcPr>
          <w:p w14:paraId="3A158BC7" w14:textId="77777777" w:rsidR="00DF7248" w:rsidRPr="00FC2E96" w:rsidRDefault="00DF7248" w:rsidP="00DF7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317C9DB" w14:textId="77777777" w:rsidR="00DF7248" w:rsidRPr="00FC2E96" w:rsidRDefault="00DF7248" w:rsidP="00DF7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Photocopy of the documents that substantiate the application</w:t>
            </w:r>
          </w:p>
          <w:p w14:paraId="52A7BA36" w14:textId="77777777" w:rsidR="00DF7248" w:rsidRPr="00FC2E96" w:rsidRDefault="00DF7248" w:rsidP="00DF7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7A029A2" w14:textId="447A3395" w:rsidR="00DF7248" w:rsidRPr="00FC2E96" w:rsidRDefault="00DF7248" w:rsidP="00DF7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Resquest – Content– Substantiate</w:t>
            </w:r>
          </w:p>
        </w:tc>
      </w:tr>
    </w:tbl>
    <w:p w14:paraId="2D4C3EC2" w14:textId="6DA684B1" w:rsidR="00824876" w:rsidRDefault="00824876" w:rsidP="00BE2F64">
      <w:pPr>
        <w:rPr>
          <w:rFonts w:ascii="Times New Roman" w:hAnsi="Times New Roman" w:cs="Times New Roman"/>
        </w:rPr>
      </w:pPr>
    </w:p>
    <w:p w14:paraId="6655773E" w14:textId="77777777" w:rsidR="00DF7248" w:rsidRPr="00FC2E96" w:rsidRDefault="00DF7248" w:rsidP="00DF7248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– Content– Exp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DF7248" w:rsidRPr="00FC2E96" w14:paraId="7B5D20EC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7CC7C82" w14:textId="77777777" w:rsidR="00DF7248" w:rsidRPr="00FC2E96" w:rsidRDefault="00DF724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7AD17225" w14:textId="77777777" w:rsidR="00DF7248" w:rsidRPr="00FC2E96" w:rsidRDefault="00DF724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5014FD70" w14:textId="77777777" w:rsidR="00DF7248" w:rsidRPr="00FC2E96" w:rsidRDefault="00DF724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504B7F3D" w14:textId="77777777" w:rsidR="00DF7248" w:rsidRPr="00FC2E96" w:rsidRDefault="00DF724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DF7248" w:rsidRPr="00FC2E96" w14:paraId="1FB58F4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EC4EECD" w14:textId="77777777" w:rsidR="00DF7248" w:rsidRPr="00FC2E96" w:rsidRDefault="00DF7248" w:rsidP="00781966">
            <w:pPr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t>expFrom</w:t>
            </w:r>
          </w:p>
        </w:tc>
        <w:tc>
          <w:tcPr>
            <w:tcW w:w="1700" w:type="dxa"/>
          </w:tcPr>
          <w:p w14:paraId="240A0C0F" w14:textId="77777777" w:rsidR="00DF7248" w:rsidRPr="00FC2E96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6D20C0">
              <w:rPr>
                <w:rFonts w:ascii="Times New Roman" w:hAnsi="Times New Roman" w:cs="Times New Roman"/>
              </w:rPr>
              <w:t>8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307D7045" w14:textId="77777777" w:rsidR="00DF7248" w:rsidRPr="00FC2E96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748D238" w14:textId="77777777" w:rsidR="00DF7248" w:rsidRPr="00FC2E96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t>Exp From Date (yyyyMMdd)</w:t>
            </w:r>
          </w:p>
        </w:tc>
      </w:tr>
      <w:tr w:rsidR="00DF7248" w:rsidRPr="00FC2E96" w14:paraId="655260C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3475877" w14:textId="77777777" w:rsidR="00DF7248" w:rsidRPr="00FC2E96" w:rsidRDefault="00DF7248" w:rsidP="00781966">
            <w:pPr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t>expTo</w:t>
            </w:r>
          </w:p>
        </w:tc>
        <w:tc>
          <w:tcPr>
            <w:tcW w:w="1700" w:type="dxa"/>
          </w:tcPr>
          <w:p w14:paraId="33197864" w14:textId="77777777" w:rsidR="00DF7248" w:rsidRPr="00FC2E96" w:rsidRDefault="00DF724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D20C0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6D20C0">
              <w:rPr>
                <w:rFonts w:ascii="Times New Roman" w:hAnsi="Times New Roman" w:cs="Times New Roman"/>
              </w:rPr>
              <w:t>8</w:t>
            </w:r>
            <w:r w:rsidRPr="006D20C0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732C5FC7" w14:textId="77777777" w:rsidR="00DF7248" w:rsidRPr="00FC2E96" w:rsidRDefault="00DF724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8635221" w14:textId="77777777" w:rsidR="00DF7248" w:rsidRPr="00FC2E96" w:rsidRDefault="00DF724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t>Exp To Date (yyyyMMdd)</w:t>
            </w:r>
          </w:p>
        </w:tc>
      </w:tr>
      <w:tr w:rsidR="00DF7248" w:rsidRPr="00FC2E96" w14:paraId="401F508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4579341" w14:textId="77777777" w:rsidR="00DF7248" w:rsidRPr="00FC2E96" w:rsidRDefault="00DF7248" w:rsidP="00781966">
            <w:pPr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700" w:type="dxa"/>
          </w:tcPr>
          <w:p w14:paraId="4EB8D9BD" w14:textId="77777777" w:rsidR="00DF7248" w:rsidRPr="00FC2E96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6D20C0">
              <w:rPr>
                <w:rFonts w:ascii="Times New Roman" w:hAnsi="Times New Roman" w:cs="Times New Roman"/>
              </w:rPr>
              <w:t>100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2485F92F" w14:textId="77777777" w:rsidR="00DF7248" w:rsidRPr="00FC2E96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2B54B87" w14:textId="77777777" w:rsidR="00DF7248" w:rsidRPr="00FC2E96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D20C0">
              <w:rPr>
                <w:rFonts w:ascii="Times New Roman" w:hAnsi="Times New Roman" w:cs="Times New Roman"/>
              </w:rPr>
              <w:t>Post</w:t>
            </w:r>
          </w:p>
        </w:tc>
      </w:tr>
      <w:tr w:rsidR="00DF7248" w:rsidRPr="00FC2E96" w14:paraId="679BB24F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C607C99" w14:textId="77777777" w:rsidR="00DF7248" w:rsidRPr="006D20C0" w:rsidRDefault="00DF7248" w:rsidP="00781966">
            <w:pPr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t>compName</w:t>
            </w:r>
          </w:p>
        </w:tc>
        <w:tc>
          <w:tcPr>
            <w:tcW w:w="1700" w:type="dxa"/>
          </w:tcPr>
          <w:p w14:paraId="6C98A63D" w14:textId="77777777" w:rsidR="00DF7248" w:rsidRPr="006D20C0" w:rsidRDefault="00DF724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D20C0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6D20C0">
              <w:rPr>
                <w:rFonts w:ascii="Times New Roman" w:hAnsi="Times New Roman" w:cs="Times New Roman"/>
              </w:rPr>
              <w:t>300</w:t>
            </w:r>
            <w:r w:rsidRPr="006D20C0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372E55E4" w14:textId="77777777" w:rsidR="00DF7248" w:rsidRPr="006D20C0" w:rsidRDefault="00DF724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7A1DCAE" w14:textId="77777777" w:rsidR="00DF7248" w:rsidRPr="006D20C0" w:rsidRDefault="00DF724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t>Comp Name</w:t>
            </w:r>
          </w:p>
        </w:tc>
      </w:tr>
      <w:tr w:rsidR="00DF7248" w:rsidRPr="00FC2E96" w14:paraId="595A538F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B147C41" w14:textId="77777777" w:rsidR="00DF7248" w:rsidRPr="006D20C0" w:rsidRDefault="00DF7248" w:rsidP="00781966">
            <w:pPr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lastRenderedPageBreak/>
              <w:t>description</w:t>
            </w:r>
          </w:p>
        </w:tc>
        <w:tc>
          <w:tcPr>
            <w:tcW w:w="1700" w:type="dxa"/>
          </w:tcPr>
          <w:p w14:paraId="3BEFB79C" w14:textId="77777777" w:rsidR="00DF7248" w:rsidRPr="006D20C0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D20C0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6D20C0">
              <w:rPr>
                <w:rFonts w:ascii="Times New Roman" w:hAnsi="Times New Roman" w:cs="Times New Roman"/>
              </w:rPr>
              <w:t>1000</w:t>
            </w:r>
            <w:r w:rsidRPr="006D20C0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7663A805" w14:textId="77777777" w:rsidR="00DF7248" w:rsidRPr="006D20C0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831CB8A" w14:textId="77777777" w:rsidR="00DF7248" w:rsidRPr="006D20C0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t>Description of exp</w:t>
            </w:r>
          </w:p>
        </w:tc>
      </w:tr>
      <w:tr w:rsidR="00DF7248" w:rsidRPr="00FC2E96" w14:paraId="49AED7B2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9447A66" w14:textId="77777777" w:rsidR="00DF7248" w:rsidRPr="006D20C0" w:rsidRDefault="00DF7248" w:rsidP="00781966">
            <w:pPr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t>seq</w:t>
            </w:r>
          </w:p>
        </w:tc>
        <w:tc>
          <w:tcPr>
            <w:tcW w:w="1700" w:type="dxa"/>
          </w:tcPr>
          <w:p w14:paraId="53189902" w14:textId="77777777" w:rsidR="00DF7248" w:rsidRPr="006D20C0" w:rsidRDefault="00DF724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D20C0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276" w:type="dxa"/>
          </w:tcPr>
          <w:p w14:paraId="71B2C89A" w14:textId="77777777" w:rsidR="00DF7248" w:rsidRPr="006D20C0" w:rsidRDefault="00DF724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2C6A4D8" w14:textId="77777777" w:rsidR="00DF7248" w:rsidRPr="006D20C0" w:rsidRDefault="00DF724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t>Sequence</w:t>
            </w:r>
          </w:p>
        </w:tc>
      </w:tr>
      <w:tr w:rsidR="00DF7248" w:rsidRPr="00FC2E96" w14:paraId="6243AF4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395B0CA" w14:textId="77777777" w:rsidR="00DF7248" w:rsidRPr="006D20C0" w:rsidRDefault="00DF7248" w:rsidP="00781966">
            <w:pPr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t>originalName</w:t>
            </w:r>
          </w:p>
        </w:tc>
        <w:tc>
          <w:tcPr>
            <w:tcW w:w="1700" w:type="dxa"/>
          </w:tcPr>
          <w:p w14:paraId="30AC0927" w14:textId="77777777" w:rsidR="00DF7248" w:rsidRPr="006D20C0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6D20C0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6D20C0">
              <w:rPr>
                <w:rFonts w:ascii="Times New Roman" w:hAnsi="Times New Roman" w:cs="Times New Roman"/>
              </w:rPr>
              <w:t>300</w:t>
            </w:r>
            <w:r w:rsidRPr="006D20C0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52E7F9DA" w14:textId="77777777" w:rsidR="00DF7248" w:rsidRPr="006D20C0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869147C" w14:textId="77777777" w:rsidR="00DF7248" w:rsidRPr="006D20C0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20C0">
              <w:rPr>
                <w:rFonts w:ascii="Times New Roman" w:hAnsi="Times New Roman" w:cs="Times New Roman"/>
              </w:rPr>
              <w:t>Original Name of Substantiate</w:t>
            </w:r>
          </w:p>
        </w:tc>
      </w:tr>
    </w:tbl>
    <w:p w14:paraId="59A88658" w14:textId="77777777" w:rsidR="00DF7248" w:rsidRPr="00FC2E96" w:rsidRDefault="00DF7248" w:rsidP="00DF7248">
      <w:pPr>
        <w:rPr>
          <w:rFonts w:ascii="Times New Roman" w:hAnsi="Times New Roman" w:cs="Times New Roman"/>
        </w:rPr>
      </w:pPr>
    </w:p>
    <w:p w14:paraId="3136BD5B" w14:textId="77777777" w:rsidR="00DF7248" w:rsidRPr="00FC2E96" w:rsidRDefault="00DF7248" w:rsidP="00DF7248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– Content– Substantiate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DF7248" w:rsidRPr="00FC2E96" w14:paraId="07473A77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C0B084E" w14:textId="77777777" w:rsidR="00DF7248" w:rsidRPr="00FC2E96" w:rsidRDefault="00DF724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6E4A4D4F" w14:textId="77777777" w:rsidR="00DF7248" w:rsidRPr="00FC2E96" w:rsidRDefault="00DF724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3384B9A6" w14:textId="77777777" w:rsidR="00DF7248" w:rsidRPr="00FC2E96" w:rsidRDefault="00DF724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05D2E927" w14:textId="77777777" w:rsidR="00DF7248" w:rsidRPr="00FC2E96" w:rsidRDefault="00DF724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DF7248" w:rsidRPr="00FC2E96" w14:paraId="63776680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29A8AAC" w14:textId="77777777" w:rsidR="00DF7248" w:rsidRPr="00FC2E96" w:rsidRDefault="00DF724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700" w:type="dxa"/>
          </w:tcPr>
          <w:p w14:paraId="0DC6BF1B" w14:textId="77777777" w:rsidR="00DF7248" w:rsidRPr="00FC2E96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FC2E96">
              <w:rPr>
                <w:rFonts w:ascii="Times New Roman" w:hAnsi="Times New Roman" w:cs="Times New Roman"/>
              </w:rPr>
              <w:t>300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1C9E2163" w14:textId="77777777" w:rsidR="00DF7248" w:rsidRPr="00FC2E96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9739DBD" w14:textId="77777777" w:rsidR="00DF7248" w:rsidRPr="00FC2E96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Substantiate</w:t>
            </w:r>
          </w:p>
        </w:tc>
      </w:tr>
      <w:tr w:rsidR="00DF7248" w:rsidRPr="00FC2E96" w14:paraId="56E240AF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6A42CAA" w14:textId="77777777" w:rsidR="00DF7248" w:rsidRPr="00FC2E96" w:rsidRDefault="00DF724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seq</w:t>
            </w:r>
          </w:p>
        </w:tc>
        <w:tc>
          <w:tcPr>
            <w:tcW w:w="1700" w:type="dxa"/>
          </w:tcPr>
          <w:p w14:paraId="135272BE" w14:textId="77777777" w:rsidR="00DF7248" w:rsidRPr="00FC2E96" w:rsidRDefault="00DF724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276" w:type="dxa"/>
          </w:tcPr>
          <w:p w14:paraId="5D089599" w14:textId="77777777" w:rsidR="00DF7248" w:rsidRPr="00FC2E96" w:rsidRDefault="00DF724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D5FFFBA" w14:textId="77777777" w:rsidR="00DF7248" w:rsidRPr="00FC2E96" w:rsidRDefault="00DF724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Sequence</w:t>
            </w:r>
          </w:p>
        </w:tc>
      </w:tr>
      <w:tr w:rsidR="00DF7248" w:rsidRPr="00FC2E96" w14:paraId="5D59EAD4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0D869AB" w14:textId="77777777" w:rsidR="00DF7248" w:rsidRPr="00FC2E96" w:rsidRDefault="00DF724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originalName</w:t>
            </w:r>
          </w:p>
        </w:tc>
        <w:tc>
          <w:tcPr>
            <w:tcW w:w="1700" w:type="dxa"/>
          </w:tcPr>
          <w:p w14:paraId="495A94C5" w14:textId="77777777" w:rsidR="00DF7248" w:rsidRPr="00FC2E96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 w:rsidRPr="00FC2E96">
              <w:rPr>
                <w:rFonts w:ascii="Times New Roman" w:hAnsi="Times New Roman" w:cs="Times New Roman"/>
              </w:rPr>
              <w:t>300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330A26A1" w14:textId="77777777" w:rsidR="00DF7248" w:rsidRPr="00FC2E96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778B8E5" w14:textId="77777777" w:rsidR="00DF7248" w:rsidRPr="00FC2E96" w:rsidRDefault="00DF724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Original Name of Substantiate</w:t>
            </w:r>
          </w:p>
        </w:tc>
      </w:tr>
    </w:tbl>
    <w:p w14:paraId="61105F35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824876" w:rsidRPr="00FC2E96" w14:paraId="73BAA0D9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21601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376FA15A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508DDB7A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6D29B2BB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0DC4901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B99AD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40762D9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0C064A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FE34B1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824876" w:rsidRPr="00FC2E96" w14:paraId="227C873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D7A66E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1418A40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105960C2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FE1BF8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824876" w:rsidRPr="00FC2E96" w14:paraId="6A1A71B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5C0A2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4BFEEE8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E10D7B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730E6F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138A6D34" w14:textId="77777777" w:rsidR="00824876" w:rsidRPr="00FC2E96" w:rsidRDefault="00824876" w:rsidP="00BE2F64">
      <w:pPr>
        <w:rPr>
          <w:rFonts w:ascii="Times New Roman" w:hAnsi="Times New Roman" w:cs="Times New Roman"/>
          <w:b/>
        </w:rPr>
      </w:pPr>
    </w:p>
    <w:p w14:paraId="408C1BF0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67"/>
        <w:gridCol w:w="1643"/>
        <w:gridCol w:w="6006"/>
      </w:tblGrid>
      <w:tr w:rsidR="00824876" w:rsidRPr="00FC2E96" w14:paraId="2F2D860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5A189AEE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43" w:type="dxa"/>
          </w:tcPr>
          <w:p w14:paraId="7CFC8701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006" w:type="dxa"/>
          </w:tcPr>
          <w:p w14:paraId="7ED43CCD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824876" w:rsidRPr="00FC2E96" w14:paraId="139ABB4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7B7045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1643" w:type="dxa"/>
          </w:tcPr>
          <w:p w14:paraId="1A8EC39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6006" w:type="dxa"/>
          </w:tcPr>
          <w:p w14:paraId="71F3088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</w:tr>
      <w:tr w:rsidR="00824876" w:rsidRPr="00FC2E96" w14:paraId="51714DC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320F9D09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1643" w:type="dxa"/>
          </w:tcPr>
          <w:p w14:paraId="1C0840F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6006" w:type="dxa"/>
          </w:tcPr>
          <w:p w14:paraId="03B1A771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is null - (parameter name)</w:t>
            </w:r>
          </w:p>
        </w:tc>
      </w:tr>
      <w:tr w:rsidR="00824876" w:rsidRPr="00FC2E96" w14:paraId="6448880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2C0A555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1643" w:type="dxa"/>
          </w:tcPr>
          <w:p w14:paraId="3393548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Already exists.</w:t>
            </w:r>
          </w:p>
        </w:tc>
        <w:tc>
          <w:tcPr>
            <w:tcW w:w="6006" w:type="dxa"/>
          </w:tcPr>
          <w:p w14:paraId="361F27D9" w14:textId="43806C15" w:rsidR="00824876" w:rsidRPr="00FC2E96" w:rsidRDefault="00B52F72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Applicant</w:t>
            </w:r>
            <w:r w:rsidRPr="00FC2E96" w:rsidDel="00B52F72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824876"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already exists</w:t>
            </w:r>
          </w:p>
        </w:tc>
      </w:tr>
      <w:tr w:rsidR="00824876" w:rsidRPr="00FC2E96" w14:paraId="6957B6A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D972000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1643" w:type="dxa"/>
          </w:tcPr>
          <w:p w14:paraId="39B3875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6006" w:type="dxa"/>
          </w:tcPr>
          <w:p w14:paraId="375B6780" w14:textId="77777777" w:rsidR="00824876" w:rsidRPr="00FC2E96" w:rsidRDefault="00824876" w:rsidP="00BE2F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489E6600" w14:textId="77777777" w:rsidR="00824876" w:rsidRPr="00FC2E96" w:rsidRDefault="00824876" w:rsidP="00BE2F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7FBBF94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824876" w:rsidRPr="00FC2E96" w14:paraId="4510310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6506B048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1643" w:type="dxa"/>
          </w:tcPr>
          <w:p w14:paraId="4CA599E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6006" w:type="dxa"/>
          </w:tcPr>
          <w:p w14:paraId="080E8518" w14:textId="77777777" w:rsidR="00824876" w:rsidRPr="00FC2E96" w:rsidRDefault="00824876" w:rsidP="00BE2F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3014B074" w14:textId="77777777" w:rsidR="00824876" w:rsidRPr="00FC2E96" w:rsidRDefault="00824876" w:rsidP="00BE2F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24C2179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824876" w:rsidRPr="00FC2E96" w14:paraId="305DE9D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935E1B1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D40001</w:t>
            </w:r>
          </w:p>
        </w:tc>
        <w:tc>
          <w:tcPr>
            <w:tcW w:w="1643" w:type="dxa"/>
          </w:tcPr>
          <w:p w14:paraId="431FF85A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Form Validation</w:t>
            </w:r>
          </w:p>
        </w:tc>
        <w:tc>
          <w:tcPr>
            <w:tcW w:w="6006" w:type="dxa"/>
          </w:tcPr>
          <w:p w14:paraId="3C875F4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not found - (parameter name)</w:t>
            </w:r>
          </w:p>
        </w:tc>
      </w:tr>
      <w:tr w:rsidR="00824876" w:rsidRPr="00FC2E96" w14:paraId="148A94E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DE019BF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D90000</w:t>
            </w:r>
          </w:p>
        </w:tc>
        <w:tc>
          <w:tcPr>
            <w:tcW w:w="1643" w:type="dxa"/>
          </w:tcPr>
          <w:p w14:paraId="394882E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6006" w:type="dxa"/>
          </w:tcPr>
          <w:p w14:paraId="2DD30C4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Runtime Exception.</w:t>
            </w:r>
          </w:p>
        </w:tc>
      </w:tr>
    </w:tbl>
    <w:p w14:paraId="2380041E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012AB956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47C367A4" w14:textId="77777777" w:rsidTr="00135E66">
        <w:tc>
          <w:tcPr>
            <w:tcW w:w="15388" w:type="dxa"/>
          </w:tcPr>
          <w:p w14:paraId="5F14C1D3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3A5CB497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1188CA3E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E6BE47B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</w:p>
    <w:p w14:paraId="7C291DB8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55039168" w14:textId="77777777" w:rsidTr="00135E66">
        <w:tc>
          <w:tcPr>
            <w:tcW w:w="15388" w:type="dxa"/>
          </w:tcPr>
          <w:p w14:paraId="50661048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68B7E7B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“applicationNo”: “L160000001”,</w:t>
            </w:r>
          </w:p>
          <w:p w14:paraId="60803D34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“applicationType”: “NEW”,</w:t>
            </w:r>
          </w:p>
          <w:p w14:paraId="32B8CBEF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“registrationNo”: “”,</w:t>
            </w:r>
          </w:p>
          <w:p w14:paraId="767453B5" w14:textId="50B04D66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“expiryDate”: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67BC3652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“engName”: “Chan Tai Man”,</w:t>
            </w:r>
          </w:p>
          <w:p w14:paraId="3A7CD376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“chiName”: “</w:t>
            </w:r>
            <w:r w:rsidRPr="00FC2E96">
              <w:rPr>
                <w:rFonts w:ascii="Times New Roman" w:hAnsi="Times New Roman" w:cs="Times New Roman" w:hint="eastAsia"/>
              </w:rPr>
              <w:t>陳大文</w:t>
            </w:r>
            <w:r w:rsidRPr="00FC2E96">
              <w:rPr>
                <w:rFonts w:ascii="Times New Roman" w:hAnsi="Times New Roman" w:cs="Times New Roman"/>
              </w:rPr>
              <w:t>”,</w:t>
            </w:r>
          </w:p>
          <w:p w14:paraId="61C93061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“titleId”: 1,</w:t>
            </w:r>
          </w:p>
          <w:p w14:paraId="7E51E342" w14:textId="169629D5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“dateOfBirth”: </w:t>
            </w:r>
            <w:r w:rsidR="0030501A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26885C01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“hkid”: “J1111111”,</w:t>
            </w:r>
          </w:p>
          <w:p w14:paraId="583E641C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“travelDocNo”: “”,</w:t>
            </w:r>
          </w:p>
          <w:p w14:paraId="6C936687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“addrLang”: “e”,</w:t>
            </w:r>
          </w:p>
          <w:p w14:paraId="6DD13982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“addrFlat”: “”,</w:t>
            </w:r>
          </w:p>
          <w:p w14:paraId="0E9822CC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“addrFloor”: “”,</w:t>
            </w:r>
          </w:p>
          <w:p w14:paraId="7D7B953E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“addrBlock”: “”,</w:t>
            </w:r>
          </w:p>
          <w:p w14:paraId="09196104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“addrBlg”: “”,</w:t>
            </w:r>
          </w:p>
          <w:p w14:paraId="2DAB82BD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“addrSt”: “”, </w:t>
            </w:r>
          </w:p>
          <w:p w14:paraId="27C34D8D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“addrDistrict”: “”,</w:t>
            </w:r>
          </w:p>
          <w:p w14:paraId="0A82D93E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“addrAreaId”: 2,</w:t>
            </w:r>
          </w:p>
          <w:p w14:paraId="58D4C9C8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“compName”: “TESTING COMPANY”,</w:t>
            </w:r>
          </w:p>
          <w:p w14:paraId="764DE89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“compAddrLang”: “e”,</w:t>
            </w:r>
          </w:p>
          <w:p w14:paraId="25E0575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“compAddrFlat”: “”,</w:t>
            </w:r>
          </w:p>
          <w:p w14:paraId="2A82D1D0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“compAddrFloor”: “”,</w:t>
            </w:r>
          </w:p>
          <w:p w14:paraId="77B7D70D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“compAddrBlock”: “”,</w:t>
            </w:r>
          </w:p>
          <w:p w14:paraId="62C1FA4B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“compAddrBlg”: “”,</w:t>
            </w:r>
          </w:p>
          <w:p w14:paraId="46ABF0BA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“compAddrSt”: “”, </w:t>
            </w:r>
          </w:p>
          <w:p w14:paraId="4D3EF579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“compAddrDistrict”: “”,</w:t>
            </w:r>
          </w:p>
          <w:p w14:paraId="035BFE00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“compAddrAreaId”: 3,</w:t>
            </w:r>
          </w:p>
          <w:p w14:paraId="7B2BEDB5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“compPost”: “Post”,</w:t>
            </w:r>
          </w:p>
          <w:p w14:paraId="5F4B434B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“emailAddr”: “testing@email.com”,</w:t>
            </w:r>
          </w:p>
          <w:p w14:paraId="65618EE7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“telNo”: “22345678”,</w:t>
            </w:r>
          </w:p>
          <w:p w14:paraId="6AB41B04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“faxNo”: “22345678”,</w:t>
            </w:r>
          </w:p>
          <w:p w14:paraId="1A7D664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“officeTelNo”: “23345678”,</w:t>
            </w:r>
          </w:p>
          <w:p w14:paraId="57C8CAD7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“qualRe”: 1,</w:t>
            </w:r>
          </w:p>
          <w:p w14:paraId="4D1A8447" w14:textId="19CF99D0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“qualReDate”: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0D518065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“qualReNo”: “”,</w:t>
            </w:r>
          </w:p>
          <w:p w14:paraId="0AB76C0D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“qualReBss”: 1,</w:t>
            </w:r>
          </w:p>
          <w:p w14:paraId="39B8DB88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“qualReEll”: 0,</w:t>
            </w:r>
          </w:p>
          <w:p w14:paraId="03CABBB7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“qualReEnv”: 0,</w:t>
            </w:r>
          </w:p>
          <w:p w14:paraId="138FFDA7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“qualReMcl”: 0,</w:t>
            </w:r>
          </w:p>
          <w:p w14:paraId="16029C8E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“qualHkie”: 1,</w:t>
            </w:r>
          </w:p>
          <w:p w14:paraId="7D3C9F7E" w14:textId="4C4C7456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“qualHkieDate”: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19BF8F8D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“qualHkieNo”: “”,</w:t>
            </w:r>
          </w:p>
          <w:p w14:paraId="64F2C18D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“qualHkieBss”: 0,</w:t>
            </w:r>
          </w:p>
          <w:p w14:paraId="4FF83A4E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“qualHkieEll”: 1,</w:t>
            </w:r>
          </w:p>
          <w:p w14:paraId="00E1946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“qualHkieEnv”: 0,</w:t>
            </w:r>
          </w:p>
          <w:p w14:paraId="69064978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“qualHkieMcl”: 0,</w:t>
            </w:r>
          </w:p>
          <w:p w14:paraId="313D6094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“qualEqv”: 1,</w:t>
            </w:r>
          </w:p>
          <w:p w14:paraId="1AAEE6DC" w14:textId="2C17F4CA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“qualEqvDate”: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42DB3846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“qualEqvNo”: “”,</w:t>
            </w:r>
          </w:p>
          <w:p w14:paraId="6F0AB1AA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“qualEqvBss”: 0,</w:t>
            </w:r>
          </w:p>
          <w:p w14:paraId="084EB79B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“qualEqvEll”: 0,</w:t>
            </w:r>
          </w:p>
          <w:p w14:paraId="4EE657B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“qualEqvEnv”: 1,</w:t>
            </w:r>
          </w:p>
          <w:p w14:paraId="75BF562D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“qualEqvMcl”: 0,</w:t>
            </w:r>
          </w:p>
          <w:p w14:paraId="4859E89E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“qualEqvMembership”: “Testing”,</w:t>
            </w:r>
          </w:p>
          <w:p w14:paraId="3C3DE15F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“declareKnowledge”: 1,</w:t>
            </w:r>
          </w:p>
          <w:p w14:paraId="2CFBC989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“declareConvictedStatus”: 1,</w:t>
            </w:r>
          </w:p>
          <w:p w14:paraId="526F664F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“declareHavebeenConvicted”: 0,</w:t>
            </w:r>
          </w:p>
          <w:p w14:paraId="16B4C0DD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“declareInfoCorrect”: 1,</w:t>
            </w:r>
          </w:p>
          <w:p w14:paraId="2F57A1CC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“qualOther”: 0,</w:t>
            </w:r>
          </w:p>
          <w:p w14:paraId="4FE6DBD6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“qualOtherText”: “”,</w:t>
            </w:r>
          </w:p>
          <w:p w14:paraId="668C7A94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“chgName”: 0,</w:t>
            </w:r>
          </w:p>
          <w:p w14:paraId="364777CD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“chgAddr”: 0,</w:t>
            </w:r>
          </w:p>
          <w:p w14:paraId="6ECBCCDC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“chgQual”: 0,</w:t>
            </w:r>
          </w:p>
          <w:p w14:paraId="1B7F088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“chklistExp”: 1,</w:t>
            </w:r>
          </w:p>
          <w:p w14:paraId="73765557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“chklistQual”: 1,</w:t>
            </w:r>
          </w:p>
          <w:p w14:paraId="1DB4DCF3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“chklistSubst”: 1,</w:t>
            </w:r>
          </w:p>
          <w:p w14:paraId="3E8D10F2" w14:textId="2E16B24A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“receiveDate”: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44CFF65F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“wbrsStatus”: 0,</w:t>
            </w:r>
          </w:p>
          <w:p w14:paraId="113E47D7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“exp”: [</w:t>
            </w:r>
          </w:p>
          <w:p w14:paraId="1D56AFB1" w14:textId="77777777" w:rsidR="00824876" w:rsidRPr="00FC2E96" w:rsidRDefault="00824876" w:rsidP="00BE2F64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219ECFB3" w14:textId="37C2909B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“expFrom”: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6492DAEB" w14:textId="3E326E57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“expTo”:</w:t>
            </w:r>
            <w:r w:rsidR="005138F2" w:rsidRPr="00591B8E">
              <w:rPr>
                <w:rFonts w:ascii="Times New Roman" w:hAnsi="Times New Roman" w:cs="Times New Roman"/>
              </w:rPr>
              <w:t xml:space="preserve"> 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70E561DA" w14:textId="77777777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“post”: “”,</w:t>
            </w:r>
          </w:p>
          <w:p w14:paraId="2AE7EB65" w14:textId="77777777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“compName”: “”,</w:t>
            </w:r>
          </w:p>
          <w:p w14:paraId="1E3E5DA1" w14:textId="77777777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“description”: “”,</w:t>
            </w:r>
          </w:p>
          <w:p w14:paraId="599ABE75" w14:textId="77777777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“seq”: 1,</w:t>
            </w:r>
          </w:p>
          <w:p w14:paraId="20896799" w14:textId="77777777" w:rsidR="00824876" w:rsidRPr="00FC2E96" w:rsidRDefault="00824876" w:rsidP="00BE2F6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“originalName”: “”</w:t>
            </w:r>
          </w:p>
          <w:p w14:paraId="52580AEF" w14:textId="77777777" w:rsidR="00824876" w:rsidRPr="00FC2E96" w:rsidRDefault="00824876" w:rsidP="00BE2F64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  <w:p w14:paraId="16A84F10" w14:textId="77777777" w:rsidR="00824876" w:rsidRPr="00FC2E96" w:rsidRDefault="00824876" w:rsidP="00BE2F6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],</w:t>
            </w:r>
          </w:p>
          <w:p w14:paraId="3E770B15" w14:textId="77777777" w:rsidR="00A75B77" w:rsidRPr="00FC2E96" w:rsidRDefault="00A75B77" w:rsidP="00A75B77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“substantiate”: [</w:t>
            </w:r>
          </w:p>
          <w:p w14:paraId="77F0F805" w14:textId="77777777" w:rsidR="00A75B77" w:rsidRPr="00FC2E96" w:rsidRDefault="00A75B77" w:rsidP="00A75B77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267DE63" w14:textId="77777777" w:rsidR="00A75B77" w:rsidRPr="00DF7248" w:rsidRDefault="00A75B77" w:rsidP="00F33090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</w:t>
            </w:r>
            <w:r w:rsidRPr="00DF7248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>”: “”,</w:t>
            </w:r>
          </w:p>
          <w:p w14:paraId="15CB5E80" w14:textId="77777777" w:rsidR="00A75B77" w:rsidRPr="00DF7248" w:rsidRDefault="00A75B77" w:rsidP="00F33090">
            <w:pPr>
              <w:widowControl/>
              <w:ind w:left="13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DF7248">
              <w:rPr>
                <w:rFonts w:ascii="Times New Roman" w:hAnsi="Times New Roman" w:cs="Times New Roman"/>
              </w:rPr>
              <w:t>seq</w:t>
            </w:r>
            <w:r>
              <w:rPr>
                <w:rFonts w:ascii="Times New Roman" w:hAnsi="Times New Roman" w:cs="Times New Roman"/>
              </w:rPr>
              <w:t>”: “”,</w:t>
            </w:r>
          </w:p>
          <w:p w14:paraId="35F50295" w14:textId="77777777" w:rsidR="00A75B77" w:rsidRDefault="00A75B77" w:rsidP="00F33090">
            <w:pPr>
              <w:widowControl/>
              <w:ind w:left="13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DF7248">
              <w:rPr>
                <w:rFonts w:ascii="Times New Roman" w:hAnsi="Times New Roman" w:cs="Times New Roman"/>
              </w:rPr>
              <w:t>originalName</w:t>
            </w:r>
            <w:r>
              <w:rPr>
                <w:rFonts w:ascii="Times New Roman" w:hAnsi="Times New Roman" w:cs="Times New Roman"/>
              </w:rPr>
              <w:t>”: “”</w:t>
            </w:r>
          </w:p>
          <w:p w14:paraId="1370DCCF" w14:textId="77777777" w:rsidR="00A75B77" w:rsidRPr="00FC2E96" w:rsidRDefault="00A75B77" w:rsidP="00A75B77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  <w:p w14:paraId="6BD39A08" w14:textId="77777777" w:rsidR="00A75B77" w:rsidRPr="00FC2E96" w:rsidRDefault="00A75B77" w:rsidP="00A75B77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]</w:t>
            </w:r>
          </w:p>
          <w:p w14:paraId="2E357CDA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04EE374C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</w:p>
    <w:p w14:paraId="41CC2365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649FCFD0" w14:textId="77777777" w:rsidTr="00135E66">
        <w:tc>
          <w:tcPr>
            <w:tcW w:w="15388" w:type="dxa"/>
          </w:tcPr>
          <w:p w14:paraId="4F76A9CA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65C8AE5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774924DE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4C1842E5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59CB3AE9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61F4503A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74B6AFF6" w14:textId="77777777" w:rsidR="00824876" w:rsidRPr="00FC2E96" w:rsidRDefault="00824876" w:rsidP="00BE2F64">
      <w:pPr>
        <w:widowControl/>
        <w:spacing w:after="160" w:line="259" w:lineRule="auto"/>
        <w:rPr>
          <w:rFonts w:ascii="Times New Roman" w:hAnsi="Times New Roman" w:cs="Times New Roman"/>
        </w:rPr>
      </w:pPr>
    </w:p>
    <w:p w14:paraId="4AC6ADED" w14:textId="77777777" w:rsidR="00824876" w:rsidRPr="00FC2E96" w:rsidRDefault="00824876" w:rsidP="0008782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30" w:name="_Toc87524224"/>
      <w:bookmarkStart w:id="431" w:name="_Toc96933924"/>
      <w:bookmarkStart w:id="432" w:name="_Toc75852010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Create Attachment</w:t>
      </w:r>
      <w:bookmarkEnd w:id="430"/>
      <w:bookmarkEnd w:id="431"/>
    </w:p>
    <w:p w14:paraId="430B2ACC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2"/>
        <w:gridCol w:w="7364"/>
      </w:tblGrid>
      <w:tr w:rsidR="00824876" w:rsidRPr="00FC2E96" w14:paraId="59D60D70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75BBD0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25B2DD07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3C1CCCA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CE6ED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217FBA5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the attachment to backend</w:t>
            </w:r>
          </w:p>
        </w:tc>
      </w:tr>
      <w:tr w:rsidR="00824876" w:rsidRPr="00FC2E96" w14:paraId="626F42D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E4518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4D19661D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&lt;Backend_Service_Domain&gt;/{Version}/EA1/CreateAttachment</w:t>
            </w:r>
          </w:p>
        </w:tc>
      </w:tr>
      <w:tr w:rsidR="00824876" w:rsidRPr="00FC2E96" w14:paraId="289AD42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1645047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60689EA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824876" w:rsidRPr="00FC2E96" w14:paraId="7C8B16B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CA4040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280FADCB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824876" w:rsidRPr="00FC2E96" w14:paraId="5821FF2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F35FBD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59ACE03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validate the application data before submission.</w:t>
            </w:r>
          </w:p>
        </w:tc>
      </w:tr>
    </w:tbl>
    <w:p w14:paraId="2B47952D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7432B6C9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824876" w:rsidRPr="00FC2E96" w14:paraId="38C0E9D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9B3C3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56632735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4E412CB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CB1B6DC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3A08889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D7C7BA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0016169F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A6E826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C8D0BC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824876" w:rsidRPr="00FC2E96" w14:paraId="56453E3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6BBE8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6479F09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50F310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2D8125D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824876" w:rsidRPr="00FC2E96" w14:paraId="397520F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6FD7C9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12B608C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C7B43BB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FE258C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5D7E6691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5531A36A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824876" w:rsidRPr="00FC2E96" w14:paraId="7C71E5F9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56F212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5E919133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117C4AB1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684A10C3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6DB2B86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907931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198630D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C0C21A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87438C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7C5840C5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60B9B62F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22"/>
        <w:gridCol w:w="914"/>
        <w:gridCol w:w="1404"/>
        <w:gridCol w:w="4476"/>
      </w:tblGrid>
      <w:tr w:rsidR="00824876" w:rsidRPr="00FC2E96" w14:paraId="7B05333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F8F0336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6" w:type="dxa"/>
          </w:tcPr>
          <w:p w14:paraId="3C7B1C2A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5" w:type="dxa"/>
          </w:tcPr>
          <w:p w14:paraId="59F44029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301" w:type="dxa"/>
          </w:tcPr>
          <w:p w14:paraId="0A4E5AFC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7043833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18A8B44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6" w:type="dxa"/>
          </w:tcPr>
          <w:p w14:paraId="0B0D71D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1DD6140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38CB749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  <w:tr w:rsidR="00824876" w:rsidRPr="00FC2E96" w14:paraId="6494F4A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690EAD93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fileName</w:t>
            </w:r>
          </w:p>
        </w:tc>
        <w:tc>
          <w:tcPr>
            <w:tcW w:w="956" w:type="dxa"/>
          </w:tcPr>
          <w:p w14:paraId="7325C85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0B8315E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3EEB5126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kern w:val="0"/>
                <w:szCs w:val="24"/>
              </w:rPr>
              <w:t>File name with extension of the attachment</w:t>
            </w:r>
          </w:p>
        </w:tc>
      </w:tr>
      <w:tr w:rsidR="00824876" w:rsidRPr="00FC2E96" w14:paraId="49D977B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17B4A78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shaFileChecksum</w:t>
            </w:r>
          </w:p>
        </w:tc>
        <w:tc>
          <w:tcPr>
            <w:tcW w:w="956" w:type="dxa"/>
          </w:tcPr>
          <w:p w14:paraId="31E4AB3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2C89641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2DD119D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SHA file checksum of the attachment</w:t>
            </w:r>
          </w:p>
        </w:tc>
      </w:tr>
      <w:tr w:rsidR="00824876" w:rsidRPr="00FC2E96" w14:paraId="7D18782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36D2982C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956" w:type="dxa"/>
          </w:tcPr>
          <w:p w14:paraId="4824B10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42A7C8E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39D3600C" w14:textId="5C110435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type of the attachment</w:t>
            </w: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br/>
            </w:r>
            <w:r w:rsidR="00932243" w:rsidRPr="00916947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451469D1" wp14:editId="3B2C5ABB">
                  <wp:extent cx="2698750" cy="1511731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6" cy="152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876" w:rsidRPr="00FC2E96" w14:paraId="79E116E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2EC79C62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fileContent</w:t>
            </w:r>
          </w:p>
        </w:tc>
        <w:tc>
          <w:tcPr>
            <w:tcW w:w="956" w:type="dxa"/>
          </w:tcPr>
          <w:p w14:paraId="3AC73870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07CCFC8E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5E017B39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Base64 encoded content of the attachment</w:t>
            </w:r>
          </w:p>
        </w:tc>
      </w:tr>
      <w:tr w:rsidR="00824876" w:rsidRPr="00FC2E96" w14:paraId="0F83F09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B390DB6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description</w:t>
            </w:r>
          </w:p>
        </w:tc>
        <w:tc>
          <w:tcPr>
            <w:tcW w:w="956" w:type="dxa"/>
          </w:tcPr>
          <w:p w14:paraId="66CFDEF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String</w:t>
            </w:r>
          </w:p>
        </w:tc>
        <w:tc>
          <w:tcPr>
            <w:tcW w:w="1465" w:type="dxa"/>
          </w:tcPr>
          <w:p w14:paraId="4FA8F654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1FFEDD7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Description of attachment</w:t>
            </w:r>
          </w:p>
        </w:tc>
      </w:tr>
    </w:tbl>
    <w:p w14:paraId="53B24F3C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7A96A455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824876" w:rsidRPr="00FC2E96" w14:paraId="0CCB263E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2B5488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9569E6E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2B089E35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04AA1A9A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00D0860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86D703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txID</w:t>
            </w:r>
          </w:p>
        </w:tc>
        <w:tc>
          <w:tcPr>
            <w:tcW w:w="1134" w:type="dxa"/>
          </w:tcPr>
          <w:p w14:paraId="17F37AA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2B586CC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9014568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824876" w:rsidRPr="00FC2E96" w14:paraId="4CC4C69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B21C1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7DEDB4D7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233F90C5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8A1A85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824876" w:rsidRPr="00FC2E96" w14:paraId="018B1AE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042BCF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1F117593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BD845E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2FF271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50932A2A" w14:textId="77777777" w:rsidR="00824876" w:rsidRPr="00FC2E96" w:rsidRDefault="00824876" w:rsidP="00BE2F64">
      <w:pPr>
        <w:rPr>
          <w:rFonts w:ascii="Times New Roman" w:hAnsi="Times New Roman" w:cs="Times New Roman"/>
          <w:b/>
        </w:rPr>
      </w:pPr>
    </w:p>
    <w:p w14:paraId="38C573D6" w14:textId="77777777" w:rsidR="00824876" w:rsidRPr="00FC2E96" w:rsidRDefault="00824876" w:rsidP="00BE2F6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824876" w:rsidRPr="00FC2E96" w14:paraId="0D037CD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9F9B13C" w14:textId="77777777" w:rsidR="00824876" w:rsidRPr="00FC2E96" w:rsidRDefault="00824876" w:rsidP="00BE2F6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4B111221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68F152D4" w14:textId="77777777" w:rsidR="00824876" w:rsidRPr="00FC2E96" w:rsidRDefault="00824876" w:rsidP="00BE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824876" w:rsidRPr="00FC2E96" w14:paraId="19EDA60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9D9E8B3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2225" w:type="dxa"/>
          </w:tcPr>
          <w:p w14:paraId="17C100A2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10998" w:type="dxa"/>
          </w:tcPr>
          <w:p w14:paraId="6242060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Success Result.</w:t>
            </w:r>
          </w:p>
        </w:tc>
      </w:tr>
      <w:tr w:rsidR="00824876" w:rsidRPr="00FC2E96" w14:paraId="70901BB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D06A3C5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2225" w:type="dxa"/>
          </w:tcPr>
          <w:p w14:paraId="12C59EE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10998" w:type="dxa"/>
          </w:tcPr>
          <w:p w14:paraId="426CB6D7" w14:textId="77777777" w:rsidR="00824876" w:rsidRPr="00FC2E96" w:rsidRDefault="00824876" w:rsidP="00BE2F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“Key” is null.</w:t>
            </w:r>
          </w:p>
          <w:p w14:paraId="5FAF2A2C" w14:textId="77777777" w:rsidR="00824876" w:rsidRPr="00FC2E96" w:rsidRDefault="00824876" w:rsidP="00BE2F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“applicationNo” is null.</w:t>
            </w:r>
          </w:p>
          <w:p w14:paraId="5DF1D28B" w14:textId="77777777" w:rsidR="00824876" w:rsidRPr="00FC2E96" w:rsidRDefault="00824876" w:rsidP="00BE2F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“FileName” is null.</w:t>
            </w:r>
          </w:p>
          <w:p w14:paraId="2127024E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“File” is null.</w:t>
            </w:r>
          </w:p>
        </w:tc>
      </w:tr>
      <w:tr w:rsidR="00824876" w:rsidRPr="00FC2E96" w14:paraId="17759D9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38409DB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2225" w:type="dxa"/>
          </w:tcPr>
          <w:p w14:paraId="5B7AF065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Application is invalid</w:t>
            </w:r>
          </w:p>
        </w:tc>
        <w:tc>
          <w:tcPr>
            <w:tcW w:w="10998" w:type="dxa"/>
          </w:tcPr>
          <w:p w14:paraId="16654ABB" w14:textId="77777777" w:rsidR="00824876" w:rsidRPr="00FC2E96" w:rsidRDefault="00824876" w:rsidP="00BE2F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application is not found.</w:t>
            </w:r>
          </w:p>
          <w:p w14:paraId="46F09AF6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 status is invalid.</w:t>
            </w:r>
          </w:p>
        </w:tc>
      </w:tr>
      <w:tr w:rsidR="00824876" w:rsidRPr="00FC2E96" w14:paraId="2EC4467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62B9BF9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D20003</w:t>
            </w:r>
          </w:p>
        </w:tc>
        <w:tc>
          <w:tcPr>
            <w:tcW w:w="2225" w:type="dxa"/>
          </w:tcPr>
          <w:p w14:paraId="220B6B70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File is invalid</w:t>
            </w:r>
          </w:p>
        </w:tc>
        <w:tc>
          <w:tcPr>
            <w:tcW w:w="10998" w:type="dxa"/>
          </w:tcPr>
          <w:p w14:paraId="2B256235" w14:textId="77777777" w:rsidR="00824876" w:rsidRPr="00FC2E96" w:rsidRDefault="00824876" w:rsidP="00BE2F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 extension is invalid.</w:t>
            </w:r>
          </w:p>
          <w:p w14:paraId="54355FC6" w14:textId="77777777" w:rsidR="00824876" w:rsidRPr="00FC2E96" w:rsidRDefault="00824876" w:rsidP="00BE2F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 name is too long.</w:t>
            </w:r>
          </w:p>
          <w:p w14:paraId="1EA80493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 Name is invalid.</w:t>
            </w:r>
          </w:p>
        </w:tc>
      </w:tr>
      <w:tr w:rsidR="00824876" w:rsidRPr="00FC2E96" w14:paraId="2AC646C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AD0B6AC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2225" w:type="dxa"/>
          </w:tcPr>
          <w:p w14:paraId="73FCC41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10998" w:type="dxa"/>
          </w:tcPr>
          <w:p w14:paraId="42FB9DDE" w14:textId="77777777" w:rsidR="00824876" w:rsidRPr="00FC2E96" w:rsidRDefault="00824876" w:rsidP="00BE2F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49E41CB3" w14:textId="77777777" w:rsidR="00824876" w:rsidRPr="00FC2E96" w:rsidRDefault="00824876" w:rsidP="00BE2F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4F2DCAB4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824876" w:rsidRPr="00FC2E96" w14:paraId="6D99A2E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3958BD9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2225" w:type="dxa"/>
          </w:tcPr>
          <w:p w14:paraId="6B22B19C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10998" w:type="dxa"/>
          </w:tcPr>
          <w:p w14:paraId="2D04AD34" w14:textId="77777777" w:rsidR="00824876" w:rsidRPr="00FC2E96" w:rsidRDefault="00824876" w:rsidP="00BE2F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27755D5D" w14:textId="77777777" w:rsidR="00824876" w:rsidRPr="00FC2E96" w:rsidRDefault="00824876" w:rsidP="00BE2F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5C8B7879" w14:textId="77777777" w:rsidR="00824876" w:rsidRPr="00FC2E96" w:rsidRDefault="00824876" w:rsidP="00BE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824876" w:rsidRPr="00FC2E96" w14:paraId="1F96FCC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A0C70A8" w14:textId="77777777" w:rsidR="00824876" w:rsidRPr="00FC2E96" w:rsidRDefault="00824876" w:rsidP="00BE2F64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D90000</w:t>
            </w:r>
          </w:p>
        </w:tc>
        <w:tc>
          <w:tcPr>
            <w:tcW w:w="2225" w:type="dxa"/>
          </w:tcPr>
          <w:p w14:paraId="0A4AC1F7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10998" w:type="dxa"/>
          </w:tcPr>
          <w:p w14:paraId="70FFC78A" w14:textId="77777777" w:rsidR="00824876" w:rsidRPr="00FC2E96" w:rsidRDefault="00824876" w:rsidP="00BE2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Runtime Exception.</w:t>
            </w:r>
          </w:p>
        </w:tc>
      </w:tr>
    </w:tbl>
    <w:p w14:paraId="7E6C6409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1F46B63E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63FBCB65" w14:textId="77777777" w:rsidTr="00135E66">
        <w:tc>
          <w:tcPr>
            <w:tcW w:w="15388" w:type="dxa"/>
          </w:tcPr>
          <w:p w14:paraId="76CA1D7F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42DA7B16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52B0CED6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DB6D1DC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</w:p>
    <w:p w14:paraId="799DBB89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2E2D965F" w14:textId="77777777" w:rsidTr="00135E66">
        <w:tc>
          <w:tcPr>
            <w:tcW w:w="15388" w:type="dxa"/>
          </w:tcPr>
          <w:p w14:paraId="33307613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652E81C1" w14:textId="77777777" w:rsidR="00824876" w:rsidRPr="00FC2E96" w:rsidRDefault="00824876" w:rsidP="00BE2F64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"L160000001",</w:t>
            </w:r>
          </w:p>
          <w:p w14:paraId="4434B48F" w14:textId="77777777" w:rsidR="00824876" w:rsidRPr="00FC2E96" w:rsidRDefault="00824876" w:rsidP="00BE2F64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"fileName": "",</w:t>
            </w:r>
          </w:p>
          <w:p w14:paraId="34FFBDEC" w14:textId="77777777" w:rsidR="00824876" w:rsidRPr="00FC2E96" w:rsidRDefault="00824876" w:rsidP="00BE2F64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"shaFileChecksum": "",</w:t>
            </w:r>
          </w:p>
          <w:p w14:paraId="5225D6C2" w14:textId="77777777" w:rsidR="00824876" w:rsidRPr="00FC2E96" w:rsidRDefault="00824876" w:rsidP="00BE2F64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"type": ""</w:t>
            </w:r>
          </w:p>
          <w:p w14:paraId="10ACAA05" w14:textId="77777777" w:rsidR="00824876" w:rsidRPr="00FC2E96" w:rsidRDefault="00824876" w:rsidP="00BE2F64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"content": ""</w:t>
            </w:r>
          </w:p>
          <w:p w14:paraId="4B03379D" w14:textId="77777777" w:rsidR="00824876" w:rsidRPr="00FC2E96" w:rsidRDefault="00824876" w:rsidP="00BE2F64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"description": ""</w:t>
            </w:r>
          </w:p>
          <w:p w14:paraId="55796BE8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5EE945A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</w:p>
    <w:p w14:paraId="4CBE125E" w14:textId="77777777" w:rsidR="00824876" w:rsidRPr="00FC2E96" w:rsidRDefault="00824876" w:rsidP="00BE2F6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1B9088AF" w14:textId="77777777" w:rsidTr="00135E66">
        <w:tc>
          <w:tcPr>
            <w:tcW w:w="15388" w:type="dxa"/>
          </w:tcPr>
          <w:p w14:paraId="32D3798A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5EA715B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3E0BA22D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5F596466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036D84E9" w14:textId="77777777" w:rsidR="00824876" w:rsidRPr="00FC2E96" w:rsidRDefault="00824876" w:rsidP="00BE2F64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}</w:t>
            </w:r>
          </w:p>
        </w:tc>
      </w:tr>
    </w:tbl>
    <w:p w14:paraId="12D8513B" w14:textId="77777777" w:rsidR="00824876" w:rsidRPr="00FC2E96" w:rsidRDefault="00824876" w:rsidP="00BE2F64">
      <w:pPr>
        <w:rPr>
          <w:rFonts w:ascii="Times New Roman" w:hAnsi="Times New Roman" w:cs="Times New Roman"/>
        </w:rPr>
      </w:pPr>
    </w:p>
    <w:p w14:paraId="31528E3C" w14:textId="77777777" w:rsidR="00824876" w:rsidRPr="00FC2E96" w:rsidRDefault="00824876" w:rsidP="0008782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33" w:name="_Toc87524225"/>
      <w:bookmarkStart w:id="434" w:name="_Toc96933925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Acknowledge Submission Completed</w:t>
      </w:r>
      <w:bookmarkEnd w:id="433"/>
      <w:bookmarkEnd w:id="434"/>
    </w:p>
    <w:p w14:paraId="472752D0" w14:textId="77777777" w:rsidR="00824876" w:rsidRPr="00FC2E96" w:rsidRDefault="00824876" w:rsidP="0082487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33"/>
        <w:gridCol w:w="7583"/>
      </w:tblGrid>
      <w:tr w:rsidR="00824876" w:rsidRPr="00FC2E96" w14:paraId="6C3A8F31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A0C62F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14DFE400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626E55B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9437AD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5A28987A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acknowledge the backend submission has been completed.</w:t>
            </w:r>
          </w:p>
        </w:tc>
      </w:tr>
      <w:tr w:rsidR="00824876" w:rsidRPr="00FC2E96" w14:paraId="71F98A6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DC1032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3E663484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&lt;Backend_Service_Domain&gt;/{Version}/EA1/Status/SubmissionCompleted</w:t>
            </w:r>
          </w:p>
        </w:tc>
      </w:tr>
      <w:tr w:rsidR="00824876" w:rsidRPr="00FC2E96" w14:paraId="175FDD2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D40C667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09081D7C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824876" w:rsidRPr="00FC2E96" w14:paraId="1F6392A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B35F4E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235C1A24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824876" w:rsidRPr="00FC2E96" w14:paraId="7699B64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9FDAD4A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23EDD88F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acknowledge the backend after all attachments are submitted successfully.</w:t>
            </w:r>
          </w:p>
        </w:tc>
      </w:tr>
    </w:tbl>
    <w:p w14:paraId="01F26A7C" w14:textId="77777777" w:rsidR="00824876" w:rsidRPr="00FC2E96" w:rsidRDefault="00824876" w:rsidP="00824876">
      <w:pPr>
        <w:rPr>
          <w:rFonts w:ascii="Times New Roman" w:hAnsi="Times New Roman" w:cs="Times New Roman"/>
        </w:rPr>
      </w:pPr>
    </w:p>
    <w:p w14:paraId="4BEBBC70" w14:textId="77777777" w:rsidR="00824876" w:rsidRPr="00FC2E96" w:rsidRDefault="00824876" w:rsidP="0082487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824876" w:rsidRPr="00FC2E96" w14:paraId="45DFE6E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A8E0AB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2BFD1A5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53DA7265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E636328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4F799BF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A9D8A7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43E94301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6BC4A03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0704E52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824876" w:rsidRPr="00FC2E96" w14:paraId="39857E4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606BEF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19195B36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CCCE09C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AD1B123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824876" w:rsidRPr="00FC2E96" w14:paraId="7CC5809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4A5F94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2D419F49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9888A49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62DF966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3FE30615" w14:textId="77777777" w:rsidR="00824876" w:rsidRPr="00FC2E96" w:rsidRDefault="00824876" w:rsidP="00824876">
      <w:pPr>
        <w:rPr>
          <w:rFonts w:ascii="Times New Roman" w:hAnsi="Times New Roman" w:cs="Times New Roman"/>
        </w:rPr>
      </w:pPr>
    </w:p>
    <w:p w14:paraId="036D3CC2" w14:textId="77777777" w:rsidR="00824876" w:rsidRPr="00FC2E96" w:rsidRDefault="00824876" w:rsidP="0082487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824876" w:rsidRPr="00FC2E96" w14:paraId="47E07E1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C08BE3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5C339CA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6D8CC84E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CED54F1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3325094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51F859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05B12675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81D0BDA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D5C90A0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2EE23A72" w14:textId="77777777" w:rsidR="00824876" w:rsidRPr="00FC2E96" w:rsidRDefault="00824876" w:rsidP="00824876">
      <w:pPr>
        <w:rPr>
          <w:rFonts w:ascii="Times New Roman" w:hAnsi="Times New Roman" w:cs="Times New Roman"/>
        </w:rPr>
      </w:pPr>
    </w:p>
    <w:p w14:paraId="37E8E3BB" w14:textId="77777777" w:rsidR="00824876" w:rsidRPr="00FC2E96" w:rsidRDefault="00824876" w:rsidP="0082487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957"/>
        <w:gridCol w:w="1468"/>
        <w:gridCol w:w="4296"/>
      </w:tblGrid>
      <w:tr w:rsidR="00824876" w:rsidRPr="00FC2E96" w14:paraId="190F4B1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7C755F3C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7" w:type="dxa"/>
          </w:tcPr>
          <w:p w14:paraId="3DD38CFD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8" w:type="dxa"/>
          </w:tcPr>
          <w:p w14:paraId="77D49A0D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296" w:type="dxa"/>
          </w:tcPr>
          <w:p w14:paraId="3226E440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221921B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7AC04AAE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7" w:type="dxa"/>
          </w:tcPr>
          <w:p w14:paraId="3DFDDE30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8" w:type="dxa"/>
          </w:tcPr>
          <w:p w14:paraId="4F419D58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296" w:type="dxa"/>
          </w:tcPr>
          <w:p w14:paraId="233E24DE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</w:tbl>
    <w:p w14:paraId="392ED40D" w14:textId="77777777" w:rsidR="00824876" w:rsidRPr="00FC2E96" w:rsidRDefault="00824876" w:rsidP="00824876">
      <w:pPr>
        <w:rPr>
          <w:rFonts w:ascii="Times New Roman" w:hAnsi="Times New Roman" w:cs="Times New Roman"/>
        </w:rPr>
      </w:pPr>
    </w:p>
    <w:p w14:paraId="5489D282" w14:textId="77777777" w:rsidR="00824876" w:rsidRPr="00FC2E96" w:rsidRDefault="00824876" w:rsidP="0082487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824876" w:rsidRPr="00FC2E96" w14:paraId="025E95E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5DB29F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39A5F19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243EF3B0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E1763DB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50ADCFA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A8EA54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48324939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C2FDCBA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333AE2D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824876" w:rsidRPr="00FC2E96" w14:paraId="2E4C519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055686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62D5265F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262E0698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EBFC744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824876" w:rsidRPr="00FC2E96" w14:paraId="3B2760A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E22E06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400C69CE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743E492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2A47B9F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70B38AA2" w14:textId="77777777" w:rsidR="00824876" w:rsidRPr="00FC2E96" w:rsidRDefault="00824876" w:rsidP="00824876">
      <w:pPr>
        <w:rPr>
          <w:rFonts w:ascii="Times New Roman" w:hAnsi="Times New Roman" w:cs="Times New Roman"/>
          <w:b/>
        </w:rPr>
      </w:pPr>
    </w:p>
    <w:p w14:paraId="32DA49E3" w14:textId="77777777" w:rsidR="00824876" w:rsidRPr="00FC2E96" w:rsidRDefault="00824876" w:rsidP="0082487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824876" w:rsidRPr="00FC2E96" w14:paraId="3B9CCBA5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B5145A1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77E92C38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47524E90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824876" w:rsidRPr="00FC2E96" w14:paraId="3570447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93D50E9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1055B791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p w14:paraId="436FDCA3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824876" w:rsidRPr="00FC2E96" w14:paraId="1FFBCCB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EFE53C1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6DDFEF7F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Parameter is </w:t>
            </w:r>
            <w:r w:rsidRPr="00FC2E96">
              <w:rPr>
                <w:rFonts w:ascii="Times New Roman" w:hAnsi="Times New Roman" w:cs="Times New Roman"/>
              </w:rPr>
              <w:lastRenderedPageBreak/>
              <w:t>null.</w:t>
            </w:r>
          </w:p>
        </w:tc>
        <w:tc>
          <w:tcPr>
            <w:tcW w:w="10998" w:type="dxa"/>
          </w:tcPr>
          <w:p w14:paraId="42F3D9EA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The parameter “applicationNo” is null.</w:t>
            </w:r>
          </w:p>
        </w:tc>
      </w:tr>
      <w:tr w:rsidR="00824876" w:rsidRPr="00FC2E96" w14:paraId="20F72F0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9EA2343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46578872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p w14:paraId="271A65B7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null.</w:t>
            </w:r>
          </w:p>
          <w:p w14:paraId="3ABCF153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null.</w:t>
            </w:r>
          </w:p>
          <w:p w14:paraId="7D82E0CE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824876" w:rsidRPr="00FC2E96" w14:paraId="646FF21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5D3100E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4D1BC8FE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p w14:paraId="3DFAA54B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53A41319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587D92A7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824876" w:rsidRPr="00FC2E96" w14:paraId="05C2091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5A6A1D6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549B6DE6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p w14:paraId="69D4049E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7FE3ECE7" w14:textId="77777777" w:rsidR="00824876" w:rsidRPr="00FC2E96" w:rsidRDefault="00824876" w:rsidP="00824876">
      <w:pPr>
        <w:rPr>
          <w:rFonts w:ascii="Times New Roman" w:hAnsi="Times New Roman" w:cs="Times New Roman"/>
        </w:rPr>
      </w:pPr>
    </w:p>
    <w:p w14:paraId="66045E8A" w14:textId="77777777" w:rsidR="00824876" w:rsidRPr="00FC2E96" w:rsidRDefault="00824876" w:rsidP="00824876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732E9E2E" w14:textId="77777777" w:rsidTr="00135E66">
        <w:tc>
          <w:tcPr>
            <w:tcW w:w="15388" w:type="dxa"/>
          </w:tcPr>
          <w:p w14:paraId="50ABC174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68295981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155B85F4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5E7741EC" w14:textId="77777777" w:rsidR="00824876" w:rsidRPr="00FC2E96" w:rsidRDefault="00824876" w:rsidP="00824876">
      <w:pPr>
        <w:widowControl/>
        <w:rPr>
          <w:rFonts w:ascii="Times New Roman" w:hAnsi="Times New Roman" w:cs="Times New Roman"/>
          <w:b/>
          <w:u w:val="single"/>
        </w:rPr>
      </w:pPr>
    </w:p>
    <w:p w14:paraId="2028D447" w14:textId="77777777" w:rsidR="00824876" w:rsidRPr="00FC2E96" w:rsidRDefault="00824876" w:rsidP="00824876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588DA23B" w14:textId="77777777" w:rsidTr="00135E66">
        <w:tc>
          <w:tcPr>
            <w:tcW w:w="15388" w:type="dxa"/>
          </w:tcPr>
          <w:p w14:paraId="59645D97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A6753BA" w14:textId="77777777" w:rsidR="00824876" w:rsidRPr="00FC2E96" w:rsidRDefault="00824876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</w:t>
            </w:r>
          </w:p>
          <w:p w14:paraId="6903F9A8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C95A978" w14:textId="77777777" w:rsidR="00824876" w:rsidRPr="00FC2E96" w:rsidRDefault="00824876" w:rsidP="00824876">
      <w:pPr>
        <w:widowControl/>
        <w:rPr>
          <w:rFonts w:ascii="Times New Roman" w:hAnsi="Times New Roman" w:cs="Times New Roman"/>
          <w:b/>
          <w:u w:val="single"/>
        </w:rPr>
      </w:pPr>
    </w:p>
    <w:p w14:paraId="249339FC" w14:textId="77777777" w:rsidR="00824876" w:rsidRPr="00FC2E96" w:rsidRDefault="00824876" w:rsidP="00824876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27694017" w14:textId="77777777" w:rsidTr="00135E66">
        <w:tc>
          <w:tcPr>
            <w:tcW w:w="15388" w:type="dxa"/>
          </w:tcPr>
          <w:p w14:paraId="3F2446C6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6DBBE5AE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5C67368D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7EA4A040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0CA4C013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0BCC8C20" w14:textId="7E6C66EE" w:rsidR="00456CFD" w:rsidRDefault="00456CFD" w:rsidP="00824876">
      <w:pPr>
        <w:rPr>
          <w:rFonts w:ascii="Times New Roman" w:hAnsi="Times New Roman" w:cs="Times New Roman"/>
        </w:rPr>
      </w:pPr>
    </w:p>
    <w:p w14:paraId="5639B1F2" w14:textId="32368405" w:rsidR="00824876" w:rsidRPr="00FC2E96" w:rsidRDefault="00824876" w:rsidP="00F33090">
      <w:pPr>
        <w:widowControl/>
        <w:spacing w:after="160" w:line="259" w:lineRule="auto"/>
        <w:rPr>
          <w:rFonts w:ascii="Times New Roman" w:hAnsi="Times New Roman" w:cs="Times New Roman"/>
        </w:rPr>
      </w:pPr>
    </w:p>
    <w:p w14:paraId="37798B0D" w14:textId="115371EC" w:rsidR="008E792E" w:rsidRPr="00FC2E96" w:rsidRDefault="00824876" w:rsidP="00087828">
      <w:pPr>
        <w:pStyle w:val="Heading1"/>
        <w:keepLines w:val="0"/>
        <w:pageBreakBefore/>
        <w:widowControl/>
        <w:numPr>
          <w:ilvl w:val="0"/>
          <w:numId w:val="2"/>
        </w:numPr>
        <w:tabs>
          <w:tab w:val="num" w:pos="1000"/>
        </w:tabs>
        <w:spacing w:before="0" w:after="240"/>
        <w:ind w:left="403" w:hanging="403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435" w:name="_Toc87524226"/>
      <w:bookmarkStart w:id="436" w:name="_Toc96933926"/>
      <w:bookmarkEnd w:id="432"/>
      <w:r w:rsidRPr="00FC2E96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EA3</w:t>
      </w:r>
      <w:bookmarkEnd w:id="435"/>
      <w:bookmarkEnd w:id="436"/>
    </w:p>
    <w:p w14:paraId="7B50F105" w14:textId="77777777" w:rsidR="00824876" w:rsidRPr="00FC2E96" w:rsidRDefault="00824876" w:rsidP="00087828">
      <w:pPr>
        <w:pStyle w:val="Heading2"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37" w:name="_Toc87524227"/>
      <w:bookmarkStart w:id="438" w:name="_Toc96933927"/>
      <w:r w:rsidRPr="00FC2E96">
        <w:rPr>
          <w:rFonts w:ascii="Times New Roman" w:hAnsi="Times New Roman" w:cs="Times New Roman"/>
          <w:b/>
          <w:sz w:val="24"/>
          <w:szCs w:val="24"/>
        </w:rPr>
        <w:t>Request Form Data</w:t>
      </w:r>
      <w:bookmarkEnd w:id="437"/>
      <w:bookmarkEnd w:id="438"/>
    </w:p>
    <w:p w14:paraId="6B3B4586" w14:textId="77777777" w:rsidR="00824876" w:rsidRPr="00FC2E96" w:rsidRDefault="00824876" w:rsidP="0082487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90"/>
        <w:gridCol w:w="7226"/>
      </w:tblGrid>
      <w:tr w:rsidR="00824876" w:rsidRPr="00FC2E96" w14:paraId="1E1A9A2F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BE7177F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4B7D39AE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0DB6A89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99CBF8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1032F391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get the form data</w:t>
            </w:r>
          </w:p>
        </w:tc>
      </w:tr>
      <w:tr w:rsidR="00824876" w:rsidRPr="00FC2E96" w14:paraId="51559B4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6D8091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0AEA15DE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&lt;Backend_Service_Domain&gt;/{Version}/EA3/GetForm</w:t>
            </w:r>
          </w:p>
        </w:tc>
      </w:tr>
      <w:tr w:rsidR="00824876" w:rsidRPr="00FC2E96" w14:paraId="617F4F1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338E8C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40F065D4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824876" w:rsidRPr="00FC2E96" w14:paraId="2892C0E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0A9785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6D63CBEA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824876" w:rsidRPr="00FC2E96" w14:paraId="45ADFD2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10013C0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1B026373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get the form data</w:t>
            </w:r>
          </w:p>
        </w:tc>
      </w:tr>
    </w:tbl>
    <w:p w14:paraId="3ED6B5B6" w14:textId="77777777" w:rsidR="00824876" w:rsidRPr="00FC2E96" w:rsidRDefault="00824876" w:rsidP="00824876">
      <w:pPr>
        <w:rPr>
          <w:rFonts w:ascii="Times New Roman" w:hAnsi="Times New Roman" w:cs="Times New Roman"/>
        </w:rPr>
      </w:pPr>
    </w:p>
    <w:p w14:paraId="4E05E574" w14:textId="77777777" w:rsidR="00824876" w:rsidRPr="00FC2E96" w:rsidRDefault="00824876" w:rsidP="0082487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824876" w:rsidRPr="00FC2E96" w14:paraId="7D7ED23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4060EA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7D2DFAD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1FDBD48E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F7603DB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59624AE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31971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6003C3F7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B81B240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99FFAB9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824876" w:rsidRPr="00FC2E96" w14:paraId="6669FAA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E01C2B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72A56374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DE53E12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E8B05CA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824876" w:rsidRPr="00FC2E96" w14:paraId="165F388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C11A8E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2D247D2C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BE2D4AD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805ECED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5E07A92B" w14:textId="77777777" w:rsidR="00824876" w:rsidRPr="00FC2E96" w:rsidRDefault="00824876" w:rsidP="00824876">
      <w:pPr>
        <w:rPr>
          <w:rFonts w:ascii="Times New Roman" w:hAnsi="Times New Roman" w:cs="Times New Roman"/>
        </w:rPr>
      </w:pPr>
    </w:p>
    <w:p w14:paraId="66F1BD92" w14:textId="77777777" w:rsidR="00824876" w:rsidRPr="00FC2E96" w:rsidRDefault="00824876" w:rsidP="0082487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824876" w:rsidRPr="00FC2E96" w14:paraId="0CD196C0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0279E8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710B9A63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652EB163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B5812AF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6783457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90E8B0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553B96D5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A163C9F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2209865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320CB9ED" w14:textId="77777777" w:rsidR="00824876" w:rsidRPr="00FC2E96" w:rsidRDefault="00824876" w:rsidP="00824876">
      <w:pPr>
        <w:rPr>
          <w:rFonts w:ascii="Times New Roman" w:hAnsi="Times New Roman" w:cs="Times New Roman"/>
        </w:rPr>
      </w:pPr>
    </w:p>
    <w:p w14:paraId="2D458ED1" w14:textId="77777777" w:rsidR="00824876" w:rsidRPr="00FC2E96" w:rsidRDefault="00824876" w:rsidP="0082487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957"/>
        <w:gridCol w:w="1468"/>
        <w:gridCol w:w="4296"/>
      </w:tblGrid>
      <w:tr w:rsidR="00824876" w:rsidRPr="00FC2E96" w14:paraId="1FD4DD57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6084B9F8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7" w:type="dxa"/>
          </w:tcPr>
          <w:p w14:paraId="5EDF5B53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8" w:type="dxa"/>
          </w:tcPr>
          <w:p w14:paraId="39BF5F23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296" w:type="dxa"/>
          </w:tcPr>
          <w:p w14:paraId="7DB18F56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61BF174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443C1943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7" w:type="dxa"/>
          </w:tcPr>
          <w:p w14:paraId="50A20431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8" w:type="dxa"/>
          </w:tcPr>
          <w:p w14:paraId="7287B85E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296" w:type="dxa"/>
          </w:tcPr>
          <w:p w14:paraId="5BB8F5EB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</w:tbl>
    <w:p w14:paraId="7AEDEA7E" w14:textId="77777777" w:rsidR="00824876" w:rsidRPr="00FC2E96" w:rsidRDefault="00824876" w:rsidP="00824876">
      <w:pPr>
        <w:rPr>
          <w:rFonts w:ascii="Times New Roman" w:hAnsi="Times New Roman" w:cs="Times New Roman"/>
        </w:rPr>
      </w:pPr>
    </w:p>
    <w:p w14:paraId="1449D7D7" w14:textId="77777777" w:rsidR="00824876" w:rsidRPr="00FC2E96" w:rsidRDefault="00824876" w:rsidP="0082487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824876" w:rsidRPr="00FC2E96" w14:paraId="0D06330F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EA1484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221FBC0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6CC3A886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9250A3B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24876" w:rsidRPr="00FC2E96" w14:paraId="552E216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E16DB6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003ABFDB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8DED4C7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795B42E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824876" w:rsidRPr="00FC2E96" w14:paraId="254991F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C52ED5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58A29238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6FD05D4F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798A047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824876" w:rsidRPr="00FC2E96" w14:paraId="1A11169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70B5B4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08F76421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5C90023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B16F064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1C9BF4F9" w14:textId="77777777" w:rsidR="00824876" w:rsidRPr="00FC2E96" w:rsidRDefault="00824876" w:rsidP="00824876">
      <w:pPr>
        <w:rPr>
          <w:rFonts w:ascii="Times New Roman" w:hAnsi="Times New Roman" w:cs="Times New Roman"/>
          <w:b/>
        </w:rPr>
      </w:pPr>
    </w:p>
    <w:p w14:paraId="2611B9B1" w14:textId="77777777" w:rsidR="00824876" w:rsidRPr="00FC2E96" w:rsidRDefault="00824876" w:rsidP="0082487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824876" w:rsidRPr="00FC2E96" w14:paraId="4F96F445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10D8ED9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502DE29D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0B5B7B54" w14:textId="77777777" w:rsidR="00824876" w:rsidRPr="00FC2E96" w:rsidRDefault="0082487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824876" w:rsidRPr="00FC2E96" w14:paraId="25F4879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D25E217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615F8331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p w14:paraId="2838CBF0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824876" w:rsidRPr="00FC2E96" w14:paraId="4251A4B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1015CD4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D20001</w:t>
            </w:r>
          </w:p>
        </w:tc>
        <w:tc>
          <w:tcPr>
            <w:tcW w:w="2225" w:type="dxa"/>
          </w:tcPr>
          <w:p w14:paraId="1C530FBA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 is null.</w:t>
            </w:r>
          </w:p>
        </w:tc>
        <w:tc>
          <w:tcPr>
            <w:tcW w:w="10998" w:type="dxa"/>
          </w:tcPr>
          <w:p w14:paraId="398F1CD3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parameter “applicationNo” is null.</w:t>
            </w:r>
          </w:p>
        </w:tc>
      </w:tr>
      <w:tr w:rsidR="00824876" w:rsidRPr="00FC2E96" w14:paraId="4A2C78C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128E70E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2934F77A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p w14:paraId="7006D2AB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null.</w:t>
            </w:r>
          </w:p>
          <w:p w14:paraId="50CCD1AC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null.</w:t>
            </w:r>
          </w:p>
          <w:p w14:paraId="5C948E85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824876" w:rsidRPr="00FC2E96" w14:paraId="6F373F5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721684B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47AAD977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p w14:paraId="00658A5E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5279ED59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2A9347D3" w14:textId="77777777" w:rsidR="00824876" w:rsidRPr="00FC2E96" w:rsidRDefault="0082487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824876" w:rsidRPr="00FC2E96" w14:paraId="29123F2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586F18F" w14:textId="77777777" w:rsidR="00824876" w:rsidRPr="00FC2E96" w:rsidRDefault="0082487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14EDD0E5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p w14:paraId="0273A1C9" w14:textId="77777777" w:rsidR="00824876" w:rsidRPr="00FC2E96" w:rsidRDefault="0082487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3C0DE901" w14:textId="77777777" w:rsidR="00824876" w:rsidRPr="00FC2E96" w:rsidRDefault="00824876" w:rsidP="00824876">
      <w:pPr>
        <w:rPr>
          <w:rFonts w:ascii="Times New Roman" w:hAnsi="Times New Roman" w:cs="Times New Roman"/>
        </w:rPr>
      </w:pPr>
    </w:p>
    <w:p w14:paraId="7CB0A56C" w14:textId="77777777" w:rsidR="00824876" w:rsidRPr="00FC2E96" w:rsidRDefault="00824876" w:rsidP="00824876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21AC0A27" w14:textId="77777777" w:rsidTr="00135E66">
        <w:tc>
          <w:tcPr>
            <w:tcW w:w="15388" w:type="dxa"/>
          </w:tcPr>
          <w:p w14:paraId="1FC72D2D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371CE473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6A74E618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600E2F11" w14:textId="77777777" w:rsidR="00824876" w:rsidRPr="00FC2E96" w:rsidRDefault="00824876" w:rsidP="00824876">
      <w:pPr>
        <w:widowControl/>
        <w:rPr>
          <w:rFonts w:ascii="Times New Roman" w:hAnsi="Times New Roman" w:cs="Times New Roman"/>
          <w:b/>
          <w:u w:val="single"/>
        </w:rPr>
      </w:pPr>
    </w:p>
    <w:p w14:paraId="1B308229" w14:textId="77777777" w:rsidR="00824876" w:rsidRPr="00FC2E96" w:rsidRDefault="00824876" w:rsidP="00824876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7EBE59FA" w14:textId="77777777" w:rsidTr="00135E66">
        <w:tc>
          <w:tcPr>
            <w:tcW w:w="15388" w:type="dxa"/>
          </w:tcPr>
          <w:p w14:paraId="2EFE1059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63C5FBAC" w14:textId="77777777" w:rsidR="00824876" w:rsidRPr="00FC2E96" w:rsidRDefault="00824876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</w:t>
            </w:r>
          </w:p>
          <w:p w14:paraId="3D54F16B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678ED04B" w14:textId="77777777" w:rsidR="00824876" w:rsidRPr="00FC2E96" w:rsidRDefault="00824876" w:rsidP="00824876">
      <w:pPr>
        <w:widowControl/>
        <w:rPr>
          <w:rFonts w:ascii="Times New Roman" w:hAnsi="Times New Roman" w:cs="Times New Roman"/>
          <w:b/>
          <w:u w:val="single"/>
        </w:rPr>
      </w:pPr>
    </w:p>
    <w:p w14:paraId="6CD9AC7A" w14:textId="77777777" w:rsidR="00824876" w:rsidRPr="00FC2E96" w:rsidRDefault="00824876" w:rsidP="00824876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876" w:rsidRPr="00FC2E96" w14:paraId="29A84375" w14:textId="77777777" w:rsidTr="00135E66">
        <w:tc>
          <w:tcPr>
            <w:tcW w:w="15388" w:type="dxa"/>
          </w:tcPr>
          <w:p w14:paraId="75BABF5A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84BC36D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2D94FD72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47CBD7E1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7225A7EE" w14:textId="77777777" w:rsidR="00824876" w:rsidRPr="00FC2E96" w:rsidRDefault="0082487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3730ABDB" w14:textId="77777777" w:rsidR="00824876" w:rsidRPr="00FC2E96" w:rsidRDefault="00824876" w:rsidP="00824876">
      <w:pPr>
        <w:rPr>
          <w:rFonts w:ascii="Times New Roman" w:hAnsi="Times New Roman" w:cs="Times New Roman"/>
        </w:rPr>
      </w:pPr>
    </w:p>
    <w:p w14:paraId="74D5FBEE" w14:textId="77777777" w:rsidR="003F4F61" w:rsidRPr="00FC2E96" w:rsidRDefault="003F4F61" w:rsidP="0008782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39" w:name="_Toc87524228"/>
      <w:bookmarkStart w:id="440" w:name="_Toc96933928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Create Form Data</w:t>
      </w:r>
      <w:bookmarkEnd w:id="439"/>
      <w:bookmarkEnd w:id="440"/>
    </w:p>
    <w:p w14:paraId="502ECE33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8"/>
        <w:gridCol w:w="7378"/>
      </w:tblGrid>
      <w:tr w:rsidR="003F4F61" w:rsidRPr="00FC2E96" w14:paraId="443330AE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A9545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31166BD2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1FF8181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DF516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6444017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application form data.</w:t>
            </w:r>
          </w:p>
        </w:tc>
      </w:tr>
      <w:tr w:rsidR="003F4F61" w:rsidRPr="00FC2E96" w14:paraId="5FB273B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C1854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1A23850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&lt;Backend_Service_Domain&gt;/{Version}/EA3/SubmitApplication</w:t>
            </w:r>
          </w:p>
        </w:tc>
      </w:tr>
      <w:tr w:rsidR="003F4F61" w:rsidRPr="00FC2E96" w14:paraId="5261DF1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0F2DF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4D62624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3F4F61" w:rsidRPr="00FC2E96" w14:paraId="2A993D8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B85B4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2E91CE0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3F4F61" w:rsidRPr="00FC2E96" w14:paraId="5372123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DA483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781186E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submit the application from WBRS to the backend. It should not return a custom form validation error.</w:t>
            </w:r>
          </w:p>
        </w:tc>
      </w:tr>
    </w:tbl>
    <w:p w14:paraId="5A323D12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545DBAFF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3F4F61" w:rsidRPr="00FC2E96" w14:paraId="6833B5C9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DBB23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95098D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4040DB4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A8E8291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6EE0D62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D1DA4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67B0A69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EF4014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1E164B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3F4F61" w:rsidRPr="00FC2E96" w14:paraId="0B6CF98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84A01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74FF3B7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E98661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79287B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3F4F61" w:rsidRPr="00FC2E96" w14:paraId="4B23715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ACA00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6F84286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C0EB4A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B34942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29BF9E53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3729A4D4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3F4F61" w:rsidRPr="00FC2E96" w14:paraId="05519117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A5283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2049F99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66B6D5A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624ED516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55D3C91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37DD5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6B3274F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9BD3FC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C459E3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38D790FD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40E214E0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12"/>
        <w:gridCol w:w="1323"/>
        <w:gridCol w:w="1367"/>
        <w:gridCol w:w="3314"/>
      </w:tblGrid>
      <w:tr w:rsidR="003F4F61" w:rsidRPr="00FC2E96" w14:paraId="5FA7295A" w14:textId="77777777" w:rsidTr="00092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C479C7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323" w:type="dxa"/>
          </w:tcPr>
          <w:p w14:paraId="224B02FC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367" w:type="dxa"/>
          </w:tcPr>
          <w:p w14:paraId="32BE516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3314" w:type="dxa"/>
          </w:tcPr>
          <w:p w14:paraId="4A454CFC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58249B6B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AEA385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323" w:type="dxa"/>
          </w:tcPr>
          <w:p w14:paraId="767F2E0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67" w:type="dxa"/>
          </w:tcPr>
          <w:p w14:paraId="0814A72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14" w:type="dxa"/>
          </w:tcPr>
          <w:p w14:paraId="1B5CF4B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 Application Number</w:t>
            </w:r>
          </w:p>
        </w:tc>
      </w:tr>
      <w:tr w:rsidR="003F4F61" w:rsidRPr="00FC2E96" w14:paraId="5CB7E66F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F6B45A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applicationType</w:t>
            </w:r>
          </w:p>
        </w:tc>
        <w:tc>
          <w:tcPr>
            <w:tcW w:w="1323" w:type="dxa"/>
          </w:tcPr>
          <w:p w14:paraId="215B826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67" w:type="dxa"/>
          </w:tcPr>
          <w:p w14:paraId="4EA5F9B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14" w:type="dxa"/>
          </w:tcPr>
          <w:p w14:paraId="5068BA1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 Type (New / Change of particulars)</w:t>
            </w:r>
          </w:p>
        </w:tc>
      </w:tr>
      <w:tr w:rsidR="003F4F61" w:rsidRPr="00FC2E96" w14:paraId="0EAE210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610279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regNo</w:t>
            </w:r>
          </w:p>
        </w:tc>
        <w:tc>
          <w:tcPr>
            <w:tcW w:w="1323" w:type="dxa"/>
          </w:tcPr>
          <w:p w14:paraId="04CC6C1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67" w:type="dxa"/>
          </w:tcPr>
          <w:p w14:paraId="315C18E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14" w:type="dxa"/>
          </w:tcPr>
          <w:p w14:paraId="35335E1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Registration Number</w:t>
            </w:r>
          </w:p>
        </w:tc>
      </w:tr>
      <w:tr w:rsidR="003F4F61" w:rsidRPr="00FC2E96" w14:paraId="6FB72204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934EC1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chgName</w:t>
            </w:r>
          </w:p>
        </w:tc>
        <w:tc>
          <w:tcPr>
            <w:tcW w:w="1323" w:type="dxa"/>
          </w:tcPr>
          <w:p w14:paraId="0E53230D" w14:textId="38B1FA5B" w:rsidR="003F4F61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67" w:type="dxa"/>
          </w:tcPr>
          <w:p w14:paraId="26746FA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5BEB5F6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Change of particulars - Name</w:t>
            </w:r>
          </w:p>
        </w:tc>
      </w:tr>
      <w:tr w:rsidR="003F4F61" w:rsidRPr="00FC2E96" w14:paraId="56675B14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FA0F77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chgAddr</w:t>
            </w:r>
          </w:p>
        </w:tc>
        <w:tc>
          <w:tcPr>
            <w:tcW w:w="1323" w:type="dxa"/>
          </w:tcPr>
          <w:p w14:paraId="3D42DF42" w14:textId="4F633E54" w:rsidR="003F4F61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67" w:type="dxa"/>
          </w:tcPr>
          <w:p w14:paraId="497BBBF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2AE60C0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Change of particulars - Correspondence Address</w:t>
            </w:r>
          </w:p>
        </w:tc>
      </w:tr>
      <w:tr w:rsidR="003F4F61" w:rsidRPr="00FC2E96" w14:paraId="641C958C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61DEA8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engName</w:t>
            </w:r>
          </w:p>
        </w:tc>
        <w:tc>
          <w:tcPr>
            <w:tcW w:w="1323" w:type="dxa"/>
          </w:tcPr>
          <w:p w14:paraId="54BA215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367" w:type="dxa"/>
          </w:tcPr>
          <w:p w14:paraId="039DF59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14" w:type="dxa"/>
          </w:tcPr>
          <w:p w14:paraId="5DE2E29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English Name</w:t>
            </w:r>
          </w:p>
        </w:tc>
      </w:tr>
      <w:tr w:rsidR="003F4F61" w:rsidRPr="00FC2E96" w14:paraId="086B4114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7A2070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chiName</w:t>
            </w:r>
          </w:p>
        </w:tc>
        <w:tc>
          <w:tcPr>
            <w:tcW w:w="1323" w:type="dxa"/>
          </w:tcPr>
          <w:p w14:paraId="5DF3A7D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367" w:type="dxa"/>
          </w:tcPr>
          <w:p w14:paraId="677A2A2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54B03EE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Chinese Name</w:t>
            </w:r>
          </w:p>
        </w:tc>
      </w:tr>
      <w:tr w:rsidR="003F4F61" w:rsidRPr="00FC2E96" w14:paraId="0D5C16E7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5AC3F1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titleId</w:t>
            </w:r>
          </w:p>
        </w:tc>
        <w:tc>
          <w:tcPr>
            <w:tcW w:w="1323" w:type="dxa"/>
          </w:tcPr>
          <w:p w14:paraId="0BFDDA6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67" w:type="dxa"/>
          </w:tcPr>
          <w:p w14:paraId="24B09B5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2643AD4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Title (Mr. / Miss / Ms.)</w:t>
            </w:r>
          </w:p>
        </w:tc>
      </w:tr>
      <w:tr w:rsidR="003F4F61" w:rsidRPr="00FC2E96" w14:paraId="03A8C2E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0E74AA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hkid</w:t>
            </w:r>
          </w:p>
        </w:tc>
        <w:tc>
          <w:tcPr>
            <w:tcW w:w="1323" w:type="dxa"/>
          </w:tcPr>
          <w:p w14:paraId="64288F8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String(30)</w:t>
            </w:r>
          </w:p>
        </w:tc>
        <w:tc>
          <w:tcPr>
            <w:tcW w:w="1367" w:type="dxa"/>
          </w:tcPr>
          <w:p w14:paraId="0316651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0D2FF3C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HKID Number</w:t>
            </w:r>
          </w:p>
        </w:tc>
      </w:tr>
      <w:tr w:rsidR="003F4F61" w:rsidRPr="00FC2E96" w14:paraId="550AB7A3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C4A416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addrLang</w:t>
            </w:r>
          </w:p>
        </w:tc>
        <w:tc>
          <w:tcPr>
            <w:tcW w:w="1323" w:type="dxa"/>
          </w:tcPr>
          <w:p w14:paraId="47BBABB1" w14:textId="161FAD6E" w:rsidR="003F4F61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67" w:type="dxa"/>
          </w:tcPr>
          <w:p w14:paraId="05B67CB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44DC5DE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Language</w:t>
            </w:r>
          </w:p>
        </w:tc>
      </w:tr>
      <w:tr w:rsidR="003F4F61" w:rsidRPr="00FC2E96" w14:paraId="172F19D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733D0D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addrFlat</w:t>
            </w:r>
          </w:p>
        </w:tc>
        <w:tc>
          <w:tcPr>
            <w:tcW w:w="1323" w:type="dxa"/>
          </w:tcPr>
          <w:p w14:paraId="39DEAB4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367" w:type="dxa"/>
          </w:tcPr>
          <w:p w14:paraId="2E5DBC5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5D0EADD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Flat</w:t>
            </w:r>
          </w:p>
        </w:tc>
      </w:tr>
      <w:tr w:rsidR="003F4F61" w:rsidRPr="00FC2E96" w14:paraId="54DABF2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4FE608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addrFloor</w:t>
            </w:r>
          </w:p>
        </w:tc>
        <w:tc>
          <w:tcPr>
            <w:tcW w:w="1323" w:type="dxa"/>
          </w:tcPr>
          <w:p w14:paraId="2DCA3A0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367" w:type="dxa"/>
          </w:tcPr>
          <w:p w14:paraId="42217C6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19AE756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Applicant Correspondence </w:t>
            </w:r>
            <w:r w:rsidRPr="00FC2E96">
              <w:rPr>
                <w:rFonts w:ascii="Times New Roman" w:hAnsi="Times New Roman" w:cs="Times New Roman"/>
              </w:rPr>
              <w:lastRenderedPageBreak/>
              <w:t>Address Floor</w:t>
            </w:r>
          </w:p>
        </w:tc>
      </w:tr>
      <w:tr w:rsidR="003F4F61" w:rsidRPr="00FC2E96" w14:paraId="782EFDF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66E4AAC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addrBlock</w:t>
            </w:r>
          </w:p>
        </w:tc>
        <w:tc>
          <w:tcPr>
            <w:tcW w:w="1323" w:type="dxa"/>
          </w:tcPr>
          <w:p w14:paraId="6D78DCE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367" w:type="dxa"/>
          </w:tcPr>
          <w:p w14:paraId="50BE60E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329779F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Block</w:t>
            </w:r>
          </w:p>
        </w:tc>
      </w:tr>
      <w:tr w:rsidR="003F4F61" w:rsidRPr="00FC2E96" w14:paraId="7729C133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DD151D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addrBlg</w:t>
            </w:r>
          </w:p>
        </w:tc>
        <w:tc>
          <w:tcPr>
            <w:tcW w:w="1323" w:type="dxa"/>
          </w:tcPr>
          <w:p w14:paraId="223D2A4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67" w:type="dxa"/>
          </w:tcPr>
          <w:p w14:paraId="1F8BADB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4C947A6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Building</w:t>
            </w:r>
          </w:p>
        </w:tc>
      </w:tr>
      <w:tr w:rsidR="003F4F61" w:rsidRPr="00FC2E96" w14:paraId="4333C35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7E5A94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addrStartNo</w:t>
            </w:r>
          </w:p>
        </w:tc>
        <w:tc>
          <w:tcPr>
            <w:tcW w:w="1323" w:type="dxa"/>
          </w:tcPr>
          <w:p w14:paraId="609CDED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67" w:type="dxa"/>
          </w:tcPr>
          <w:p w14:paraId="7D1DBF3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793D640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Start Street No</w:t>
            </w:r>
          </w:p>
        </w:tc>
      </w:tr>
      <w:tr w:rsidR="003F4F61" w:rsidRPr="00FC2E96" w14:paraId="441B9213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3DA26F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addrStartNoAlpha</w:t>
            </w:r>
          </w:p>
        </w:tc>
        <w:tc>
          <w:tcPr>
            <w:tcW w:w="1323" w:type="dxa"/>
          </w:tcPr>
          <w:p w14:paraId="5314BDD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367" w:type="dxa"/>
          </w:tcPr>
          <w:p w14:paraId="5DC30C0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1EB2956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Start Street Alpha</w:t>
            </w:r>
          </w:p>
        </w:tc>
      </w:tr>
      <w:tr w:rsidR="003F4F61" w:rsidRPr="00FC2E96" w14:paraId="420B08A0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0BFB91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addrEndNo</w:t>
            </w:r>
          </w:p>
        </w:tc>
        <w:tc>
          <w:tcPr>
            <w:tcW w:w="1323" w:type="dxa"/>
          </w:tcPr>
          <w:p w14:paraId="062BBD0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67" w:type="dxa"/>
          </w:tcPr>
          <w:p w14:paraId="56FFBF7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2C61E13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End Street No</w:t>
            </w:r>
          </w:p>
        </w:tc>
      </w:tr>
      <w:tr w:rsidR="003F4F61" w:rsidRPr="00FC2E96" w14:paraId="7A75D726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C56BAB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addrEndNoAlpha</w:t>
            </w:r>
          </w:p>
        </w:tc>
        <w:tc>
          <w:tcPr>
            <w:tcW w:w="1323" w:type="dxa"/>
          </w:tcPr>
          <w:p w14:paraId="6644E69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367" w:type="dxa"/>
          </w:tcPr>
          <w:p w14:paraId="7C4F74A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0F3B8BF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End Street Alpha</w:t>
            </w:r>
          </w:p>
        </w:tc>
      </w:tr>
      <w:tr w:rsidR="003F4F61" w:rsidRPr="00FC2E96" w14:paraId="1D561384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5CBCB2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addrSt</w:t>
            </w:r>
          </w:p>
        </w:tc>
        <w:tc>
          <w:tcPr>
            <w:tcW w:w="1323" w:type="dxa"/>
          </w:tcPr>
          <w:p w14:paraId="463CBAC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67" w:type="dxa"/>
          </w:tcPr>
          <w:p w14:paraId="22D665E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1610CB5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Street</w:t>
            </w:r>
          </w:p>
        </w:tc>
      </w:tr>
      <w:tr w:rsidR="003F4F61" w:rsidRPr="00FC2E96" w14:paraId="0733725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A375DF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addrDistrict</w:t>
            </w:r>
          </w:p>
        </w:tc>
        <w:tc>
          <w:tcPr>
            <w:tcW w:w="1323" w:type="dxa"/>
          </w:tcPr>
          <w:p w14:paraId="091B6F65" w14:textId="0DE157EB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String(3)</w:t>
            </w:r>
          </w:p>
        </w:tc>
        <w:tc>
          <w:tcPr>
            <w:tcW w:w="1367" w:type="dxa"/>
          </w:tcPr>
          <w:p w14:paraId="7C8D39C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50EF4B95" w14:textId="37F0636E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District</w:t>
            </w:r>
            <w:r w:rsidR="00F54AE8">
              <w:rPr>
                <w:rFonts w:ascii="Times New Roman" w:hAnsi="Times New Roman" w:cs="Times New Roman"/>
              </w:rPr>
              <w:t xml:space="preserve"> Code</w:t>
            </w:r>
          </w:p>
        </w:tc>
      </w:tr>
      <w:tr w:rsidR="003F4F61" w:rsidRPr="00FC2E96" w14:paraId="3150C7DD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BB72E7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addrAreaId</w:t>
            </w:r>
          </w:p>
        </w:tc>
        <w:tc>
          <w:tcPr>
            <w:tcW w:w="1323" w:type="dxa"/>
          </w:tcPr>
          <w:p w14:paraId="1D7DFBB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67" w:type="dxa"/>
          </w:tcPr>
          <w:p w14:paraId="052EAB0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6A649FB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Area ID</w:t>
            </w:r>
          </w:p>
        </w:tc>
      </w:tr>
      <w:tr w:rsidR="003F4F61" w:rsidRPr="00FC2E96" w14:paraId="264DE54C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310379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deptName</w:t>
            </w:r>
          </w:p>
        </w:tc>
        <w:tc>
          <w:tcPr>
            <w:tcW w:w="1323" w:type="dxa"/>
          </w:tcPr>
          <w:p w14:paraId="2031483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67" w:type="dxa"/>
          </w:tcPr>
          <w:p w14:paraId="1DAC2DD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71676300" w14:textId="77777777" w:rsidR="003F4F61" w:rsidRPr="00FC2E96" w:rsidRDefault="003F4F61" w:rsidP="00135E66">
            <w:pPr>
              <w:tabs>
                <w:tab w:val="left" w:pos="2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Department Name</w:t>
            </w:r>
          </w:p>
        </w:tc>
      </w:tr>
      <w:tr w:rsidR="003F4F61" w:rsidRPr="00FC2E96" w14:paraId="36F6696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562567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compAddrSame</w:t>
            </w:r>
          </w:p>
        </w:tc>
        <w:tc>
          <w:tcPr>
            <w:tcW w:w="1323" w:type="dxa"/>
          </w:tcPr>
          <w:p w14:paraId="789C2CD5" w14:textId="21A4FBB1" w:rsidR="003F4F61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67" w:type="dxa"/>
          </w:tcPr>
          <w:p w14:paraId="1A70CF2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14" w:type="dxa"/>
          </w:tcPr>
          <w:p w14:paraId="74C7FB0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is same as the Correspondence Address or not</w:t>
            </w:r>
          </w:p>
        </w:tc>
      </w:tr>
      <w:tr w:rsidR="003F4F61" w:rsidRPr="00FC2E96" w14:paraId="694B92B8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635714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compAddrLang</w:t>
            </w:r>
          </w:p>
        </w:tc>
        <w:tc>
          <w:tcPr>
            <w:tcW w:w="1323" w:type="dxa"/>
          </w:tcPr>
          <w:p w14:paraId="6B486040" w14:textId="4CB7926A" w:rsidR="003F4F61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67" w:type="dxa"/>
          </w:tcPr>
          <w:p w14:paraId="52A169D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14" w:type="dxa"/>
          </w:tcPr>
          <w:p w14:paraId="1565466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Language</w:t>
            </w:r>
          </w:p>
        </w:tc>
      </w:tr>
      <w:tr w:rsidR="003F4F61" w:rsidRPr="00FC2E96" w14:paraId="60FB9612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34895D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compAddrFlat</w:t>
            </w:r>
          </w:p>
        </w:tc>
        <w:tc>
          <w:tcPr>
            <w:tcW w:w="1323" w:type="dxa"/>
          </w:tcPr>
          <w:p w14:paraId="62A9B37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367" w:type="dxa"/>
          </w:tcPr>
          <w:p w14:paraId="235601C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14" w:type="dxa"/>
          </w:tcPr>
          <w:p w14:paraId="358F995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Flat</w:t>
            </w:r>
          </w:p>
        </w:tc>
      </w:tr>
      <w:tr w:rsidR="003F4F61" w:rsidRPr="00FC2E96" w14:paraId="77E975E5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EB9121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compAddrFloor</w:t>
            </w:r>
          </w:p>
        </w:tc>
        <w:tc>
          <w:tcPr>
            <w:tcW w:w="1323" w:type="dxa"/>
          </w:tcPr>
          <w:p w14:paraId="0CF80F9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367" w:type="dxa"/>
          </w:tcPr>
          <w:p w14:paraId="237AEAC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14" w:type="dxa"/>
          </w:tcPr>
          <w:p w14:paraId="3D8D7C6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Floor</w:t>
            </w:r>
          </w:p>
        </w:tc>
      </w:tr>
      <w:tr w:rsidR="003F4F61" w:rsidRPr="00FC2E96" w14:paraId="21489336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25CB82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compAddrBlock</w:t>
            </w:r>
          </w:p>
        </w:tc>
        <w:tc>
          <w:tcPr>
            <w:tcW w:w="1323" w:type="dxa"/>
          </w:tcPr>
          <w:p w14:paraId="4A122BB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367" w:type="dxa"/>
          </w:tcPr>
          <w:p w14:paraId="3623695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14" w:type="dxa"/>
          </w:tcPr>
          <w:p w14:paraId="078C028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Block</w:t>
            </w:r>
          </w:p>
        </w:tc>
      </w:tr>
      <w:tr w:rsidR="003F4F61" w:rsidRPr="00FC2E96" w14:paraId="67523F57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844469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compAddrBlg</w:t>
            </w:r>
          </w:p>
        </w:tc>
        <w:tc>
          <w:tcPr>
            <w:tcW w:w="1323" w:type="dxa"/>
          </w:tcPr>
          <w:p w14:paraId="6E5630F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67" w:type="dxa"/>
          </w:tcPr>
          <w:p w14:paraId="7BA0EFC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14" w:type="dxa"/>
          </w:tcPr>
          <w:p w14:paraId="681ACDB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Building</w:t>
            </w:r>
          </w:p>
        </w:tc>
      </w:tr>
      <w:tr w:rsidR="003F4F61" w:rsidRPr="00FC2E96" w14:paraId="1AECE7B8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954DB5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compAddrStartNo</w:t>
            </w:r>
          </w:p>
        </w:tc>
        <w:tc>
          <w:tcPr>
            <w:tcW w:w="1323" w:type="dxa"/>
          </w:tcPr>
          <w:p w14:paraId="276FD10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67" w:type="dxa"/>
          </w:tcPr>
          <w:p w14:paraId="07B1EDE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4FFF946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Start Street No</w:t>
            </w:r>
          </w:p>
        </w:tc>
      </w:tr>
      <w:tr w:rsidR="003F4F61" w:rsidRPr="00FC2E96" w14:paraId="7548C2FA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D824F7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compAddrStartNoAlpha</w:t>
            </w:r>
          </w:p>
        </w:tc>
        <w:tc>
          <w:tcPr>
            <w:tcW w:w="1323" w:type="dxa"/>
          </w:tcPr>
          <w:p w14:paraId="5B2E747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367" w:type="dxa"/>
          </w:tcPr>
          <w:p w14:paraId="2037184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7CAC33B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Start Street Alpha</w:t>
            </w:r>
          </w:p>
        </w:tc>
      </w:tr>
      <w:tr w:rsidR="003F4F61" w:rsidRPr="00FC2E96" w14:paraId="4B135867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36CE66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compAddrEndNo</w:t>
            </w:r>
          </w:p>
        </w:tc>
        <w:tc>
          <w:tcPr>
            <w:tcW w:w="1323" w:type="dxa"/>
          </w:tcPr>
          <w:p w14:paraId="03CF174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67" w:type="dxa"/>
          </w:tcPr>
          <w:p w14:paraId="3ABD5BF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0D7E8DD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End Street No</w:t>
            </w:r>
          </w:p>
        </w:tc>
      </w:tr>
      <w:tr w:rsidR="003F4F61" w:rsidRPr="00FC2E96" w14:paraId="339F0EE5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0333A3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compAddrEndNoAlpha</w:t>
            </w:r>
          </w:p>
        </w:tc>
        <w:tc>
          <w:tcPr>
            <w:tcW w:w="1323" w:type="dxa"/>
          </w:tcPr>
          <w:p w14:paraId="084D1EC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367" w:type="dxa"/>
          </w:tcPr>
          <w:p w14:paraId="11A3A1F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4D899ED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End Street Alpha</w:t>
            </w:r>
          </w:p>
        </w:tc>
      </w:tr>
      <w:tr w:rsidR="003F4F61" w:rsidRPr="00FC2E96" w14:paraId="2ACBB71B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80B45E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compAddrSt</w:t>
            </w:r>
          </w:p>
        </w:tc>
        <w:tc>
          <w:tcPr>
            <w:tcW w:w="1323" w:type="dxa"/>
          </w:tcPr>
          <w:p w14:paraId="6385792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67" w:type="dxa"/>
          </w:tcPr>
          <w:p w14:paraId="1286672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14" w:type="dxa"/>
          </w:tcPr>
          <w:p w14:paraId="492EFDC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Street</w:t>
            </w:r>
          </w:p>
        </w:tc>
      </w:tr>
      <w:tr w:rsidR="003F4F61" w:rsidRPr="00FC2E96" w14:paraId="39762D26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643C568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compAddrDistrict</w:t>
            </w:r>
          </w:p>
        </w:tc>
        <w:tc>
          <w:tcPr>
            <w:tcW w:w="1323" w:type="dxa"/>
          </w:tcPr>
          <w:p w14:paraId="79D0836F" w14:textId="18F68E2B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String(3)</w:t>
            </w:r>
          </w:p>
        </w:tc>
        <w:tc>
          <w:tcPr>
            <w:tcW w:w="1367" w:type="dxa"/>
          </w:tcPr>
          <w:p w14:paraId="4F4F25F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14" w:type="dxa"/>
          </w:tcPr>
          <w:p w14:paraId="2A70839F" w14:textId="5F6B0C93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District</w:t>
            </w:r>
            <w:r w:rsidR="00F54AE8">
              <w:rPr>
                <w:rFonts w:ascii="Times New Roman" w:hAnsi="Times New Roman" w:cs="Times New Roman"/>
              </w:rPr>
              <w:t xml:space="preserve"> Code</w:t>
            </w:r>
          </w:p>
        </w:tc>
      </w:tr>
      <w:tr w:rsidR="003F4F61" w:rsidRPr="00FC2E96" w14:paraId="1FDEC1DC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5AEE21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compAddrAreaId</w:t>
            </w:r>
          </w:p>
        </w:tc>
        <w:tc>
          <w:tcPr>
            <w:tcW w:w="1323" w:type="dxa"/>
          </w:tcPr>
          <w:p w14:paraId="2124A40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67" w:type="dxa"/>
          </w:tcPr>
          <w:p w14:paraId="15B4D32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14" w:type="dxa"/>
          </w:tcPr>
          <w:p w14:paraId="5514F3E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Area ID</w:t>
            </w:r>
          </w:p>
        </w:tc>
      </w:tr>
      <w:tr w:rsidR="003F4F61" w:rsidRPr="00FC2E96" w14:paraId="14EBC915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FBFEAF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compPost</w:t>
            </w:r>
          </w:p>
        </w:tc>
        <w:tc>
          <w:tcPr>
            <w:tcW w:w="1323" w:type="dxa"/>
          </w:tcPr>
          <w:p w14:paraId="40A4E71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67" w:type="dxa"/>
          </w:tcPr>
          <w:p w14:paraId="1142E28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4DFA431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Position</w:t>
            </w:r>
          </w:p>
        </w:tc>
      </w:tr>
      <w:tr w:rsidR="003F4F61" w:rsidRPr="00FC2E96" w14:paraId="5F70F5A5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48DDF4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emailAddr</w:t>
            </w:r>
          </w:p>
        </w:tc>
        <w:tc>
          <w:tcPr>
            <w:tcW w:w="1323" w:type="dxa"/>
          </w:tcPr>
          <w:p w14:paraId="41BC816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367" w:type="dxa"/>
          </w:tcPr>
          <w:p w14:paraId="77BD7D5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3B7DAD5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Email address</w:t>
            </w:r>
          </w:p>
        </w:tc>
      </w:tr>
      <w:tr w:rsidR="003F4F61" w:rsidRPr="00FC2E96" w14:paraId="73699777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B8C968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telNo</w:t>
            </w:r>
          </w:p>
        </w:tc>
        <w:tc>
          <w:tcPr>
            <w:tcW w:w="1323" w:type="dxa"/>
          </w:tcPr>
          <w:p w14:paraId="2B76AB5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67" w:type="dxa"/>
          </w:tcPr>
          <w:p w14:paraId="0298896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30DB982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Contact Phone Number</w:t>
            </w:r>
          </w:p>
        </w:tc>
      </w:tr>
      <w:tr w:rsidR="003F4F61" w:rsidRPr="00FC2E96" w14:paraId="78535F8C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4E4AC0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faxNo</w:t>
            </w:r>
          </w:p>
        </w:tc>
        <w:tc>
          <w:tcPr>
            <w:tcW w:w="1323" w:type="dxa"/>
          </w:tcPr>
          <w:p w14:paraId="43A7CBA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67" w:type="dxa"/>
          </w:tcPr>
          <w:p w14:paraId="173B9F7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6561E9C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Fax Number</w:t>
            </w:r>
          </w:p>
        </w:tc>
      </w:tr>
      <w:tr w:rsidR="003F4F61" w:rsidRPr="00FC2E96" w14:paraId="2933931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185644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officeTelNo</w:t>
            </w:r>
          </w:p>
        </w:tc>
        <w:tc>
          <w:tcPr>
            <w:tcW w:w="1323" w:type="dxa"/>
          </w:tcPr>
          <w:p w14:paraId="65652A0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67" w:type="dxa"/>
          </w:tcPr>
          <w:p w14:paraId="750AECE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3F2FD60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Telephone Number</w:t>
            </w:r>
          </w:p>
        </w:tc>
      </w:tr>
      <w:tr w:rsidR="003F4F61" w:rsidRPr="00FC2E96" w14:paraId="573EC7A6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A9F393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declareConvictedStatus</w:t>
            </w:r>
          </w:p>
        </w:tc>
        <w:tc>
          <w:tcPr>
            <w:tcW w:w="1323" w:type="dxa"/>
          </w:tcPr>
          <w:p w14:paraId="0963CF7A" w14:textId="6A6F29B7" w:rsidR="003F4F61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67" w:type="dxa"/>
          </w:tcPr>
          <w:p w14:paraId="551B278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14" w:type="dxa"/>
          </w:tcPr>
          <w:p w14:paraId="0DC8465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Declaration of convicted status in Hong Kong</w:t>
            </w:r>
          </w:p>
        </w:tc>
      </w:tr>
      <w:tr w:rsidR="003F4F61" w:rsidRPr="00FC2E96" w14:paraId="59AB7299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E7E21E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declareHavebeenConvicted</w:t>
            </w:r>
          </w:p>
        </w:tc>
        <w:tc>
          <w:tcPr>
            <w:tcW w:w="1323" w:type="dxa"/>
          </w:tcPr>
          <w:p w14:paraId="67E7FC73" w14:textId="690BF869" w:rsidR="003F4F61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67" w:type="dxa"/>
          </w:tcPr>
          <w:p w14:paraId="49CCBDF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14" w:type="dxa"/>
          </w:tcPr>
          <w:p w14:paraId="4E9F8B2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Declaration of have been convicted or not</w:t>
            </w:r>
          </w:p>
        </w:tc>
      </w:tr>
      <w:tr w:rsidR="003F4F61" w:rsidRPr="00FC2E96" w14:paraId="7FBE864C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158405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declareInfoCorrect</w:t>
            </w:r>
          </w:p>
        </w:tc>
        <w:tc>
          <w:tcPr>
            <w:tcW w:w="1323" w:type="dxa"/>
          </w:tcPr>
          <w:p w14:paraId="51A8D42B" w14:textId="1E5F1567" w:rsidR="003F4F61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67" w:type="dxa"/>
          </w:tcPr>
          <w:p w14:paraId="54E066E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14" w:type="dxa"/>
          </w:tcPr>
          <w:p w14:paraId="3FD8EB0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Declaration of information </w:t>
            </w:r>
            <w:r w:rsidRPr="00FC2E96">
              <w:rPr>
                <w:rFonts w:ascii="Times New Roman" w:hAnsi="Times New Roman" w:cs="Times New Roman"/>
              </w:rPr>
              <w:lastRenderedPageBreak/>
              <w:t>stated are true and correct</w:t>
            </w:r>
          </w:p>
        </w:tc>
      </w:tr>
      <w:tr w:rsidR="003F4F61" w:rsidRPr="00FC2E96" w14:paraId="7352D938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B33085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nomiName</w:t>
            </w:r>
          </w:p>
        </w:tc>
        <w:tc>
          <w:tcPr>
            <w:tcW w:w="1323" w:type="dxa"/>
          </w:tcPr>
          <w:p w14:paraId="7FD4FA9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367" w:type="dxa"/>
          </w:tcPr>
          <w:p w14:paraId="289EDAD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713E050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Full Name of Nominator</w:t>
            </w:r>
          </w:p>
        </w:tc>
      </w:tr>
      <w:tr w:rsidR="003F4F61" w:rsidRPr="00FC2E96" w14:paraId="2B4DC814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C641BE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nomiRank</w:t>
            </w:r>
          </w:p>
        </w:tc>
        <w:tc>
          <w:tcPr>
            <w:tcW w:w="1323" w:type="dxa"/>
          </w:tcPr>
          <w:p w14:paraId="378E34D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367" w:type="dxa"/>
          </w:tcPr>
          <w:p w14:paraId="658D2AF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73B614E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Rank (D1 or above) of Nominator</w:t>
            </w:r>
          </w:p>
        </w:tc>
      </w:tr>
      <w:tr w:rsidR="003F4F61" w:rsidRPr="00FC2E96" w14:paraId="6B9A2791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6201640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nomiPost</w:t>
            </w:r>
          </w:p>
        </w:tc>
        <w:tc>
          <w:tcPr>
            <w:tcW w:w="1323" w:type="dxa"/>
          </w:tcPr>
          <w:p w14:paraId="6A676CA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67" w:type="dxa"/>
          </w:tcPr>
          <w:p w14:paraId="1CC05C8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1AA94A7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 of Nominator</w:t>
            </w:r>
          </w:p>
        </w:tc>
      </w:tr>
      <w:tr w:rsidR="003F4F61" w:rsidRPr="00FC2E96" w14:paraId="7E6235C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3ECE74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nomiDept</w:t>
            </w:r>
          </w:p>
        </w:tc>
        <w:tc>
          <w:tcPr>
            <w:tcW w:w="1323" w:type="dxa"/>
          </w:tcPr>
          <w:p w14:paraId="0272581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67" w:type="dxa"/>
          </w:tcPr>
          <w:p w14:paraId="77AAC33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6D0F48A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Department of Nominator</w:t>
            </w:r>
          </w:p>
        </w:tc>
      </w:tr>
      <w:tr w:rsidR="003F4F61" w:rsidRPr="00FC2E96" w14:paraId="2A4C8818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8B720A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nomiTel</w:t>
            </w:r>
          </w:p>
        </w:tc>
        <w:tc>
          <w:tcPr>
            <w:tcW w:w="1323" w:type="dxa"/>
          </w:tcPr>
          <w:p w14:paraId="446BF05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67" w:type="dxa"/>
          </w:tcPr>
          <w:p w14:paraId="7BF045B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14" w:type="dxa"/>
          </w:tcPr>
          <w:p w14:paraId="4BAF974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Contact Number of Nominator</w:t>
            </w:r>
          </w:p>
        </w:tc>
      </w:tr>
      <w:tr w:rsidR="003F4F61" w:rsidRPr="00FC2E96" w14:paraId="1C1E7612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50DC4C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receiveDate</w:t>
            </w:r>
          </w:p>
        </w:tc>
        <w:tc>
          <w:tcPr>
            <w:tcW w:w="1323" w:type="dxa"/>
          </w:tcPr>
          <w:p w14:paraId="0C41F742" w14:textId="0C16556A" w:rsidR="003F4F61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367" w:type="dxa"/>
          </w:tcPr>
          <w:p w14:paraId="59B75BF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14" w:type="dxa"/>
          </w:tcPr>
          <w:p w14:paraId="6A500D63" w14:textId="638A85A5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 Receive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3F4F61" w:rsidRPr="00FC2E96" w14:paraId="53328628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7A4419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wbrsStatus</w:t>
            </w:r>
          </w:p>
        </w:tc>
        <w:tc>
          <w:tcPr>
            <w:tcW w:w="1323" w:type="dxa"/>
          </w:tcPr>
          <w:p w14:paraId="5376234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67" w:type="dxa"/>
          </w:tcPr>
          <w:p w14:paraId="7633AB8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14" w:type="dxa"/>
          </w:tcPr>
          <w:p w14:paraId="3747A93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 Status</w:t>
            </w:r>
          </w:p>
        </w:tc>
      </w:tr>
    </w:tbl>
    <w:p w14:paraId="138ABC28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4C60F3AB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3F4F61" w:rsidRPr="00FC2E96" w14:paraId="6DEC83C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70B63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50C6189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70685A8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60426368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6255B50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87E12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68D46A4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7FD337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7ABBBF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3F4F61" w:rsidRPr="00FC2E96" w14:paraId="18D0543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0E113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6FB7AF7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74D265E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69D3A3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3F4F61" w:rsidRPr="00FC2E96" w14:paraId="5D3C99D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3A6BF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5B4D856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802A41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85EF07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78E7A4CC" w14:textId="77777777" w:rsidR="003F4F61" w:rsidRPr="00FC2E96" w:rsidRDefault="003F4F61" w:rsidP="003F4F61">
      <w:pPr>
        <w:rPr>
          <w:rFonts w:ascii="Times New Roman" w:hAnsi="Times New Roman" w:cs="Times New Roman"/>
          <w:b/>
        </w:rPr>
      </w:pPr>
    </w:p>
    <w:p w14:paraId="69AA2D6D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67"/>
        <w:gridCol w:w="1643"/>
        <w:gridCol w:w="6006"/>
      </w:tblGrid>
      <w:tr w:rsidR="003F4F61" w:rsidRPr="00FC2E96" w14:paraId="47F0528C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09DB09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43" w:type="dxa"/>
          </w:tcPr>
          <w:p w14:paraId="7C8CBD0A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006" w:type="dxa"/>
          </w:tcPr>
          <w:p w14:paraId="3E3D123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3F4F61" w:rsidRPr="00FC2E96" w14:paraId="1B69D4C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699B8FC9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1643" w:type="dxa"/>
          </w:tcPr>
          <w:p w14:paraId="0FE8047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6006" w:type="dxa"/>
          </w:tcPr>
          <w:p w14:paraId="52FEFE2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</w:tr>
      <w:tr w:rsidR="003F4F61" w:rsidRPr="00FC2E96" w14:paraId="34FE038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6137968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1643" w:type="dxa"/>
          </w:tcPr>
          <w:p w14:paraId="7425525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6006" w:type="dxa"/>
          </w:tcPr>
          <w:p w14:paraId="56D498F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is null - (parameter name)</w:t>
            </w:r>
          </w:p>
        </w:tc>
      </w:tr>
      <w:tr w:rsidR="003F4F61" w:rsidRPr="00FC2E96" w14:paraId="1D5094D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FDAB8FA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1643" w:type="dxa"/>
          </w:tcPr>
          <w:p w14:paraId="54F6FB4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Already exists.</w:t>
            </w:r>
          </w:p>
        </w:tc>
        <w:tc>
          <w:tcPr>
            <w:tcW w:w="6006" w:type="dxa"/>
          </w:tcPr>
          <w:p w14:paraId="2211BB7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already exists - (parameter name)</w:t>
            </w:r>
          </w:p>
        </w:tc>
      </w:tr>
      <w:tr w:rsidR="003F4F61" w:rsidRPr="00FC2E96" w14:paraId="57CADC6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376A3406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1643" w:type="dxa"/>
          </w:tcPr>
          <w:p w14:paraId="005AAE1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6006" w:type="dxa"/>
          </w:tcPr>
          <w:p w14:paraId="31D45429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39AD7327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4E27614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3F4F61" w:rsidRPr="00FC2E96" w14:paraId="2EAB4B9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C75EA1B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1643" w:type="dxa"/>
          </w:tcPr>
          <w:p w14:paraId="72A2D85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6006" w:type="dxa"/>
          </w:tcPr>
          <w:p w14:paraId="6C53375B" w14:textId="77777777" w:rsidR="003F4F61" w:rsidRPr="00FC2E96" w:rsidRDefault="003F4F61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4F7F9AAA" w14:textId="77777777" w:rsidR="003F4F61" w:rsidRPr="00FC2E96" w:rsidRDefault="003F4F61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6D5D484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3F4F61" w:rsidRPr="00FC2E96" w14:paraId="77CF886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7C800B37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D90000</w:t>
            </w:r>
          </w:p>
        </w:tc>
        <w:tc>
          <w:tcPr>
            <w:tcW w:w="1643" w:type="dxa"/>
          </w:tcPr>
          <w:p w14:paraId="573B26A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6006" w:type="dxa"/>
          </w:tcPr>
          <w:p w14:paraId="1345CCD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Runtime Exception.</w:t>
            </w:r>
          </w:p>
        </w:tc>
      </w:tr>
    </w:tbl>
    <w:p w14:paraId="6FB1AC44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0E2A917C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37153741" w14:textId="77777777" w:rsidTr="00135E66">
        <w:tc>
          <w:tcPr>
            <w:tcW w:w="15388" w:type="dxa"/>
          </w:tcPr>
          <w:p w14:paraId="121C015D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576D12EB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0E7B9BD0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3F59766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</w:p>
    <w:p w14:paraId="3FBDF547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08A1F1B6" w14:textId="77777777" w:rsidTr="00135E66">
        <w:tc>
          <w:tcPr>
            <w:tcW w:w="15388" w:type="dxa"/>
          </w:tcPr>
          <w:p w14:paraId="75777ABC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03AC6541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"applicationNo": "L16000000",</w:t>
            </w:r>
          </w:p>
          <w:p w14:paraId="07B511E9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"applicationType": "NEW",</w:t>
            </w:r>
          </w:p>
          <w:p w14:paraId="487CB9F6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"regNo": "",</w:t>
            </w:r>
          </w:p>
          <w:p w14:paraId="73F6F38C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"chgName": 0,</w:t>
            </w:r>
          </w:p>
          <w:p w14:paraId="63EA3240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"chgAddr": 0,</w:t>
            </w:r>
          </w:p>
          <w:p w14:paraId="2A96ACC6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"engName": "Chan Tai Man",</w:t>
            </w:r>
          </w:p>
          <w:p w14:paraId="716EF481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"chiName": "</w:t>
            </w:r>
            <w:r w:rsidRPr="00FC2E96">
              <w:rPr>
                <w:rFonts w:ascii="Times New Roman" w:hAnsi="Times New Roman" w:cs="Times New Roman" w:hint="eastAsia"/>
              </w:rPr>
              <w:t>陳大文</w:t>
            </w:r>
            <w:r w:rsidRPr="00FC2E96">
              <w:rPr>
                <w:rFonts w:ascii="Times New Roman" w:hAnsi="Times New Roman" w:cs="Times New Roman"/>
              </w:rPr>
              <w:t>",</w:t>
            </w:r>
          </w:p>
          <w:p w14:paraId="48A6EB21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"titleId": 1,</w:t>
            </w:r>
          </w:p>
          <w:p w14:paraId="46972AFA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"hkid": "J1111111",</w:t>
            </w:r>
          </w:p>
          <w:p w14:paraId="3058986E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"addrLang": "e",</w:t>
            </w:r>
          </w:p>
          <w:p w14:paraId="51DC851C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"addrFlat": "",</w:t>
            </w:r>
          </w:p>
          <w:p w14:paraId="13EB5226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"addrFloor": "",</w:t>
            </w:r>
          </w:p>
          <w:p w14:paraId="45BB4084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"addrBlock": "",</w:t>
            </w:r>
          </w:p>
          <w:p w14:paraId="3BA6D115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"addrBlg": "",</w:t>
            </w:r>
          </w:p>
          <w:p w14:paraId="09AFF743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"addrSt": "",</w:t>
            </w:r>
          </w:p>
          <w:p w14:paraId="3EAD76A5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"addrDistrict": "",</w:t>
            </w:r>
          </w:p>
          <w:p w14:paraId="1FAD5F5A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"addrAreaId": 1,</w:t>
            </w:r>
          </w:p>
          <w:p w14:paraId="592FB724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"deptName": "TESTING DEPT",</w:t>
            </w:r>
          </w:p>
          <w:p w14:paraId="1691C9CE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"compAddrSame": 0,</w:t>
            </w:r>
          </w:p>
          <w:p w14:paraId="71F7A2A0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"compAddrLang": "e",</w:t>
            </w:r>
          </w:p>
          <w:p w14:paraId="4426B635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"compAddrFlat": "",</w:t>
            </w:r>
          </w:p>
          <w:p w14:paraId="1C28E041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"compAddrFloor": "",</w:t>
            </w:r>
          </w:p>
          <w:p w14:paraId="672FDEA6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"compAddrBlock": "",</w:t>
            </w:r>
          </w:p>
          <w:p w14:paraId="327D799F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"compAddrBlg": "",</w:t>
            </w:r>
          </w:p>
          <w:p w14:paraId="12AF9125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"compAddrSt": "",</w:t>
            </w:r>
          </w:p>
          <w:p w14:paraId="745FFDBF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"compAddrDistrict": "",</w:t>
            </w:r>
          </w:p>
          <w:p w14:paraId="21968944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"compAddrAreaId": 2,</w:t>
            </w:r>
          </w:p>
          <w:p w14:paraId="271CB95D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"compPost": "Post",</w:t>
            </w:r>
          </w:p>
          <w:p w14:paraId="13FFFF74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"emailAddr": "testing@email.com",</w:t>
            </w:r>
          </w:p>
          <w:p w14:paraId="5EF7B05F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"telNo": "22345678",</w:t>
            </w:r>
          </w:p>
          <w:p w14:paraId="5F36254B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"faxNo": "22345678",</w:t>
            </w:r>
          </w:p>
          <w:p w14:paraId="3B41A6F5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"officeTelNo": "23345678",</w:t>
            </w:r>
          </w:p>
          <w:p w14:paraId="60AED061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"declareConvictedStatus": 1,</w:t>
            </w:r>
          </w:p>
          <w:p w14:paraId="2D7D0F1A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"declareHavebeenConvicted": 0,</w:t>
            </w:r>
          </w:p>
          <w:p w14:paraId="31B92792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"declareInfoCorrect": 1,</w:t>
            </w:r>
          </w:p>
          <w:p w14:paraId="272FDEB0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"nomiName": "",</w:t>
            </w:r>
          </w:p>
          <w:p w14:paraId="727EC6D3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"nomiRank": "",</w:t>
            </w:r>
          </w:p>
          <w:p w14:paraId="049E7209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"nomiPost": "",</w:t>
            </w:r>
          </w:p>
          <w:p w14:paraId="4D896D9B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"nomiDept": "",</w:t>
            </w:r>
          </w:p>
          <w:p w14:paraId="2C3E9ED6" w14:textId="77777777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"nomiTel": "",</w:t>
            </w:r>
          </w:p>
          <w:p w14:paraId="7960552D" w14:textId="62E4A4D5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“receiveDate”: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323D5054" w14:textId="5AA3C31D" w:rsidR="0078335B" w:rsidRPr="00FC2E96" w:rsidRDefault="003F4F61" w:rsidP="0078335B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“wbrsStatus”: 0</w:t>
            </w:r>
          </w:p>
          <w:p w14:paraId="4CEF050F" w14:textId="77777777" w:rsidR="003F4F61" w:rsidRPr="00FC2E96" w:rsidRDefault="003F4F61" w:rsidP="00092899">
            <w:pPr>
              <w:widowControl/>
              <w:ind w:left="174"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7C27DC0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</w:p>
    <w:p w14:paraId="0B5F1628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4F346AF3" w14:textId="77777777" w:rsidTr="00135E66">
        <w:tc>
          <w:tcPr>
            <w:tcW w:w="15388" w:type="dxa"/>
          </w:tcPr>
          <w:p w14:paraId="59E1A31E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403BA4A5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4B281340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5B7758C3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0C951ADE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F723907" w14:textId="67C90C14" w:rsidR="0095223E" w:rsidRPr="00FC2E96" w:rsidRDefault="00824876" w:rsidP="0008782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41" w:name="_Toc87524229"/>
      <w:bookmarkStart w:id="442" w:name="_Toc96933929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Validation Form Data</w:t>
      </w:r>
      <w:bookmarkEnd w:id="441"/>
      <w:bookmarkEnd w:id="442"/>
    </w:p>
    <w:p w14:paraId="79DAE663" w14:textId="77777777" w:rsidR="0095223E" w:rsidRPr="00FC2E96" w:rsidRDefault="0095223E" w:rsidP="0095223E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0"/>
        <w:gridCol w:w="7366"/>
      </w:tblGrid>
      <w:tr w:rsidR="0095223E" w:rsidRPr="00FC2E96" w14:paraId="656819A9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C56152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78335C47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95223E" w:rsidRPr="00FC2E96" w14:paraId="6A562DB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5AD4AA0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4414BAFC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validating the application data before submission.</w:t>
            </w:r>
          </w:p>
        </w:tc>
      </w:tr>
      <w:tr w:rsidR="0095223E" w:rsidRPr="00FC2E96" w14:paraId="28EB9C1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257D7C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444BBF03" w14:textId="0BCB46E9" w:rsidR="0095223E" w:rsidRPr="00FC2E96" w:rsidRDefault="009522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&lt;Backend_Service_Domain&gt;/{Version}/EA3/ValidateFormData</w:t>
            </w:r>
          </w:p>
        </w:tc>
      </w:tr>
      <w:tr w:rsidR="0095223E" w:rsidRPr="00FC2E96" w14:paraId="0364958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CF5167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3972C7B7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95223E" w:rsidRPr="00FC2E96" w14:paraId="4FF3AD8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4C8C138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64A95A22" w14:textId="77777777" w:rsidR="0095223E" w:rsidRPr="00FC2E96" w:rsidRDefault="009522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95223E" w:rsidRPr="00FC2E96" w14:paraId="7ADBE1E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560D4E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4A4958AE" w14:textId="26D7BCBB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validate the application data before submission</w:t>
            </w:r>
            <w:r w:rsidR="00B52F72">
              <w:rPr>
                <w:rFonts w:ascii="Times New Roman" w:hAnsi="Times New Roman" w:cs="Times New Roman"/>
              </w:rPr>
              <w:t xml:space="preserve"> and to check if the applicant already exists or not</w:t>
            </w:r>
            <w:r w:rsidRPr="00FC2E96">
              <w:rPr>
                <w:rFonts w:ascii="Times New Roman" w:hAnsi="Times New Roman" w:cs="Times New Roman"/>
              </w:rPr>
              <w:t>.</w:t>
            </w:r>
          </w:p>
        </w:tc>
      </w:tr>
    </w:tbl>
    <w:p w14:paraId="60763AD3" w14:textId="77777777" w:rsidR="0095223E" w:rsidRPr="00FC2E96" w:rsidRDefault="0095223E" w:rsidP="0095223E">
      <w:pPr>
        <w:rPr>
          <w:rFonts w:ascii="Times New Roman" w:hAnsi="Times New Roman" w:cs="Times New Roman"/>
        </w:rPr>
      </w:pPr>
    </w:p>
    <w:p w14:paraId="32BB9DAD" w14:textId="77777777" w:rsidR="0095223E" w:rsidRPr="00FC2E96" w:rsidRDefault="0095223E" w:rsidP="0095223E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95223E" w:rsidRPr="00FC2E96" w14:paraId="14969BB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9CB456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30BF33D1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23393F8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FC07006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95223E" w:rsidRPr="00FC2E96" w14:paraId="19FC369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E0163D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5FC217CC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417CDD8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0409E0E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95223E" w:rsidRPr="00FC2E96" w14:paraId="42B10B4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C7C8FF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3A76E608" w14:textId="77777777" w:rsidR="0095223E" w:rsidRPr="00FC2E96" w:rsidRDefault="009522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E63A36F" w14:textId="77777777" w:rsidR="0095223E" w:rsidRPr="00FC2E96" w:rsidRDefault="009522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F81D40E" w14:textId="77777777" w:rsidR="0095223E" w:rsidRPr="00FC2E96" w:rsidRDefault="009522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95223E" w:rsidRPr="00FC2E96" w14:paraId="7F43B0F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0B9098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5FB6E837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6F76D63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D2C158D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62E8DF67" w14:textId="77777777" w:rsidR="0095223E" w:rsidRPr="00FC2E96" w:rsidRDefault="0095223E" w:rsidP="0095223E">
      <w:pPr>
        <w:rPr>
          <w:rFonts w:ascii="Times New Roman" w:hAnsi="Times New Roman" w:cs="Times New Roman"/>
        </w:rPr>
      </w:pPr>
    </w:p>
    <w:p w14:paraId="1ACF4D02" w14:textId="77777777" w:rsidR="0095223E" w:rsidRPr="00FC2E96" w:rsidRDefault="0095223E" w:rsidP="0095223E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95223E" w:rsidRPr="00FC2E96" w14:paraId="562662E9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CA105C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BE24999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632E6AEA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06C8886D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95223E" w:rsidRPr="00FC2E96" w14:paraId="1467324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AD7005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2DAF2E75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49612A6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C564377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5600A5FC" w14:textId="77777777" w:rsidR="0095223E" w:rsidRPr="00FC2E96" w:rsidRDefault="0095223E" w:rsidP="0095223E">
      <w:pPr>
        <w:rPr>
          <w:rFonts w:ascii="Times New Roman" w:hAnsi="Times New Roman" w:cs="Times New Roman"/>
        </w:rPr>
      </w:pPr>
    </w:p>
    <w:p w14:paraId="71EC865E" w14:textId="77777777" w:rsidR="0095223E" w:rsidRPr="00FC2E96" w:rsidRDefault="0095223E" w:rsidP="0095223E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12"/>
        <w:gridCol w:w="1323"/>
        <w:gridCol w:w="1357"/>
        <w:gridCol w:w="3324"/>
      </w:tblGrid>
      <w:tr w:rsidR="0095223E" w:rsidRPr="00FC2E96" w14:paraId="38C4DF7C" w14:textId="77777777" w:rsidTr="00092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9EBAB7A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323" w:type="dxa"/>
          </w:tcPr>
          <w:p w14:paraId="011E2D62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357" w:type="dxa"/>
          </w:tcPr>
          <w:p w14:paraId="7DBFB5B4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3324" w:type="dxa"/>
          </w:tcPr>
          <w:p w14:paraId="3EAAC7EF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6B09B7" w:rsidRPr="00FC2E96" w14:paraId="6BB428EA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3BE72B5" w14:textId="4C7B38A1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323" w:type="dxa"/>
          </w:tcPr>
          <w:p w14:paraId="6C4381B6" w14:textId="3F990AC2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57" w:type="dxa"/>
          </w:tcPr>
          <w:p w14:paraId="74D41BF9" w14:textId="6D3E9D99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24" w:type="dxa"/>
          </w:tcPr>
          <w:p w14:paraId="08421F37" w14:textId="6E8F7950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 Application Number</w:t>
            </w:r>
          </w:p>
        </w:tc>
      </w:tr>
      <w:tr w:rsidR="006B09B7" w:rsidRPr="00FC2E96" w14:paraId="26FE9BC6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9929217" w14:textId="2B018909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applicationType</w:t>
            </w:r>
          </w:p>
        </w:tc>
        <w:tc>
          <w:tcPr>
            <w:tcW w:w="1323" w:type="dxa"/>
          </w:tcPr>
          <w:p w14:paraId="06FB6A94" w14:textId="24FD6030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57" w:type="dxa"/>
          </w:tcPr>
          <w:p w14:paraId="76346ABB" w14:textId="275FCBA9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24" w:type="dxa"/>
          </w:tcPr>
          <w:p w14:paraId="53EF8643" w14:textId="35BE24C3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 Type (New / Change of particulars)</w:t>
            </w:r>
          </w:p>
        </w:tc>
      </w:tr>
      <w:tr w:rsidR="006B09B7" w:rsidRPr="00FC2E96" w14:paraId="26C8859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0AAAFD5" w14:textId="2489EEF3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regNo</w:t>
            </w:r>
          </w:p>
        </w:tc>
        <w:tc>
          <w:tcPr>
            <w:tcW w:w="1323" w:type="dxa"/>
          </w:tcPr>
          <w:p w14:paraId="7F283AFE" w14:textId="5F08F0FF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57" w:type="dxa"/>
          </w:tcPr>
          <w:p w14:paraId="456C2074" w14:textId="751255AD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24" w:type="dxa"/>
          </w:tcPr>
          <w:p w14:paraId="6025D77B" w14:textId="1FA04DCC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Registration Number</w:t>
            </w:r>
          </w:p>
        </w:tc>
      </w:tr>
      <w:tr w:rsidR="006B09B7" w:rsidRPr="00FC2E96" w14:paraId="061111E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0EF860D" w14:textId="0A80879F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chgName</w:t>
            </w:r>
          </w:p>
        </w:tc>
        <w:tc>
          <w:tcPr>
            <w:tcW w:w="1323" w:type="dxa"/>
          </w:tcPr>
          <w:p w14:paraId="3FF68101" w14:textId="5E4EE1A6" w:rsidR="006B09B7" w:rsidRPr="00FC2E96" w:rsidRDefault="001973B8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57" w:type="dxa"/>
          </w:tcPr>
          <w:p w14:paraId="6EBFECDC" w14:textId="77777777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53EEAA88" w14:textId="0F1FE9F7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Change of particulars - Name</w:t>
            </w:r>
          </w:p>
        </w:tc>
      </w:tr>
      <w:tr w:rsidR="006B09B7" w:rsidRPr="00FC2E96" w14:paraId="17501F08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7C24174" w14:textId="2430259E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chgAddr</w:t>
            </w:r>
          </w:p>
        </w:tc>
        <w:tc>
          <w:tcPr>
            <w:tcW w:w="1323" w:type="dxa"/>
          </w:tcPr>
          <w:p w14:paraId="4255AF05" w14:textId="13337EF0" w:rsidR="006B09B7" w:rsidRPr="00FC2E96" w:rsidRDefault="001973B8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57" w:type="dxa"/>
          </w:tcPr>
          <w:p w14:paraId="6C282F47" w14:textId="77777777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5CAA962D" w14:textId="59240F69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Change of particulars - Correspondence Address</w:t>
            </w:r>
          </w:p>
        </w:tc>
      </w:tr>
      <w:tr w:rsidR="006B09B7" w:rsidRPr="00FC2E96" w14:paraId="221DFF6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AA20811" w14:textId="7F6904FA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engName</w:t>
            </w:r>
          </w:p>
        </w:tc>
        <w:tc>
          <w:tcPr>
            <w:tcW w:w="1323" w:type="dxa"/>
          </w:tcPr>
          <w:p w14:paraId="751C591A" w14:textId="04337C6F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357" w:type="dxa"/>
          </w:tcPr>
          <w:p w14:paraId="5B932DFC" w14:textId="46396E3D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24" w:type="dxa"/>
          </w:tcPr>
          <w:p w14:paraId="3857F9FC" w14:textId="50B259AE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English Name</w:t>
            </w:r>
          </w:p>
        </w:tc>
      </w:tr>
      <w:tr w:rsidR="006B09B7" w:rsidRPr="00FC2E96" w14:paraId="67CD447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6B49935" w14:textId="2FF24951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chiName</w:t>
            </w:r>
          </w:p>
        </w:tc>
        <w:tc>
          <w:tcPr>
            <w:tcW w:w="1323" w:type="dxa"/>
          </w:tcPr>
          <w:p w14:paraId="296645A5" w14:textId="21D9BEE8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357" w:type="dxa"/>
          </w:tcPr>
          <w:p w14:paraId="538A980B" w14:textId="77777777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06F7B451" w14:textId="222B20AA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Chinese Name</w:t>
            </w:r>
          </w:p>
        </w:tc>
      </w:tr>
      <w:tr w:rsidR="006B09B7" w:rsidRPr="00FC2E96" w14:paraId="703A615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1919DD4" w14:textId="2D520624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titleId</w:t>
            </w:r>
          </w:p>
        </w:tc>
        <w:tc>
          <w:tcPr>
            <w:tcW w:w="1323" w:type="dxa"/>
          </w:tcPr>
          <w:p w14:paraId="4A607C52" w14:textId="4429C16C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7" w:type="dxa"/>
          </w:tcPr>
          <w:p w14:paraId="728E395E" w14:textId="77777777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553BBFD0" w14:textId="1B1AB9DF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Title (Mr. / Miss / Ms.)</w:t>
            </w:r>
          </w:p>
        </w:tc>
      </w:tr>
      <w:tr w:rsidR="006B09B7" w:rsidRPr="00FC2E96" w14:paraId="2B7A5FF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AD1A2F2" w14:textId="5D40AFF1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hkid</w:t>
            </w:r>
          </w:p>
        </w:tc>
        <w:tc>
          <w:tcPr>
            <w:tcW w:w="1323" w:type="dxa"/>
          </w:tcPr>
          <w:p w14:paraId="4764E818" w14:textId="4DBC4B45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String(30)</w:t>
            </w:r>
          </w:p>
        </w:tc>
        <w:tc>
          <w:tcPr>
            <w:tcW w:w="1357" w:type="dxa"/>
          </w:tcPr>
          <w:p w14:paraId="0528B3D1" w14:textId="77777777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05871D44" w14:textId="67B50923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HKID Number</w:t>
            </w:r>
          </w:p>
        </w:tc>
      </w:tr>
      <w:tr w:rsidR="006B09B7" w:rsidRPr="00FC2E96" w14:paraId="5F632509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94841EF" w14:textId="6F49BD02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addrLang</w:t>
            </w:r>
          </w:p>
        </w:tc>
        <w:tc>
          <w:tcPr>
            <w:tcW w:w="1323" w:type="dxa"/>
          </w:tcPr>
          <w:p w14:paraId="44166077" w14:textId="39998AAA" w:rsidR="006B09B7" w:rsidRPr="00FC2E96" w:rsidRDefault="001973B8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57" w:type="dxa"/>
          </w:tcPr>
          <w:p w14:paraId="297F8BA0" w14:textId="77777777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1D1C3D2A" w14:textId="3BFB6848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Language</w:t>
            </w:r>
          </w:p>
        </w:tc>
      </w:tr>
      <w:tr w:rsidR="006B09B7" w:rsidRPr="00FC2E96" w14:paraId="6E4F301D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2E89D9A" w14:textId="42025D7B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addrFlat</w:t>
            </w:r>
          </w:p>
        </w:tc>
        <w:tc>
          <w:tcPr>
            <w:tcW w:w="1323" w:type="dxa"/>
          </w:tcPr>
          <w:p w14:paraId="60F3149B" w14:textId="0EAF5EFF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357" w:type="dxa"/>
          </w:tcPr>
          <w:p w14:paraId="686A5B4B" w14:textId="77777777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533D360B" w14:textId="2B6910F8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Flat</w:t>
            </w:r>
          </w:p>
        </w:tc>
      </w:tr>
      <w:tr w:rsidR="006B09B7" w:rsidRPr="00FC2E96" w14:paraId="31A1C49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F79E1E5" w14:textId="7E85D038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addrFloor</w:t>
            </w:r>
          </w:p>
        </w:tc>
        <w:tc>
          <w:tcPr>
            <w:tcW w:w="1323" w:type="dxa"/>
          </w:tcPr>
          <w:p w14:paraId="11DBF42C" w14:textId="6DF28C8A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357" w:type="dxa"/>
          </w:tcPr>
          <w:p w14:paraId="3E32F7A1" w14:textId="77777777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4452A571" w14:textId="4B5E005F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Applicant Correspondence </w:t>
            </w:r>
            <w:r w:rsidRPr="00FC2E96">
              <w:rPr>
                <w:rFonts w:ascii="Times New Roman" w:hAnsi="Times New Roman" w:cs="Times New Roman"/>
              </w:rPr>
              <w:lastRenderedPageBreak/>
              <w:t>Address Floor</w:t>
            </w:r>
          </w:p>
        </w:tc>
      </w:tr>
      <w:tr w:rsidR="006B09B7" w:rsidRPr="00FC2E96" w14:paraId="19BBB81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4EF150E" w14:textId="0F25484A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addrBlock</w:t>
            </w:r>
          </w:p>
        </w:tc>
        <w:tc>
          <w:tcPr>
            <w:tcW w:w="1323" w:type="dxa"/>
          </w:tcPr>
          <w:p w14:paraId="7307944C" w14:textId="1D4543CE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357" w:type="dxa"/>
          </w:tcPr>
          <w:p w14:paraId="04D11C20" w14:textId="77777777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6530BC7B" w14:textId="0BF2F96E" w:rsidR="006B09B7" w:rsidRPr="00FC2E96" w:rsidRDefault="006B09B7" w:rsidP="006B0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Block</w:t>
            </w:r>
          </w:p>
        </w:tc>
      </w:tr>
      <w:tr w:rsidR="006B09B7" w:rsidRPr="00FC2E96" w14:paraId="3D4E29E7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3489EAA" w14:textId="52A8813D" w:rsidR="006B09B7" w:rsidRPr="00FC2E96" w:rsidRDefault="006B09B7" w:rsidP="006B09B7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addrBlg</w:t>
            </w:r>
          </w:p>
        </w:tc>
        <w:tc>
          <w:tcPr>
            <w:tcW w:w="1323" w:type="dxa"/>
          </w:tcPr>
          <w:p w14:paraId="43FBCFED" w14:textId="4625342F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57" w:type="dxa"/>
          </w:tcPr>
          <w:p w14:paraId="2E648DCB" w14:textId="77777777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62A05E4A" w14:textId="3C0F485A" w:rsidR="006B09B7" w:rsidRPr="00FC2E96" w:rsidRDefault="006B09B7" w:rsidP="006B0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Building</w:t>
            </w:r>
          </w:p>
        </w:tc>
      </w:tr>
      <w:tr w:rsidR="00EA6CEB" w:rsidRPr="00FC2E96" w14:paraId="4EFB874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1CEBED0" w14:textId="7EBE9120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addrStartNo</w:t>
            </w:r>
          </w:p>
        </w:tc>
        <w:tc>
          <w:tcPr>
            <w:tcW w:w="1323" w:type="dxa"/>
          </w:tcPr>
          <w:p w14:paraId="337AF7B2" w14:textId="6FD2778D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7" w:type="dxa"/>
          </w:tcPr>
          <w:p w14:paraId="0F7D421B" w14:textId="77777777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535DC280" w14:textId="78415108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Start Street No</w:t>
            </w:r>
          </w:p>
        </w:tc>
      </w:tr>
      <w:tr w:rsidR="00EA6CEB" w:rsidRPr="00FC2E96" w14:paraId="0CF86F8A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86AC360" w14:textId="7CCEA700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addrStartNoAlpha</w:t>
            </w:r>
          </w:p>
        </w:tc>
        <w:tc>
          <w:tcPr>
            <w:tcW w:w="1323" w:type="dxa"/>
          </w:tcPr>
          <w:p w14:paraId="02D5FCF1" w14:textId="1EE99806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357" w:type="dxa"/>
          </w:tcPr>
          <w:p w14:paraId="66554C77" w14:textId="777777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716363CC" w14:textId="0279DCC0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Start Street Alpha</w:t>
            </w:r>
          </w:p>
        </w:tc>
      </w:tr>
      <w:tr w:rsidR="00EA6CEB" w:rsidRPr="00FC2E96" w14:paraId="307302FF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5E0C39F" w14:textId="18165891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addrEndNo</w:t>
            </w:r>
          </w:p>
        </w:tc>
        <w:tc>
          <w:tcPr>
            <w:tcW w:w="1323" w:type="dxa"/>
          </w:tcPr>
          <w:p w14:paraId="5ABD7ED4" w14:textId="2C50699A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7" w:type="dxa"/>
          </w:tcPr>
          <w:p w14:paraId="32B78394" w14:textId="77777777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453F8235" w14:textId="23F008E5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End Street No</w:t>
            </w:r>
          </w:p>
        </w:tc>
      </w:tr>
      <w:tr w:rsidR="00EA6CEB" w:rsidRPr="00FC2E96" w14:paraId="0FED3AEF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2B6093A" w14:textId="4A920BC3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addrEndNoAlpha</w:t>
            </w:r>
          </w:p>
        </w:tc>
        <w:tc>
          <w:tcPr>
            <w:tcW w:w="1323" w:type="dxa"/>
          </w:tcPr>
          <w:p w14:paraId="2C8CEA6F" w14:textId="5FDA181F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357" w:type="dxa"/>
          </w:tcPr>
          <w:p w14:paraId="350A8189" w14:textId="777777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6F183D1C" w14:textId="4CDC46C3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End Street Alpha</w:t>
            </w:r>
          </w:p>
        </w:tc>
      </w:tr>
      <w:tr w:rsidR="00EA6CEB" w:rsidRPr="00FC2E96" w14:paraId="1387A54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8910D4A" w14:textId="04EE9BD3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addrSt</w:t>
            </w:r>
          </w:p>
        </w:tc>
        <w:tc>
          <w:tcPr>
            <w:tcW w:w="1323" w:type="dxa"/>
          </w:tcPr>
          <w:p w14:paraId="4FB7C1C6" w14:textId="3B0181F4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57" w:type="dxa"/>
          </w:tcPr>
          <w:p w14:paraId="5791A65D" w14:textId="77777777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09A82B09" w14:textId="01960739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Street</w:t>
            </w:r>
          </w:p>
        </w:tc>
      </w:tr>
      <w:tr w:rsidR="00EA6CEB" w:rsidRPr="00FC2E96" w14:paraId="770E0849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67B9CCD" w14:textId="5160BF7E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addrDistrict</w:t>
            </w:r>
          </w:p>
        </w:tc>
        <w:tc>
          <w:tcPr>
            <w:tcW w:w="1323" w:type="dxa"/>
          </w:tcPr>
          <w:p w14:paraId="5F3B51F1" w14:textId="10CF45D2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String(3)</w:t>
            </w:r>
          </w:p>
        </w:tc>
        <w:tc>
          <w:tcPr>
            <w:tcW w:w="1357" w:type="dxa"/>
          </w:tcPr>
          <w:p w14:paraId="01C372DB" w14:textId="777777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4219E90A" w14:textId="1EC7BA3B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District</w:t>
            </w:r>
            <w:r w:rsidR="00F54AE8">
              <w:rPr>
                <w:rFonts w:ascii="Times New Roman" w:hAnsi="Times New Roman" w:cs="Times New Roman"/>
              </w:rPr>
              <w:t xml:space="preserve"> Code</w:t>
            </w:r>
          </w:p>
        </w:tc>
      </w:tr>
      <w:tr w:rsidR="00EA6CEB" w:rsidRPr="00FC2E96" w14:paraId="54846823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5F9807D" w14:textId="4F567C6E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addrAreaId</w:t>
            </w:r>
          </w:p>
        </w:tc>
        <w:tc>
          <w:tcPr>
            <w:tcW w:w="1323" w:type="dxa"/>
          </w:tcPr>
          <w:p w14:paraId="4FC2E6CB" w14:textId="7871A0CE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7" w:type="dxa"/>
          </w:tcPr>
          <w:p w14:paraId="031CDA1C" w14:textId="77777777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04E807EB" w14:textId="4FD9A6B0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Correspondence Address Area ID</w:t>
            </w:r>
          </w:p>
        </w:tc>
      </w:tr>
      <w:tr w:rsidR="00EA6CEB" w:rsidRPr="00FC2E96" w14:paraId="7CD65D99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2799986" w14:textId="092EADFE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deptName</w:t>
            </w:r>
          </w:p>
        </w:tc>
        <w:tc>
          <w:tcPr>
            <w:tcW w:w="1323" w:type="dxa"/>
          </w:tcPr>
          <w:p w14:paraId="5E036326" w14:textId="419B1E10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57" w:type="dxa"/>
          </w:tcPr>
          <w:p w14:paraId="42FF8EDB" w14:textId="777777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61185088" w14:textId="1DA6C195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Department Name</w:t>
            </w:r>
          </w:p>
        </w:tc>
      </w:tr>
      <w:tr w:rsidR="00EA6CEB" w:rsidRPr="00FC2E96" w14:paraId="6A20F00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FFF6E56" w14:textId="1076FBC6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compAddrSame</w:t>
            </w:r>
          </w:p>
        </w:tc>
        <w:tc>
          <w:tcPr>
            <w:tcW w:w="1323" w:type="dxa"/>
          </w:tcPr>
          <w:p w14:paraId="4538BDCC" w14:textId="52696E8E" w:rsidR="00EA6CEB" w:rsidRPr="00FC2E96" w:rsidRDefault="001973B8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57" w:type="dxa"/>
          </w:tcPr>
          <w:p w14:paraId="2CD60BCF" w14:textId="3B3117AB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24" w:type="dxa"/>
          </w:tcPr>
          <w:p w14:paraId="2A8FCFBB" w14:textId="13ABDA4F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is same as the Correspondence Address or not</w:t>
            </w:r>
          </w:p>
        </w:tc>
      </w:tr>
      <w:tr w:rsidR="00EA6CEB" w:rsidRPr="00FC2E96" w14:paraId="4CA53FF8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6D2420C1" w14:textId="0E8AE556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compAddrLang</w:t>
            </w:r>
          </w:p>
        </w:tc>
        <w:tc>
          <w:tcPr>
            <w:tcW w:w="1323" w:type="dxa"/>
          </w:tcPr>
          <w:p w14:paraId="1E0972C4" w14:textId="31C30C69" w:rsidR="00EA6CEB" w:rsidRPr="00FC2E96" w:rsidRDefault="001973B8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57" w:type="dxa"/>
          </w:tcPr>
          <w:p w14:paraId="6B849D58" w14:textId="6C0977DE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24" w:type="dxa"/>
          </w:tcPr>
          <w:p w14:paraId="5995387F" w14:textId="702029B4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Language</w:t>
            </w:r>
          </w:p>
        </w:tc>
      </w:tr>
      <w:tr w:rsidR="00EA6CEB" w:rsidRPr="00FC2E96" w14:paraId="7EC2143C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C7DA746" w14:textId="4352BF5A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compAddrFlat</w:t>
            </w:r>
          </w:p>
        </w:tc>
        <w:tc>
          <w:tcPr>
            <w:tcW w:w="1323" w:type="dxa"/>
          </w:tcPr>
          <w:p w14:paraId="0B870A24" w14:textId="5029B1AD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357" w:type="dxa"/>
          </w:tcPr>
          <w:p w14:paraId="569CB528" w14:textId="6A92072C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24" w:type="dxa"/>
          </w:tcPr>
          <w:p w14:paraId="54DEB491" w14:textId="0B6FDE53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Flat</w:t>
            </w:r>
          </w:p>
        </w:tc>
      </w:tr>
      <w:tr w:rsidR="00EA6CEB" w:rsidRPr="00FC2E96" w14:paraId="4FBEDBFB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3737EB2" w14:textId="629B7281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compAddrFloor</w:t>
            </w:r>
          </w:p>
        </w:tc>
        <w:tc>
          <w:tcPr>
            <w:tcW w:w="1323" w:type="dxa"/>
          </w:tcPr>
          <w:p w14:paraId="50D0387F" w14:textId="7A953B0A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357" w:type="dxa"/>
          </w:tcPr>
          <w:p w14:paraId="5F144510" w14:textId="4A06FB6D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24" w:type="dxa"/>
          </w:tcPr>
          <w:p w14:paraId="27AA6A5B" w14:textId="53371A7B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Floor</w:t>
            </w:r>
          </w:p>
        </w:tc>
      </w:tr>
      <w:tr w:rsidR="00EA6CEB" w:rsidRPr="00FC2E96" w14:paraId="0169E14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E63257C" w14:textId="08974AD5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compAddrBlock</w:t>
            </w:r>
          </w:p>
        </w:tc>
        <w:tc>
          <w:tcPr>
            <w:tcW w:w="1323" w:type="dxa"/>
          </w:tcPr>
          <w:p w14:paraId="1CA1FCD0" w14:textId="4144D797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357" w:type="dxa"/>
          </w:tcPr>
          <w:p w14:paraId="0D6C6738" w14:textId="090FA1FD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24" w:type="dxa"/>
          </w:tcPr>
          <w:p w14:paraId="12C096E7" w14:textId="437F55B3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Block</w:t>
            </w:r>
          </w:p>
        </w:tc>
      </w:tr>
      <w:tr w:rsidR="00EA6CEB" w:rsidRPr="00FC2E96" w14:paraId="213CC950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18BD12E" w14:textId="49921B88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compAddrBlg</w:t>
            </w:r>
          </w:p>
        </w:tc>
        <w:tc>
          <w:tcPr>
            <w:tcW w:w="1323" w:type="dxa"/>
          </w:tcPr>
          <w:p w14:paraId="1BE4B824" w14:textId="2EBE5FF6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57" w:type="dxa"/>
          </w:tcPr>
          <w:p w14:paraId="3078FC3E" w14:textId="58742A65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24" w:type="dxa"/>
          </w:tcPr>
          <w:p w14:paraId="2C71B516" w14:textId="2A911A8F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Building</w:t>
            </w:r>
          </w:p>
        </w:tc>
      </w:tr>
      <w:tr w:rsidR="00EA6CEB" w:rsidRPr="00FC2E96" w14:paraId="5FB265B2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333FDB9" w14:textId="3BD4FF11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compAddrStartNo</w:t>
            </w:r>
          </w:p>
        </w:tc>
        <w:tc>
          <w:tcPr>
            <w:tcW w:w="1323" w:type="dxa"/>
          </w:tcPr>
          <w:p w14:paraId="1C9957C9" w14:textId="754A1633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7" w:type="dxa"/>
          </w:tcPr>
          <w:p w14:paraId="41C968A0" w14:textId="77777777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66BF9B36" w14:textId="3642995D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Start Street No</w:t>
            </w:r>
          </w:p>
        </w:tc>
      </w:tr>
      <w:tr w:rsidR="00EA6CEB" w:rsidRPr="00FC2E96" w14:paraId="02A6BF66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6A9D305D" w14:textId="340261EC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compAddrStartNoAlpha</w:t>
            </w:r>
          </w:p>
        </w:tc>
        <w:tc>
          <w:tcPr>
            <w:tcW w:w="1323" w:type="dxa"/>
          </w:tcPr>
          <w:p w14:paraId="2B5540E5" w14:textId="5A736C1B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357" w:type="dxa"/>
          </w:tcPr>
          <w:p w14:paraId="00A75442" w14:textId="777777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2E580AE5" w14:textId="19072BB1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Start Street Alpha</w:t>
            </w:r>
          </w:p>
        </w:tc>
      </w:tr>
      <w:tr w:rsidR="00EA6CEB" w:rsidRPr="00FC2E96" w14:paraId="1E041725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2222552" w14:textId="4323DDA6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compAddrEndNo</w:t>
            </w:r>
          </w:p>
        </w:tc>
        <w:tc>
          <w:tcPr>
            <w:tcW w:w="1323" w:type="dxa"/>
          </w:tcPr>
          <w:p w14:paraId="22FEAD35" w14:textId="51FAF38F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7" w:type="dxa"/>
          </w:tcPr>
          <w:p w14:paraId="1F478BD2" w14:textId="77777777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16CBA84C" w14:textId="235E8F04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End Street No</w:t>
            </w:r>
          </w:p>
        </w:tc>
      </w:tr>
      <w:tr w:rsidR="00EA6CEB" w:rsidRPr="00FC2E96" w14:paraId="627911DD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6FC571D2" w14:textId="7DA14CAA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compAddrEndNoAlpha</w:t>
            </w:r>
          </w:p>
        </w:tc>
        <w:tc>
          <w:tcPr>
            <w:tcW w:w="1323" w:type="dxa"/>
          </w:tcPr>
          <w:p w14:paraId="04AC7071" w14:textId="30070926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357" w:type="dxa"/>
          </w:tcPr>
          <w:p w14:paraId="666248EF" w14:textId="777777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6394E744" w14:textId="18F6C628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Company Address End Street Alpha</w:t>
            </w:r>
          </w:p>
        </w:tc>
      </w:tr>
      <w:tr w:rsidR="00EA6CEB" w:rsidRPr="00FC2E96" w14:paraId="42E5D326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42EFC09" w14:textId="7D3763D9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compAddrSt</w:t>
            </w:r>
          </w:p>
        </w:tc>
        <w:tc>
          <w:tcPr>
            <w:tcW w:w="1323" w:type="dxa"/>
          </w:tcPr>
          <w:p w14:paraId="5987CF5E" w14:textId="4C7F0750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57" w:type="dxa"/>
          </w:tcPr>
          <w:p w14:paraId="4A2B2AC8" w14:textId="40485696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24" w:type="dxa"/>
          </w:tcPr>
          <w:p w14:paraId="75150821" w14:textId="41C180C1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Street</w:t>
            </w:r>
          </w:p>
        </w:tc>
      </w:tr>
      <w:tr w:rsidR="00EA6CEB" w:rsidRPr="00FC2E96" w14:paraId="04C20B40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3AEA13F" w14:textId="2A512492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compAddrDistrict</w:t>
            </w:r>
          </w:p>
        </w:tc>
        <w:tc>
          <w:tcPr>
            <w:tcW w:w="1323" w:type="dxa"/>
          </w:tcPr>
          <w:p w14:paraId="2D6CA795" w14:textId="7AB63D83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String(3)</w:t>
            </w:r>
          </w:p>
        </w:tc>
        <w:tc>
          <w:tcPr>
            <w:tcW w:w="1357" w:type="dxa"/>
          </w:tcPr>
          <w:p w14:paraId="3C65D3B9" w14:textId="22577EF8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24" w:type="dxa"/>
          </w:tcPr>
          <w:p w14:paraId="29783CD2" w14:textId="4CE9B91C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District</w:t>
            </w:r>
            <w:r w:rsidR="00F54AE8">
              <w:rPr>
                <w:rFonts w:ascii="Times New Roman" w:hAnsi="Times New Roman" w:cs="Times New Roman"/>
              </w:rPr>
              <w:t xml:space="preserve"> Code</w:t>
            </w:r>
          </w:p>
        </w:tc>
      </w:tr>
      <w:tr w:rsidR="00EA6CEB" w:rsidRPr="00FC2E96" w14:paraId="7535DECE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604D26C" w14:textId="7903F7FA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compAddrAreaId</w:t>
            </w:r>
          </w:p>
        </w:tc>
        <w:tc>
          <w:tcPr>
            <w:tcW w:w="1323" w:type="dxa"/>
          </w:tcPr>
          <w:p w14:paraId="7209576B" w14:textId="336E0E8C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357" w:type="dxa"/>
          </w:tcPr>
          <w:p w14:paraId="6B6B8A12" w14:textId="2030E1EF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Optional</w:t>
            </w:r>
          </w:p>
        </w:tc>
        <w:tc>
          <w:tcPr>
            <w:tcW w:w="3324" w:type="dxa"/>
          </w:tcPr>
          <w:p w14:paraId="179CCB74" w14:textId="6DE19535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Address Area ID</w:t>
            </w:r>
          </w:p>
        </w:tc>
      </w:tr>
      <w:tr w:rsidR="00EA6CEB" w:rsidRPr="00FC2E96" w14:paraId="7127B600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4BC609C" w14:textId="070F81BE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compPost</w:t>
            </w:r>
          </w:p>
        </w:tc>
        <w:tc>
          <w:tcPr>
            <w:tcW w:w="1323" w:type="dxa"/>
          </w:tcPr>
          <w:p w14:paraId="49D2F053" w14:textId="5015128A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57" w:type="dxa"/>
          </w:tcPr>
          <w:p w14:paraId="3C5A8E13" w14:textId="777777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79093448" w14:textId="4CE91302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Current Position</w:t>
            </w:r>
          </w:p>
        </w:tc>
      </w:tr>
      <w:tr w:rsidR="00EA6CEB" w:rsidRPr="00FC2E96" w14:paraId="5ECAC908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504108BD" w14:textId="06CAB762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emailAddr</w:t>
            </w:r>
          </w:p>
        </w:tc>
        <w:tc>
          <w:tcPr>
            <w:tcW w:w="1323" w:type="dxa"/>
          </w:tcPr>
          <w:p w14:paraId="69F922E2" w14:textId="0E329D56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357" w:type="dxa"/>
          </w:tcPr>
          <w:p w14:paraId="15BC2B58" w14:textId="77777777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6ED79061" w14:textId="64C03A23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Email address</w:t>
            </w:r>
          </w:p>
        </w:tc>
      </w:tr>
      <w:tr w:rsidR="00EA6CEB" w:rsidRPr="00FC2E96" w14:paraId="61F8551E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12BB0CF" w14:textId="6EA4FCFE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telNo</w:t>
            </w:r>
          </w:p>
        </w:tc>
        <w:tc>
          <w:tcPr>
            <w:tcW w:w="1323" w:type="dxa"/>
          </w:tcPr>
          <w:p w14:paraId="542ABCAE" w14:textId="41C74FE5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57" w:type="dxa"/>
          </w:tcPr>
          <w:p w14:paraId="069543FE" w14:textId="777777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275E2684" w14:textId="394E34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Applicant Contact Phone Number</w:t>
            </w:r>
          </w:p>
        </w:tc>
      </w:tr>
      <w:tr w:rsidR="00EA6CEB" w:rsidRPr="00FC2E96" w14:paraId="275F3CA9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AFFCB11" w14:textId="07C9646F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faxNo</w:t>
            </w:r>
          </w:p>
        </w:tc>
        <w:tc>
          <w:tcPr>
            <w:tcW w:w="1323" w:type="dxa"/>
          </w:tcPr>
          <w:p w14:paraId="021E198E" w14:textId="3706136A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57" w:type="dxa"/>
          </w:tcPr>
          <w:p w14:paraId="57C70FE9" w14:textId="77777777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0ABA47C0" w14:textId="128F5DEA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Fax Number</w:t>
            </w:r>
          </w:p>
        </w:tc>
      </w:tr>
      <w:tr w:rsidR="00EA6CEB" w:rsidRPr="00FC2E96" w14:paraId="17B8345D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408F352" w14:textId="639BF3BF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officeTelNo</w:t>
            </w:r>
          </w:p>
        </w:tc>
        <w:tc>
          <w:tcPr>
            <w:tcW w:w="1323" w:type="dxa"/>
          </w:tcPr>
          <w:p w14:paraId="566B68FB" w14:textId="48A163F6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57" w:type="dxa"/>
          </w:tcPr>
          <w:p w14:paraId="71A73701" w14:textId="777777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36F608B1" w14:textId="6988DCFD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Office Telephone Number</w:t>
            </w:r>
          </w:p>
        </w:tc>
      </w:tr>
      <w:tr w:rsidR="00EA6CEB" w:rsidRPr="00FC2E96" w14:paraId="0C7CC8F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6858871" w14:textId="14F6762D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declareConvictedStatus</w:t>
            </w:r>
          </w:p>
        </w:tc>
        <w:tc>
          <w:tcPr>
            <w:tcW w:w="1323" w:type="dxa"/>
          </w:tcPr>
          <w:p w14:paraId="6BD010BE" w14:textId="22BFF548" w:rsidR="00EA6CEB" w:rsidRPr="00FC2E96" w:rsidRDefault="001973B8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57" w:type="dxa"/>
          </w:tcPr>
          <w:p w14:paraId="281F43FC" w14:textId="4C9FEB86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24" w:type="dxa"/>
          </w:tcPr>
          <w:p w14:paraId="527FD0DE" w14:textId="66717065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Declaration of convicted status in Hong Kong</w:t>
            </w:r>
          </w:p>
        </w:tc>
      </w:tr>
      <w:tr w:rsidR="00EA6CEB" w:rsidRPr="00FC2E96" w14:paraId="40F8E6E0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603BD7AB" w14:textId="5CEFF27F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declareHavebeenConvicted</w:t>
            </w:r>
          </w:p>
        </w:tc>
        <w:tc>
          <w:tcPr>
            <w:tcW w:w="1323" w:type="dxa"/>
          </w:tcPr>
          <w:p w14:paraId="72CDB387" w14:textId="3F4ECAEC" w:rsidR="00EA6CEB" w:rsidRPr="00FC2E96" w:rsidRDefault="001973B8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57" w:type="dxa"/>
          </w:tcPr>
          <w:p w14:paraId="586D3E46" w14:textId="17E6CE5B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24" w:type="dxa"/>
          </w:tcPr>
          <w:p w14:paraId="71FAE38F" w14:textId="3973AD8E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Declaration of have been convicted or not</w:t>
            </w:r>
          </w:p>
        </w:tc>
      </w:tr>
      <w:tr w:rsidR="00EA6CEB" w:rsidRPr="00FC2E96" w14:paraId="2BAF8DC1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5F2E026" w14:textId="19B63EA6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declareInfoCorrect</w:t>
            </w:r>
          </w:p>
        </w:tc>
        <w:tc>
          <w:tcPr>
            <w:tcW w:w="1323" w:type="dxa"/>
          </w:tcPr>
          <w:p w14:paraId="018E038D" w14:textId="3A8A45AB" w:rsidR="00EA6CEB" w:rsidRPr="00FC2E96" w:rsidRDefault="001973B8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357" w:type="dxa"/>
          </w:tcPr>
          <w:p w14:paraId="402AE182" w14:textId="5C547B1F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24" w:type="dxa"/>
          </w:tcPr>
          <w:p w14:paraId="481A154A" w14:textId="2BAB8A25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Declaration of information </w:t>
            </w:r>
            <w:r w:rsidRPr="00FC2E96">
              <w:rPr>
                <w:rFonts w:ascii="Times New Roman" w:hAnsi="Times New Roman" w:cs="Times New Roman"/>
              </w:rPr>
              <w:lastRenderedPageBreak/>
              <w:t>stated are true and correct</w:t>
            </w:r>
          </w:p>
        </w:tc>
      </w:tr>
      <w:tr w:rsidR="00EA6CEB" w:rsidRPr="00FC2E96" w14:paraId="778BDC64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45DF8CA" w14:textId="0D8FA6C6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nomiName</w:t>
            </w:r>
          </w:p>
        </w:tc>
        <w:tc>
          <w:tcPr>
            <w:tcW w:w="1323" w:type="dxa"/>
          </w:tcPr>
          <w:p w14:paraId="241DFDD4" w14:textId="53F49DCB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357" w:type="dxa"/>
          </w:tcPr>
          <w:p w14:paraId="2D9F7A72" w14:textId="777777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5A292561" w14:textId="0D36D4FA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Full Name of Nominator</w:t>
            </w:r>
          </w:p>
        </w:tc>
      </w:tr>
      <w:tr w:rsidR="00EA6CEB" w:rsidRPr="00FC2E96" w14:paraId="3BB29DC4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A3C68B7" w14:textId="754BE936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nomiRank</w:t>
            </w:r>
          </w:p>
        </w:tc>
        <w:tc>
          <w:tcPr>
            <w:tcW w:w="1323" w:type="dxa"/>
          </w:tcPr>
          <w:p w14:paraId="0A8A1824" w14:textId="09AB8668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357" w:type="dxa"/>
          </w:tcPr>
          <w:p w14:paraId="6ECCC084" w14:textId="77777777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400284EF" w14:textId="5CCD19A1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Rank (D1 or above) of Nominator</w:t>
            </w:r>
          </w:p>
        </w:tc>
      </w:tr>
      <w:tr w:rsidR="00EA6CEB" w:rsidRPr="00FC2E96" w14:paraId="1086AA14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A0217A3" w14:textId="635E63FB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nomiPost</w:t>
            </w:r>
          </w:p>
        </w:tc>
        <w:tc>
          <w:tcPr>
            <w:tcW w:w="1323" w:type="dxa"/>
          </w:tcPr>
          <w:p w14:paraId="4D5191DE" w14:textId="0CEEDA75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57" w:type="dxa"/>
          </w:tcPr>
          <w:p w14:paraId="4D55E0B1" w14:textId="777777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7299C77B" w14:textId="15B31023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 of Nominator</w:t>
            </w:r>
          </w:p>
        </w:tc>
      </w:tr>
      <w:tr w:rsidR="00EA6CEB" w:rsidRPr="00FC2E96" w14:paraId="66EFFDB4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02B7095D" w14:textId="46236C86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nomiDept</w:t>
            </w:r>
          </w:p>
        </w:tc>
        <w:tc>
          <w:tcPr>
            <w:tcW w:w="1323" w:type="dxa"/>
          </w:tcPr>
          <w:p w14:paraId="42EEE57D" w14:textId="28E2605E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String(300)</w:t>
            </w:r>
          </w:p>
        </w:tc>
        <w:tc>
          <w:tcPr>
            <w:tcW w:w="1357" w:type="dxa"/>
          </w:tcPr>
          <w:p w14:paraId="61E6C8CC" w14:textId="77777777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6DB22986" w14:textId="48A96CEB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Department of Nominator</w:t>
            </w:r>
          </w:p>
        </w:tc>
      </w:tr>
      <w:tr w:rsidR="00EA6CEB" w:rsidRPr="00FC2E96" w14:paraId="50155DEA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24726FC" w14:textId="5279F1CF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nomiTel</w:t>
            </w:r>
          </w:p>
        </w:tc>
        <w:tc>
          <w:tcPr>
            <w:tcW w:w="1323" w:type="dxa"/>
          </w:tcPr>
          <w:p w14:paraId="3EAF6012" w14:textId="14115553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57" w:type="dxa"/>
          </w:tcPr>
          <w:p w14:paraId="69057A2A" w14:textId="77777777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4" w:type="dxa"/>
          </w:tcPr>
          <w:p w14:paraId="122C7F1E" w14:textId="2A8FBB3A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Contact Number of Nominator</w:t>
            </w:r>
          </w:p>
        </w:tc>
      </w:tr>
      <w:tr w:rsidR="00EA6CEB" w:rsidRPr="00FC2E96" w14:paraId="37B3CA75" w14:textId="77777777" w:rsidTr="00092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FB535C1" w14:textId="2D8ADDCE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receiveDate</w:t>
            </w:r>
          </w:p>
        </w:tc>
        <w:tc>
          <w:tcPr>
            <w:tcW w:w="1323" w:type="dxa"/>
          </w:tcPr>
          <w:p w14:paraId="05DBF3C6" w14:textId="659F8B2F" w:rsidR="00EA6CEB" w:rsidRPr="00FC2E96" w:rsidRDefault="00FA473C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357" w:type="dxa"/>
          </w:tcPr>
          <w:p w14:paraId="6223B16B" w14:textId="37B12DFD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24" w:type="dxa"/>
          </w:tcPr>
          <w:p w14:paraId="0E5A4272" w14:textId="5435F244" w:rsidR="00EA6CEB" w:rsidRPr="00FC2E96" w:rsidRDefault="00EA6CEB" w:rsidP="00EA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 Receive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EA6CEB" w:rsidRPr="00FC2E96" w14:paraId="06F75B0D" w14:textId="77777777" w:rsidTr="00092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240D5A6" w14:textId="512E3D81" w:rsidR="00EA6CEB" w:rsidRPr="00FC2E96" w:rsidRDefault="00EA6CEB" w:rsidP="00EA6CEB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wbrsStatus</w:t>
            </w:r>
          </w:p>
        </w:tc>
        <w:tc>
          <w:tcPr>
            <w:tcW w:w="1323" w:type="dxa"/>
          </w:tcPr>
          <w:p w14:paraId="5C510364" w14:textId="23A3DC4B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357" w:type="dxa"/>
          </w:tcPr>
          <w:p w14:paraId="2AFBF51C" w14:textId="6046E7F6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3324" w:type="dxa"/>
          </w:tcPr>
          <w:p w14:paraId="1EF70E96" w14:textId="26B57ABB" w:rsidR="00EA6CEB" w:rsidRPr="00FC2E96" w:rsidRDefault="00EA6CEB" w:rsidP="00EA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 Status</w:t>
            </w:r>
          </w:p>
        </w:tc>
      </w:tr>
    </w:tbl>
    <w:p w14:paraId="51EC697A" w14:textId="77777777" w:rsidR="0095223E" w:rsidRPr="00FC2E96" w:rsidRDefault="0095223E" w:rsidP="0095223E">
      <w:pPr>
        <w:rPr>
          <w:rFonts w:ascii="Times New Roman" w:hAnsi="Times New Roman" w:cs="Times New Roman"/>
        </w:rPr>
      </w:pPr>
    </w:p>
    <w:p w14:paraId="759741FD" w14:textId="77777777" w:rsidR="0095223E" w:rsidRPr="00FC2E96" w:rsidRDefault="0095223E" w:rsidP="0095223E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95223E" w:rsidRPr="00FC2E96" w14:paraId="194539A0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CB6A7D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4C126B0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0F5E949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5034399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95223E" w:rsidRPr="00FC2E96" w14:paraId="43DADCD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C06381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62B5FE10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AE0A079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6793B0B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95223E" w:rsidRPr="00FC2E96" w14:paraId="42057FA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577874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3CB4CB23" w14:textId="77777777" w:rsidR="0095223E" w:rsidRPr="00FC2E96" w:rsidRDefault="009522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7EE1E51D" w14:textId="77777777" w:rsidR="0095223E" w:rsidRPr="00FC2E96" w:rsidRDefault="009522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B1F7CDA" w14:textId="77777777" w:rsidR="0095223E" w:rsidRPr="00FC2E96" w:rsidRDefault="009522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95223E" w:rsidRPr="00FC2E96" w14:paraId="5377341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FEF5F1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3B2E1B4F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2DA69BB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0172870" w14:textId="77777777" w:rsidR="0095223E" w:rsidRPr="00FC2E96" w:rsidRDefault="009522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1F173E2A" w14:textId="77777777" w:rsidR="0095223E" w:rsidRPr="00FC2E96" w:rsidRDefault="0095223E" w:rsidP="0095223E">
      <w:pPr>
        <w:rPr>
          <w:rFonts w:ascii="Times New Roman" w:hAnsi="Times New Roman" w:cs="Times New Roman"/>
          <w:b/>
        </w:rPr>
      </w:pPr>
    </w:p>
    <w:p w14:paraId="59B88DE0" w14:textId="77777777" w:rsidR="0095223E" w:rsidRPr="00FC2E96" w:rsidRDefault="0095223E" w:rsidP="0095223E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67"/>
        <w:gridCol w:w="1643"/>
        <w:gridCol w:w="6006"/>
      </w:tblGrid>
      <w:tr w:rsidR="0095223E" w:rsidRPr="00FC2E96" w14:paraId="5B86F333" w14:textId="77777777" w:rsidTr="00892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827A232" w14:textId="77777777" w:rsidR="0095223E" w:rsidRPr="00FC2E96" w:rsidRDefault="009522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43" w:type="dxa"/>
          </w:tcPr>
          <w:p w14:paraId="43860725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006" w:type="dxa"/>
          </w:tcPr>
          <w:p w14:paraId="07CCEC03" w14:textId="77777777" w:rsidR="0095223E" w:rsidRPr="00FC2E96" w:rsidRDefault="009522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892165" w:rsidRPr="00FC2E96" w14:paraId="1503773B" w14:textId="77777777" w:rsidTr="0089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632CC9A3" w14:textId="02381042" w:rsidR="00892165" w:rsidRPr="00FC2E96" w:rsidRDefault="00892165" w:rsidP="00892165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1643" w:type="dxa"/>
          </w:tcPr>
          <w:p w14:paraId="48405173" w14:textId="6085C84F" w:rsidR="00892165" w:rsidRPr="00FC2E96" w:rsidRDefault="00892165" w:rsidP="0089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6006" w:type="dxa"/>
          </w:tcPr>
          <w:p w14:paraId="31689AB2" w14:textId="07627AEF" w:rsidR="00892165" w:rsidRPr="00FC2E96" w:rsidRDefault="00892165" w:rsidP="0089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</w:tr>
      <w:tr w:rsidR="00892165" w:rsidRPr="00FC2E96" w14:paraId="1B37717A" w14:textId="77777777" w:rsidTr="00892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101E0BC" w14:textId="369FCF0A" w:rsidR="00892165" w:rsidRPr="00FC2E96" w:rsidRDefault="00892165" w:rsidP="00892165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1643" w:type="dxa"/>
          </w:tcPr>
          <w:p w14:paraId="00175F06" w14:textId="61E043BB" w:rsidR="00892165" w:rsidRPr="00FC2E96" w:rsidRDefault="00892165" w:rsidP="0089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6006" w:type="dxa"/>
          </w:tcPr>
          <w:p w14:paraId="170E509E" w14:textId="73933AD1" w:rsidR="00892165" w:rsidRPr="00FC2E96" w:rsidRDefault="00892165" w:rsidP="0089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is null - (parameter name)</w:t>
            </w:r>
          </w:p>
        </w:tc>
      </w:tr>
      <w:tr w:rsidR="00892165" w:rsidRPr="00FC2E96" w14:paraId="59CEF72A" w14:textId="77777777" w:rsidTr="0089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39091203" w14:textId="426F126E" w:rsidR="00892165" w:rsidRPr="00FC2E96" w:rsidRDefault="00892165" w:rsidP="00892165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D20002</w:t>
            </w:r>
          </w:p>
        </w:tc>
        <w:tc>
          <w:tcPr>
            <w:tcW w:w="1643" w:type="dxa"/>
          </w:tcPr>
          <w:p w14:paraId="2C04DBE0" w14:textId="683DFE24" w:rsidR="00892165" w:rsidRPr="00FC2E96" w:rsidRDefault="00892165" w:rsidP="0089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Already exists.</w:t>
            </w:r>
          </w:p>
        </w:tc>
        <w:tc>
          <w:tcPr>
            <w:tcW w:w="6006" w:type="dxa"/>
          </w:tcPr>
          <w:p w14:paraId="5CF90F5B" w14:textId="366ECFDC" w:rsidR="00892165" w:rsidRPr="00FC2E96" w:rsidRDefault="00B52F72" w:rsidP="0089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Applicant</w:t>
            </w: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892165"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already exists</w:t>
            </w:r>
          </w:p>
        </w:tc>
      </w:tr>
      <w:tr w:rsidR="00892165" w:rsidRPr="00FC2E96" w14:paraId="19057D71" w14:textId="77777777" w:rsidTr="00892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73ECEFAE" w14:textId="37DA16DE" w:rsidR="00892165" w:rsidRPr="00FC2E96" w:rsidRDefault="00892165" w:rsidP="00892165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1643" w:type="dxa"/>
          </w:tcPr>
          <w:p w14:paraId="63B3D5DA" w14:textId="15F9852F" w:rsidR="00892165" w:rsidRPr="00FC2E96" w:rsidRDefault="00892165" w:rsidP="0089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6006" w:type="dxa"/>
          </w:tcPr>
          <w:p w14:paraId="2077274E" w14:textId="77777777" w:rsidR="00892165" w:rsidRPr="00FC2E96" w:rsidRDefault="00892165" w:rsidP="0089216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162B9CE7" w14:textId="77777777" w:rsidR="00892165" w:rsidRPr="00FC2E96" w:rsidRDefault="00892165" w:rsidP="0089216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0A772CFC" w14:textId="222EFAEC" w:rsidR="00892165" w:rsidRPr="00FC2E96" w:rsidRDefault="00892165" w:rsidP="0089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892165" w:rsidRPr="00FC2E96" w14:paraId="6D63D566" w14:textId="77777777" w:rsidTr="0089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2AA0CE1" w14:textId="2E146BC9" w:rsidR="00892165" w:rsidRPr="00FC2E96" w:rsidRDefault="00892165" w:rsidP="00892165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1643" w:type="dxa"/>
          </w:tcPr>
          <w:p w14:paraId="50BCC963" w14:textId="6D090DFA" w:rsidR="00892165" w:rsidRPr="00FC2E96" w:rsidRDefault="00892165" w:rsidP="0089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6006" w:type="dxa"/>
          </w:tcPr>
          <w:p w14:paraId="0F6A1799" w14:textId="77777777" w:rsidR="00892165" w:rsidRPr="00FC2E96" w:rsidRDefault="00892165" w:rsidP="0089216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74181215" w14:textId="77777777" w:rsidR="00892165" w:rsidRPr="00FC2E96" w:rsidRDefault="00892165" w:rsidP="0089216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381A8B6E" w14:textId="5A7AB719" w:rsidR="00892165" w:rsidRPr="00FC2E96" w:rsidRDefault="00892165" w:rsidP="0089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892165" w:rsidRPr="00FC2E96" w14:paraId="650A1C50" w14:textId="77777777" w:rsidTr="00892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29FE8D1D" w14:textId="1591FB82" w:rsidR="00892165" w:rsidRPr="00FC2E96" w:rsidRDefault="00892165" w:rsidP="00892165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D40001</w:t>
            </w:r>
          </w:p>
        </w:tc>
        <w:tc>
          <w:tcPr>
            <w:tcW w:w="1643" w:type="dxa"/>
          </w:tcPr>
          <w:p w14:paraId="25784A1C" w14:textId="3B4E2963" w:rsidR="00892165" w:rsidRPr="00FC2E96" w:rsidRDefault="00892165" w:rsidP="0089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Form Validation</w:t>
            </w:r>
          </w:p>
        </w:tc>
        <w:tc>
          <w:tcPr>
            <w:tcW w:w="6006" w:type="dxa"/>
          </w:tcPr>
          <w:p w14:paraId="7CB91FE9" w14:textId="4096831F" w:rsidR="00892165" w:rsidRPr="00FC2E96" w:rsidRDefault="00892165" w:rsidP="00892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not found - (parameter name)</w:t>
            </w:r>
          </w:p>
        </w:tc>
      </w:tr>
      <w:tr w:rsidR="00892165" w:rsidRPr="00FC2E96" w14:paraId="542C975B" w14:textId="77777777" w:rsidTr="0089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FED0DD7" w14:textId="1AB3DA6C" w:rsidR="00892165" w:rsidRPr="00FC2E96" w:rsidRDefault="00892165" w:rsidP="00892165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1643" w:type="dxa"/>
          </w:tcPr>
          <w:p w14:paraId="5438D6B5" w14:textId="259C21CC" w:rsidR="00892165" w:rsidRPr="00FC2E96" w:rsidRDefault="00892165" w:rsidP="0089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6006" w:type="dxa"/>
          </w:tcPr>
          <w:p w14:paraId="543D7133" w14:textId="71C951CB" w:rsidR="00892165" w:rsidRPr="00FC2E96" w:rsidRDefault="00892165" w:rsidP="00892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Runtime Exception.</w:t>
            </w:r>
          </w:p>
        </w:tc>
      </w:tr>
    </w:tbl>
    <w:p w14:paraId="4DB75221" w14:textId="77777777" w:rsidR="0095223E" w:rsidRPr="00FC2E96" w:rsidRDefault="0095223E" w:rsidP="0095223E">
      <w:pPr>
        <w:rPr>
          <w:rFonts w:ascii="Times New Roman" w:hAnsi="Times New Roman" w:cs="Times New Roman"/>
        </w:rPr>
      </w:pPr>
    </w:p>
    <w:p w14:paraId="0CD68E30" w14:textId="77777777" w:rsidR="0095223E" w:rsidRPr="00FC2E96" w:rsidRDefault="0095223E" w:rsidP="0095223E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223E" w:rsidRPr="00FC2E96" w14:paraId="52371D23" w14:textId="77777777" w:rsidTr="00135E66">
        <w:tc>
          <w:tcPr>
            <w:tcW w:w="15388" w:type="dxa"/>
          </w:tcPr>
          <w:p w14:paraId="1E1984E2" w14:textId="77777777" w:rsidR="0095223E" w:rsidRPr="00FC2E96" w:rsidRDefault="009522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540B837A" w14:textId="77777777" w:rsidR="0095223E" w:rsidRPr="00FC2E96" w:rsidRDefault="009522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58BFD40F" w14:textId="77777777" w:rsidR="0095223E" w:rsidRPr="00FC2E96" w:rsidRDefault="0095223E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765B1D1" w14:textId="4785F26A" w:rsidR="0095223E" w:rsidRPr="00FC2E96" w:rsidRDefault="0095223E" w:rsidP="0095223E">
      <w:pPr>
        <w:widowControl/>
        <w:rPr>
          <w:rFonts w:ascii="Times New Roman" w:hAnsi="Times New Roman" w:cs="Times New Roman"/>
          <w:b/>
          <w:u w:val="single"/>
        </w:rPr>
      </w:pPr>
    </w:p>
    <w:p w14:paraId="54136150" w14:textId="77777777" w:rsidR="008344B4" w:rsidRPr="00FC2E96" w:rsidRDefault="008344B4" w:rsidP="008344B4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44B4" w:rsidRPr="00FC2E96" w14:paraId="462204D2" w14:textId="77777777" w:rsidTr="00135E66">
        <w:tc>
          <w:tcPr>
            <w:tcW w:w="15388" w:type="dxa"/>
          </w:tcPr>
          <w:p w14:paraId="06890C6A" w14:textId="77777777" w:rsidR="008344B4" w:rsidRPr="00FC2E96" w:rsidRDefault="008344B4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52ADE386" w14:textId="77777777" w:rsidR="008344B4" w:rsidRPr="00FC2E96" w:rsidRDefault="008344B4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"applicationNo": "L16000000",</w:t>
            </w:r>
          </w:p>
          <w:p w14:paraId="73FE5B2D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"applicationType": "NEW",</w:t>
            </w:r>
          </w:p>
          <w:p w14:paraId="7FFCC2D5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"regNo": "",</w:t>
            </w:r>
          </w:p>
          <w:p w14:paraId="1ECB5E64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"chgName": 0,</w:t>
            </w:r>
          </w:p>
          <w:p w14:paraId="7AF0E34A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"chgAddr": 0,</w:t>
            </w:r>
          </w:p>
          <w:p w14:paraId="064C7A3C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"engName": "Chan Tai Man",</w:t>
            </w:r>
          </w:p>
          <w:p w14:paraId="3EF9F616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"chiName": "</w:t>
            </w:r>
            <w:r w:rsidRPr="00FC2E96">
              <w:rPr>
                <w:rFonts w:ascii="Times New Roman" w:hAnsi="Times New Roman" w:cs="Times New Roman" w:hint="eastAsia"/>
              </w:rPr>
              <w:t>陳大文</w:t>
            </w:r>
            <w:r w:rsidRPr="00FC2E96">
              <w:rPr>
                <w:rFonts w:ascii="Times New Roman" w:hAnsi="Times New Roman" w:cs="Times New Roman"/>
              </w:rPr>
              <w:t>",</w:t>
            </w:r>
          </w:p>
          <w:p w14:paraId="16627CDE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"titleId": 1,</w:t>
            </w:r>
          </w:p>
          <w:p w14:paraId="5B5D0014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"hkid": "J1111111",</w:t>
            </w:r>
          </w:p>
          <w:p w14:paraId="19D8D848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"addrLang": "e",</w:t>
            </w:r>
          </w:p>
          <w:p w14:paraId="2EEE13E8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"addrFlat": "",</w:t>
            </w:r>
          </w:p>
          <w:p w14:paraId="7E7E6546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"addrFloor": "",</w:t>
            </w:r>
          </w:p>
          <w:p w14:paraId="52001EE5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"addrBlock": "",</w:t>
            </w:r>
          </w:p>
          <w:p w14:paraId="69AE29C1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"addrBlg": "",</w:t>
            </w:r>
          </w:p>
          <w:p w14:paraId="5984C6E6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"addrSt": "",</w:t>
            </w:r>
          </w:p>
          <w:p w14:paraId="55CF5413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"addrDistrict": "",</w:t>
            </w:r>
          </w:p>
          <w:p w14:paraId="0DD933AC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"addrAreaId": 1,</w:t>
            </w:r>
          </w:p>
          <w:p w14:paraId="60A00DFF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"deptName": "TESTING DEPT",</w:t>
            </w:r>
          </w:p>
          <w:p w14:paraId="7745D889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"compAddrSame": 0,</w:t>
            </w:r>
          </w:p>
          <w:p w14:paraId="4D90E4FF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"compAddrLang": "e",</w:t>
            </w:r>
          </w:p>
          <w:p w14:paraId="4AADF3C3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"compAddrFlat": "",</w:t>
            </w:r>
          </w:p>
          <w:p w14:paraId="0E6D539D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"compAddrFloor": "",</w:t>
            </w:r>
          </w:p>
          <w:p w14:paraId="132D645C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"compAddrBlock": "",</w:t>
            </w:r>
          </w:p>
          <w:p w14:paraId="4F6FEB59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"compAddrBlg": "",</w:t>
            </w:r>
          </w:p>
          <w:p w14:paraId="13A48B94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"compAddrSt": "",</w:t>
            </w:r>
          </w:p>
          <w:p w14:paraId="2A8B62DE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"compAddrDistrict": "",</w:t>
            </w:r>
          </w:p>
          <w:p w14:paraId="405C97AB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"compAddrAreaId": 2,</w:t>
            </w:r>
          </w:p>
          <w:p w14:paraId="3B335DBA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"compPost": "Post",</w:t>
            </w:r>
          </w:p>
          <w:p w14:paraId="3C9F83E9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"emailAddr": "testing@email.com",</w:t>
            </w:r>
          </w:p>
          <w:p w14:paraId="4E94453B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"telNo": "22345678",</w:t>
            </w:r>
          </w:p>
          <w:p w14:paraId="2930BC21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"faxNo": "22345678",</w:t>
            </w:r>
          </w:p>
          <w:p w14:paraId="4DAE13B5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"officeTelNo": "23345678",</w:t>
            </w:r>
          </w:p>
          <w:p w14:paraId="2A36D8CD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"declareConvictedStatus": 1,</w:t>
            </w:r>
          </w:p>
          <w:p w14:paraId="15280658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"declareHavebeenConvicted": 0,</w:t>
            </w:r>
          </w:p>
          <w:p w14:paraId="3B881797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"declareInfoCorrect": 1,</w:t>
            </w:r>
          </w:p>
          <w:p w14:paraId="6EFDC97B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"nomiName": "",</w:t>
            </w:r>
          </w:p>
          <w:p w14:paraId="1927546B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"nomiRank": "",</w:t>
            </w:r>
          </w:p>
          <w:p w14:paraId="14DE5388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"nomiPost": "",</w:t>
            </w:r>
          </w:p>
          <w:p w14:paraId="303746E6" w14:textId="77777777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"nomiDept": "",</w:t>
            </w:r>
          </w:p>
          <w:p w14:paraId="53A7ABC3" w14:textId="6BA5B43A" w:rsidR="008344B4" w:rsidRPr="00FC2E96" w:rsidRDefault="008344B4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"nomiTel": ""</w:t>
            </w:r>
            <w:r w:rsidR="004A02F7" w:rsidRPr="00FC2E96">
              <w:rPr>
                <w:rFonts w:ascii="Times New Roman" w:hAnsi="Times New Roman" w:cs="Times New Roman"/>
              </w:rPr>
              <w:t>,</w:t>
            </w:r>
          </w:p>
          <w:p w14:paraId="4DC1D844" w14:textId="789465F4" w:rsidR="004A02F7" w:rsidRPr="00FC2E96" w:rsidRDefault="004A02F7" w:rsidP="004A02F7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“receiveDate”: </w:t>
            </w:r>
            <w:r w:rsidR="005138F2" w:rsidRPr="00591B8E">
              <w:rPr>
                <w:rFonts w:ascii="Times New Roman" w:hAnsi="Times New Roman" w:cs="Times New Roman"/>
              </w:rPr>
              <w:t>“20100101”</w:t>
            </w:r>
            <w:r w:rsidRPr="00FC2E96">
              <w:rPr>
                <w:rFonts w:ascii="Times New Roman" w:hAnsi="Times New Roman" w:cs="Times New Roman"/>
              </w:rPr>
              <w:t>,</w:t>
            </w:r>
          </w:p>
          <w:p w14:paraId="4EFFFE0B" w14:textId="01BCAD76" w:rsidR="004A02F7" w:rsidRPr="00FC2E96" w:rsidRDefault="004A02F7" w:rsidP="0078335B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“wbrsStatus”: 0</w:t>
            </w:r>
          </w:p>
          <w:p w14:paraId="6275393F" w14:textId="77777777" w:rsidR="008344B4" w:rsidRPr="00FC2E96" w:rsidRDefault="008344B4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78B1B255" w14:textId="77777777" w:rsidR="008344B4" w:rsidRPr="00FC2E96" w:rsidRDefault="008344B4" w:rsidP="0095223E">
      <w:pPr>
        <w:widowControl/>
        <w:rPr>
          <w:rFonts w:ascii="Times New Roman" w:hAnsi="Times New Roman" w:cs="Times New Roman"/>
          <w:b/>
          <w:u w:val="single"/>
        </w:rPr>
      </w:pPr>
    </w:p>
    <w:p w14:paraId="03635A33" w14:textId="77777777" w:rsidR="0095223E" w:rsidRPr="00FC2E96" w:rsidRDefault="0095223E" w:rsidP="0095223E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223E" w:rsidRPr="00FC2E96" w14:paraId="176AD45F" w14:textId="77777777" w:rsidTr="00135E66">
        <w:tc>
          <w:tcPr>
            <w:tcW w:w="15388" w:type="dxa"/>
          </w:tcPr>
          <w:p w14:paraId="1587FDA5" w14:textId="77777777" w:rsidR="0095223E" w:rsidRPr="00FC2E96" w:rsidRDefault="009522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D1A4F60" w14:textId="77777777" w:rsidR="0095223E" w:rsidRPr="00FC2E96" w:rsidRDefault="009522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1563E4B4" w14:textId="77777777" w:rsidR="0095223E" w:rsidRPr="00FC2E96" w:rsidRDefault="009522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3449842A" w14:textId="77777777" w:rsidR="0095223E" w:rsidRPr="00FC2E96" w:rsidRDefault="009522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036010A2" w14:textId="77777777" w:rsidR="0095223E" w:rsidRPr="00FC2E96" w:rsidRDefault="009522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1B968E39" w14:textId="4EDB51D0" w:rsidR="0095223E" w:rsidRPr="00FC2E96" w:rsidRDefault="0095223E">
      <w:pPr>
        <w:rPr>
          <w:rFonts w:ascii="Times New Roman" w:hAnsi="Times New Roman" w:cs="Times New Roman"/>
        </w:rPr>
      </w:pPr>
    </w:p>
    <w:p w14:paraId="5F5A08FA" w14:textId="77777777" w:rsidR="003F4F61" w:rsidRPr="00FC2E96" w:rsidRDefault="003F4F61" w:rsidP="0008782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43" w:name="_Toc87524230"/>
      <w:bookmarkStart w:id="444" w:name="_Toc96933930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Create Attachment</w:t>
      </w:r>
      <w:bookmarkEnd w:id="443"/>
      <w:bookmarkEnd w:id="444"/>
    </w:p>
    <w:p w14:paraId="1C173EF5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2"/>
        <w:gridCol w:w="7364"/>
      </w:tblGrid>
      <w:tr w:rsidR="003F4F61" w:rsidRPr="00FC2E96" w14:paraId="3B3AAFEF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D6F23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4B168D61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46BCEDB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7C3AA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19E3799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the attachment to backend</w:t>
            </w:r>
          </w:p>
        </w:tc>
      </w:tr>
      <w:tr w:rsidR="003F4F61" w:rsidRPr="00FC2E96" w14:paraId="023B6F2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8F8B7C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58B065B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&lt;Backend_Service_Domain&gt;/{Version}/EA3/CreateAttachment</w:t>
            </w:r>
          </w:p>
        </w:tc>
      </w:tr>
      <w:tr w:rsidR="003F4F61" w:rsidRPr="00FC2E96" w14:paraId="3CCB2B6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2327A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08B5AD6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3F4F61" w:rsidRPr="00FC2E96" w14:paraId="5D42347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4DE5F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1C7C07C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3F4F61" w:rsidRPr="00FC2E96" w14:paraId="3B8C635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FE4237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7E3111F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validate the application data before submission.</w:t>
            </w:r>
          </w:p>
        </w:tc>
      </w:tr>
    </w:tbl>
    <w:p w14:paraId="13CAE1B0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6940C672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3F4F61" w:rsidRPr="00FC2E96" w14:paraId="5C55FC9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09F56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A176EA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FFC72B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62C93729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3550269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C7AE0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2C6D255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23DE3F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B5FCD3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3F4F61" w:rsidRPr="00FC2E96" w14:paraId="1D99B18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E4915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01A8C2C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245E02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DB616E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3F4F61" w:rsidRPr="00FC2E96" w14:paraId="718900F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3D3DF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447E50F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CF41A3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B9DD88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2FF62373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10BABD09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3F4F61" w:rsidRPr="00FC2E96" w14:paraId="66DD0ED0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F2B5F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83BD1AD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79E78082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139F0F0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67F9234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8E236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6CF1A24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CEA5E0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626C25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5BCAEE59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1326B5D6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22"/>
        <w:gridCol w:w="914"/>
        <w:gridCol w:w="1404"/>
        <w:gridCol w:w="4476"/>
      </w:tblGrid>
      <w:tr w:rsidR="003F4F61" w:rsidRPr="00FC2E96" w14:paraId="3390BB30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F1A7CA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6" w:type="dxa"/>
          </w:tcPr>
          <w:p w14:paraId="462BF492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5" w:type="dxa"/>
          </w:tcPr>
          <w:p w14:paraId="1F5254D7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301" w:type="dxa"/>
          </w:tcPr>
          <w:p w14:paraId="348D80BE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0644E12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5269E2D3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6" w:type="dxa"/>
          </w:tcPr>
          <w:p w14:paraId="432F8FF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12B201D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51FD878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  <w:tr w:rsidR="003F4F61" w:rsidRPr="00FC2E96" w14:paraId="460A906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B7EFF06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fileName</w:t>
            </w:r>
          </w:p>
        </w:tc>
        <w:tc>
          <w:tcPr>
            <w:tcW w:w="956" w:type="dxa"/>
          </w:tcPr>
          <w:p w14:paraId="720A38D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0D33314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7FF71C6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kern w:val="0"/>
                <w:szCs w:val="24"/>
              </w:rPr>
              <w:t>File name with extension of the attachment</w:t>
            </w:r>
          </w:p>
        </w:tc>
      </w:tr>
      <w:tr w:rsidR="003F4F61" w:rsidRPr="00FC2E96" w14:paraId="65E8312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E52EE14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shaFileChecksum</w:t>
            </w:r>
          </w:p>
        </w:tc>
        <w:tc>
          <w:tcPr>
            <w:tcW w:w="956" w:type="dxa"/>
          </w:tcPr>
          <w:p w14:paraId="6E84384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616ED7E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745E6F7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SHA file checksum of the attachment</w:t>
            </w:r>
          </w:p>
        </w:tc>
      </w:tr>
      <w:tr w:rsidR="003F4F61" w:rsidRPr="00FC2E96" w14:paraId="4BC9443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7B29317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956" w:type="dxa"/>
          </w:tcPr>
          <w:p w14:paraId="38C19EB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76F39A2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7A6D3CFA" w14:textId="7BB48B61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type of the attachment</w:t>
            </w: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br/>
            </w:r>
            <w:r w:rsidR="00932243" w:rsidRPr="00916947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32BFEC61" wp14:editId="07DC0D53">
                  <wp:extent cx="2698750" cy="1511731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6" cy="152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F61" w:rsidRPr="00FC2E96" w14:paraId="7872E7B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034B0CDC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fileContent</w:t>
            </w:r>
          </w:p>
        </w:tc>
        <w:tc>
          <w:tcPr>
            <w:tcW w:w="956" w:type="dxa"/>
          </w:tcPr>
          <w:p w14:paraId="713918B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3675A7D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5AB54DB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Base64 encoded content of the attachment</w:t>
            </w:r>
          </w:p>
        </w:tc>
      </w:tr>
      <w:tr w:rsidR="003F4F61" w:rsidRPr="00FC2E96" w14:paraId="34E5006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6B30B5A4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description</w:t>
            </w:r>
          </w:p>
        </w:tc>
        <w:tc>
          <w:tcPr>
            <w:tcW w:w="956" w:type="dxa"/>
          </w:tcPr>
          <w:p w14:paraId="46B5442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String</w:t>
            </w:r>
          </w:p>
        </w:tc>
        <w:tc>
          <w:tcPr>
            <w:tcW w:w="1465" w:type="dxa"/>
          </w:tcPr>
          <w:p w14:paraId="33042B1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41F6D20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Description of attachment</w:t>
            </w:r>
          </w:p>
        </w:tc>
      </w:tr>
    </w:tbl>
    <w:p w14:paraId="504C8A44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2361244D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3F4F61" w:rsidRPr="00FC2E96" w14:paraId="709745B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BA706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B76A509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1A63C03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1590EBE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7BFA7C9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5A949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txID</w:t>
            </w:r>
          </w:p>
        </w:tc>
        <w:tc>
          <w:tcPr>
            <w:tcW w:w="1134" w:type="dxa"/>
          </w:tcPr>
          <w:p w14:paraId="0C040CC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269E0C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2E08FD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3F4F61" w:rsidRPr="00FC2E96" w14:paraId="0BAA15C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89F4F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6E875EF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5A528B7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BBCF90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3F4F61" w:rsidRPr="00FC2E96" w14:paraId="08B1BAA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12286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2EA5626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9BC882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0BFC9E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25524567" w14:textId="77777777" w:rsidR="003F4F61" w:rsidRPr="00FC2E96" w:rsidRDefault="003F4F61" w:rsidP="003F4F61">
      <w:pPr>
        <w:rPr>
          <w:rFonts w:ascii="Times New Roman" w:hAnsi="Times New Roman" w:cs="Times New Roman"/>
          <w:b/>
        </w:rPr>
      </w:pPr>
    </w:p>
    <w:p w14:paraId="603D44C0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67"/>
        <w:gridCol w:w="1643"/>
        <w:gridCol w:w="6006"/>
      </w:tblGrid>
      <w:tr w:rsidR="003F4F61" w:rsidRPr="00FC2E96" w14:paraId="0CAA19AF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29836CC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43" w:type="dxa"/>
          </w:tcPr>
          <w:p w14:paraId="31F06E13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006" w:type="dxa"/>
          </w:tcPr>
          <w:p w14:paraId="6FBBA4B1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3F4F61" w:rsidRPr="00FC2E96" w14:paraId="479A57C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74A7F9F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1643" w:type="dxa"/>
          </w:tcPr>
          <w:p w14:paraId="6B2D0C5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6006" w:type="dxa"/>
          </w:tcPr>
          <w:p w14:paraId="3A40160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Success Result.</w:t>
            </w:r>
          </w:p>
        </w:tc>
      </w:tr>
      <w:tr w:rsidR="003F4F61" w:rsidRPr="00FC2E96" w14:paraId="2456650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7260E1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1643" w:type="dxa"/>
          </w:tcPr>
          <w:p w14:paraId="59F8377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6006" w:type="dxa"/>
          </w:tcPr>
          <w:p w14:paraId="2273B9C7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“Key” is null.</w:t>
            </w:r>
          </w:p>
          <w:p w14:paraId="4CAAC4F5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“applicationNo” is null.</w:t>
            </w:r>
          </w:p>
          <w:p w14:paraId="4E52D7A6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“FileName” is null.</w:t>
            </w:r>
          </w:p>
          <w:p w14:paraId="5B27E3A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“File” is null.</w:t>
            </w:r>
          </w:p>
        </w:tc>
      </w:tr>
      <w:tr w:rsidR="003F4F61" w:rsidRPr="00FC2E96" w14:paraId="6DD786D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216E76B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1643" w:type="dxa"/>
          </w:tcPr>
          <w:p w14:paraId="25CD14A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Application is invalid</w:t>
            </w:r>
          </w:p>
        </w:tc>
        <w:tc>
          <w:tcPr>
            <w:tcW w:w="6006" w:type="dxa"/>
          </w:tcPr>
          <w:p w14:paraId="479E6A7D" w14:textId="77777777" w:rsidR="003F4F61" w:rsidRPr="00FC2E96" w:rsidRDefault="003F4F61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application is not found.</w:t>
            </w:r>
          </w:p>
          <w:p w14:paraId="2368281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 status is invalid.</w:t>
            </w:r>
          </w:p>
        </w:tc>
      </w:tr>
      <w:tr w:rsidR="003F4F61" w:rsidRPr="00FC2E96" w14:paraId="7B7EEB1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5C1F8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D20003</w:t>
            </w:r>
          </w:p>
        </w:tc>
        <w:tc>
          <w:tcPr>
            <w:tcW w:w="1643" w:type="dxa"/>
          </w:tcPr>
          <w:p w14:paraId="69322D9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File is invalid</w:t>
            </w:r>
          </w:p>
        </w:tc>
        <w:tc>
          <w:tcPr>
            <w:tcW w:w="6006" w:type="dxa"/>
          </w:tcPr>
          <w:p w14:paraId="450D13B7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 extension is invalid.</w:t>
            </w:r>
          </w:p>
          <w:p w14:paraId="21BA2B60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 name is too long.</w:t>
            </w:r>
          </w:p>
          <w:p w14:paraId="7E1EB7D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 Name is invalid.</w:t>
            </w:r>
          </w:p>
        </w:tc>
      </w:tr>
      <w:tr w:rsidR="003F4F61" w:rsidRPr="00FC2E96" w14:paraId="3F78388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F0E090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1643" w:type="dxa"/>
          </w:tcPr>
          <w:p w14:paraId="687C4CF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6006" w:type="dxa"/>
          </w:tcPr>
          <w:p w14:paraId="03A2A01E" w14:textId="77777777" w:rsidR="003F4F61" w:rsidRPr="00FC2E96" w:rsidRDefault="003F4F61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10E54B56" w14:textId="77777777" w:rsidR="003F4F61" w:rsidRPr="00FC2E96" w:rsidRDefault="003F4F61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4787CAB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3F4F61" w:rsidRPr="00FC2E96" w14:paraId="1B792E3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21D646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1643" w:type="dxa"/>
          </w:tcPr>
          <w:p w14:paraId="3CA21A6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6006" w:type="dxa"/>
          </w:tcPr>
          <w:p w14:paraId="31DB26AE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3F679C1B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04DC88C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3F4F61" w:rsidRPr="00FC2E96" w14:paraId="1E35DCB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2EFA71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D90000</w:t>
            </w:r>
          </w:p>
        </w:tc>
        <w:tc>
          <w:tcPr>
            <w:tcW w:w="1643" w:type="dxa"/>
          </w:tcPr>
          <w:p w14:paraId="0EEACBE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6006" w:type="dxa"/>
          </w:tcPr>
          <w:p w14:paraId="609DBBA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Runtime Exception.</w:t>
            </w:r>
          </w:p>
        </w:tc>
      </w:tr>
    </w:tbl>
    <w:p w14:paraId="13618F3C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20C0A519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645BD6FA" w14:textId="77777777" w:rsidTr="00135E66">
        <w:tc>
          <w:tcPr>
            <w:tcW w:w="15388" w:type="dxa"/>
          </w:tcPr>
          <w:p w14:paraId="198A81AE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19DC2A1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4C409333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325331A7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</w:p>
    <w:p w14:paraId="3CA49EAC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5DA7D6C3" w14:textId="77777777" w:rsidTr="00135E66">
        <w:tc>
          <w:tcPr>
            <w:tcW w:w="15388" w:type="dxa"/>
          </w:tcPr>
          <w:p w14:paraId="1267FF82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3AC1DB98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"L160000001",</w:t>
            </w:r>
          </w:p>
          <w:p w14:paraId="3A1226FE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"fileName": "",</w:t>
            </w:r>
          </w:p>
          <w:p w14:paraId="656EB0C4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"shaFileChecksum": "",</w:t>
            </w:r>
          </w:p>
          <w:p w14:paraId="62804EE1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"type": ""</w:t>
            </w:r>
          </w:p>
          <w:p w14:paraId="6F5EFB5B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"content": ""</w:t>
            </w:r>
          </w:p>
          <w:p w14:paraId="29DDC84C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"description": ""</w:t>
            </w:r>
          </w:p>
          <w:p w14:paraId="3C59D75D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0AE6D7BA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</w:p>
    <w:p w14:paraId="54EEA8BA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3E067C74" w14:textId="77777777" w:rsidTr="00135E66">
        <w:tc>
          <w:tcPr>
            <w:tcW w:w="15388" w:type="dxa"/>
          </w:tcPr>
          <w:p w14:paraId="62CBBD36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3D26B20F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1089C371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101B7F4D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 xml:space="preserve">   "txID":"0514125f"</w:t>
            </w:r>
          </w:p>
          <w:p w14:paraId="09EF57C3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19E132DA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7DEEBC25" w14:textId="77777777" w:rsidR="003F4F61" w:rsidRPr="00FC2E96" w:rsidRDefault="003F4F61" w:rsidP="0008782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45" w:name="_Toc87524231"/>
      <w:bookmarkStart w:id="446" w:name="_Toc96933931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Acknowledge Submission Completed</w:t>
      </w:r>
      <w:bookmarkEnd w:id="445"/>
      <w:bookmarkEnd w:id="446"/>
    </w:p>
    <w:p w14:paraId="4AB4CF07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33"/>
        <w:gridCol w:w="7583"/>
      </w:tblGrid>
      <w:tr w:rsidR="003F4F61" w:rsidRPr="00FC2E96" w14:paraId="11E55282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577157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14801D00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2118D59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59AFFF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465AB68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acknowledge the backend submission has been completed.</w:t>
            </w:r>
          </w:p>
        </w:tc>
      </w:tr>
      <w:tr w:rsidR="003F4F61" w:rsidRPr="00FC2E96" w14:paraId="298FBD9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C71AC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015B607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&lt;Backend_Service_Domain&gt;/{Version}/EA3/Status/SubmissionCompleted</w:t>
            </w:r>
          </w:p>
        </w:tc>
      </w:tr>
      <w:tr w:rsidR="003F4F61" w:rsidRPr="00FC2E96" w14:paraId="55D95C2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A6860D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6156B13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3F4F61" w:rsidRPr="00FC2E96" w14:paraId="5734DF5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EB19CD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4EDB897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3F4F61" w:rsidRPr="00FC2E96" w14:paraId="3D02AD7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68C8E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28F0E80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acknowledge the backend after all attachments are submitted successfully.</w:t>
            </w:r>
          </w:p>
        </w:tc>
      </w:tr>
    </w:tbl>
    <w:p w14:paraId="2AC55BF0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7064D862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3F4F61" w:rsidRPr="00FC2E96" w14:paraId="3247D70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CE0B6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6986C8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0881F0F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011C35C7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224AC0E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1114A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6F52F5F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CB3075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B2E825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3F4F61" w:rsidRPr="00FC2E96" w14:paraId="76B009F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D76FC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6BE8FE6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474F46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5D13A2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3F4F61" w:rsidRPr="00FC2E96" w14:paraId="15C0425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7AF38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39DCDE0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93D980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AFEA30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0BBEE44C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3548EA69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3F4F61" w:rsidRPr="00FC2E96" w14:paraId="11E0461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559DD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7494A621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5B6313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398A836A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580837F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ED85E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2A367C1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743F07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46C410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4E57A099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12B8EB52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957"/>
        <w:gridCol w:w="1468"/>
        <w:gridCol w:w="4296"/>
      </w:tblGrid>
      <w:tr w:rsidR="003F4F61" w:rsidRPr="00FC2E96" w14:paraId="68AB1B1F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5B28652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7" w:type="dxa"/>
          </w:tcPr>
          <w:p w14:paraId="37BE7EFC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8" w:type="dxa"/>
          </w:tcPr>
          <w:p w14:paraId="221A6B41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296" w:type="dxa"/>
          </w:tcPr>
          <w:p w14:paraId="6A91710E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20B3CE7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073C69D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7" w:type="dxa"/>
          </w:tcPr>
          <w:p w14:paraId="33B49D4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8" w:type="dxa"/>
          </w:tcPr>
          <w:p w14:paraId="33021CD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296" w:type="dxa"/>
          </w:tcPr>
          <w:p w14:paraId="7318FD2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</w:tbl>
    <w:p w14:paraId="2D040E89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0FAE61CF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3F4F61" w:rsidRPr="00FC2E96" w14:paraId="1D8132A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EAF2F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378442C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17DC46A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88EE8AD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685BA45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81099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715A707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598D04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27A495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3F4F61" w:rsidRPr="00FC2E96" w14:paraId="29B6686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BD218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58BC3C8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486A733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6D1CD1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3F4F61" w:rsidRPr="00FC2E96" w14:paraId="2775768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CF872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1581310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8417F3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3B9BC3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6050BA89" w14:textId="77777777" w:rsidR="003F4F61" w:rsidRPr="00FC2E96" w:rsidRDefault="003F4F61" w:rsidP="003F4F61">
      <w:pPr>
        <w:rPr>
          <w:rFonts w:ascii="Times New Roman" w:hAnsi="Times New Roman" w:cs="Times New Roman"/>
          <w:b/>
        </w:rPr>
      </w:pPr>
    </w:p>
    <w:p w14:paraId="1410FB08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3F4F61" w:rsidRPr="00FC2E96" w14:paraId="45E23E9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A7B0C8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0D9CF18A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58EAE1B8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3F4F61" w:rsidRPr="00FC2E96" w14:paraId="5B68778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387EC2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607BE1C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p w14:paraId="0B912C9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3F4F61" w:rsidRPr="00FC2E96" w14:paraId="7088151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1BDFAE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004FB56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Parameter is </w:t>
            </w:r>
            <w:r w:rsidRPr="00FC2E96">
              <w:rPr>
                <w:rFonts w:ascii="Times New Roman" w:hAnsi="Times New Roman" w:cs="Times New Roman"/>
              </w:rPr>
              <w:lastRenderedPageBreak/>
              <w:t>null.</w:t>
            </w:r>
          </w:p>
        </w:tc>
        <w:tc>
          <w:tcPr>
            <w:tcW w:w="10998" w:type="dxa"/>
          </w:tcPr>
          <w:p w14:paraId="0CF00F5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The parameter “applicationNo” is null.</w:t>
            </w:r>
          </w:p>
        </w:tc>
      </w:tr>
      <w:tr w:rsidR="003F4F61" w:rsidRPr="00FC2E96" w14:paraId="71D5AF3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F9D7E2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47FD0C8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p w14:paraId="51D7AFD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null.</w:t>
            </w:r>
          </w:p>
          <w:p w14:paraId="5A82193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null.</w:t>
            </w:r>
          </w:p>
          <w:p w14:paraId="4C0EE0D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3F4F61" w:rsidRPr="00FC2E96" w14:paraId="1612D6D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DAEBF0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23E302F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p w14:paraId="56F4FFD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1007B39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1281BBE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3F4F61" w:rsidRPr="00FC2E96" w14:paraId="31DFB0F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BC930A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205D41A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p w14:paraId="34AB7CC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6D94F488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0675E877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78A7C4A9" w14:textId="77777777" w:rsidTr="00135E66">
        <w:tc>
          <w:tcPr>
            <w:tcW w:w="15388" w:type="dxa"/>
          </w:tcPr>
          <w:p w14:paraId="7463D5CC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350DF8A2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74082CB3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57308E7D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</w:p>
    <w:p w14:paraId="7CD73E6D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23C99032" w14:textId="77777777" w:rsidTr="00135E66">
        <w:tc>
          <w:tcPr>
            <w:tcW w:w="15388" w:type="dxa"/>
          </w:tcPr>
          <w:p w14:paraId="6882E6D0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00DDA64A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</w:t>
            </w:r>
          </w:p>
          <w:p w14:paraId="52410780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06AD932D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</w:p>
    <w:p w14:paraId="4BF3E3FD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23817BDE" w14:textId="77777777" w:rsidTr="00135E66">
        <w:tc>
          <w:tcPr>
            <w:tcW w:w="15388" w:type="dxa"/>
          </w:tcPr>
          <w:p w14:paraId="667E350D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2C63341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58A8FDEF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662291F0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57459567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3979B942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68B8B41D" w14:textId="12C61DC0" w:rsidR="004F789F" w:rsidRPr="00FC2E96" w:rsidRDefault="003F4F61" w:rsidP="00087828">
      <w:pPr>
        <w:pStyle w:val="Heading1"/>
        <w:keepLines w:val="0"/>
        <w:pageBreakBefore/>
        <w:widowControl/>
        <w:numPr>
          <w:ilvl w:val="0"/>
          <w:numId w:val="2"/>
        </w:numPr>
        <w:tabs>
          <w:tab w:val="num" w:pos="1000"/>
        </w:tabs>
        <w:spacing w:before="0" w:after="240"/>
        <w:ind w:left="403" w:hanging="403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447" w:name="_Toc87524232"/>
      <w:bookmarkStart w:id="448" w:name="_Toc96933932"/>
      <w:r w:rsidRPr="00FC2E96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EE1</w:t>
      </w:r>
      <w:bookmarkEnd w:id="447"/>
      <w:bookmarkEnd w:id="448"/>
    </w:p>
    <w:p w14:paraId="2B511FD3" w14:textId="6ACF5913" w:rsidR="003F4F61" w:rsidRPr="00FC2E96" w:rsidRDefault="003F4F61" w:rsidP="00087828">
      <w:pPr>
        <w:pStyle w:val="Heading2"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49" w:name="_Toc87524233"/>
      <w:bookmarkStart w:id="450" w:name="_Toc96933933"/>
      <w:r w:rsidRPr="00FC2E96">
        <w:rPr>
          <w:rFonts w:ascii="Times New Roman" w:hAnsi="Times New Roman" w:cs="Times New Roman"/>
          <w:b/>
          <w:sz w:val="24"/>
          <w:szCs w:val="24"/>
        </w:rPr>
        <w:t>Request Form Data</w:t>
      </w:r>
      <w:bookmarkEnd w:id="449"/>
      <w:bookmarkEnd w:id="450"/>
    </w:p>
    <w:p w14:paraId="623EAD1A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03"/>
        <w:gridCol w:w="7113"/>
      </w:tblGrid>
      <w:tr w:rsidR="008C24C4" w:rsidRPr="00FC2E96" w14:paraId="68A73A7F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FC6E07F" w14:textId="77777777" w:rsidR="008C24C4" w:rsidRPr="00FC2E96" w:rsidRDefault="008C24C4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3B9F4858" w14:textId="77777777" w:rsidR="008C24C4" w:rsidRPr="00FC2E96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C24C4" w:rsidRPr="00FC2E96" w14:paraId="408C443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27C14DE" w14:textId="77777777" w:rsidR="008C24C4" w:rsidRPr="00FC2E96" w:rsidRDefault="008C24C4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1D3976B8" w14:textId="77777777" w:rsidR="008C24C4" w:rsidRPr="00FC2E96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application form data.</w:t>
            </w:r>
          </w:p>
        </w:tc>
      </w:tr>
      <w:tr w:rsidR="008C24C4" w:rsidRPr="00FC2E96" w14:paraId="59DD7794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2B85E" w14:textId="77777777" w:rsidR="008C24C4" w:rsidRPr="00FC2E96" w:rsidRDefault="008C24C4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2F07D0AE" w14:textId="611DE0D5" w:rsidR="008C24C4" w:rsidRPr="00FC2E96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&lt;Backend_Service_Domain&gt;/{Version}/EE1/</w:t>
            </w:r>
            <w:r w:rsidR="00CD58E7" w:rsidRPr="00591B8E">
              <w:rPr>
                <w:rFonts w:ascii="Times New Roman" w:hAnsi="Times New Roman" w:cs="Times New Roman"/>
              </w:rPr>
              <w:t xml:space="preserve"> GetForm</w:t>
            </w:r>
          </w:p>
        </w:tc>
      </w:tr>
      <w:tr w:rsidR="008C24C4" w:rsidRPr="00FC2E96" w14:paraId="5E26F60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4156D6" w14:textId="77777777" w:rsidR="008C24C4" w:rsidRPr="00FC2E96" w:rsidRDefault="008C24C4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05AD2311" w14:textId="77777777" w:rsidR="008C24C4" w:rsidRPr="00FC2E96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8C24C4" w:rsidRPr="00FC2E96" w14:paraId="22E5033E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7BA3761" w14:textId="77777777" w:rsidR="008C24C4" w:rsidRPr="00FC2E96" w:rsidRDefault="008C24C4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5DEB31DE" w14:textId="77777777" w:rsidR="008C24C4" w:rsidRPr="00FC2E96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HK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8C24C4" w:rsidRPr="00FC2E96" w14:paraId="6625CD51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BA2316" w14:textId="77777777" w:rsidR="008C24C4" w:rsidRPr="00FC2E96" w:rsidRDefault="008C24C4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6DE0DA5B" w14:textId="77777777" w:rsidR="008C24C4" w:rsidRPr="00FC2E96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submit the application from WBRS to the backend. It should not return a custom form validation error.</w:t>
            </w:r>
          </w:p>
        </w:tc>
      </w:tr>
    </w:tbl>
    <w:p w14:paraId="53428ACB" w14:textId="77777777" w:rsidR="008C24C4" w:rsidRPr="00FC2E96" w:rsidRDefault="008C24C4" w:rsidP="008C24C4">
      <w:pPr>
        <w:rPr>
          <w:rFonts w:ascii="Times New Roman" w:hAnsi="Times New Roman" w:cs="Times New Roman"/>
        </w:rPr>
      </w:pPr>
    </w:p>
    <w:p w14:paraId="3AD37CF1" w14:textId="77777777" w:rsidR="008C24C4" w:rsidRPr="00FC2E96" w:rsidRDefault="008C24C4" w:rsidP="008C24C4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8C24C4" w:rsidRPr="00FC2E96" w14:paraId="2AF17F36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6CF24E" w14:textId="77777777" w:rsidR="008C24C4" w:rsidRPr="00FC2E96" w:rsidRDefault="008C24C4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498827D" w14:textId="77777777" w:rsidR="008C24C4" w:rsidRPr="00FC2E96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9D2BB52" w14:textId="77777777" w:rsidR="008C24C4" w:rsidRPr="00FC2E96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6468FE52" w14:textId="77777777" w:rsidR="008C24C4" w:rsidRPr="00FC2E96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C24C4" w:rsidRPr="00FC2E96" w14:paraId="07E6401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A9F1EB" w14:textId="77777777" w:rsidR="008C24C4" w:rsidRPr="00FC2E96" w:rsidRDefault="008C24C4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4BB279CB" w14:textId="77777777" w:rsidR="008C24C4" w:rsidRPr="00FC2E96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8F74E25" w14:textId="77777777" w:rsidR="008C24C4" w:rsidRPr="00FC2E96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27D9C68" w14:textId="77777777" w:rsidR="008C24C4" w:rsidRPr="00FC2E96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8C24C4" w:rsidRPr="00FC2E96" w14:paraId="094792A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365574" w14:textId="77777777" w:rsidR="008C24C4" w:rsidRPr="00FC2E96" w:rsidRDefault="008C24C4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6A791077" w14:textId="77777777" w:rsidR="008C24C4" w:rsidRPr="00FC2E96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1799074" w14:textId="77777777" w:rsidR="008C24C4" w:rsidRPr="00FC2E96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FA78934" w14:textId="77777777" w:rsidR="008C24C4" w:rsidRPr="00FC2E96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8C24C4" w:rsidRPr="00FC2E96" w14:paraId="2EF3B56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D17612" w14:textId="77777777" w:rsidR="008C24C4" w:rsidRPr="00FC2E96" w:rsidRDefault="008C24C4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13AB57E0" w14:textId="77777777" w:rsidR="008C24C4" w:rsidRPr="00FC2E96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F56DCDB" w14:textId="77777777" w:rsidR="008C24C4" w:rsidRPr="00FC2E96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263850B" w14:textId="77777777" w:rsidR="008C24C4" w:rsidRPr="00FC2E96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568362BF" w14:textId="77777777" w:rsidR="008C24C4" w:rsidRPr="00FC2E96" w:rsidRDefault="008C24C4" w:rsidP="008C24C4">
      <w:pPr>
        <w:rPr>
          <w:rFonts w:ascii="Times New Roman" w:hAnsi="Times New Roman" w:cs="Times New Roman"/>
        </w:rPr>
      </w:pPr>
    </w:p>
    <w:p w14:paraId="09701EEB" w14:textId="77777777" w:rsidR="008C24C4" w:rsidRPr="00591B8E" w:rsidRDefault="008C24C4" w:rsidP="008C24C4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8C24C4" w:rsidRPr="00FC2E96" w14:paraId="51F91F1B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D5ED592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  <w:hideMark/>
          </w:tcPr>
          <w:p w14:paraId="2A33FE5C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  <w:hideMark/>
          </w:tcPr>
          <w:p w14:paraId="27B1CB5E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  <w:hideMark/>
          </w:tcPr>
          <w:p w14:paraId="6AD3949C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8C24C4" w:rsidRPr="00FC2E96" w14:paraId="6ED7275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D2B2127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AA3C6E8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812A824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EC96290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4F0C5C0A" w14:textId="77777777" w:rsidR="008C24C4" w:rsidRPr="00591B8E" w:rsidRDefault="008C24C4" w:rsidP="008C24C4">
      <w:pPr>
        <w:rPr>
          <w:rFonts w:ascii="Times New Roman" w:hAnsi="Times New Roman" w:cs="Times New Roman"/>
        </w:rPr>
      </w:pPr>
    </w:p>
    <w:p w14:paraId="2833D12A" w14:textId="77777777" w:rsidR="008C24C4" w:rsidRPr="00591B8E" w:rsidRDefault="008C24C4" w:rsidP="008C24C4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957"/>
        <w:gridCol w:w="1468"/>
        <w:gridCol w:w="4296"/>
      </w:tblGrid>
      <w:tr w:rsidR="008C24C4" w:rsidRPr="00FC2E96" w14:paraId="29DD676F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hideMark/>
          </w:tcPr>
          <w:p w14:paraId="66EBF074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7" w:type="dxa"/>
            <w:hideMark/>
          </w:tcPr>
          <w:p w14:paraId="047474D3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8" w:type="dxa"/>
            <w:hideMark/>
          </w:tcPr>
          <w:p w14:paraId="02B27E99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296" w:type="dxa"/>
            <w:hideMark/>
          </w:tcPr>
          <w:p w14:paraId="14AF730D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8C24C4" w:rsidRPr="00FC2E96" w14:paraId="135B677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DD5D029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E9F8FA1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A56126B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2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30D6152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</w:tbl>
    <w:p w14:paraId="349C6664" w14:textId="77777777" w:rsidR="008C24C4" w:rsidRPr="00591B8E" w:rsidRDefault="008C24C4" w:rsidP="008C24C4">
      <w:pPr>
        <w:rPr>
          <w:rFonts w:ascii="Times New Roman" w:hAnsi="Times New Roman" w:cs="Times New Roman"/>
        </w:rPr>
      </w:pPr>
    </w:p>
    <w:p w14:paraId="6F10EC55" w14:textId="77777777" w:rsidR="008C24C4" w:rsidRPr="00591B8E" w:rsidRDefault="008C24C4" w:rsidP="008C24C4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8C24C4" w:rsidRPr="00FC2E96" w14:paraId="5CE5FBB5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7476932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  <w:hideMark/>
          </w:tcPr>
          <w:p w14:paraId="099B87CC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  <w:hideMark/>
          </w:tcPr>
          <w:p w14:paraId="2EB54E7D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  <w:hideMark/>
          </w:tcPr>
          <w:p w14:paraId="7C90DFC8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8C24C4" w:rsidRPr="00FC2E96" w14:paraId="4498013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DF638ED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F2C4B2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170D062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FF712C5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8C24C4" w:rsidRPr="00FC2E96" w14:paraId="6FBF696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6742368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07F00A3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3481501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F5A8C27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8C24C4" w:rsidRPr="00FC2E96" w14:paraId="1FDB612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D3B8394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F3376E5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464F686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0524985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3E2B46D3" w14:textId="77777777" w:rsidR="008C24C4" w:rsidRPr="00591B8E" w:rsidRDefault="008C24C4" w:rsidP="008C24C4">
      <w:pPr>
        <w:rPr>
          <w:rFonts w:ascii="Times New Roman" w:hAnsi="Times New Roman" w:cs="Times New Roman"/>
          <w:b/>
        </w:rPr>
      </w:pPr>
    </w:p>
    <w:p w14:paraId="1D48D9D5" w14:textId="77777777" w:rsidR="008C24C4" w:rsidRPr="00591B8E" w:rsidRDefault="008C24C4" w:rsidP="008C24C4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8C24C4" w:rsidRPr="00FC2E96" w14:paraId="5C270034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hideMark/>
          </w:tcPr>
          <w:p w14:paraId="0ED9774E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  <w:hideMark/>
          </w:tcPr>
          <w:p w14:paraId="47C2A448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  <w:hideMark/>
          </w:tcPr>
          <w:p w14:paraId="112539CC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Message</w:t>
            </w:r>
          </w:p>
        </w:tc>
      </w:tr>
      <w:tr w:rsidR="008C24C4" w:rsidRPr="00FC2E96" w14:paraId="29D855D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F3FB477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9FB1073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FB2CFBD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8C24C4" w:rsidRPr="00FC2E96" w14:paraId="315A3F99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61B3DA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E3DAC7B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Parameter is </w:t>
            </w:r>
            <w:r w:rsidRPr="00591B8E">
              <w:rPr>
                <w:rFonts w:ascii="Times New Roman" w:hAnsi="Times New Roman" w:cs="Times New Roman"/>
              </w:rPr>
              <w:lastRenderedPageBreak/>
              <w:t>null.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F0EAEF2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The parameter “applicationNo” is null.</w:t>
            </w:r>
          </w:p>
        </w:tc>
      </w:tr>
      <w:tr w:rsidR="008C24C4" w:rsidRPr="00FC2E96" w14:paraId="5C2EDC49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E46A792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79787D3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B425FD2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“clientID” is null.</w:t>
            </w:r>
          </w:p>
          <w:p w14:paraId="3C630801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“signature“ is null.</w:t>
            </w:r>
          </w:p>
          <w:p w14:paraId="3E36ED00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8C24C4" w:rsidRPr="00FC2E96" w14:paraId="180480C1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CC5BAB5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8987198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B4AA4C5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699FD728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340DFF36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8C24C4" w:rsidRPr="00FC2E96" w14:paraId="05B512E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FCC202F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4FBB47E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74824B5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0EA368B6" w14:textId="77777777" w:rsidR="008C24C4" w:rsidRPr="00591B8E" w:rsidRDefault="008C24C4" w:rsidP="008C24C4">
      <w:pPr>
        <w:rPr>
          <w:rFonts w:ascii="Times New Roman" w:hAnsi="Times New Roman" w:cs="Times New Roman"/>
        </w:rPr>
      </w:pPr>
    </w:p>
    <w:p w14:paraId="2DF4CF75" w14:textId="77777777" w:rsidR="008C24C4" w:rsidRPr="00591B8E" w:rsidRDefault="008C24C4" w:rsidP="008C24C4">
      <w:pPr>
        <w:widowControl/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4C4" w:rsidRPr="00FC2E96" w14:paraId="2846270F" w14:textId="77777777" w:rsidTr="00781966">
        <w:tc>
          <w:tcPr>
            <w:tcW w:w="1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7DF8" w14:textId="77777777" w:rsidR="008C24C4" w:rsidRPr="00591B8E" w:rsidRDefault="008C24C4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{</w:t>
            </w:r>
          </w:p>
          <w:p w14:paraId="37384AFE" w14:textId="77777777" w:rsidR="008C24C4" w:rsidRPr="00591B8E" w:rsidRDefault="008C24C4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05A1B916" w14:textId="77777777" w:rsidR="008C24C4" w:rsidRPr="00591B8E" w:rsidRDefault="008C24C4" w:rsidP="007819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</w:tc>
      </w:tr>
    </w:tbl>
    <w:p w14:paraId="2655286B" w14:textId="77777777" w:rsidR="008C24C4" w:rsidRPr="00591B8E" w:rsidRDefault="008C24C4" w:rsidP="008C24C4">
      <w:pPr>
        <w:widowControl/>
        <w:rPr>
          <w:rFonts w:ascii="Times New Roman" w:hAnsi="Times New Roman" w:cs="Times New Roman"/>
          <w:b/>
          <w:u w:val="single"/>
        </w:rPr>
      </w:pPr>
    </w:p>
    <w:p w14:paraId="2BFC4CAA" w14:textId="77777777" w:rsidR="008C24C4" w:rsidRPr="00591B8E" w:rsidRDefault="008C24C4" w:rsidP="008C24C4">
      <w:pPr>
        <w:widowControl/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4C4" w:rsidRPr="00FC2E96" w14:paraId="78254C50" w14:textId="77777777" w:rsidTr="00781966">
        <w:tc>
          <w:tcPr>
            <w:tcW w:w="1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EDA7" w14:textId="77777777" w:rsidR="008C24C4" w:rsidRPr="00591B8E" w:rsidRDefault="008C24C4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{</w:t>
            </w:r>
          </w:p>
          <w:p w14:paraId="294AD59E" w14:textId="77777777" w:rsidR="008C24C4" w:rsidRPr="00591B8E" w:rsidRDefault="008C24C4" w:rsidP="007819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"applicationNo": "L160000001"</w:t>
            </w:r>
          </w:p>
          <w:p w14:paraId="36F1DFD9" w14:textId="77777777" w:rsidR="008C24C4" w:rsidRPr="00591B8E" w:rsidRDefault="008C24C4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</w:tc>
      </w:tr>
    </w:tbl>
    <w:p w14:paraId="49ED9A04" w14:textId="77777777" w:rsidR="008C24C4" w:rsidRPr="00591B8E" w:rsidRDefault="008C24C4" w:rsidP="008C24C4">
      <w:pPr>
        <w:widowControl/>
        <w:rPr>
          <w:rFonts w:ascii="Times New Roman" w:hAnsi="Times New Roman" w:cs="Times New Roman"/>
          <w:b/>
          <w:u w:val="single"/>
        </w:rPr>
      </w:pPr>
    </w:p>
    <w:p w14:paraId="3B3A5628" w14:textId="77777777" w:rsidR="008C24C4" w:rsidRPr="00591B8E" w:rsidRDefault="008C24C4" w:rsidP="008C24C4">
      <w:pPr>
        <w:widowControl/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4C4" w:rsidRPr="00FC2E96" w14:paraId="08F81128" w14:textId="77777777" w:rsidTr="00781966">
        <w:tc>
          <w:tcPr>
            <w:tcW w:w="1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1A0B" w14:textId="77777777" w:rsidR="008C24C4" w:rsidRPr="00591B8E" w:rsidRDefault="008C24C4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{</w:t>
            </w:r>
          </w:p>
          <w:p w14:paraId="79DBE5D8" w14:textId="77777777" w:rsidR="008C24C4" w:rsidRPr="00591B8E" w:rsidRDefault="008C24C4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040D851C" w14:textId="77777777" w:rsidR="008C24C4" w:rsidRPr="00591B8E" w:rsidRDefault="008C24C4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15B83D8B" w14:textId="77777777" w:rsidR="008C24C4" w:rsidRPr="00591B8E" w:rsidRDefault="008C24C4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581DC414" w14:textId="77777777" w:rsidR="008C24C4" w:rsidRPr="00591B8E" w:rsidRDefault="008C24C4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</w:tc>
      </w:tr>
    </w:tbl>
    <w:p w14:paraId="2FB6CF80" w14:textId="77777777" w:rsidR="008C24C4" w:rsidRPr="00591B8E" w:rsidRDefault="008C24C4" w:rsidP="008C24C4">
      <w:pPr>
        <w:rPr>
          <w:rFonts w:ascii="Times New Roman" w:hAnsi="Times New Roman" w:cs="Times New Roman"/>
        </w:rPr>
      </w:pPr>
    </w:p>
    <w:p w14:paraId="13431C2C" w14:textId="77777777" w:rsidR="008C24C4" w:rsidRPr="00591B8E" w:rsidRDefault="008C24C4" w:rsidP="008C24C4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Response - Content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8C24C4" w:rsidRPr="00FC2E96" w14:paraId="58230F78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09C8015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5EEA4CAA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5D8C07F2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6019C839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8C24C4" w:rsidRPr="00FC2E96" w14:paraId="4DC193F7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415437D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700" w:type="dxa"/>
          </w:tcPr>
          <w:p w14:paraId="4ECAE488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58AE123E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8FEB063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8C24C4" w:rsidRPr="00FC2E96" w14:paraId="47DEE393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65647F2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bldgEname</w:t>
            </w:r>
          </w:p>
        </w:tc>
        <w:tc>
          <w:tcPr>
            <w:tcW w:w="1700" w:type="dxa"/>
          </w:tcPr>
          <w:p w14:paraId="0712C0E5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757ECA95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C2EBB94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Name of Proposed Building: English</w:t>
            </w:r>
          </w:p>
        </w:tc>
      </w:tr>
      <w:tr w:rsidR="008C24C4" w:rsidRPr="00FC2E96" w14:paraId="46C9740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CCD4AD4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bldgCname</w:t>
            </w:r>
          </w:p>
        </w:tc>
        <w:tc>
          <w:tcPr>
            <w:tcW w:w="1700" w:type="dxa"/>
          </w:tcPr>
          <w:p w14:paraId="7ABC8B57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2E3A9120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7DE50AB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Name of Proposed Building: Chinese</w:t>
            </w:r>
          </w:p>
        </w:tc>
      </w:tr>
      <w:tr w:rsidR="008C24C4" w:rsidRPr="00FC2E96" w14:paraId="456AC229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97439EF" w14:textId="77777777" w:rsidR="008C24C4" w:rsidRPr="00591B8E" w:rsidRDefault="008C24C4" w:rsidP="00781966">
            <w:pPr>
              <w:rPr>
                <w:rFonts w:ascii="Times New Roman" w:hAnsi="Times New Roman" w:cs="Times New Roman"/>
                <w:kern w:val="0"/>
                <w:sz w:val="19"/>
                <w:szCs w:val="19"/>
              </w:rPr>
            </w:pPr>
            <w:r w:rsidRPr="00591B8E">
              <w:rPr>
                <w:rFonts w:ascii="Times New Roman" w:hAnsi="Times New Roman" w:cs="Times New Roman"/>
              </w:rPr>
              <w:t>startNo</w:t>
            </w:r>
          </w:p>
        </w:tc>
        <w:tc>
          <w:tcPr>
            <w:tcW w:w="1700" w:type="dxa"/>
          </w:tcPr>
          <w:p w14:paraId="3ADF4B0F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234F51FF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5096B6B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Street No</w:t>
            </w:r>
          </w:p>
        </w:tc>
      </w:tr>
      <w:tr w:rsidR="008C24C4" w:rsidRPr="00FC2E96" w14:paraId="198C83F0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BA77404" w14:textId="77777777" w:rsidR="008C24C4" w:rsidRPr="00591B8E" w:rsidRDefault="008C24C4" w:rsidP="00781966">
            <w:pPr>
              <w:rPr>
                <w:rFonts w:ascii="Times New Roman" w:hAnsi="Times New Roman" w:cs="Times New Roman"/>
                <w:lang w:val="en-HK"/>
              </w:rPr>
            </w:pPr>
            <w:r w:rsidRPr="00591B8E">
              <w:rPr>
                <w:rFonts w:ascii="Times New Roman" w:hAnsi="Times New Roman" w:cs="Times New Roman"/>
                <w:lang w:val="en-HK"/>
              </w:rPr>
              <w:t>startNoAlpha</w:t>
            </w:r>
          </w:p>
        </w:tc>
        <w:tc>
          <w:tcPr>
            <w:tcW w:w="1700" w:type="dxa"/>
          </w:tcPr>
          <w:p w14:paraId="521A7E1E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5D65155F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9F1BA80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Street No Alpha</w:t>
            </w:r>
          </w:p>
        </w:tc>
      </w:tr>
      <w:tr w:rsidR="008C24C4" w:rsidRPr="00FC2E96" w14:paraId="34909686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EAE53F2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endNo</w:t>
            </w:r>
          </w:p>
        </w:tc>
        <w:tc>
          <w:tcPr>
            <w:tcW w:w="1700" w:type="dxa"/>
          </w:tcPr>
          <w:p w14:paraId="40D748E0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1E138AAD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EBBC565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 No</w:t>
            </w:r>
          </w:p>
        </w:tc>
      </w:tr>
      <w:tr w:rsidR="008C24C4" w:rsidRPr="00FC2E96" w14:paraId="601F100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9EB5CA3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endNoAlpha</w:t>
            </w:r>
          </w:p>
        </w:tc>
        <w:tc>
          <w:tcPr>
            <w:tcW w:w="1700" w:type="dxa"/>
          </w:tcPr>
          <w:p w14:paraId="454D9768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4CB6417B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6FAD737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 No Alpha</w:t>
            </w:r>
          </w:p>
        </w:tc>
      </w:tr>
      <w:tr w:rsidR="008C24C4" w:rsidRPr="00FC2E96" w14:paraId="66F2F4D4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2B7AFF8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stEname</w:t>
            </w:r>
          </w:p>
        </w:tc>
        <w:tc>
          <w:tcPr>
            <w:tcW w:w="1700" w:type="dxa"/>
          </w:tcPr>
          <w:p w14:paraId="7BE6907C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5741EB9E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6F8EEEF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Street English</w:t>
            </w:r>
          </w:p>
        </w:tc>
      </w:tr>
      <w:tr w:rsidR="008C24C4" w:rsidRPr="00FC2E96" w14:paraId="5B24295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1A75717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stCname</w:t>
            </w:r>
          </w:p>
          <w:p w14:paraId="5BC4BA50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252C684E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33AA38A0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44B261F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Street Chinese</w:t>
            </w:r>
          </w:p>
          <w:p w14:paraId="72023E7D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r</w:t>
            </w:r>
          </w:p>
        </w:tc>
      </w:tr>
      <w:tr w:rsidR="008C24C4" w:rsidRPr="00FC2E96" w14:paraId="39062909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5529FB0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districtCd</w:t>
            </w:r>
          </w:p>
        </w:tc>
        <w:tc>
          <w:tcPr>
            <w:tcW w:w="1700" w:type="dxa"/>
          </w:tcPr>
          <w:p w14:paraId="1DC4D571" w14:textId="3438DEFA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eastAsia="DengXian" w:hAnsi="Times New Roman" w:cs="Times New Roman"/>
                <w:lang w:eastAsia="zh-CN"/>
              </w:rPr>
              <w:t>3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233D13DD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92FC785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District English Chinese</w:t>
            </w:r>
          </w:p>
        </w:tc>
      </w:tr>
      <w:tr w:rsidR="008C24C4" w:rsidRPr="00FC2E96" w14:paraId="1B1B410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C611184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areaCd</w:t>
            </w:r>
          </w:p>
        </w:tc>
        <w:tc>
          <w:tcPr>
            <w:tcW w:w="1700" w:type="dxa"/>
          </w:tcPr>
          <w:p w14:paraId="72E9C739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0D8CC07C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BC10260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Area English Chinese</w:t>
            </w:r>
          </w:p>
          <w:p w14:paraId="668518F4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[1=Hong Kong 2 = Kowloon 3 = New Territories]</w:t>
            </w:r>
          </w:p>
        </w:tc>
      </w:tr>
      <w:tr w:rsidR="008C24C4" w:rsidRPr="00FC2E96" w14:paraId="5EA84098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F9B6596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lotNo</w:t>
            </w:r>
          </w:p>
        </w:tc>
        <w:tc>
          <w:tcPr>
            <w:tcW w:w="1700" w:type="dxa"/>
          </w:tcPr>
          <w:p w14:paraId="079531D8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(200)</w:t>
            </w:r>
          </w:p>
        </w:tc>
        <w:tc>
          <w:tcPr>
            <w:tcW w:w="1276" w:type="dxa"/>
          </w:tcPr>
          <w:p w14:paraId="01A5D2CF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1951089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Lot No.</w:t>
            </w:r>
          </w:p>
        </w:tc>
      </w:tr>
      <w:tr w:rsidR="008C24C4" w:rsidRPr="00FC2E96" w14:paraId="3A1A42F4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7C2F0F1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compBecEdition</w:t>
            </w:r>
          </w:p>
        </w:tc>
        <w:tc>
          <w:tcPr>
            <w:tcW w:w="1700" w:type="dxa"/>
          </w:tcPr>
          <w:p w14:paraId="0CA232B5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(30)</w:t>
            </w:r>
          </w:p>
        </w:tc>
        <w:tc>
          <w:tcPr>
            <w:tcW w:w="1276" w:type="dxa"/>
          </w:tcPr>
          <w:p w14:paraId="4580059F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B64839F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Company BEC Edition</w:t>
            </w:r>
          </w:p>
        </w:tc>
      </w:tr>
      <w:tr w:rsidR="008C24C4" w:rsidRPr="00FC2E96" w14:paraId="73F0CFB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C875C77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compEname</w:t>
            </w:r>
          </w:p>
        </w:tc>
        <w:tc>
          <w:tcPr>
            <w:tcW w:w="1700" w:type="dxa"/>
          </w:tcPr>
          <w:p w14:paraId="0FF30232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78A7FE25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FCDC44E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-Company Name of Developer Name English</w:t>
            </w:r>
          </w:p>
        </w:tc>
      </w:tr>
      <w:tr w:rsidR="008C24C4" w:rsidRPr="00FC2E96" w14:paraId="4A3AA2A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85D37C1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compCname</w:t>
            </w:r>
          </w:p>
        </w:tc>
        <w:tc>
          <w:tcPr>
            <w:tcW w:w="1700" w:type="dxa"/>
          </w:tcPr>
          <w:p w14:paraId="2B30E19F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0D4C6A01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78B68A7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Company Name of Developer Name Chinese</w:t>
            </w:r>
          </w:p>
        </w:tc>
      </w:tr>
      <w:tr w:rsidR="008C24C4" w:rsidRPr="00FC2E96" w14:paraId="249D0AA8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67F1EFC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represenTitleId</w:t>
            </w:r>
          </w:p>
        </w:tc>
        <w:tc>
          <w:tcPr>
            <w:tcW w:w="1700" w:type="dxa"/>
          </w:tcPr>
          <w:p w14:paraId="15D4917A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16DDA654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042900C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Representative Person Salutation, [1=Mr.,2=Miss,3=Ms.]</w:t>
            </w:r>
          </w:p>
        </w:tc>
      </w:tr>
      <w:tr w:rsidR="008C24C4" w:rsidRPr="00FC2E96" w14:paraId="0630AFAF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7AE90E5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represenEname</w:t>
            </w:r>
          </w:p>
        </w:tc>
        <w:tc>
          <w:tcPr>
            <w:tcW w:w="1700" w:type="dxa"/>
          </w:tcPr>
          <w:p w14:paraId="3EF96E11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020069F5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4ED7F12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Representative Person English Name</w:t>
            </w:r>
          </w:p>
        </w:tc>
      </w:tr>
      <w:tr w:rsidR="008C24C4" w:rsidRPr="00FC2E96" w14:paraId="42A2DFB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4D08466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represenCname</w:t>
            </w:r>
          </w:p>
        </w:tc>
        <w:tc>
          <w:tcPr>
            <w:tcW w:w="1700" w:type="dxa"/>
          </w:tcPr>
          <w:p w14:paraId="1E73FCE5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62B9ADBD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84B0F9E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Representative Person Chinese Name</w:t>
            </w:r>
          </w:p>
        </w:tc>
      </w:tr>
      <w:tr w:rsidR="008C24C4" w:rsidRPr="00FC2E96" w14:paraId="2156507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D6D359C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represenPost</w:t>
            </w:r>
          </w:p>
        </w:tc>
        <w:tc>
          <w:tcPr>
            <w:tcW w:w="1700" w:type="dxa"/>
          </w:tcPr>
          <w:p w14:paraId="61AEA279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039BDF17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DCA34C0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Representative Position</w:t>
            </w:r>
          </w:p>
        </w:tc>
      </w:tr>
      <w:tr w:rsidR="008C24C4" w:rsidRPr="00FC2E96" w14:paraId="2A4A6D9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75AA1BB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corresAddrLang</w:t>
            </w:r>
          </w:p>
        </w:tc>
        <w:tc>
          <w:tcPr>
            <w:tcW w:w="1700" w:type="dxa"/>
          </w:tcPr>
          <w:p w14:paraId="3AFB4000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Char(1)</w:t>
            </w:r>
          </w:p>
        </w:tc>
        <w:tc>
          <w:tcPr>
            <w:tcW w:w="1276" w:type="dxa"/>
          </w:tcPr>
          <w:p w14:paraId="53D31B43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4C9BC51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Correspondence Address Language, [E,C]</w:t>
            </w:r>
          </w:p>
        </w:tc>
      </w:tr>
      <w:tr w:rsidR="008C24C4" w:rsidRPr="00FC2E96" w14:paraId="4BE47A95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45BA8A8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corresAddrFlat</w:t>
            </w:r>
          </w:p>
        </w:tc>
        <w:tc>
          <w:tcPr>
            <w:tcW w:w="1700" w:type="dxa"/>
          </w:tcPr>
          <w:p w14:paraId="4B61E43C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057DBC46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3AC812D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Room/Flat</w:t>
            </w:r>
          </w:p>
        </w:tc>
      </w:tr>
      <w:tr w:rsidR="008C24C4" w:rsidRPr="00FC2E96" w14:paraId="194E83B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73F7ACD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corresAddrFloor</w:t>
            </w:r>
          </w:p>
        </w:tc>
        <w:tc>
          <w:tcPr>
            <w:tcW w:w="1700" w:type="dxa"/>
          </w:tcPr>
          <w:p w14:paraId="7956C7B0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11379424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C3ADD75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Floor</w:t>
            </w:r>
          </w:p>
        </w:tc>
      </w:tr>
      <w:tr w:rsidR="008C24C4" w:rsidRPr="00FC2E96" w14:paraId="4387D3D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41F850D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corresAddrBlock</w:t>
            </w:r>
          </w:p>
        </w:tc>
        <w:tc>
          <w:tcPr>
            <w:tcW w:w="1700" w:type="dxa"/>
          </w:tcPr>
          <w:p w14:paraId="78403CCE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5369990E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5218F6C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Block</w:t>
            </w:r>
          </w:p>
        </w:tc>
      </w:tr>
      <w:tr w:rsidR="008C24C4" w:rsidRPr="00FC2E96" w14:paraId="08C5EDD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CD69C06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corresAddrBldg</w:t>
            </w:r>
          </w:p>
        </w:tc>
        <w:tc>
          <w:tcPr>
            <w:tcW w:w="1700" w:type="dxa"/>
          </w:tcPr>
          <w:p w14:paraId="602C5F81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2158C316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540FA0F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Building</w:t>
            </w:r>
          </w:p>
        </w:tc>
      </w:tr>
      <w:tr w:rsidR="008C24C4" w:rsidRPr="00FC2E96" w14:paraId="2947C32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C420329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corresAddrStartNo</w:t>
            </w:r>
          </w:p>
        </w:tc>
        <w:tc>
          <w:tcPr>
            <w:tcW w:w="1700" w:type="dxa"/>
          </w:tcPr>
          <w:p w14:paraId="7B7FFC41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77FD4AF0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B30C6CF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8C24C4" w:rsidRPr="00FC2E96" w14:paraId="61799F9D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1165B60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corresAddrStartNoAlpha</w:t>
            </w:r>
          </w:p>
        </w:tc>
        <w:tc>
          <w:tcPr>
            <w:tcW w:w="1700" w:type="dxa"/>
          </w:tcPr>
          <w:p w14:paraId="11BC5229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00A8B209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2C2AD27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8C24C4" w:rsidRPr="00FC2E96" w14:paraId="164DB49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1ED254D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corresAddrEndNo</w:t>
            </w:r>
          </w:p>
        </w:tc>
        <w:tc>
          <w:tcPr>
            <w:tcW w:w="1700" w:type="dxa"/>
          </w:tcPr>
          <w:p w14:paraId="51BCB797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4FDBF3AC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41FE2D4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8C24C4" w:rsidRPr="00FC2E96" w14:paraId="38260616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E15A29A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corresAddrEndNoAlpha</w:t>
            </w:r>
          </w:p>
        </w:tc>
        <w:tc>
          <w:tcPr>
            <w:tcW w:w="1700" w:type="dxa"/>
          </w:tcPr>
          <w:p w14:paraId="5F0BCC0E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62A01451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2386276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8C24C4" w:rsidRPr="00FC2E96" w14:paraId="5D9AEC0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5C43CD5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corresAddrSt</w:t>
            </w:r>
          </w:p>
        </w:tc>
        <w:tc>
          <w:tcPr>
            <w:tcW w:w="1700" w:type="dxa"/>
          </w:tcPr>
          <w:p w14:paraId="745E6BC0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6558A3AD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48C18AA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8C24C4" w:rsidRPr="00FC2E96" w14:paraId="0D3C060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B5E94B4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corresAddrDistrictCd</w:t>
            </w:r>
          </w:p>
        </w:tc>
        <w:tc>
          <w:tcPr>
            <w:tcW w:w="1700" w:type="dxa"/>
          </w:tcPr>
          <w:p w14:paraId="167B7909" w14:textId="04CEE44E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eastAsia="DengXian" w:hAnsi="Times New Roman" w:cs="Times New Roman"/>
                <w:lang w:eastAsia="zh-CN"/>
              </w:rPr>
              <w:t>3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19DF183A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EB12743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Correspondence Address District</w:t>
            </w:r>
          </w:p>
        </w:tc>
      </w:tr>
      <w:tr w:rsidR="008C24C4" w:rsidRPr="00FC2E96" w14:paraId="37A3E801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2C07929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corresAddrAreaCd</w:t>
            </w:r>
          </w:p>
        </w:tc>
        <w:tc>
          <w:tcPr>
            <w:tcW w:w="1700" w:type="dxa"/>
          </w:tcPr>
          <w:p w14:paraId="3CF4F755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1CC13EC3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C91923C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Correspondence Address Area English Chinese</w:t>
            </w:r>
          </w:p>
        </w:tc>
      </w:tr>
      <w:tr w:rsidR="008C24C4" w:rsidRPr="00FC2E96" w14:paraId="0385C3F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60850E5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corresTelNo</w:t>
            </w:r>
          </w:p>
        </w:tc>
        <w:tc>
          <w:tcPr>
            <w:tcW w:w="1700" w:type="dxa"/>
          </w:tcPr>
          <w:p w14:paraId="28143590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2A579D05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E2F9C22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Correspondence </w:t>
            </w:r>
            <w:r w:rsidRPr="00591B8E">
              <w:rPr>
                <w:rFonts w:ascii="Times New Roman" w:hAnsi="Times New Roman" w:cs="Times New Roman"/>
              </w:rPr>
              <w:lastRenderedPageBreak/>
              <w:t>Telephone No.</w:t>
            </w:r>
          </w:p>
        </w:tc>
      </w:tr>
      <w:tr w:rsidR="008C24C4" w:rsidRPr="00FC2E96" w14:paraId="467DF495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DBB4E5E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corresFaxNo</w:t>
            </w:r>
          </w:p>
        </w:tc>
        <w:tc>
          <w:tcPr>
            <w:tcW w:w="1700" w:type="dxa"/>
          </w:tcPr>
          <w:p w14:paraId="55BA471C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6646EAA4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9A47DE1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Fax No.</w:t>
            </w:r>
          </w:p>
        </w:tc>
      </w:tr>
      <w:tr w:rsidR="008C24C4" w:rsidRPr="00FC2E96" w14:paraId="68A4B781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91CDBC8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corresEmailAddr</w:t>
            </w:r>
          </w:p>
        </w:tc>
        <w:tc>
          <w:tcPr>
            <w:tcW w:w="1700" w:type="dxa"/>
          </w:tcPr>
          <w:p w14:paraId="132877D4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(100)</w:t>
            </w:r>
          </w:p>
        </w:tc>
        <w:tc>
          <w:tcPr>
            <w:tcW w:w="1276" w:type="dxa"/>
          </w:tcPr>
          <w:p w14:paraId="1289B046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73C2002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E-mail Address</w:t>
            </w:r>
          </w:p>
        </w:tc>
      </w:tr>
      <w:tr w:rsidR="008C24C4" w:rsidRPr="00FC2E96" w14:paraId="2EFDBD3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220B458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becEdition</w:t>
            </w:r>
          </w:p>
        </w:tc>
        <w:tc>
          <w:tcPr>
            <w:tcW w:w="1700" w:type="dxa"/>
          </w:tcPr>
          <w:p w14:paraId="0BB35DB4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7B1E6BAC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915A8E8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BEC Edition</w:t>
            </w:r>
          </w:p>
        </w:tc>
      </w:tr>
      <w:tr w:rsidR="008C24C4" w:rsidRPr="00FC2E96" w14:paraId="074802E4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7501D1A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reaTitleId</w:t>
            </w:r>
          </w:p>
        </w:tc>
        <w:tc>
          <w:tcPr>
            <w:tcW w:w="1700" w:type="dxa"/>
          </w:tcPr>
          <w:p w14:paraId="3779448A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424730A8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02284A8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REA Salutation, [1=Mr.,2=Miss,3=Ms.]</w:t>
            </w:r>
          </w:p>
        </w:tc>
      </w:tr>
      <w:tr w:rsidR="008C24C4" w:rsidRPr="00FC2E96" w14:paraId="5C8AF071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0A3A0D8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reaEname</w:t>
            </w:r>
          </w:p>
        </w:tc>
        <w:tc>
          <w:tcPr>
            <w:tcW w:w="1700" w:type="dxa"/>
          </w:tcPr>
          <w:p w14:paraId="505E6B44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5145DFA7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0A1DC3E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Electrical Discipline of Registered Engineer Qualifications</w:t>
            </w:r>
          </w:p>
        </w:tc>
      </w:tr>
      <w:tr w:rsidR="008C24C4" w:rsidRPr="00FC2E96" w14:paraId="64C4FFF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937088D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reaCname</w:t>
            </w:r>
          </w:p>
        </w:tc>
        <w:tc>
          <w:tcPr>
            <w:tcW w:w="1700" w:type="dxa"/>
          </w:tcPr>
          <w:p w14:paraId="2F4FE4F0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270E8B41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400FBB3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Chinese Name</w:t>
            </w:r>
          </w:p>
        </w:tc>
      </w:tr>
      <w:tr w:rsidR="008C24C4" w:rsidRPr="00FC2E96" w14:paraId="5F2159C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49D270F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reaAddrLang</w:t>
            </w:r>
          </w:p>
        </w:tc>
        <w:tc>
          <w:tcPr>
            <w:tcW w:w="1700" w:type="dxa"/>
          </w:tcPr>
          <w:p w14:paraId="4BF05359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Char(1)</w:t>
            </w:r>
          </w:p>
        </w:tc>
        <w:tc>
          <w:tcPr>
            <w:tcW w:w="1276" w:type="dxa"/>
          </w:tcPr>
          <w:p w14:paraId="5DBA628F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263F0FF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REA Correspondence Address Language, [E,C]</w:t>
            </w:r>
          </w:p>
        </w:tc>
      </w:tr>
      <w:tr w:rsidR="008C24C4" w:rsidRPr="00FC2E96" w14:paraId="3E6E9454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D7EEE48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reaAddrFlat</w:t>
            </w:r>
          </w:p>
        </w:tc>
        <w:tc>
          <w:tcPr>
            <w:tcW w:w="1700" w:type="dxa"/>
          </w:tcPr>
          <w:p w14:paraId="29880DB5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6382B284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8076306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Room/Flat</w:t>
            </w:r>
          </w:p>
        </w:tc>
      </w:tr>
      <w:tr w:rsidR="008C24C4" w:rsidRPr="00FC2E96" w14:paraId="31B60EF4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33D285E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reaAddrFloor</w:t>
            </w:r>
          </w:p>
        </w:tc>
        <w:tc>
          <w:tcPr>
            <w:tcW w:w="1700" w:type="dxa"/>
          </w:tcPr>
          <w:p w14:paraId="4C426D6C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2B6CA8D2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29538F0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Floor</w:t>
            </w:r>
          </w:p>
        </w:tc>
      </w:tr>
      <w:tr w:rsidR="008C24C4" w:rsidRPr="00FC2E96" w14:paraId="5C644F4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0687039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reaAddrBlock</w:t>
            </w:r>
          </w:p>
        </w:tc>
        <w:tc>
          <w:tcPr>
            <w:tcW w:w="1700" w:type="dxa"/>
          </w:tcPr>
          <w:p w14:paraId="31A6136C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4B43F279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8B9D671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Block</w:t>
            </w:r>
          </w:p>
        </w:tc>
      </w:tr>
      <w:tr w:rsidR="008C24C4" w:rsidRPr="00FC2E96" w14:paraId="740E599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F42CA77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reaAddrBldg</w:t>
            </w:r>
          </w:p>
        </w:tc>
        <w:tc>
          <w:tcPr>
            <w:tcW w:w="1700" w:type="dxa"/>
          </w:tcPr>
          <w:p w14:paraId="105DDF05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7C418799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8FBEF0A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Building</w:t>
            </w:r>
          </w:p>
        </w:tc>
      </w:tr>
      <w:tr w:rsidR="008C24C4" w:rsidRPr="00FC2E96" w14:paraId="74C87A4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58F61D9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reaAddrStartNo</w:t>
            </w:r>
          </w:p>
        </w:tc>
        <w:tc>
          <w:tcPr>
            <w:tcW w:w="1700" w:type="dxa"/>
          </w:tcPr>
          <w:p w14:paraId="48A9AF01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30AB85CB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F387AB6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8C24C4" w:rsidRPr="00FC2E96" w14:paraId="3FC6B3A4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A07A752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reaAddrStartNoAlpha</w:t>
            </w:r>
          </w:p>
        </w:tc>
        <w:tc>
          <w:tcPr>
            <w:tcW w:w="1700" w:type="dxa"/>
          </w:tcPr>
          <w:p w14:paraId="22AAD12E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0E2783C4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CF6B692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8C24C4" w:rsidRPr="00FC2E96" w14:paraId="6B1E14CD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4E661AF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reaAddrEndNo</w:t>
            </w:r>
          </w:p>
        </w:tc>
        <w:tc>
          <w:tcPr>
            <w:tcW w:w="1700" w:type="dxa"/>
          </w:tcPr>
          <w:p w14:paraId="553E5EE0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54CA8B38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94BC6FF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8C24C4" w:rsidRPr="00FC2E96" w14:paraId="3F2B9788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C10F986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reaAddrEndNoAlpha</w:t>
            </w:r>
          </w:p>
        </w:tc>
        <w:tc>
          <w:tcPr>
            <w:tcW w:w="1700" w:type="dxa"/>
          </w:tcPr>
          <w:p w14:paraId="32419007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183F2A3F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A447439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8C24C4" w:rsidRPr="00FC2E96" w14:paraId="3BFC73E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6611AAB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reaAddrSt</w:t>
            </w:r>
          </w:p>
        </w:tc>
        <w:tc>
          <w:tcPr>
            <w:tcW w:w="1700" w:type="dxa"/>
          </w:tcPr>
          <w:p w14:paraId="5648D8ED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43B6EEE3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BF75ECB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</w:t>
            </w:r>
          </w:p>
        </w:tc>
      </w:tr>
      <w:tr w:rsidR="008C24C4" w:rsidRPr="00FC2E96" w14:paraId="5F58B97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EF73CCF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reaAddrDistrictCd</w:t>
            </w:r>
          </w:p>
        </w:tc>
        <w:tc>
          <w:tcPr>
            <w:tcW w:w="1700" w:type="dxa"/>
          </w:tcPr>
          <w:p w14:paraId="4DE4AD83" w14:textId="101942C1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eastAsia="DengXian" w:hAnsi="Times New Roman" w:cs="Times New Roman"/>
                <w:lang w:eastAsia="zh-CN"/>
              </w:rPr>
              <w:t>3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58E14C09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62EE01E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District</w:t>
            </w:r>
          </w:p>
        </w:tc>
      </w:tr>
      <w:tr w:rsidR="008C24C4" w:rsidRPr="00FC2E96" w14:paraId="2B9E650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9D0BB09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reaAddrAreaCd</w:t>
            </w:r>
          </w:p>
        </w:tc>
        <w:tc>
          <w:tcPr>
            <w:tcW w:w="1700" w:type="dxa"/>
          </w:tcPr>
          <w:p w14:paraId="07A4452E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43FEA152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A7F95B1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Area English Chinese</w:t>
            </w:r>
          </w:p>
        </w:tc>
      </w:tr>
      <w:tr w:rsidR="008C24C4" w:rsidRPr="00FC2E96" w14:paraId="5F28C53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697243F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reaTelNo</w:t>
            </w:r>
          </w:p>
        </w:tc>
        <w:tc>
          <w:tcPr>
            <w:tcW w:w="1700" w:type="dxa"/>
          </w:tcPr>
          <w:p w14:paraId="1F566925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510C656A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39B7D74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Telephone No.</w:t>
            </w:r>
          </w:p>
        </w:tc>
      </w:tr>
      <w:tr w:rsidR="008C24C4" w:rsidRPr="00FC2E96" w14:paraId="4883672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A220B3F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reaFaxNo</w:t>
            </w:r>
          </w:p>
        </w:tc>
        <w:tc>
          <w:tcPr>
            <w:tcW w:w="1700" w:type="dxa"/>
          </w:tcPr>
          <w:p w14:paraId="471641EF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3BEC43B1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1EDBD48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Fax</w:t>
            </w:r>
          </w:p>
        </w:tc>
      </w:tr>
      <w:tr w:rsidR="008C24C4" w:rsidRPr="00FC2E96" w14:paraId="0FC06B15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418D72C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reaEmailAddr</w:t>
            </w:r>
          </w:p>
        </w:tc>
        <w:tc>
          <w:tcPr>
            <w:tcW w:w="1700" w:type="dxa"/>
          </w:tcPr>
          <w:p w14:paraId="78039FED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276" w:type="dxa"/>
          </w:tcPr>
          <w:p w14:paraId="3E1B4B7F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82C1F7A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E-mail Address</w:t>
            </w:r>
          </w:p>
        </w:tc>
      </w:tr>
      <w:tr w:rsidR="008C24C4" w:rsidRPr="00FC2E96" w14:paraId="3F305D92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3D8BD59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reaRegNo</w:t>
            </w:r>
          </w:p>
        </w:tc>
        <w:tc>
          <w:tcPr>
            <w:tcW w:w="1700" w:type="dxa"/>
          </w:tcPr>
          <w:p w14:paraId="0CE4EC6E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454EFD6B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25CDA53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Registration No.</w:t>
            </w:r>
          </w:p>
        </w:tc>
      </w:tr>
      <w:tr w:rsidR="008C24C4" w:rsidRPr="00FC2E96" w14:paraId="5F47596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D828574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reaExpiryDate</w:t>
            </w:r>
          </w:p>
        </w:tc>
        <w:tc>
          <w:tcPr>
            <w:tcW w:w="1700" w:type="dxa"/>
          </w:tcPr>
          <w:p w14:paraId="534694B2" w14:textId="362F7790" w:rsidR="008C24C4" w:rsidRPr="00591B8E" w:rsidRDefault="003C186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C4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eastAsia="DengXian" w:hAnsi="Times New Roman" w:cs="Times New Roman"/>
                <w:lang w:eastAsia="zh-CN"/>
              </w:rPr>
              <w:t>(8</w:t>
            </w:r>
            <w:r w:rsidRPr="003C0C47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55C35D89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2E827B0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Expiry Date</w:t>
            </w:r>
          </w:p>
        </w:tc>
      </w:tr>
      <w:tr w:rsidR="008C24C4" w:rsidRPr="00FC2E96" w14:paraId="0A00AB76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F3D0B9F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receiveDate</w:t>
            </w:r>
          </w:p>
        </w:tc>
        <w:tc>
          <w:tcPr>
            <w:tcW w:w="1700" w:type="dxa"/>
          </w:tcPr>
          <w:p w14:paraId="73F3B8BC" w14:textId="560A9FB6" w:rsidR="008C24C4" w:rsidRPr="00591B8E" w:rsidRDefault="003C1867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0C4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eastAsia="DengXian" w:hAnsi="Times New Roman" w:cs="Times New Roman"/>
                <w:lang w:eastAsia="zh-CN"/>
              </w:rPr>
              <w:t>(8</w:t>
            </w:r>
            <w:r w:rsidRPr="003C0C47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68030CAA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809C613" w14:textId="77777777" w:rsidR="008C24C4" w:rsidRPr="00591B8E" w:rsidRDefault="008C24C4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Receipt Date</w:t>
            </w:r>
          </w:p>
        </w:tc>
      </w:tr>
      <w:tr w:rsidR="008C24C4" w:rsidRPr="00FC2E96" w14:paraId="53CA70E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6BE7833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eesu</w:t>
            </w:r>
          </w:p>
        </w:tc>
        <w:tc>
          <w:tcPr>
            <w:tcW w:w="1700" w:type="dxa"/>
          </w:tcPr>
          <w:p w14:paraId="64162E6B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Object</w:t>
            </w:r>
          </w:p>
        </w:tc>
        <w:tc>
          <w:tcPr>
            <w:tcW w:w="1276" w:type="dxa"/>
          </w:tcPr>
          <w:p w14:paraId="41FF9C4F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</w:p>
        </w:tc>
        <w:tc>
          <w:tcPr>
            <w:tcW w:w="2358" w:type="dxa"/>
          </w:tcPr>
          <w:p w14:paraId="061C4996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eesu</w:t>
            </w:r>
          </w:p>
          <w:p w14:paraId="063FAC87" w14:textId="77777777" w:rsidR="008C24C4" w:rsidRPr="00591B8E" w:rsidRDefault="008C24C4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Refer to:</w:t>
            </w:r>
            <w:r w:rsidRPr="00591B8E">
              <w:rPr>
                <w:rFonts w:ascii="Times New Roman" w:hAnsi="Times New Roman" w:cs="Times New Roman"/>
                <w:b/>
                <w:u w:val="single"/>
              </w:rPr>
              <w:t xml:space="preserve"> Response – Content– eesu</w:t>
            </w:r>
          </w:p>
        </w:tc>
      </w:tr>
    </w:tbl>
    <w:p w14:paraId="18599700" w14:textId="77777777" w:rsidR="008C24C4" w:rsidRPr="00591B8E" w:rsidRDefault="008C24C4" w:rsidP="008C24C4">
      <w:pPr>
        <w:rPr>
          <w:rFonts w:ascii="Times New Roman" w:hAnsi="Times New Roman" w:cs="Times New Roman"/>
        </w:rPr>
      </w:pPr>
    </w:p>
    <w:p w14:paraId="40028902" w14:textId="77777777" w:rsidR="008C24C4" w:rsidRPr="00591B8E" w:rsidRDefault="008C24C4" w:rsidP="008C24C4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Response – Content– eesu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8C24C4" w:rsidRPr="00FC2E96" w14:paraId="2C1E5FC8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C4ED96F" w14:textId="77777777" w:rsidR="008C24C4" w:rsidRPr="00591B8E" w:rsidRDefault="008C24C4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37F84AA5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4B54752E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02204C5E" w14:textId="77777777" w:rsidR="008C24C4" w:rsidRPr="00591B8E" w:rsidRDefault="008C24C4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A500F2" w:rsidRPr="00FC2E96" w14:paraId="5DBE4029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9559617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700" w:type="dxa"/>
          </w:tcPr>
          <w:p w14:paraId="736BBEF4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0789853D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1C92C88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A500F2" w:rsidRPr="00FC2E96" w14:paraId="0A627833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6B04E2B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bldgType</w:t>
            </w:r>
          </w:p>
        </w:tc>
        <w:tc>
          <w:tcPr>
            <w:tcW w:w="1700" w:type="dxa"/>
          </w:tcPr>
          <w:p w14:paraId="14B3A955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276" w:type="dxa"/>
          </w:tcPr>
          <w:p w14:paraId="4B73CFF6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4FDDF0B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 of Building</w:t>
            </w:r>
          </w:p>
        </w:tc>
      </w:tr>
      <w:tr w:rsidR="00A500F2" w:rsidRPr="00FC2E96" w14:paraId="5BA58A4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EA9EFC6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bldgTypeOther</w:t>
            </w:r>
          </w:p>
        </w:tc>
        <w:tc>
          <w:tcPr>
            <w:tcW w:w="1700" w:type="dxa"/>
          </w:tcPr>
          <w:p w14:paraId="5860886C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0A5E7D11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5F0A2E1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Type of Building Other</w:t>
            </w:r>
          </w:p>
        </w:tc>
      </w:tr>
      <w:tr w:rsidR="00A500F2" w:rsidRPr="00FC2E96" w14:paraId="4526CE8D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8B76969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</w:t>
            </w:r>
          </w:p>
        </w:tc>
        <w:tc>
          <w:tcPr>
            <w:tcW w:w="1700" w:type="dxa"/>
          </w:tcPr>
          <w:p w14:paraId="2F53DF40" w14:textId="709DDF22" w:rsidR="00A500F2" w:rsidRPr="00591B8E" w:rsidRDefault="003C1867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3C0C4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eastAsia="DengXian" w:hAnsi="Times New Roman" w:cs="Times New Roman"/>
                <w:lang w:eastAsia="zh-CN"/>
              </w:rPr>
              <w:t>(8</w:t>
            </w:r>
            <w:r w:rsidRPr="003C0C47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3FA868B3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AC57BAF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 of Declaration by Registered Energy Assessor in Form EE1 / EE2 / EE3 / EE4 *</w:t>
            </w:r>
          </w:p>
        </w:tc>
      </w:tr>
      <w:tr w:rsidR="00A500F2" w:rsidRPr="00FC2E96" w14:paraId="260C89E0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CCED93A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prevSubNo</w:t>
            </w:r>
          </w:p>
        </w:tc>
        <w:tc>
          <w:tcPr>
            <w:tcW w:w="1700" w:type="dxa"/>
          </w:tcPr>
          <w:p w14:paraId="26707664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String(100)</w:t>
            </w:r>
          </w:p>
        </w:tc>
        <w:tc>
          <w:tcPr>
            <w:tcW w:w="1276" w:type="dxa"/>
          </w:tcPr>
          <w:p w14:paraId="437A9898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13CD6E2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If EMSD’s reference no. for the form submitted before is known, please provide</w:t>
            </w:r>
          </w:p>
        </w:tc>
      </w:tr>
      <w:tr w:rsidR="00A500F2" w:rsidRPr="00FC2E96" w14:paraId="5291A63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A120DD2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supersedePreviousForm</w:t>
            </w:r>
          </w:p>
        </w:tc>
        <w:tc>
          <w:tcPr>
            <w:tcW w:w="1700" w:type="dxa"/>
          </w:tcPr>
          <w:p w14:paraId="31A91B04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3F7E273E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5B4579A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this submission to supersede a form submitted before? (Please give a “</w:t>
            </w:r>
            <w:r w:rsidRPr="00FC2E96">
              <w:rPr>
                <w:rFonts w:ascii="Segoe UI Symbol" w:hAnsi="Segoe UI Symbol" w:cs="Segoe UI Symbol"/>
              </w:rPr>
              <w:t>✓</w:t>
            </w:r>
            <w:r w:rsidRPr="00591B8E">
              <w:rPr>
                <w:rFonts w:ascii="Times New Roman" w:hAnsi="Times New Roman" w:cs="Times New Roman"/>
              </w:rPr>
              <w:t>” in the appropriate box)</w:t>
            </w:r>
          </w:p>
        </w:tc>
      </w:tr>
      <w:tr w:rsidR="00A500F2" w:rsidRPr="00FC2E96" w14:paraId="5525E951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8A305DE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dateOfDeclarationByReaInPreviousForm</w:t>
            </w:r>
          </w:p>
        </w:tc>
        <w:tc>
          <w:tcPr>
            <w:tcW w:w="1700" w:type="dxa"/>
          </w:tcPr>
          <w:p w14:paraId="6124E6B8" w14:textId="73860945" w:rsidR="00A500F2" w:rsidRPr="00591B8E" w:rsidRDefault="003C186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3C0C4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eastAsia="DengXian" w:hAnsi="Times New Roman" w:cs="Times New Roman"/>
                <w:lang w:eastAsia="zh-CN"/>
              </w:rPr>
              <w:t>(8</w:t>
            </w:r>
            <w:r w:rsidRPr="003C0C47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5FB40F36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9B879D0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Otherwise, please provide the date of declaration by Registered Energy Assessor in the previous form:</w:t>
            </w:r>
          </w:p>
        </w:tc>
      </w:tr>
      <w:tr w:rsidR="00A500F2" w:rsidRPr="00FC2E96" w14:paraId="6506E8F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A74B094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consentBldgWorkMaptype</w:t>
            </w:r>
          </w:p>
        </w:tc>
        <w:tc>
          <w:tcPr>
            <w:tcW w:w="1700" w:type="dxa"/>
          </w:tcPr>
          <w:p w14:paraId="59A6E3AC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72792961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D355DA8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1 = plan </w:t>
            </w:r>
          </w:p>
          <w:p w14:paraId="7356D3C4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2 = map</w:t>
            </w:r>
          </w:p>
        </w:tc>
      </w:tr>
      <w:tr w:rsidR="00A500F2" w:rsidRPr="00FC2E96" w14:paraId="10B0B184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523E86D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consentIssueDate</w:t>
            </w:r>
          </w:p>
        </w:tc>
        <w:tc>
          <w:tcPr>
            <w:tcW w:w="1700" w:type="dxa"/>
          </w:tcPr>
          <w:p w14:paraId="5D988D3D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76" w:type="dxa"/>
          </w:tcPr>
          <w:p w14:paraId="406F4FBA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95261FF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Section B(a)</w:t>
            </w:r>
          </w:p>
          <w:p w14:paraId="38863BCB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Issue date of “consent to the commencement of building works” (see note 5):</w:t>
            </w:r>
          </w:p>
        </w:tc>
      </w:tr>
      <w:tr w:rsidR="00A500F2" w:rsidRPr="00FC2E96" w14:paraId="10D0190D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596D577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consentDocumentNoType</w:t>
            </w:r>
          </w:p>
        </w:tc>
        <w:tc>
          <w:tcPr>
            <w:tcW w:w="1700" w:type="dxa"/>
          </w:tcPr>
          <w:p w14:paraId="66881F21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0F1F1A38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73D9908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Consent Document No. Type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的值分别是什么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&lt;- </w:t>
            </w:r>
          </w:p>
          <w:p w14:paraId="512494B5" w14:textId="77777777" w:rsidR="00A500F2" w:rsidRPr="00591B8E" w:rsidRDefault="00A500F2" w:rsidP="00781966">
            <w:pPr>
              <w:ind w:left="120" w:hangingChars="50" w:hanging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1 = Permit No. </w:t>
            </w:r>
          </w:p>
          <w:p w14:paraId="0369C491" w14:textId="77777777" w:rsidR="00A500F2" w:rsidRPr="00591B8E" w:rsidRDefault="00A500F2" w:rsidP="00781966">
            <w:pPr>
              <w:ind w:left="120" w:hangingChars="50" w:hanging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2 = =Reference No.  </w:t>
            </w:r>
          </w:p>
          <w:p w14:paraId="0BA695DE" w14:textId="77777777" w:rsidR="00A500F2" w:rsidRPr="00591B8E" w:rsidRDefault="00A500F2" w:rsidP="00781966">
            <w:pPr>
              <w:ind w:left="120" w:hangingChars="50" w:hanging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3 =  Contract No.</w:t>
            </w:r>
          </w:p>
        </w:tc>
      </w:tr>
      <w:tr w:rsidR="00A500F2" w:rsidRPr="00FC2E96" w14:paraId="77207BF4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A5DD26E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consentDocNo</w:t>
            </w:r>
          </w:p>
        </w:tc>
        <w:tc>
          <w:tcPr>
            <w:tcW w:w="1700" w:type="dxa"/>
          </w:tcPr>
          <w:p w14:paraId="1C5E7D1C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6FF26905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1B3DA74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Section B(a)</w:t>
            </w:r>
          </w:p>
          <w:p w14:paraId="2BD074E0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 xml:space="preserve">Permit No. / Reference No. / Contract No.* of </w:t>
            </w:r>
            <w:r w:rsidRPr="00591B8E">
              <w:rPr>
                <w:rFonts w:ascii="Times New Roman" w:hAnsi="Times New Roman" w:cs="Times New Roman"/>
              </w:rPr>
              <w:lastRenderedPageBreak/>
              <w:t>“consent to the commencement of building works”:</w:t>
            </w:r>
          </w:p>
        </w:tc>
      </w:tr>
      <w:tr w:rsidR="00A500F2" w:rsidRPr="00FC2E96" w14:paraId="74BCA47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44043E4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commenceDateType</w:t>
            </w:r>
          </w:p>
        </w:tc>
        <w:tc>
          <w:tcPr>
            <w:tcW w:w="1700" w:type="dxa"/>
          </w:tcPr>
          <w:p w14:paraId="20794C3C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686E5B6F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CB68FA8" w14:textId="77777777" w:rsidR="00A500F2" w:rsidRPr="00591B8E" w:rsidRDefault="00A500F2" w:rsidP="0078196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1=Anticipated</w:t>
            </w:r>
          </w:p>
          <w:p w14:paraId="32B2142C" w14:textId="77777777" w:rsidR="00A500F2" w:rsidRPr="00591B8E" w:rsidRDefault="00A500F2" w:rsidP="0078196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2=Actual</w:t>
            </w:r>
          </w:p>
        </w:tc>
      </w:tr>
      <w:tr w:rsidR="00A500F2" w:rsidRPr="00FC2E96" w14:paraId="030EC4C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3FD4F55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commenceDate</w:t>
            </w:r>
          </w:p>
        </w:tc>
        <w:tc>
          <w:tcPr>
            <w:tcW w:w="1700" w:type="dxa"/>
          </w:tcPr>
          <w:p w14:paraId="27D9200F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String(10)</w:t>
            </w:r>
          </w:p>
        </w:tc>
        <w:tc>
          <w:tcPr>
            <w:tcW w:w="1276" w:type="dxa"/>
          </w:tcPr>
          <w:p w14:paraId="4FAFB16C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2364B23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Section B(a)</w:t>
            </w:r>
          </w:p>
          <w:p w14:paraId="17ED3B75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Anticipated/Actual* construction commencement date (m/yyyy):</w:t>
            </w:r>
          </w:p>
        </w:tc>
      </w:tr>
      <w:tr w:rsidR="00A500F2" w:rsidRPr="00FC2E96" w14:paraId="1400CDE2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89F045D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occupationDate</w:t>
            </w:r>
          </w:p>
        </w:tc>
        <w:tc>
          <w:tcPr>
            <w:tcW w:w="1700" w:type="dxa"/>
          </w:tcPr>
          <w:p w14:paraId="37776557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String(10)</w:t>
            </w:r>
          </w:p>
        </w:tc>
        <w:tc>
          <w:tcPr>
            <w:tcW w:w="1276" w:type="dxa"/>
          </w:tcPr>
          <w:p w14:paraId="7A778741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68CC1D9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Section B(a)</w:t>
            </w:r>
          </w:p>
          <w:p w14:paraId="70F577C6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Anticipated occupation approval date (m/yyyy):</w:t>
            </w:r>
          </w:p>
        </w:tc>
      </w:tr>
      <w:tr w:rsidR="00A500F2" w:rsidRPr="00FC2E96" w14:paraId="623B5687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DE720C1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consetBldgArea</w:t>
            </w:r>
          </w:p>
        </w:tc>
        <w:tc>
          <w:tcPr>
            <w:tcW w:w="1700" w:type="dxa"/>
          </w:tcPr>
          <w:p w14:paraId="26E07B29" w14:textId="77777777" w:rsidR="00A500F2" w:rsidRPr="00591B8E" w:rsidRDefault="00A500F2" w:rsidP="0078196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9"/>
                <w:szCs w:val="19"/>
              </w:rPr>
            </w:pPr>
            <w:r w:rsidRPr="00591B8E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276" w:type="dxa"/>
          </w:tcPr>
          <w:p w14:paraId="0CE18EDE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4328C40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Total internal floor area of building EE1</w:t>
            </w:r>
          </w:p>
        </w:tc>
      </w:tr>
      <w:tr w:rsidR="00A500F2" w:rsidRPr="00FC2E96" w14:paraId="39DBE54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9736CBC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exemptGrant</w:t>
            </w:r>
          </w:p>
        </w:tc>
        <w:tc>
          <w:tcPr>
            <w:tcW w:w="1700" w:type="dxa"/>
          </w:tcPr>
          <w:p w14:paraId="7C1F2D27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53142E99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84C801E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Exemption previously granted by the Director of Electrical and Mechanic</w:t>
            </w:r>
          </w:p>
        </w:tc>
      </w:tr>
      <w:tr w:rsidR="00A500F2" w:rsidRPr="00FC2E96" w14:paraId="693A0D5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3F6A6BC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exemptRefNo</w:t>
            </w:r>
          </w:p>
        </w:tc>
        <w:tc>
          <w:tcPr>
            <w:tcW w:w="1700" w:type="dxa"/>
          </w:tcPr>
          <w:p w14:paraId="68675602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5F5B7127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210CA9F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Reference No.</w:t>
            </w:r>
          </w:p>
        </w:tc>
      </w:tr>
      <w:tr w:rsidR="00A500F2" w:rsidRPr="00FC2E96" w14:paraId="1288116D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31F1C7E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exemptDate</w:t>
            </w:r>
          </w:p>
        </w:tc>
        <w:tc>
          <w:tcPr>
            <w:tcW w:w="1700" w:type="dxa"/>
          </w:tcPr>
          <w:p w14:paraId="0B951612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717C7399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E6BA43A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Date(yyyyMMdd)</w:t>
            </w:r>
          </w:p>
        </w:tc>
      </w:tr>
      <w:tr w:rsidR="00A500F2" w:rsidRPr="00FC2E96" w14:paraId="3F8AA38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9113999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exemptInstallations</w:t>
            </w:r>
          </w:p>
        </w:tc>
        <w:tc>
          <w:tcPr>
            <w:tcW w:w="1700" w:type="dxa"/>
          </w:tcPr>
          <w:p w14:paraId="74DB627E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String(300)</w:t>
            </w:r>
          </w:p>
        </w:tc>
        <w:tc>
          <w:tcPr>
            <w:tcW w:w="1276" w:type="dxa"/>
          </w:tcPr>
          <w:p w14:paraId="1F5E79A8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66DDB81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Installation(s) exempted</w:t>
            </w:r>
          </w:p>
        </w:tc>
      </w:tr>
      <w:tr w:rsidR="00A500F2" w:rsidRPr="00FC2E96" w14:paraId="050C8E4D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4B14132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chklistConsent</w:t>
            </w:r>
          </w:p>
        </w:tc>
        <w:tc>
          <w:tcPr>
            <w:tcW w:w="1700" w:type="dxa"/>
          </w:tcPr>
          <w:p w14:paraId="5F1F075C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446A395A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A26FEDF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ee1, section c checkbox 1</w:t>
            </w:r>
          </w:p>
        </w:tc>
      </w:tr>
      <w:tr w:rsidR="00A500F2" w:rsidRPr="00FC2E96" w14:paraId="7C7C9E98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DBBD8EB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chklistLocMap</w:t>
            </w:r>
          </w:p>
        </w:tc>
        <w:tc>
          <w:tcPr>
            <w:tcW w:w="1700" w:type="dxa"/>
          </w:tcPr>
          <w:p w14:paraId="3A7D8B02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7D4AAB2F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49613A6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ee1, section c checkbox 2</w:t>
            </w:r>
          </w:p>
        </w:tc>
      </w:tr>
      <w:tr w:rsidR="00A500F2" w:rsidRPr="00FC2E96" w14:paraId="71A56D7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3DD1E82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organizationEname</w:t>
            </w:r>
          </w:p>
        </w:tc>
        <w:tc>
          <w:tcPr>
            <w:tcW w:w="1700" w:type="dxa"/>
          </w:tcPr>
          <w:p w14:paraId="64E853A4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3FDDA26E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4AD265C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Organization Name of Responsible Person# ENG</w:t>
            </w:r>
          </w:p>
        </w:tc>
      </w:tr>
      <w:tr w:rsidR="00A500F2" w:rsidRPr="00FC2E96" w14:paraId="167069E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2644F9B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organizationCname</w:t>
            </w:r>
          </w:p>
        </w:tc>
        <w:tc>
          <w:tcPr>
            <w:tcW w:w="1700" w:type="dxa"/>
          </w:tcPr>
          <w:p w14:paraId="0D4ED922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24ECAF84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7161D57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Organization Name of Responsible Person# CHI</w:t>
            </w:r>
          </w:p>
        </w:tc>
      </w:tr>
      <w:tr w:rsidR="00A500F2" w:rsidRPr="00FC2E96" w14:paraId="2B44797D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19B677B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organizationResEname</w:t>
            </w:r>
          </w:p>
        </w:tc>
        <w:tc>
          <w:tcPr>
            <w:tcW w:w="1700" w:type="dxa"/>
          </w:tcPr>
          <w:p w14:paraId="71DDCC19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64EBC301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3A4FB2B" w14:textId="77777777" w:rsidR="00A500F2" w:rsidRPr="00591B8E" w:rsidRDefault="00A500F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Name of Responsible Person' Representative# ENG</w:t>
            </w:r>
          </w:p>
        </w:tc>
      </w:tr>
      <w:tr w:rsidR="00A500F2" w:rsidRPr="00FC2E96" w14:paraId="3AB57669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CF57438" w14:textId="77777777" w:rsidR="00A500F2" w:rsidRPr="00591B8E" w:rsidRDefault="00A500F2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organizationResCname</w:t>
            </w:r>
          </w:p>
        </w:tc>
        <w:tc>
          <w:tcPr>
            <w:tcW w:w="1700" w:type="dxa"/>
          </w:tcPr>
          <w:p w14:paraId="6F7870F1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7A91BD44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416D350" w14:textId="77777777" w:rsidR="00A500F2" w:rsidRPr="00591B8E" w:rsidRDefault="00A500F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Name of Responsible Person' Representative# CHI</w:t>
            </w:r>
          </w:p>
        </w:tc>
      </w:tr>
    </w:tbl>
    <w:p w14:paraId="4FFBAEF7" w14:textId="77777777" w:rsidR="008C24C4" w:rsidRPr="00591B8E" w:rsidRDefault="008C24C4" w:rsidP="008C24C4">
      <w:pPr>
        <w:rPr>
          <w:rFonts w:ascii="Times New Roman" w:hAnsi="Times New Roman" w:cs="Times New Roman"/>
        </w:rPr>
      </w:pPr>
    </w:p>
    <w:p w14:paraId="05742123" w14:textId="77777777" w:rsidR="008C24C4" w:rsidRPr="00591B8E" w:rsidRDefault="008C24C4" w:rsidP="008C24C4">
      <w:pPr>
        <w:widowControl/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4C4" w:rsidRPr="00FC2E96" w14:paraId="29998D8D" w14:textId="77777777" w:rsidTr="00781966">
        <w:tc>
          <w:tcPr>
            <w:tcW w:w="15388" w:type="dxa"/>
          </w:tcPr>
          <w:p w14:paraId="34DC2587" w14:textId="77777777" w:rsidR="00923B94" w:rsidRPr="00591B8E" w:rsidRDefault="00923B94" w:rsidP="00923B94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{</w:t>
            </w:r>
          </w:p>
          <w:p w14:paraId="7C987AF0" w14:textId="77777777" w:rsidR="00923B94" w:rsidRPr="00591B8E" w:rsidRDefault="00923B94" w:rsidP="00923B94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 xml:space="preserve">    “applicationNo”: “EE10000001”,</w:t>
            </w:r>
          </w:p>
          <w:p w14:paraId="00B153A9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“bldgEname”: “”,</w:t>
            </w:r>
          </w:p>
          <w:p w14:paraId="2DE32149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“bldgCname”: “”,</w:t>
            </w:r>
          </w:p>
          <w:p w14:paraId="7D80AB68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“startNo”: 1</w:t>
            </w:r>
          </w:p>
          <w:p w14:paraId="4C3CC1D5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“startNoAlpha”: “”,</w:t>
            </w:r>
          </w:p>
          <w:p w14:paraId="51E4F327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“endNo”: 1,</w:t>
            </w:r>
          </w:p>
          <w:p w14:paraId="5750F2C9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“endNoAlpha”:””,</w:t>
            </w:r>
          </w:p>
          <w:p w14:paraId="577EFE22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“stEname”: “”,</w:t>
            </w:r>
          </w:p>
          <w:p w14:paraId="3DE83485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“stCname”: “”,</w:t>
            </w:r>
          </w:p>
          <w:p w14:paraId="1033A7D0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“districtCd”: “”,</w:t>
            </w:r>
          </w:p>
          <w:p w14:paraId="28B993B5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“areaCd”: 1,</w:t>
            </w:r>
          </w:p>
          <w:p w14:paraId="7264429E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“lotNo”: “”,</w:t>
            </w:r>
          </w:p>
          <w:p w14:paraId="0B5CACA0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“compBecEdition”: “”,</w:t>
            </w:r>
          </w:p>
          <w:p w14:paraId="7D572819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“compEname”: “”,</w:t>
            </w:r>
          </w:p>
          <w:p w14:paraId="13AA4D35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“compCname”: “”,</w:t>
            </w:r>
          </w:p>
          <w:p w14:paraId="0760A321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“represenTitleId”: 1, </w:t>
            </w:r>
          </w:p>
          <w:p w14:paraId="215ED74C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“represenEname”: “”,</w:t>
            </w:r>
          </w:p>
          <w:p w14:paraId="4E763BD3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“represenCname”: “”,</w:t>
            </w:r>
          </w:p>
          <w:p w14:paraId="28E1F6DA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“represenPost”: “”,</w:t>
            </w:r>
          </w:p>
          <w:p w14:paraId="7FC7E3EE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“corresAddrLang”: “”,</w:t>
            </w:r>
          </w:p>
          <w:p w14:paraId="32802064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“corresAddrFlat”: “”,</w:t>
            </w:r>
          </w:p>
          <w:p w14:paraId="78676AC6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“corresAddrFloor”: “”,</w:t>
            </w:r>
          </w:p>
          <w:p w14:paraId="327834F4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“corresAddrBlock”: “”,</w:t>
            </w:r>
          </w:p>
          <w:p w14:paraId="48943468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“corresAddrBldg”: “”,</w:t>
            </w:r>
          </w:p>
          <w:p w14:paraId="78AB435C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“corresAddrStartNo”: 1, </w:t>
            </w:r>
          </w:p>
          <w:p w14:paraId="5D44087F" w14:textId="77777777" w:rsidR="00923B94" w:rsidRPr="00591B8E" w:rsidRDefault="00923B94" w:rsidP="00923B94">
            <w:pPr>
              <w:autoSpaceDE w:val="0"/>
              <w:autoSpaceDN w:val="0"/>
              <w:adjustRightInd w:val="0"/>
              <w:ind w:firstLineChars="100" w:firstLine="240"/>
              <w:rPr>
                <w:rFonts w:ascii="Times New Roman" w:eastAsia="NSimSun" w:hAnsi="Times New Roman" w:cs="Times New Roman"/>
                <w:kern w:val="0"/>
                <w:sz w:val="19"/>
                <w:szCs w:val="19"/>
              </w:rPr>
            </w:pPr>
            <w:r w:rsidRPr="00591B8E">
              <w:rPr>
                <w:rFonts w:ascii="Times New Roman" w:hAnsi="Times New Roman" w:cs="Times New Roman"/>
              </w:rPr>
              <w:t>“corresAddrStartNoAlpha”: “”,</w:t>
            </w:r>
          </w:p>
          <w:p w14:paraId="1606D585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“corresAddrEndNo”: 1,</w:t>
            </w:r>
          </w:p>
          <w:p w14:paraId="1F39F994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“corresAddrEndNoAlpha”: “”,</w:t>
            </w:r>
          </w:p>
          <w:p w14:paraId="0E286754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“corresAddrSt”: “”,</w:t>
            </w:r>
          </w:p>
          <w:p w14:paraId="3F10BCB6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“corresAddrDistrictCd”: “”,</w:t>
            </w:r>
          </w:p>
          <w:p w14:paraId="002458A1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“corresAddrAreaCd”:1,</w:t>
            </w:r>
          </w:p>
          <w:p w14:paraId="0D68C90C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“corresTelNo”: “”,</w:t>
            </w:r>
          </w:p>
          <w:p w14:paraId="07F57974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“corresFaxNo”: “”,</w:t>
            </w:r>
          </w:p>
          <w:p w14:paraId="6F40F970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“corresEmailAddr”: “”,</w:t>
            </w:r>
          </w:p>
          <w:p w14:paraId="2AAE26B8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“becEdition”: “”,</w:t>
            </w:r>
          </w:p>
          <w:p w14:paraId="76103596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“reaTitleId”: 1,</w:t>
            </w:r>
          </w:p>
          <w:p w14:paraId="66E4A60A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“reaEname”: “”,</w:t>
            </w:r>
          </w:p>
          <w:p w14:paraId="6CC2B2DC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“reaCname”: “”,</w:t>
            </w:r>
          </w:p>
          <w:p w14:paraId="04548AFA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“reaAddrLang”: “”,</w:t>
            </w:r>
          </w:p>
          <w:p w14:paraId="3A643F69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“reaAddrFlat”: “”,</w:t>
            </w:r>
          </w:p>
          <w:p w14:paraId="32E16787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“reaAddrFloor”: “”,</w:t>
            </w:r>
          </w:p>
          <w:p w14:paraId="0C4D6B5B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“reaAddrBlock”: “”,</w:t>
            </w:r>
          </w:p>
          <w:p w14:paraId="111C3636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“reaAddrBldg”: “”,</w:t>
            </w:r>
          </w:p>
          <w:p w14:paraId="02587948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“reaAddrStartNo”: 1,</w:t>
            </w:r>
          </w:p>
          <w:p w14:paraId="17317376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“reaAddrStartNoAlpha”: “”,</w:t>
            </w:r>
          </w:p>
          <w:p w14:paraId="5F27211A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“reaAddrEndNo”: 0,</w:t>
            </w:r>
          </w:p>
          <w:p w14:paraId="7B2DCBDE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“reaAddrEndNoAlpha”: “”,</w:t>
            </w:r>
          </w:p>
          <w:p w14:paraId="26F2F34B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“reaAddrSt”: “”,</w:t>
            </w:r>
          </w:p>
          <w:p w14:paraId="516C5099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“reaAddrDistrictCd”: “”,</w:t>
            </w:r>
          </w:p>
          <w:p w14:paraId="435CDAF1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“reaAddrAreaCd”: 1,</w:t>
            </w:r>
          </w:p>
          <w:p w14:paraId="5C4835D4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“reaTelNo”: “”,</w:t>
            </w:r>
          </w:p>
          <w:p w14:paraId="5945DD88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“reaFaxNo”: “”,</w:t>
            </w:r>
          </w:p>
          <w:p w14:paraId="68508A3D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“reaEmailAddr”: “”,</w:t>
            </w:r>
          </w:p>
          <w:p w14:paraId="74D42C36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“reaRegNo”: “”,</w:t>
            </w:r>
          </w:p>
          <w:p w14:paraId="0AB0FC98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“reaExpiryDate”: “20100101”,</w:t>
            </w:r>
          </w:p>
          <w:p w14:paraId="42D71921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“receiveDate” : “20100101”,</w:t>
            </w:r>
          </w:p>
          <w:p w14:paraId="50EBCC85" w14:textId="77777777" w:rsidR="00923B9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“eesu”: </w:t>
            </w:r>
          </w:p>
          <w:p w14:paraId="0111F9BD" w14:textId="77777777" w:rsidR="00923B94" w:rsidRPr="00591B8E" w:rsidRDefault="00923B94" w:rsidP="00923B94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{</w:t>
            </w:r>
          </w:p>
          <w:p w14:paraId="29A67EF5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“applicationNo”: “111”,</w:t>
            </w:r>
          </w:p>
          <w:p w14:paraId="736158CA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“bldgType”: 1,</w:t>
            </w:r>
          </w:p>
          <w:p w14:paraId="78983647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“bldgTypeOther”: “”,</w:t>
            </w:r>
          </w:p>
          <w:p w14:paraId="026731D1" w14:textId="224272F0" w:rsidR="00923B94" w:rsidRPr="00591B8E" w:rsidRDefault="00923B94" w:rsidP="00923B94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“dateOfDeclarationByRea”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：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“</w:t>
            </w:r>
            <w:r w:rsidR="005138F2" w:rsidRPr="00591B8E">
              <w:rPr>
                <w:rFonts w:ascii="Times New Roman" w:hAnsi="Times New Roman" w:cs="Times New Roman"/>
              </w:rPr>
              <w:t>20100101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”,</w:t>
            </w:r>
          </w:p>
          <w:p w14:paraId="4BEEC151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“prevSubNo”: “”,</w:t>
            </w:r>
          </w:p>
          <w:p w14:paraId="217B2895" w14:textId="77777777" w:rsidR="00923B94" w:rsidRPr="00591B8E" w:rsidRDefault="00923B94" w:rsidP="00923B94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“supersedePreviousForm”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：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“1”,</w:t>
            </w:r>
          </w:p>
          <w:p w14:paraId="0CD092AE" w14:textId="6A402D63" w:rsidR="00923B94" w:rsidRPr="00591B8E" w:rsidRDefault="00923B94" w:rsidP="00923B94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“dateOfDeclarationByReaInPreviousForm” 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：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“</w:t>
            </w:r>
            <w:r w:rsidR="005138F2" w:rsidRPr="00591B8E">
              <w:rPr>
                <w:rFonts w:ascii="Times New Roman" w:hAnsi="Times New Roman" w:cs="Times New Roman"/>
              </w:rPr>
              <w:t>20100101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”,</w:t>
            </w:r>
          </w:p>
          <w:p w14:paraId="3897D9AE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“consentBldgWorkMaptype”: “”,</w:t>
            </w:r>
          </w:p>
          <w:p w14:paraId="3486B217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“consentIssueDate”:”20100101”,</w:t>
            </w:r>
          </w:p>
          <w:p w14:paraId="2E6AF9F1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“consentDocumentNoType”:”1”,</w:t>
            </w:r>
          </w:p>
          <w:p w14:paraId="5903675E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“consentDocNo”: “”,</w:t>
            </w:r>
          </w:p>
          <w:p w14:paraId="72A172A9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“commenceDateType”: “”,</w:t>
            </w:r>
          </w:p>
          <w:p w14:paraId="36B8C4B7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“commenceDate”: “”,</w:t>
            </w:r>
          </w:p>
          <w:p w14:paraId="695F7C1E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“occupationDate”:””,</w:t>
            </w:r>
          </w:p>
          <w:p w14:paraId="0F296A5C" w14:textId="77777777" w:rsidR="00923B94" w:rsidRPr="00591B8E" w:rsidRDefault="00923B94" w:rsidP="00923B94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“</w:t>
            </w:r>
            <w:r w:rsidRPr="00591B8E">
              <w:rPr>
                <w:rFonts w:ascii="Times New Roman" w:hAnsi="Times New Roman" w:cs="Times New Roman"/>
              </w:rPr>
              <w:t>consetBldgArea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”:100.00,</w:t>
            </w:r>
          </w:p>
          <w:p w14:paraId="42E20EA2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“exemptGrant”: “”,</w:t>
            </w:r>
          </w:p>
          <w:p w14:paraId="75583411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“exemptRefNo”: “”,</w:t>
            </w:r>
          </w:p>
          <w:p w14:paraId="53D25A80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“exemptDate”: “20100101”,</w:t>
            </w:r>
          </w:p>
          <w:p w14:paraId="47E6B0BF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“exemptInstallations”: “”,</w:t>
            </w:r>
          </w:p>
          <w:p w14:paraId="78177DD4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“chklistConsent”: “”,</w:t>
            </w:r>
          </w:p>
          <w:p w14:paraId="3843242E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“chklistLocMap”: “”,</w:t>
            </w:r>
          </w:p>
          <w:p w14:paraId="02CFBD6D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“organizationEname”:””,</w:t>
            </w:r>
          </w:p>
          <w:p w14:paraId="76A2A15D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“organizationCname”:””,</w:t>
            </w:r>
          </w:p>
          <w:p w14:paraId="5815516A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“organizationResEname”:””,</w:t>
            </w:r>
          </w:p>
          <w:p w14:paraId="44E13E2D" w14:textId="77777777" w:rsidR="00923B94" w:rsidRPr="00591B8E" w:rsidRDefault="00923B94" w:rsidP="00923B9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“organizationResCname”:””</w:t>
            </w:r>
          </w:p>
          <w:p w14:paraId="101B290E" w14:textId="77777777" w:rsidR="00923B94" w:rsidRPr="00591B8E" w:rsidRDefault="00923B94" w:rsidP="00923B94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  <w:p w14:paraId="2A4B661F" w14:textId="7D02B65B" w:rsidR="008C24C4" w:rsidRPr="00591B8E" w:rsidRDefault="00923B94" w:rsidP="00923B94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</w:tc>
      </w:tr>
    </w:tbl>
    <w:p w14:paraId="00E68F39" w14:textId="77777777" w:rsidR="003F4F61" w:rsidRPr="00FC2E96" w:rsidRDefault="003F4F61" w:rsidP="003F4F61">
      <w:pPr>
        <w:widowControl/>
        <w:spacing w:after="160" w:line="259" w:lineRule="auto"/>
        <w:rPr>
          <w:rFonts w:ascii="Times New Roman" w:hAnsi="Times New Roman" w:cs="Times New Roman"/>
        </w:rPr>
      </w:pPr>
    </w:p>
    <w:p w14:paraId="1AB743DF" w14:textId="14533846" w:rsidR="003F4F61" w:rsidRPr="00FC2E96" w:rsidRDefault="003F4F61" w:rsidP="0008782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51" w:name="_Toc87524234"/>
      <w:bookmarkStart w:id="452" w:name="_Toc96933934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Create Form Data</w:t>
      </w:r>
      <w:bookmarkEnd w:id="451"/>
      <w:bookmarkEnd w:id="452"/>
    </w:p>
    <w:p w14:paraId="03B39004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43"/>
        <w:gridCol w:w="7373"/>
      </w:tblGrid>
      <w:tr w:rsidR="003F4F61" w:rsidRPr="00FC2E96" w14:paraId="5E0616D2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A8A04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521A8250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3071C82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A6556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4A260A9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application form data.</w:t>
            </w:r>
          </w:p>
        </w:tc>
      </w:tr>
      <w:tr w:rsidR="003F4F61" w:rsidRPr="00FC2E96" w14:paraId="1F90AB0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17827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58F3E47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&lt;Backend_Service_Domain&gt;/{Version}/EE1/SubmitApplication</w:t>
            </w:r>
          </w:p>
        </w:tc>
      </w:tr>
      <w:tr w:rsidR="003F4F61" w:rsidRPr="00FC2E96" w14:paraId="181ED70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FD364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0C1837B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3F4F61" w:rsidRPr="00FC2E96" w14:paraId="5DFC876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22BF61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1B8BD1C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HK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3F4F61" w:rsidRPr="00FC2E96" w14:paraId="02B40E1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BE363C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1D773EE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submit the application from WBRS to the backend. It should not return a custom form validation error.</w:t>
            </w:r>
          </w:p>
        </w:tc>
      </w:tr>
    </w:tbl>
    <w:p w14:paraId="508C4ADC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3120CBF7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3F4F61" w:rsidRPr="00FC2E96" w14:paraId="5A18459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D9EB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20FFBAF6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DB44457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57AE705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0163758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32B47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6441B6F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815AA4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233342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3F4F61" w:rsidRPr="00FC2E96" w14:paraId="3AA3032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A0CE4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3717666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7BFCBD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3FAE15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3F4F61" w:rsidRPr="00FC2E96" w14:paraId="31B381C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BD768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717977E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BF8D43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3F24E5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4E873910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34A4FF5E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3F4F61" w:rsidRPr="00FC2E96" w14:paraId="5F5E773B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E589D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58E6155C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DCE47DC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3DA789CE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125CE03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10F2A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1339601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B28E68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B212A3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101250DC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29B4C836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3F4F61" w:rsidRPr="00FC2E96" w14:paraId="54F1EB4E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771939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7B38B943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4A282744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01773326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57331CF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FDCF98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700" w:type="dxa"/>
          </w:tcPr>
          <w:p w14:paraId="3B5CE44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75AED29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ED186F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3F4F61" w:rsidRPr="00FC2E96" w14:paraId="7435A14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EEB709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bldgEname</w:t>
            </w:r>
          </w:p>
        </w:tc>
        <w:tc>
          <w:tcPr>
            <w:tcW w:w="1700" w:type="dxa"/>
          </w:tcPr>
          <w:p w14:paraId="094B65E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2C909A2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277424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English</w:t>
            </w:r>
          </w:p>
        </w:tc>
      </w:tr>
      <w:tr w:rsidR="003F4F61" w:rsidRPr="00FC2E96" w14:paraId="4A3242E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878658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bldgCname</w:t>
            </w:r>
          </w:p>
        </w:tc>
        <w:tc>
          <w:tcPr>
            <w:tcW w:w="1700" w:type="dxa"/>
          </w:tcPr>
          <w:p w14:paraId="4DDBABF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7F60AD8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AEDA72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Chinese</w:t>
            </w:r>
          </w:p>
        </w:tc>
      </w:tr>
      <w:tr w:rsidR="003F4F61" w:rsidRPr="00FC2E96" w14:paraId="58A2946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53E9468" w14:textId="77777777" w:rsidR="003F4F61" w:rsidRPr="00FC2E96" w:rsidRDefault="003F4F61" w:rsidP="00135E66">
            <w:pPr>
              <w:rPr>
                <w:rFonts w:ascii="Times New Roman" w:hAnsi="Times New Roman" w:cs="Times New Roman"/>
                <w:kern w:val="0"/>
                <w:sz w:val="19"/>
                <w:szCs w:val="19"/>
              </w:rPr>
            </w:pPr>
            <w:r w:rsidRPr="00FC2E96">
              <w:rPr>
                <w:rFonts w:ascii="Times New Roman" w:hAnsi="Times New Roman" w:cs="Times New Roman"/>
              </w:rPr>
              <w:t>startNo</w:t>
            </w:r>
          </w:p>
        </w:tc>
        <w:tc>
          <w:tcPr>
            <w:tcW w:w="1700" w:type="dxa"/>
          </w:tcPr>
          <w:p w14:paraId="4CD01B7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66BB961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57946E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No</w:t>
            </w:r>
          </w:p>
        </w:tc>
      </w:tr>
      <w:tr w:rsidR="003F4F61" w:rsidRPr="00FC2E96" w14:paraId="76F7588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02487B0" w14:textId="77777777" w:rsidR="003F4F61" w:rsidRPr="00FC2E96" w:rsidRDefault="003F4F61" w:rsidP="00135E66">
            <w:pPr>
              <w:rPr>
                <w:rFonts w:ascii="Times New Roman" w:hAnsi="Times New Roman" w:cs="Times New Roman"/>
                <w:lang w:val="en-HK"/>
              </w:rPr>
            </w:pPr>
            <w:r w:rsidRPr="00FC2E96">
              <w:rPr>
                <w:rFonts w:ascii="Times New Roman" w:hAnsi="Times New Roman" w:cs="Times New Roman"/>
                <w:lang w:val="en-HK"/>
              </w:rPr>
              <w:t>startNoAlpha</w:t>
            </w:r>
          </w:p>
        </w:tc>
        <w:tc>
          <w:tcPr>
            <w:tcW w:w="1700" w:type="dxa"/>
          </w:tcPr>
          <w:p w14:paraId="44765B5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0B9A910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3BAF93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No Alpha</w:t>
            </w:r>
          </w:p>
        </w:tc>
      </w:tr>
      <w:tr w:rsidR="003F4F61" w:rsidRPr="00FC2E96" w14:paraId="6DE2DE8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A0BC03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</w:t>
            </w:r>
          </w:p>
        </w:tc>
        <w:tc>
          <w:tcPr>
            <w:tcW w:w="1700" w:type="dxa"/>
          </w:tcPr>
          <w:p w14:paraId="7FDA701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7A0A5E2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ACB8CB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 No</w:t>
            </w:r>
          </w:p>
        </w:tc>
      </w:tr>
      <w:tr w:rsidR="003F4F61" w:rsidRPr="00FC2E96" w14:paraId="44039F7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38030A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endNoAlpha</w:t>
            </w:r>
          </w:p>
        </w:tc>
        <w:tc>
          <w:tcPr>
            <w:tcW w:w="1700" w:type="dxa"/>
          </w:tcPr>
          <w:p w14:paraId="57D7F68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131A3E5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0D55AA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 No Alpha</w:t>
            </w:r>
          </w:p>
        </w:tc>
      </w:tr>
      <w:tr w:rsidR="003F4F61" w:rsidRPr="00FC2E96" w14:paraId="77B9462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A09A08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stEname</w:t>
            </w:r>
          </w:p>
        </w:tc>
        <w:tc>
          <w:tcPr>
            <w:tcW w:w="1700" w:type="dxa"/>
          </w:tcPr>
          <w:p w14:paraId="3E601E0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086CDB3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322C3A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English</w:t>
            </w:r>
          </w:p>
        </w:tc>
      </w:tr>
      <w:tr w:rsidR="003F4F61" w:rsidRPr="00FC2E96" w14:paraId="151AFC7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9C5D1A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stCname</w:t>
            </w:r>
          </w:p>
          <w:p w14:paraId="55092BE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5BE6A2F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3A06102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5A78EA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Chinese</w:t>
            </w:r>
          </w:p>
          <w:p w14:paraId="581768C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r</w:t>
            </w:r>
          </w:p>
        </w:tc>
      </w:tr>
      <w:tr w:rsidR="003F4F61" w:rsidRPr="00FC2E96" w14:paraId="7C3C0F0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7547C8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districtCd</w:t>
            </w:r>
          </w:p>
        </w:tc>
        <w:tc>
          <w:tcPr>
            <w:tcW w:w="1700" w:type="dxa"/>
          </w:tcPr>
          <w:p w14:paraId="0F3B422F" w14:textId="3422A55B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eastAsia="DengXian" w:hAnsi="Times New Roman" w:cs="Times New Roman"/>
                <w:lang w:eastAsia="zh-CN"/>
              </w:rPr>
              <w:t>3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6F66BC7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358442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District English Chinese</w:t>
            </w:r>
          </w:p>
        </w:tc>
      </w:tr>
      <w:tr w:rsidR="003F4F61" w:rsidRPr="00FC2E96" w14:paraId="5BAAA9A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71A08A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areaCd</w:t>
            </w:r>
          </w:p>
        </w:tc>
        <w:tc>
          <w:tcPr>
            <w:tcW w:w="1700" w:type="dxa"/>
          </w:tcPr>
          <w:p w14:paraId="2CCA47E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673652D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A14289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Area English Chinese</w:t>
            </w:r>
          </w:p>
          <w:p w14:paraId="62651A3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 xml:space="preserve">[1=Hong Kong 2 = 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lastRenderedPageBreak/>
              <w:t>Kowloon 3 = New Territories]</w:t>
            </w:r>
          </w:p>
        </w:tc>
      </w:tr>
      <w:tr w:rsidR="003F4F61" w:rsidRPr="00FC2E96" w14:paraId="07EECC5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D3A91E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lotNo</w:t>
            </w:r>
          </w:p>
        </w:tc>
        <w:tc>
          <w:tcPr>
            <w:tcW w:w="1700" w:type="dxa"/>
          </w:tcPr>
          <w:p w14:paraId="0AFC33E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(200)</w:t>
            </w:r>
          </w:p>
        </w:tc>
        <w:tc>
          <w:tcPr>
            <w:tcW w:w="1276" w:type="dxa"/>
          </w:tcPr>
          <w:p w14:paraId="085F9E0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73E311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Lot No.</w:t>
            </w:r>
          </w:p>
        </w:tc>
      </w:tr>
      <w:tr w:rsidR="003F4F61" w:rsidRPr="00FC2E96" w14:paraId="1460E5B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F224F9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compBecEdition</w:t>
            </w:r>
          </w:p>
        </w:tc>
        <w:tc>
          <w:tcPr>
            <w:tcW w:w="1700" w:type="dxa"/>
          </w:tcPr>
          <w:p w14:paraId="12553FB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(30)</w:t>
            </w:r>
          </w:p>
        </w:tc>
        <w:tc>
          <w:tcPr>
            <w:tcW w:w="1276" w:type="dxa"/>
          </w:tcPr>
          <w:p w14:paraId="6B79DE6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D5581C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BEC Edition</w:t>
            </w:r>
          </w:p>
        </w:tc>
      </w:tr>
      <w:tr w:rsidR="003F4F61" w:rsidRPr="00FC2E96" w14:paraId="0446F55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45A8F2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compEname</w:t>
            </w:r>
          </w:p>
        </w:tc>
        <w:tc>
          <w:tcPr>
            <w:tcW w:w="1700" w:type="dxa"/>
          </w:tcPr>
          <w:p w14:paraId="0133936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32ABB3E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020C58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-Company Name of Developer Name English</w:t>
            </w:r>
          </w:p>
        </w:tc>
      </w:tr>
      <w:tr w:rsidR="003F4F61" w:rsidRPr="00FC2E96" w14:paraId="7B8B1AC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13F07A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compCname</w:t>
            </w:r>
          </w:p>
        </w:tc>
        <w:tc>
          <w:tcPr>
            <w:tcW w:w="1700" w:type="dxa"/>
          </w:tcPr>
          <w:p w14:paraId="5A145CB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5A36A53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D6DE22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Name of Developer Name Chinese</w:t>
            </w:r>
          </w:p>
        </w:tc>
      </w:tr>
      <w:tr w:rsidR="003F4F61" w:rsidRPr="00FC2E96" w14:paraId="3BD5EC2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28F78A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represenTitleId</w:t>
            </w:r>
          </w:p>
        </w:tc>
        <w:tc>
          <w:tcPr>
            <w:tcW w:w="1700" w:type="dxa"/>
          </w:tcPr>
          <w:p w14:paraId="751433D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2316DB5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EEA413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Representative Person Salutation, [1=Mr.,2=Miss,3=Ms.]</w:t>
            </w:r>
          </w:p>
        </w:tc>
      </w:tr>
      <w:tr w:rsidR="003F4F61" w:rsidRPr="00FC2E96" w14:paraId="428D7FA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8D1349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represenEname</w:t>
            </w:r>
          </w:p>
        </w:tc>
        <w:tc>
          <w:tcPr>
            <w:tcW w:w="1700" w:type="dxa"/>
          </w:tcPr>
          <w:p w14:paraId="2CDC377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17488E3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583F65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Person English Name</w:t>
            </w:r>
          </w:p>
        </w:tc>
      </w:tr>
      <w:tr w:rsidR="003F4F61" w:rsidRPr="00FC2E96" w14:paraId="079A677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968128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represenCname</w:t>
            </w:r>
          </w:p>
        </w:tc>
        <w:tc>
          <w:tcPr>
            <w:tcW w:w="1700" w:type="dxa"/>
          </w:tcPr>
          <w:p w14:paraId="389B702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3E29667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54D0A8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Person Chinese Name</w:t>
            </w:r>
          </w:p>
        </w:tc>
      </w:tr>
      <w:tr w:rsidR="003F4F61" w:rsidRPr="00FC2E96" w14:paraId="0E1D1E9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980FCF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represenPost</w:t>
            </w:r>
          </w:p>
        </w:tc>
        <w:tc>
          <w:tcPr>
            <w:tcW w:w="1700" w:type="dxa"/>
          </w:tcPr>
          <w:p w14:paraId="7474EE9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44F2CBE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186740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Position</w:t>
            </w:r>
          </w:p>
        </w:tc>
      </w:tr>
      <w:tr w:rsidR="003F4F61" w:rsidRPr="00FC2E96" w14:paraId="6E4F0F2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E2B1A4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corresAddrLang</w:t>
            </w:r>
          </w:p>
        </w:tc>
        <w:tc>
          <w:tcPr>
            <w:tcW w:w="1700" w:type="dxa"/>
          </w:tcPr>
          <w:p w14:paraId="269B57E7" w14:textId="7467B3DE" w:rsidR="003F4F61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76" w:type="dxa"/>
          </w:tcPr>
          <w:p w14:paraId="3088116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F10B07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Language, [E,C]</w:t>
            </w:r>
          </w:p>
        </w:tc>
      </w:tr>
      <w:tr w:rsidR="003F4F61" w:rsidRPr="00FC2E96" w14:paraId="08BC540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A0585D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corresAddrFlat</w:t>
            </w:r>
          </w:p>
        </w:tc>
        <w:tc>
          <w:tcPr>
            <w:tcW w:w="1700" w:type="dxa"/>
          </w:tcPr>
          <w:p w14:paraId="70EB686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1210600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941B4A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Room/Flat</w:t>
            </w:r>
          </w:p>
        </w:tc>
      </w:tr>
      <w:tr w:rsidR="003F4F61" w:rsidRPr="00FC2E96" w14:paraId="530309F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BF0062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corresAddrFloor</w:t>
            </w:r>
          </w:p>
        </w:tc>
        <w:tc>
          <w:tcPr>
            <w:tcW w:w="1700" w:type="dxa"/>
          </w:tcPr>
          <w:p w14:paraId="0227F05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513AFC1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EE6B03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Floor</w:t>
            </w:r>
          </w:p>
        </w:tc>
      </w:tr>
      <w:tr w:rsidR="003F4F61" w:rsidRPr="00FC2E96" w14:paraId="4739FEB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6A3313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corresAddrBlock</w:t>
            </w:r>
          </w:p>
        </w:tc>
        <w:tc>
          <w:tcPr>
            <w:tcW w:w="1700" w:type="dxa"/>
          </w:tcPr>
          <w:p w14:paraId="2DA3B99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7D13889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16B94D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Block</w:t>
            </w:r>
          </w:p>
        </w:tc>
      </w:tr>
      <w:tr w:rsidR="003F4F61" w:rsidRPr="00FC2E96" w14:paraId="036FC28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6ED304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corresAddrBldg</w:t>
            </w:r>
          </w:p>
        </w:tc>
        <w:tc>
          <w:tcPr>
            <w:tcW w:w="1700" w:type="dxa"/>
          </w:tcPr>
          <w:p w14:paraId="2463164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085A518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BF6503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Building</w:t>
            </w:r>
          </w:p>
        </w:tc>
      </w:tr>
      <w:tr w:rsidR="003F4F61" w:rsidRPr="00FC2E96" w14:paraId="5E601AC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18623C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</w:t>
            </w:r>
          </w:p>
        </w:tc>
        <w:tc>
          <w:tcPr>
            <w:tcW w:w="1700" w:type="dxa"/>
          </w:tcPr>
          <w:p w14:paraId="42189E9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458880A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0BBC42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3F4F61" w:rsidRPr="00FC2E96" w14:paraId="4201929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7F10B2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corresAddrStartNoAlpha</w:t>
            </w:r>
          </w:p>
        </w:tc>
        <w:tc>
          <w:tcPr>
            <w:tcW w:w="1700" w:type="dxa"/>
          </w:tcPr>
          <w:p w14:paraId="6544D6F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1CF7A3B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351539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3F4F61" w:rsidRPr="00FC2E96" w14:paraId="43EE9F0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1617B8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corresAddrEndNo</w:t>
            </w:r>
          </w:p>
        </w:tc>
        <w:tc>
          <w:tcPr>
            <w:tcW w:w="1700" w:type="dxa"/>
          </w:tcPr>
          <w:p w14:paraId="23CDC21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279CAFF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117AA5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3F4F61" w:rsidRPr="00FC2E96" w14:paraId="15F21D5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456A33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corresAddrEndNoAlpha</w:t>
            </w:r>
          </w:p>
        </w:tc>
        <w:tc>
          <w:tcPr>
            <w:tcW w:w="1700" w:type="dxa"/>
          </w:tcPr>
          <w:p w14:paraId="7AC00AC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346A956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7F1E52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3F4F61" w:rsidRPr="00FC2E96" w14:paraId="526BA51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45C170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</w:t>
            </w:r>
          </w:p>
        </w:tc>
        <w:tc>
          <w:tcPr>
            <w:tcW w:w="1700" w:type="dxa"/>
          </w:tcPr>
          <w:p w14:paraId="5BEC368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0FF4510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AD542A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3F4F61" w:rsidRPr="00FC2E96" w14:paraId="613E6A7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6AA213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corresAddrDistrictCd</w:t>
            </w:r>
          </w:p>
        </w:tc>
        <w:tc>
          <w:tcPr>
            <w:tcW w:w="1700" w:type="dxa"/>
          </w:tcPr>
          <w:p w14:paraId="47C88F4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742E346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B9DD69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District</w:t>
            </w:r>
          </w:p>
        </w:tc>
      </w:tr>
      <w:tr w:rsidR="003F4F61" w:rsidRPr="00FC2E96" w14:paraId="19D2B3B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286807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corresAddrAreaCd</w:t>
            </w:r>
          </w:p>
        </w:tc>
        <w:tc>
          <w:tcPr>
            <w:tcW w:w="1700" w:type="dxa"/>
          </w:tcPr>
          <w:p w14:paraId="6CFB220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79556DB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D5ED30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Options of Correspondence </w:t>
            </w:r>
            <w:r w:rsidRPr="00FC2E96">
              <w:rPr>
                <w:rFonts w:ascii="Times New Roman" w:hAnsi="Times New Roman" w:cs="Times New Roman"/>
              </w:rPr>
              <w:lastRenderedPageBreak/>
              <w:t>Address Area English Chinese</w:t>
            </w:r>
          </w:p>
        </w:tc>
      </w:tr>
      <w:tr w:rsidR="003F4F61" w:rsidRPr="00FC2E96" w14:paraId="2C3EAC5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346780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corresTelNo</w:t>
            </w:r>
          </w:p>
        </w:tc>
        <w:tc>
          <w:tcPr>
            <w:tcW w:w="1700" w:type="dxa"/>
          </w:tcPr>
          <w:p w14:paraId="0178B0D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0E24F65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B0AE6A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Telephone No.</w:t>
            </w:r>
          </w:p>
        </w:tc>
      </w:tr>
      <w:tr w:rsidR="003F4F61" w:rsidRPr="00FC2E96" w14:paraId="0B5C6D8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B66020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corresFaxNo</w:t>
            </w:r>
          </w:p>
        </w:tc>
        <w:tc>
          <w:tcPr>
            <w:tcW w:w="1700" w:type="dxa"/>
          </w:tcPr>
          <w:p w14:paraId="1367EB5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14BCD9C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BFC5BD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Fax No.</w:t>
            </w:r>
          </w:p>
        </w:tc>
      </w:tr>
      <w:tr w:rsidR="003F4F61" w:rsidRPr="00FC2E96" w14:paraId="56D9B15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3E2716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corresEmailAddr</w:t>
            </w:r>
          </w:p>
        </w:tc>
        <w:tc>
          <w:tcPr>
            <w:tcW w:w="1700" w:type="dxa"/>
          </w:tcPr>
          <w:p w14:paraId="5125D12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(100)</w:t>
            </w:r>
          </w:p>
        </w:tc>
        <w:tc>
          <w:tcPr>
            <w:tcW w:w="1276" w:type="dxa"/>
          </w:tcPr>
          <w:p w14:paraId="32D51FA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52B3D4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E-mail Address</w:t>
            </w:r>
          </w:p>
        </w:tc>
      </w:tr>
      <w:tr w:rsidR="003F4F61" w:rsidRPr="00FC2E96" w14:paraId="3EB5EF2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8744DE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becEdition</w:t>
            </w:r>
          </w:p>
        </w:tc>
        <w:tc>
          <w:tcPr>
            <w:tcW w:w="1700" w:type="dxa"/>
          </w:tcPr>
          <w:p w14:paraId="20DEBE0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1C2D54F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22208B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BEC Edition</w:t>
            </w:r>
          </w:p>
        </w:tc>
      </w:tr>
      <w:tr w:rsidR="003F4F61" w:rsidRPr="00FC2E96" w14:paraId="3B0CC81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4A5C49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reaTitleId</w:t>
            </w:r>
          </w:p>
        </w:tc>
        <w:tc>
          <w:tcPr>
            <w:tcW w:w="1700" w:type="dxa"/>
          </w:tcPr>
          <w:p w14:paraId="467327D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4ACB9D1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057957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REA Salutation, [1=Mr.,2=Miss,3=Ms.]</w:t>
            </w:r>
          </w:p>
        </w:tc>
      </w:tr>
      <w:tr w:rsidR="003F4F61" w:rsidRPr="00FC2E96" w14:paraId="2AAD08F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4653BD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reaEname</w:t>
            </w:r>
          </w:p>
        </w:tc>
        <w:tc>
          <w:tcPr>
            <w:tcW w:w="1700" w:type="dxa"/>
          </w:tcPr>
          <w:p w14:paraId="6AB5069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3DCA88E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DF3BD2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Electrical Discipline of Registered Engineer Qualifications</w:t>
            </w:r>
          </w:p>
        </w:tc>
      </w:tr>
      <w:tr w:rsidR="003F4F61" w:rsidRPr="00FC2E96" w14:paraId="7EA88A9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B3EC11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reaCname</w:t>
            </w:r>
          </w:p>
        </w:tc>
        <w:tc>
          <w:tcPr>
            <w:tcW w:w="1700" w:type="dxa"/>
          </w:tcPr>
          <w:p w14:paraId="4182F19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577A097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FC9E02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Chinese Name</w:t>
            </w:r>
          </w:p>
        </w:tc>
      </w:tr>
      <w:tr w:rsidR="003F4F61" w:rsidRPr="00FC2E96" w14:paraId="01F1252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2DA721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reaAddrLang</w:t>
            </w:r>
          </w:p>
        </w:tc>
        <w:tc>
          <w:tcPr>
            <w:tcW w:w="1700" w:type="dxa"/>
          </w:tcPr>
          <w:p w14:paraId="3157BA18" w14:textId="795A5A5D" w:rsidR="003F4F61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76" w:type="dxa"/>
          </w:tcPr>
          <w:p w14:paraId="0D8AE71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4D1067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REA Correspondence Address Language, [E,C]</w:t>
            </w:r>
          </w:p>
        </w:tc>
      </w:tr>
      <w:tr w:rsidR="003F4F61" w:rsidRPr="00FC2E96" w14:paraId="0EA033C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B29EAB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reaAddrFlat</w:t>
            </w:r>
          </w:p>
        </w:tc>
        <w:tc>
          <w:tcPr>
            <w:tcW w:w="1700" w:type="dxa"/>
          </w:tcPr>
          <w:p w14:paraId="321DF06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419D922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4FD25C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Room/Flat</w:t>
            </w:r>
          </w:p>
        </w:tc>
      </w:tr>
      <w:tr w:rsidR="003F4F61" w:rsidRPr="00FC2E96" w14:paraId="74C0DEA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2EFB21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reaAddrFloor</w:t>
            </w:r>
          </w:p>
        </w:tc>
        <w:tc>
          <w:tcPr>
            <w:tcW w:w="1700" w:type="dxa"/>
          </w:tcPr>
          <w:p w14:paraId="308ED5F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72B27F5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4CC82C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Floor</w:t>
            </w:r>
          </w:p>
        </w:tc>
      </w:tr>
      <w:tr w:rsidR="003F4F61" w:rsidRPr="00FC2E96" w14:paraId="111A6F9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62BBEB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reaAddrBlock</w:t>
            </w:r>
          </w:p>
        </w:tc>
        <w:tc>
          <w:tcPr>
            <w:tcW w:w="1700" w:type="dxa"/>
          </w:tcPr>
          <w:p w14:paraId="7741002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13AF811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EF7BCF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Block</w:t>
            </w:r>
          </w:p>
        </w:tc>
      </w:tr>
      <w:tr w:rsidR="003F4F61" w:rsidRPr="00FC2E96" w14:paraId="0178AF0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E37850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reaAddrBldg</w:t>
            </w:r>
          </w:p>
        </w:tc>
        <w:tc>
          <w:tcPr>
            <w:tcW w:w="1700" w:type="dxa"/>
          </w:tcPr>
          <w:p w14:paraId="72F6B4C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7D823DA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8856B7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Building</w:t>
            </w:r>
          </w:p>
        </w:tc>
      </w:tr>
      <w:tr w:rsidR="003F4F61" w:rsidRPr="00FC2E96" w14:paraId="7382C0C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DDFE15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</w:t>
            </w:r>
          </w:p>
        </w:tc>
        <w:tc>
          <w:tcPr>
            <w:tcW w:w="1700" w:type="dxa"/>
          </w:tcPr>
          <w:p w14:paraId="60D362E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2885F6A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654EFD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3F4F61" w:rsidRPr="00FC2E96" w14:paraId="7183DA6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A2AAE2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reaAddrStartNoAlpha</w:t>
            </w:r>
          </w:p>
        </w:tc>
        <w:tc>
          <w:tcPr>
            <w:tcW w:w="1700" w:type="dxa"/>
          </w:tcPr>
          <w:p w14:paraId="5267941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6AA8F75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F24CAC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3F4F61" w:rsidRPr="00FC2E96" w14:paraId="1266D49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A5F995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reaAddrEndNo</w:t>
            </w:r>
          </w:p>
        </w:tc>
        <w:tc>
          <w:tcPr>
            <w:tcW w:w="1700" w:type="dxa"/>
          </w:tcPr>
          <w:p w14:paraId="708A36F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016B301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821C3F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3F4F61" w:rsidRPr="00FC2E96" w14:paraId="04ACBBE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DF744C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reaAddrEndNoAlpha</w:t>
            </w:r>
          </w:p>
        </w:tc>
        <w:tc>
          <w:tcPr>
            <w:tcW w:w="1700" w:type="dxa"/>
          </w:tcPr>
          <w:p w14:paraId="6215FE7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00CFE29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234F52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3F4F61" w:rsidRPr="00FC2E96" w14:paraId="2FB2EBD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1B11B6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</w:t>
            </w:r>
          </w:p>
        </w:tc>
        <w:tc>
          <w:tcPr>
            <w:tcW w:w="1700" w:type="dxa"/>
          </w:tcPr>
          <w:p w14:paraId="3274344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2F05573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AEEA16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</w:t>
            </w:r>
          </w:p>
        </w:tc>
      </w:tr>
      <w:tr w:rsidR="003F4F61" w:rsidRPr="00FC2E96" w14:paraId="517A028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E0FA2C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reaAddrDistrictCd</w:t>
            </w:r>
          </w:p>
        </w:tc>
        <w:tc>
          <w:tcPr>
            <w:tcW w:w="1700" w:type="dxa"/>
          </w:tcPr>
          <w:p w14:paraId="38E575A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55E05A9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AFF5C0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District</w:t>
            </w:r>
          </w:p>
        </w:tc>
      </w:tr>
      <w:tr w:rsidR="003F4F61" w:rsidRPr="00FC2E96" w14:paraId="06E3977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0BF152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reaAddrAreaCd</w:t>
            </w:r>
          </w:p>
        </w:tc>
        <w:tc>
          <w:tcPr>
            <w:tcW w:w="1700" w:type="dxa"/>
          </w:tcPr>
          <w:p w14:paraId="4D9AA65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40ED6F5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FD62F5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Area English Chinese</w:t>
            </w:r>
          </w:p>
        </w:tc>
      </w:tr>
      <w:tr w:rsidR="003F4F61" w:rsidRPr="00FC2E96" w14:paraId="20617A7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4368F2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reaTelNo</w:t>
            </w:r>
          </w:p>
        </w:tc>
        <w:tc>
          <w:tcPr>
            <w:tcW w:w="1700" w:type="dxa"/>
          </w:tcPr>
          <w:p w14:paraId="1C1F1D6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70B85F9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C374BB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Telephone No.</w:t>
            </w:r>
          </w:p>
        </w:tc>
      </w:tr>
      <w:tr w:rsidR="003F4F61" w:rsidRPr="00FC2E96" w14:paraId="0A03972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6A4C56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reaFaxNo</w:t>
            </w:r>
          </w:p>
        </w:tc>
        <w:tc>
          <w:tcPr>
            <w:tcW w:w="1700" w:type="dxa"/>
          </w:tcPr>
          <w:p w14:paraId="0A350E6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3075678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312243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Fax</w:t>
            </w:r>
          </w:p>
        </w:tc>
      </w:tr>
      <w:tr w:rsidR="003F4F61" w:rsidRPr="00FC2E96" w14:paraId="359C380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6CAE98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reaEmailAddr</w:t>
            </w:r>
          </w:p>
        </w:tc>
        <w:tc>
          <w:tcPr>
            <w:tcW w:w="1700" w:type="dxa"/>
          </w:tcPr>
          <w:p w14:paraId="716E57A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276" w:type="dxa"/>
          </w:tcPr>
          <w:p w14:paraId="3126946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018770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REA Correspondence </w:t>
            </w:r>
            <w:r w:rsidRPr="00FC2E96">
              <w:rPr>
                <w:rFonts w:ascii="Times New Roman" w:hAnsi="Times New Roman" w:cs="Times New Roman"/>
              </w:rPr>
              <w:lastRenderedPageBreak/>
              <w:t>E-mail Address</w:t>
            </w:r>
          </w:p>
        </w:tc>
      </w:tr>
      <w:tr w:rsidR="003F4F61" w:rsidRPr="00FC2E96" w14:paraId="42AFCDC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51EBD4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reaRegNo</w:t>
            </w:r>
          </w:p>
        </w:tc>
        <w:tc>
          <w:tcPr>
            <w:tcW w:w="1700" w:type="dxa"/>
          </w:tcPr>
          <w:p w14:paraId="47516C3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19B0949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641BB0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Registration No.</w:t>
            </w:r>
          </w:p>
        </w:tc>
      </w:tr>
      <w:tr w:rsidR="003F4F61" w:rsidRPr="00FC2E96" w14:paraId="635F51B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D76693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reaExpiryDate</w:t>
            </w:r>
          </w:p>
        </w:tc>
        <w:tc>
          <w:tcPr>
            <w:tcW w:w="1700" w:type="dxa"/>
          </w:tcPr>
          <w:p w14:paraId="72B04577" w14:textId="0D4CAF2B" w:rsidR="003F4F61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6F65CD4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F802D87" w14:textId="7577FC65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Expiry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3F4F61" w:rsidRPr="00FC2E96" w14:paraId="2CD0626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ACE796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receiveDate</w:t>
            </w:r>
          </w:p>
        </w:tc>
        <w:tc>
          <w:tcPr>
            <w:tcW w:w="1700" w:type="dxa"/>
          </w:tcPr>
          <w:p w14:paraId="3E14266E" w14:textId="6A8EEA5C" w:rsidR="003F4F61" w:rsidRPr="00FC2E96" w:rsidRDefault="00FA473C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261324C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7769F77" w14:textId="171AAD53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Receipt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3F4F61" w:rsidRPr="00FC2E96" w14:paraId="0845EBB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15C293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eesu</w:t>
            </w:r>
          </w:p>
        </w:tc>
        <w:tc>
          <w:tcPr>
            <w:tcW w:w="1700" w:type="dxa"/>
          </w:tcPr>
          <w:p w14:paraId="57A6F3DB" w14:textId="00EC7A78" w:rsidR="003F4F61" w:rsidRPr="00FC2E96" w:rsidRDefault="00554B4A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eesu Array</w:t>
            </w:r>
          </w:p>
        </w:tc>
        <w:tc>
          <w:tcPr>
            <w:tcW w:w="1276" w:type="dxa"/>
          </w:tcPr>
          <w:p w14:paraId="3AE60B9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Required</w:t>
            </w:r>
          </w:p>
        </w:tc>
        <w:tc>
          <w:tcPr>
            <w:tcW w:w="2358" w:type="dxa"/>
          </w:tcPr>
          <w:p w14:paraId="2656D94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eesu</w:t>
            </w:r>
          </w:p>
          <w:p w14:paraId="6CDA283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Request – Content– eesu</w:t>
            </w:r>
          </w:p>
        </w:tc>
      </w:tr>
    </w:tbl>
    <w:p w14:paraId="7D70E9F3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6FCC15FF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– Content– eesu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3F4F61" w:rsidRPr="00FC2E96" w14:paraId="248D59C1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374C84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32333FC1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7321964B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6A8FAA83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02FD667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DB905B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700" w:type="dxa"/>
          </w:tcPr>
          <w:p w14:paraId="1E1E58E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0D45CB6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998B8F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3F4F61" w:rsidRPr="00FC2E96" w14:paraId="27734FB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E51225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bldgType</w:t>
            </w:r>
          </w:p>
        </w:tc>
        <w:tc>
          <w:tcPr>
            <w:tcW w:w="1700" w:type="dxa"/>
          </w:tcPr>
          <w:p w14:paraId="19A07E5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276" w:type="dxa"/>
          </w:tcPr>
          <w:p w14:paraId="3D1C9D3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DC7076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 of Building</w:t>
            </w:r>
          </w:p>
        </w:tc>
      </w:tr>
      <w:tr w:rsidR="003F4F61" w:rsidRPr="00FC2E96" w14:paraId="2FB2787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DC5BE6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bldgTypeOther</w:t>
            </w:r>
          </w:p>
        </w:tc>
        <w:tc>
          <w:tcPr>
            <w:tcW w:w="1700" w:type="dxa"/>
          </w:tcPr>
          <w:p w14:paraId="7627361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5953BA3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C1AEAE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Type of Building Other</w:t>
            </w:r>
          </w:p>
        </w:tc>
      </w:tr>
      <w:tr w:rsidR="00F2509B" w:rsidRPr="00FC2E96" w14:paraId="3821A93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F31C66F" w14:textId="74BC4E09" w:rsidR="00F2509B" w:rsidRPr="00591B8E" w:rsidRDefault="00F2509B" w:rsidP="00135E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</w:t>
            </w:r>
          </w:p>
        </w:tc>
        <w:tc>
          <w:tcPr>
            <w:tcW w:w="1700" w:type="dxa"/>
          </w:tcPr>
          <w:p w14:paraId="73965C73" w14:textId="781E87E3" w:rsidR="00F2509B" w:rsidRPr="00591B8E" w:rsidRDefault="003C186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3C0C4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eastAsia="DengXian" w:hAnsi="Times New Roman" w:cs="Times New Roman"/>
                <w:lang w:eastAsia="zh-CN"/>
              </w:rPr>
              <w:t>(8</w:t>
            </w:r>
            <w:r w:rsidRPr="003C0C47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6A659698" w14:textId="77777777" w:rsidR="00F2509B" w:rsidRPr="00591B8E" w:rsidRDefault="00F2509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64F37EF" w14:textId="64A3EEFA" w:rsidR="00F2509B" w:rsidRPr="00591B8E" w:rsidRDefault="00F2509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 of Declaration by Registered Energy Assessor in Form EE1 / EE2 / EE3 / EE4 *</w:t>
            </w:r>
          </w:p>
        </w:tc>
      </w:tr>
      <w:tr w:rsidR="003F4F61" w:rsidRPr="00FC2E96" w14:paraId="35E136B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CC4FB7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prevSubNo</w:t>
            </w:r>
          </w:p>
        </w:tc>
        <w:tc>
          <w:tcPr>
            <w:tcW w:w="1700" w:type="dxa"/>
          </w:tcPr>
          <w:p w14:paraId="5BF117C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String(100)</w:t>
            </w:r>
          </w:p>
        </w:tc>
        <w:tc>
          <w:tcPr>
            <w:tcW w:w="1276" w:type="dxa"/>
          </w:tcPr>
          <w:p w14:paraId="4B2AACD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F36D6F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If EMSD’s reference no. for the form submitted before is known, please provide</w:t>
            </w:r>
          </w:p>
        </w:tc>
      </w:tr>
      <w:tr w:rsidR="00F2509B" w:rsidRPr="00FC2E96" w14:paraId="28A092C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6E137B6" w14:textId="3689FC86" w:rsidR="00F2509B" w:rsidRPr="00591B8E" w:rsidRDefault="00F2509B" w:rsidP="00135E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supersedePreviousForm</w:t>
            </w:r>
          </w:p>
        </w:tc>
        <w:tc>
          <w:tcPr>
            <w:tcW w:w="1700" w:type="dxa"/>
          </w:tcPr>
          <w:p w14:paraId="59230081" w14:textId="26FAEC7C" w:rsidR="00F2509B" w:rsidRPr="00591B8E" w:rsidRDefault="00F2509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2ED74854" w14:textId="77777777" w:rsidR="00F2509B" w:rsidRPr="00591B8E" w:rsidRDefault="00F2509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3FE94D6" w14:textId="18898F6C" w:rsidR="00F2509B" w:rsidRPr="00591B8E" w:rsidRDefault="00F2509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this submission to supersede a form submitted before? (Please give a “</w:t>
            </w:r>
            <w:r w:rsidRPr="00FC2E96">
              <w:rPr>
                <w:rFonts w:ascii="Segoe UI Symbol" w:hAnsi="Segoe UI Symbol" w:cs="Segoe UI Symbol"/>
              </w:rPr>
              <w:t>✓</w:t>
            </w:r>
            <w:r w:rsidRPr="00591B8E">
              <w:rPr>
                <w:rFonts w:ascii="Times New Roman" w:hAnsi="Times New Roman" w:cs="Times New Roman"/>
              </w:rPr>
              <w:t>” in the appropriate box)</w:t>
            </w:r>
          </w:p>
        </w:tc>
      </w:tr>
      <w:tr w:rsidR="00F2509B" w:rsidRPr="00FC2E96" w14:paraId="7EF4A66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E133F10" w14:textId="47AFCE82" w:rsidR="00F2509B" w:rsidRPr="00591B8E" w:rsidRDefault="00F2509B" w:rsidP="00135E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dateOfDeclarationByReaInPreviousForm</w:t>
            </w:r>
          </w:p>
        </w:tc>
        <w:tc>
          <w:tcPr>
            <w:tcW w:w="1700" w:type="dxa"/>
          </w:tcPr>
          <w:p w14:paraId="6367013B" w14:textId="464FF7FD" w:rsidR="00F2509B" w:rsidRPr="00591B8E" w:rsidRDefault="003C186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3C0C4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eastAsia="DengXian" w:hAnsi="Times New Roman" w:cs="Times New Roman"/>
                <w:lang w:eastAsia="zh-CN"/>
              </w:rPr>
              <w:t>(8</w:t>
            </w:r>
            <w:r w:rsidRPr="003C0C47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01A72C06" w14:textId="77777777" w:rsidR="00F2509B" w:rsidRPr="00591B8E" w:rsidRDefault="00F2509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55091C3" w14:textId="6FCAE0DC" w:rsidR="00F2509B" w:rsidRPr="00591B8E" w:rsidRDefault="00F2509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Otherwise, please provide the date of declaration by Registered Energy Assessor in the previous form:</w:t>
            </w:r>
          </w:p>
        </w:tc>
      </w:tr>
      <w:tr w:rsidR="003F4F61" w:rsidRPr="00FC2E96" w14:paraId="2A0D3E5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EA9F97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consentBldgWorkMaptype</w:t>
            </w:r>
          </w:p>
        </w:tc>
        <w:tc>
          <w:tcPr>
            <w:tcW w:w="1700" w:type="dxa"/>
          </w:tcPr>
          <w:p w14:paraId="29D32B29" w14:textId="203AC9AC" w:rsidR="003F4F61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252B85D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87C7629" w14:textId="7D6635E5" w:rsidR="00F2509B" w:rsidRPr="00591B8E" w:rsidRDefault="00F2509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1 = plan </w:t>
            </w:r>
          </w:p>
          <w:p w14:paraId="11BA103A" w14:textId="36C0D674" w:rsidR="003F4F61" w:rsidRPr="00FC2E96" w:rsidRDefault="00F2509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2 = map</w:t>
            </w:r>
          </w:p>
        </w:tc>
      </w:tr>
      <w:tr w:rsidR="003F4F61" w:rsidRPr="00FC2E96" w14:paraId="486FA80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91E3F9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consentIssueDate</w:t>
            </w:r>
          </w:p>
        </w:tc>
        <w:tc>
          <w:tcPr>
            <w:tcW w:w="1700" w:type="dxa"/>
          </w:tcPr>
          <w:p w14:paraId="787A5A78" w14:textId="363DA94E" w:rsidR="003F4F61" w:rsidRPr="00FC2E96" w:rsidRDefault="00701B6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76" w:type="dxa"/>
          </w:tcPr>
          <w:p w14:paraId="08EDACE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10EBE6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Section B(a)</w:t>
            </w:r>
          </w:p>
          <w:p w14:paraId="4DAB873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Issue date of “consent to the commencement of building works” (see note 5):</w:t>
            </w:r>
          </w:p>
        </w:tc>
      </w:tr>
      <w:tr w:rsidR="00586D98" w:rsidRPr="00FC2E96" w14:paraId="2AA3CEA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E641242" w14:textId="6CA4E188" w:rsidR="00586D98" w:rsidRPr="00591B8E" w:rsidRDefault="00586D98" w:rsidP="00135E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consentDocumentNoType</w:t>
            </w:r>
          </w:p>
        </w:tc>
        <w:tc>
          <w:tcPr>
            <w:tcW w:w="1700" w:type="dxa"/>
          </w:tcPr>
          <w:p w14:paraId="701D4F3B" w14:textId="1DE6C711" w:rsidR="00586D98" w:rsidRPr="00591B8E" w:rsidRDefault="00586D9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2F7581CC" w14:textId="77777777" w:rsidR="00586D98" w:rsidRPr="00591B8E" w:rsidRDefault="00586D9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E1593C7" w14:textId="5A45D1B1" w:rsidR="00586D98" w:rsidRPr="00591B8E" w:rsidRDefault="00586D9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Consent Document No. Type </w:t>
            </w:r>
          </w:p>
          <w:p w14:paraId="62232C1A" w14:textId="77777777" w:rsidR="00586D98" w:rsidRPr="00591B8E" w:rsidRDefault="00586D98" w:rsidP="00F33090">
            <w:pPr>
              <w:ind w:left="120" w:hangingChars="50" w:hanging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1 = Permit No. </w:t>
            </w:r>
          </w:p>
          <w:p w14:paraId="0CEDFD0B" w14:textId="77777777" w:rsidR="00586D98" w:rsidRPr="00591B8E" w:rsidRDefault="00586D98" w:rsidP="00F33090">
            <w:pPr>
              <w:ind w:left="120" w:hangingChars="50" w:hanging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2 = =Reference No.  </w:t>
            </w:r>
          </w:p>
          <w:p w14:paraId="4A013039" w14:textId="5362B607" w:rsidR="00586D98" w:rsidRPr="00591B8E" w:rsidRDefault="00586D98" w:rsidP="00F33090">
            <w:pPr>
              <w:ind w:left="120" w:hangingChars="50" w:hanging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3 =  Contract No.</w:t>
            </w:r>
          </w:p>
        </w:tc>
      </w:tr>
      <w:tr w:rsidR="003F4F61" w:rsidRPr="00FC2E96" w14:paraId="537CF1A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E8E7E0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consentDocNo</w:t>
            </w:r>
          </w:p>
        </w:tc>
        <w:tc>
          <w:tcPr>
            <w:tcW w:w="1700" w:type="dxa"/>
          </w:tcPr>
          <w:p w14:paraId="3B855F5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06A8024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66CE81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Section B(a)</w:t>
            </w:r>
          </w:p>
          <w:p w14:paraId="4B1082F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Permit No. / Reference No. / Contract No.* of “consent to the commencement of building works”:</w:t>
            </w:r>
          </w:p>
        </w:tc>
      </w:tr>
      <w:tr w:rsidR="003F4F61" w:rsidRPr="00FC2E96" w14:paraId="70DC2A8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B4F8F2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commenceDateType</w:t>
            </w:r>
          </w:p>
        </w:tc>
        <w:tc>
          <w:tcPr>
            <w:tcW w:w="1700" w:type="dxa"/>
          </w:tcPr>
          <w:p w14:paraId="36338BD5" w14:textId="632FA59B" w:rsidR="003F4F61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72883AE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E0F7BA5" w14:textId="77777777" w:rsidR="00F2509B" w:rsidRPr="00591B8E" w:rsidRDefault="00F2509B" w:rsidP="00F2509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1=Anticipated</w:t>
            </w:r>
          </w:p>
          <w:p w14:paraId="6F497A0D" w14:textId="51A42729" w:rsidR="003F4F61" w:rsidRPr="00FC2E96" w:rsidRDefault="00F2509B" w:rsidP="0091694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2=Actual</w:t>
            </w:r>
          </w:p>
        </w:tc>
      </w:tr>
      <w:tr w:rsidR="003F4F61" w:rsidRPr="00FC2E96" w14:paraId="4385EAF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959375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commenceDate</w:t>
            </w:r>
          </w:p>
        </w:tc>
        <w:tc>
          <w:tcPr>
            <w:tcW w:w="1700" w:type="dxa"/>
          </w:tcPr>
          <w:p w14:paraId="7EADEA6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String(10)</w:t>
            </w:r>
          </w:p>
        </w:tc>
        <w:tc>
          <w:tcPr>
            <w:tcW w:w="1276" w:type="dxa"/>
          </w:tcPr>
          <w:p w14:paraId="7105BE9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46E878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Section B(a)</w:t>
            </w:r>
          </w:p>
          <w:p w14:paraId="1F52B8B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Anticipated/Actual* construction commencement date (m/yyyy):</w:t>
            </w:r>
          </w:p>
        </w:tc>
      </w:tr>
      <w:tr w:rsidR="003F4F61" w:rsidRPr="00FC2E96" w14:paraId="0B6D841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393404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occupationDate</w:t>
            </w:r>
          </w:p>
        </w:tc>
        <w:tc>
          <w:tcPr>
            <w:tcW w:w="1700" w:type="dxa"/>
          </w:tcPr>
          <w:p w14:paraId="431588A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String(10)</w:t>
            </w:r>
          </w:p>
        </w:tc>
        <w:tc>
          <w:tcPr>
            <w:tcW w:w="1276" w:type="dxa"/>
          </w:tcPr>
          <w:p w14:paraId="2C287CF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84E9A5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Section B(a)</w:t>
            </w:r>
          </w:p>
          <w:p w14:paraId="6A85006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Anticipated occupation approval date (m/yyyy):</w:t>
            </w:r>
          </w:p>
        </w:tc>
      </w:tr>
      <w:tr w:rsidR="003F4F61" w:rsidRPr="00FC2E96" w14:paraId="41C468A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370B52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consetBldgArea</w:t>
            </w:r>
          </w:p>
        </w:tc>
        <w:tc>
          <w:tcPr>
            <w:tcW w:w="1700" w:type="dxa"/>
          </w:tcPr>
          <w:p w14:paraId="15E17FDE" w14:textId="060F9C05" w:rsidR="003F4F61" w:rsidRPr="00FC2E96" w:rsidRDefault="00FA473C" w:rsidP="00135E6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9"/>
                <w:szCs w:val="19"/>
              </w:rPr>
            </w:pPr>
            <w:r w:rsidRPr="00FC2E96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276" w:type="dxa"/>
          </w:tcPr>
          <w:p w14:paraId="06F3291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97B143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Total internal floor area of building EE1</w:t>
            </w:r>
          </w:p>
        </w:tc>
      </w:tr>
      <w:tr w:rsidR="003F4F61" w:rsidRPr="00FC2E96" w14:paraId="2AA3EAC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6F008F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exemptGrant</w:t>
            </w:r>
          </w:p>
        </w:tc>
        <w:tc>
          <w:tcPr>
            <w:tcW w:w="1700" w:type="dxa"/>
          </w:tcPr>
          <w:p w14:paraId="6193CE74" w14:textId="6CB0BA91" w:rsidR="003F4F61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7E642E3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44E4B1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Exemption previously granted by the Director of Electrical and Mechanic</w:t>
            </w:r>
          </w:p>
        </w:tc>
      </w:tr>
      <w:tr w:rsidR="003F4F61" w:rsidRPr="00FC2E96" w14:paraId="0AF470C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D73A9D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exemptRefNo</w:t>
            </w:r>
          </w:p>
        </w:tc>
        <w:tc>
          <w:tcPr>
            <w:tcW w:w="1700" w:type="dxa"/>
          </w:tcPr>
          <w:p w14:paraId="09468D9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72B3C66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5CE6B3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Reference No.</w:t>
            </w:r>
          </w:p>
        </w:tc>
      </w:tr>
      <w:tr w:rsidR="003F4F61" w:rsidRPr="00FC2E96" w14:paraId="3028007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E98557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exemptDate</w:t>
            </w:r>
          </w:p>
        </w:tc>
        <w:tc>
          <w:tcPr>
            <w:tcW w:w="1700" w:type="dxa"/>
          </w:tcPr>
          <w:p w14:paraId="1514A7A1" w14:textId="2F34FBBD" w:rsidR="003F4F61" w:rsidRPr="00FC2E96" w:rsidRDefault="00FA473C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546F91B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7353B12" w14:textId="7577FBBA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3F4F61" w:rsidRPr="00FC2E96" w14:paraId="0712AF7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9A7011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exemptInstallations</w:t>
            </w:r>
          </w:p>
        </w:tc>
        <w:tc>
          <w:tcPr>
            <w:tcW w:w="1700" w:type="dxa"/>
          </w:tcPr>
          <w:p w14:paraId="66E2A99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String(300)</w:t>
            </w:r>
          </w:p>
        </w:tc>
        <w:tc>
          <w:tcPr>
            <w:tcW w:w="1276" w:type="dxa"/>
          </w:tcPr>
          <w:p w14:paraId="20913A4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E75C4F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Installation(s) exempted</w:t>
            </w:r>
          </w:p>
        </w:tc>
      </w:tr>
      <w:tr w:rsidR="003F4F61" w:rsidRPr="00FC2E96" w14:paraId="7CB09FB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2E16F5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chklistConsent</w:t>
            </w:r>
          </w:p>
        </w:tc>
        <w:tc>
          <w:tcPr>
            <w:tcW w:w="1700" w:type="dxa"/>
          </w:tcPr>
          <w:p w14:paraId="4D7A69E0" w14:textId="20647B74" w:rsidR="003F4F61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6C3C929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AD15B8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ee1, section c checkbox 1</w:t>
            </w:r>
          </w:p>
        </w:tc>
      </w:tr>
      <w:tr w:rsidR="003F4F61" w:rsidRPr="00FC2E96" w14:paraId="529845D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EEBCAF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chklistLocMap</w:t>
            </w:r>
          </w:p>
        </w:tc>
        <w:tc>
          <w:tcPr>
            <w:tcW w:w="1700" w:type="dxa"/>
          </w:tcPr>
          <w:p w14:paraId="56D6CC22" w14:textId="7C1D8738" w:rsidR="003F4F61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0962231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4E93B6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ee1, section c checkbox 2</w:t>
            </w:r>
          </w:p>
        </w:tc>
      </w:tr>
      <w:tr w:rsidR="003F4F61" w:rsidRPr="00FC2E96" w14:paraId="20F4CBD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6BC332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organizationEname</w:t>
            </w:r>
          </w:p>
        </w:tc>
        <w:tc>
          <w:tcPr>
            <w:tcW w:w="1700" w:type="dxa"/>
          </w:tcPr>
          <w:p w14:paraId="6D0253A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0D4FFF4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100A63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Organization Name of Responsible Person# ENG</w:t>
            </w:r>
          </w:p>
        </w:tc>
      </w:tr>
      <w:tr w:rsidR="003F4F61" w:rsidRPr="00FC2E96" w14:paraId="712A5BA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A3CE4B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organizationCname</w:t>
            </w:r>
          </w:p>
        </w:tc>
        <w:tc>
          <w:tcPr>
            <w:tcW w:w="1700" w:type="dxa"/>
          </w:tcPr>
          <w:p w14:paraId="3D1F837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7D02780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2C315D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Organization Name of Responsible Person# CHI</w:t>
            </w:r>
          </w:p>
        </w:tc>
      </w:tr>
      <w:tr w:rsidR="003F4F61" w:rsidRPr="00FC2E96" w14:paraId="3EC1551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10C1C5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organizationResEname</w:t>
            </w:r>
          </w:p>
        </w:tc>
        <w:tc>
          <w:tcPr>
            <w:tcW w:w="1700" w:type="dxa"/>
          </w:tcPr>
          <w:p w14:paraId="48A838C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789812B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D12367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Name of Responsible Person' Representative# ENG</w:t>
            </w:r>
          </w:p>
        </w:tc>
      </w:tr>
      <w:tr w:rsidR="003F4F61" w:rsidRPr="00FC2E96" w14:paraId="488D404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9EB358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organizationResCname</w:t>
            </w:r>
          </w:p>
        </w:tc>
        <w:tc>
          <w:tcPr>
            <w:tcW w:w="1700" w:type="dxa"/>
          </w:tcPr>
          <w:p w14:paraId="6F71E09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7EC1416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6F6790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section c Name of Responsible Person' </w:t>
            </w:r>
            <w:r w:rsidRPr="00FC2E96">
              <w:rPr>
                <w:rFonts w:ascii="Times New Roman" w:hAnsi="Times New Roman" w:cs="Times New Roman"/>
              </w:rPr>
              <w:lastRenderedPageBreak/>
              <w:t>Representative# CHI</w:t>
            </w:r>
          </w:p>
        </w:tc>
      </w:tr>
    </w:tbl>
    <w:p w14:paraId="6DE7DBFA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72EEED25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3F4F61" w:rsidRPr="00FC2E96" w14:paraId="10735332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0C90D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241E41D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7D05029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DA00F2F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2698996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4B65D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6E8E467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333066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7893A9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3F4F61" w:rsidRPr="00FC2E96" w14:paraId="66C7509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41DE4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44F85BA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06E0C8B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88022E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3F4F61" w:rsidRPr="00FC2E96" w14:paraId="0C35E24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6B302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36243C9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73430B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83D8C2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0A365CD1" w14:textId="77777777" w:rsidR="003F4F61" w:rsidRPr="00FC2E96" w:rsidRDefault="003F4F61" w:rsidP="003F4F61">
      <w:pPr>
        <w:rPr>
          <w:rFonts w:ascii="Times New Roman" w:hAnsi="Times New Roman" w:cs="Times New Roman"/>
          <w:b/>
        </w:rPr>
      </w:pPr>
    </w:p>
    <w:p w14:paraId="6293790B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12"/>
        <w:gridCol w:w="1768"/>
        <w:gridCol w:w="5736"/>
      </w:tblGrid>
      <w:tr w:rsidR="003F4F61" w:rsidRPr="00FC2E96" w14:paraId="19CA246E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E9780E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2538D298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0FF3DF4C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3F4F61" w:rsidRPr="00FC2E96" w14:paraId="6F496D7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AE43DD0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2225" w:type="dxa"/>
          </w:tcPr>
          <w:p w14:paraId="21245B1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10998" w:type="dxa"/>
          </w:tcPr>
          <w:p w14:paraId="0AC62A1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</w:tr>
      <w:tr w:rsidR="003F4F61" w:rsidRPr="00FC2E96" w14:paraId="4091290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EF8BE59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2225" w:type="dxa"/>
          </w:tcPr>
          <w:p w14:paraId="57AB59F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10998" w:type="dxa"/>
          </w:tcPr>
          <w:p w14:paraId="63A809E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is null - (parameter name)</w:t>
            </w:r>
          </w:p>
        </w:tc>
      </w:tr>
      <w:tr w:rsidR="003F4F61" w:rsidRPr="00FC2E96" w14:paraId="25901F5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BDFD546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2225" w:type="dxa"/>
          </w:tcPr>
          <w:p w14:paraId="7505AF3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Already exists.</w:t>
            </w:r>
          </w:p>
        </w:tc>
        <w:tc>
          <w:tcPr>
            <w:tcW w:w="10998" w:type="dxa"/>
          </w:tcPr>
          <w:p w14:paraId="761F306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already exists - (parameter name)</w:t>
            </w:r>
          </w:p>
        </w:tc>
      </w:tr>
      <w:tr w:rsidR="003F4F61" w:rsidRPr="00FC2E96" w14:paraId="04AD455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50FB45C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2225" w:type="dxa"/>
          </w:tcPr>
          <w:p w14:paraId="6687002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10998" w:type="dxa"/>
          </w:tcPr>
          <w:p w14:paraId="641D534C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54116BDE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3B63F4A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3F4F61" w:rsidRPr="00FC2E96" w14:paraId="3EA3D6C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64A0DED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2225" w:type="dxa"/>
          </w:tcPr>
          <w:p w14:paraId="6204DF1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10998" w:type="dxa"/>
          </w:tcPr>
          <w:p w14:paraId="6FF04734" w14:textId="77777777" w:rsidR="003F4F61" w:rsidRPr="00FC2E96" w:rsidRDefault="003F4F61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6FE896C4" w14:textId="77777777" w:rsidR="003F4F61" w:rsidRPr="00FC2E96" w:rsidRDefault="003F4F61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48ECC73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3F4F61" w:rsidRPr="00FC2E96" w14:paraId="0850C95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E749BC4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D90000</w:t>
            </w:r>
          </w:p>
        </w:tc>
        <w:tc>
          <w:tcPr>
            <w:tcW w:w="2225" w:type="dxa"/>
          </w:tcPr>
          <w:p w14:paraId="4A887C8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10998" w:type="dxa"/>
          </w:tcPr>
          <w:p w14:paraId="711D339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Runtime Exception.</w:t>
            </w:r>
          </w:p>
        </w:tc>
      </w:tr>
    </w:tbl>
    <w:p w14:paraId="1E493CAB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7AA91DB8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304F0B46" w14:textId="77777777" w:rsidTr="00135E66">
        <w:tc>
          <w:tcPr>
            <w:tcW w:w="15388" w:type="dxa"/>
          </w:tcPr>
          <w:p w14:paraId="44E6257D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4C38F9D0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40D46C64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63705930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br/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2B8FE406" w14:textId="77777777" w:rsidTr="00135E66">
        <w:tc>
          <w:tcPr>
            <w:tcW w:w="15388" w:type="dxa"/>
          </w:tcPr>
          <w:p w14:paraId="5D07466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{</w:t>
            </w:r>
          </w:p>
          <w:p w14:paraId="7B24C05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"applicationNo": "ee107021458",</w:t>
            </w:r>
          </w:p>
          <w:p w14:paraId="4BF3010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"bldgEname": "string",</w:t>
            </w:r>
          </w:p>
          <w:p w14:paraId="447A368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"bldgCname": "string",</w:t>
            </w:r>
          </w:p>
          <w:p w14:paraId="1F8B284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"startNo": 0,</w:t>
            </w:r>
          </w:p>
          <w:p w14:paraId="3895AF1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"startNoAlpha": "string",</w:t>
            </w:r>
          </w:p>
          <w:p w14:paraId="616C04F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"endNo": 0,</w:t>
            </w:r>
          </w:p>
          <w:p w14:paraId="080837C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"endNoAlpha": "string",</w:t>
            </w:r>
          </w:p>
          <w:p w14:paraId="3E4F926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"stEname": "string",</w:t>
            </w:r>
          </w:p>
          <w:p w14:paraId="0DB112A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"stCname": "string",</w:t>
            </w:r>
          </w:p>
          <w:p w14:paraId="5D24525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"districtCd": "string",</w:t>
            </w:r>
          </w:p>
          <w:p w14:paraId="5578127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"areaCd": 0,</w:t>
            </w:r>
          </w:p>
          <w:p w14:paraId="7A6891C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"lotNo": "string",</w:t>
            </w:r>
          </w:p>
          <w:p w14:paraId="18AC7A0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"compBecEdition": "2012",</w:t>
            </w:r>
          </w:p>
          <w:p w14:paraId="2BD1003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"compEname": "string",</w:t>
            </w:r>
          </w:p>
          <w:p w14:paraId="0C02B40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"compCname": "string",</w:t>
            </w:r>
          </w:p>
          <w:p w14:paraId="5EC1F75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lastRenderedPageBreak/>
              <w:t>  "represenTitleId": 0,</w:t>
            </w:r>
          </w:p>
          <w:p w14:paraId="5239B8C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"represenEname": "string",</w:t>
            </w:r>
          </w:p>
          <w:p w14:paraId="0B72F97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"represenCname": "string",</w:t>
            </w:r>
          </w:p>
          <w:p w14:paraId="54D9538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"represenPost": "string",</w:t>
            </w:r>
          </w:p>
          <w:p w14:paraId="3065265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"corresAddrLang": "1",</w:t>
            </w:r>
          </w:p>
          <w:p w14:paraId="337CFDC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"corresAddrFlat": "string",</w:t>
            </w:r>
          </w:p>
          <w:p w14:paraId="5D21504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"corresAddrFloor": "string",</w:t>
            </w:r>
          </w:p>
          <w:p w14:paraId="621287F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"corresAddrBlock": "string",</w:t>
            </w:r>
          </w:p>
          <w:p w14:paraId="7BF7017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"corresAddrBldg": "string",</w:t>
            </w:r>
          </w:p>
          <w:p w14:paraId="4DFF4FC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"corresAddrStartNo": 0,</w:t>
            </w:r>
          </w:p>
          <w:p w14:paraId="56A4455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"corresAddrStartNoAlpha": "string",</w:t>
            </w:r>
          </w:p>
          <w:p w14:paraId="7705998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"corresAddrEndNo": 0,</w:t>
            </w:r>
          </w:p>
          <w:p w14:paraId="2CDF0E2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"corresAddrEndNoAlpha": "string",</w:t>
            </w:r>
          </w:p>
          <w:p w14:paraId="042FE19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"corresAddrSt": "string",</w:t>
            </w:r>
          </w:p>
          <w:p w14:paraId="3BEE206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"corresAddrDistrictCd": "string",</w:t>
            </w:r>
          </w:p>
          <w:p w14:paraId="395D818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"corresAddrAreaCd": 0,</w:t>
            </w:r>
          </w:p>
          <w:p w14:paraId="53400DA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"corresTelNo": "string",</w:t>
            </w:r>
          </w:p>
          <w:p w14:paraId="5B57F30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"corresFaxNo": "string",</w:t>
            </w:r>
          </w:p>
          <w:p w14:paraId="5812C14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"corresEmailAddr": "string",</w:t>
            </w:r>
          </w:p>
          <w:p w14:paraId="628CF4E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"becEdition": "2012",</w:t>
            </w:r>
          </w:p>
          <w:p w14:paraId="549BA89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"reaTitleId": 0,</w:t>
            </w:r>
          </w:p>
          <w:p w14:paraId="729F99E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"reaEname": "string",</w:t>
            </w:r>
          </w:p>
          <w:p w14:paraId="6FE0D03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"reaCname": "string",</w:t>
            </w:r>
          </w:p>
          <w:p w14:paraId="1EA1CEB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"reaAddrLang": "1",</w:t>
            </w:r>
          </w:p>
          <w:p w14:paraId="4084F80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"reaAddrFlat": "string",</w:t>
            </w:r>
          </w:p>
          <w:p w14:paraId="482B4C4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"reaAddrFloor": "string",</w:t>
            </w:r>
          </w:p>
          <w:p w14:paraId="401A1AA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"reaAddrBlock": "string",</w:t>
            </w:r>
          </w:p>
          <w:p w14:paraId="447E6BB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"reaAddrBldg": "string",</w:t>
            </w:r>
          </w:p>
          <w:p w14:paraId="40F7118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"reaAddrStartNo": 0,</w:t>
            </w:r>
          </w:p>
          <w:p w14:paraId="6168AE9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"reaAddrStartNoAlpha": "string",</w:t>
            </w:r>
          </w:p>
          <w:p w14:paraId="07FF312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"reaAddrEndNo": 0,</w:t>
            </w:r>
          </w:p>
          <w:p w14:paraId="640C50A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"reaAddrEndNoAlpha": "string",</w:t>
            </w:r>
          </w:p>
          <w:p w14:paraId="477FAB3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"reaAddrSt": "string",</w:t>
            </w:r>
          </w:p>
          <w:p w14:paraId="07D8BA9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"reaAddrDistrictCd": "string",</w:t>
            </w:r>
          </w:p>
          <w:p w14:paraId="207C247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"reaAddrAreaCd": 0,</w:t>
            </w:r>
          </w:p>
          <w:p w14:paraId="5590376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"reaTelNo": "string",</w:t>
            </w:r>
          </w:p>
          <w:p w14:paraId="18AB725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"reaFaxNo": "string",</w:t>
            </w:r>
          </w:p>
          <w:p w14:paraId="044F603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"reaEmailAddr": "string",</w:t>
            </w:r>
          </w:p>
          <w:p w14:paraId="742AA5D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"reaRegNo": "string",</w:t>
            </w:r>
          </w:p>
          <w:p w14:paraId="2329527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"reaExpiryDate": "20211124",</w:t>
            </w:r>
          </w:p>
          <w:p w14:paraId="034CA66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"receiveDate": "20211124",</w:t>
            </w:r>
          </w:p>
          <w:p w14:paraId="2E9764E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"eesu": {</w:t>
            </w:r>
          </w:p>
          <w:p w14:paraId="0105C17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"applicationNo": "ee107021458",</w:t>
            </w:r>
          </w:p>
          <w:p w14:paraId="54DBC5C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"bldgType": 0,</w:t>
            </w:r>
          </w:p>
          <w:p w14:paraId="0E3F2B1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"bldgTypeOther": "string",</w:t>
            </w:r>
          </w:p>
          <w:p w14:paraId="28645DA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"dateOfDeclarationByRea": "20211124",</w:t>
            </w:r>
          </w:p>
          <w:p w14:paraId="2D69C32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"prevSubNo": "string",</w:t>
            </w:r>
          </w:p>
          <w:p w14:paraId="4D6FC5A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"supersedePreviousForm": "1",</w:t>
            </w:r>
          </w:p>
          <w:p w14:paraId="53FF148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"dateOfDeclarationByReaInPreviousForm": "20211124",</w:t>
            </w:r>
          </w:p>
          <w:p w14:paraId="7BC4407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"consentBldgWorkMaptype": "1",</w:t>
            </w:r>
          </w:p>
          <w:p w14:paraId="32EAB80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lastRenderedPageBreak/>
              <w:t>    "consentIssueDate": "20211124",</w:t>
            </w:r>
          </w:p>
          <w:p w14:paraId="71A2BC6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"consentDocumentNoType": "1",</w:t>
            </w:r>
          </w:p>
          <w:p w14:paraId="0B23CAA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"consentDocNo": "string",</w:t>
            </w:r>
          </w:p>
          <w:p w14:paraId="7721A0A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"commenceDateType": "1",</w:t>
            </w:r>
          </w:p>
          <w:p w14:paraId="601D5E3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"commenceDate": "string",</w:t>
            </w:r>
          </w:p>
          <w:p w14:paraId="61B54B43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"occupationDate": "string",</w:t>
            </w:r>
          </w:p>
          <w:p w14:paraId="031521E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"consetBldgArea": 0,</w:t>
            </w:r>
          </w:p>
          <w:p w14:paraId="5CC28F9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"exemptGrant": "1",</w:t>
            </w:r>
          </w:p>
          <w:p w14:paraId="2F0B19D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"exemptRefNo": "string",</w:t>
            </w:r>
          </w:p>
          <w:p w14:paraId="57EB9F0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"exemptDate": "20211124",</w:t>
            </w:r>
          </w:p>
          <w:p w14:paraId="0541B44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"exemptInstallations": "string",</w:t>
            </w:r>
          </w:p>
          <w:p w14:paraId="44ADD99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"chklistConsent": "1",</w:t>
            </w:r>
          </w:p>
          <w:p w14:paraId="5C82435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"chklistLocMap": "1",</w:t>
            </w:r>
          </w:p>
          <w:p w14:paraId="0C5F0CC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"organizationEname": "string",</w:t>
            </w:r>
          </w:p>
          <w:p w14:paraId="3579AE1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"organizationCname": "string",</w:t>
            </w:r>
          </w:p>
          <w:p w14:paraId="1817AD7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"organizationResEname": "string",</w:t>
            </w:r>
          </w:p>
          <w:p w14:paraId="5F66D8F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"organizationResCname": "string"</w:t>
            </w:r>
          </w:p>
          <w:p w14:paraId="079F608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}</w:t>
            </w:r>
          </w:p>
          <w:p w14:paraId="084766E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}</w:t>
            </w:r>
          </w:p>
          <w:p w14:paraId="547870E5" w14:textId="7F19F642" w:rsidR="003F4F61" w:rsidRPr="00FC2E96" w:rsidRDefault="003F4F6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</w:p>
        </w:tc>
      </w:tr>
    </w:tbl>
    <w:p w14:paraId="4A2B840F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</w:p>
    <w:p w14:paraId="0276110A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386638B6" w14:textId="77777777" w:rsidTr="00135E66">
        <w:tc>
          <w:tcPr>
            <w:tcW w:w="15388" w:type="dxa"/>
          </w:tcPr>
          <w:p w14:paraId="06785B18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524B4C83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2DC30F2E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2F2A1AD9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7D54C714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49A6E11" w14:textId="77777777" w:rsidR="003F4F61" w:rsidRPr="00FC2E96" w:rsidRDefault="003F4F61" w:rsidP="003F4F61">
      <w:pPr>
        <w:widowControl/>
        <w:spacing w:after="160" w:line="259" w:lineRule="auto"/>
        <w:rPr>
          <w:rFonts w:ascii="Times New Roman" w:hAnsi="Times New Roman" w:cs="Times New Roman"/>
        </w:rPr>
      </w:pPr>
    </w:p>
    <w:p w14:paraId="29255DCF" w14:textId="3998E147" w:rsidR="003F4F61" w:rsidRPr="00FC2E96" w:rsidRDefault="003F4F61" w:rsidP="0008782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53" w:name="_Toc87524235"/>
      <w:bookmarkStart w:id="454" w:name="_Toc96933935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Validation Form Data</w:t>
      </w:r>
      <w:bookmarkEnd w:id="453"/>
      <w:bookmarkEnd w:id="454"/>
    </w:p>
    <w:p w14:paraId="198C8B7E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5"/>
        <w:gridCol w:w="7361"/>
      </w:tblGrid>
      <w:tr w:rsidR="003F4F61" w:rsidRPr="00FC2E96" w14:paraId="48DEF68B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D02A9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2FFE4662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0A67966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A4FD4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50954AE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validating the application data before submission.</w:t>
            </w:r>
          </w:p>
        </w:tc>
      </w:tr>
      <w:tr w:rsidR="003F4F61" w:rsidRPr="00FC2E96" w14:paraId="4761006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300B08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0C80E1B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&lt;Backend_Service_Domain&gt;/{Version}/EE1/ValidateFormData</w:t>
            </w:r>
          </w:p>
        </w:tc>
      </w:tr>
      <w:tr w:rsidR="003F4F61" w:rsidRPr="00FC2E96" w14:paraId="5735A93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F5A3D9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73F9F4E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3F4F61" w:rsidRPr="00FC2E96" w14:paraId="41E23F1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A9BF0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4B1363A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3F4F61" w:rsidRPr="00FC2E96" w14:paraId="5BC9C4B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9BAEF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3293665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validate the application data before submission.</w:t>
            </w:r>
          </w:p>
        </w:tc>
      </w:tr>
    </w:tbl>
    <w:p w14:paraId="668C614B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327D58A8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3F4F61" w:rsidRPr="00FC2E96" w14:paraId="2277C68A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EF9C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72810B7A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5BA22C66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78E203D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023C9F6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0851B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223361B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838CF4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6756F5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3F4F61" w:rsidRPr="00FC2E96" w14:paraId="70A12DB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BB89C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37A292C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2E6DA0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D48102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3F4F61" w:rsidRPr="00FC2E96" w14:paraId="0937D8B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64AFF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1BC027F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5CB263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D852DB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3E81BB66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11FF0682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3F4F61" w:rsidRPr="00FC2E96" w14:paraId="17D8621F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A9638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205BCB4C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7C92DE53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9680D71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33C8D4C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39105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1F347B4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B690F1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874616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3A96B606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42D1C9B7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3F4F61" w:rsidRPr="00FC2E96" w14:paraId="60D757F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5343A8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3FB6776E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561092BF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54DA96C8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6112E13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0575CE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700" w:type="dxa"/>
          </w:tcPr>
          <w:p w14:paraId="7292E0A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07C15A5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FB4404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3F4F61" w:rsidRPr="00FC2E96" w14:paraId="5AD2A08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C57241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bldgEname</w:t>
            </w:r>
          </w:p>
        </w:tc>
        <w:tc>
          <w:tcPr>
            <w:tcW w:w="1700" w:type="dxa"/>
          </w:tcPr>
          <w:p w14:paraId="2610852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62D0501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C9CEA3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English</w:t>
            </w:r>
          </w:p>
        </w:tc>
      </w:tr>
      <w:tr w:rsidR="003F4F61" w:rsidRPr="00FC2E96" w14:paraId="206AD5B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D65B68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bldgCname</w:t>
            </w:r>
          </w:p>
        </w:tc>
        <w:tc>
          <w:tcPr>
            <w:tcW w:w="1700" w:type="dxa"/>
          </w:tcPr>
          <w:p w14:paraId="2217740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78CB832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273D2C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Chinese</w:t>
            </w:r>
          </w:p>
        </w:tc>
      </w:tr>
      <w:tr w:rsidR="003F4F61" w:rsidRPr="00FC2E96" w14:paraId="054DAB4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D95C61E" w14:textId="77777777" w:rsidR="003F4F61" w:rsidRPr="00FC2E96" w:rsidRDefault="003F4F61" w:rsidP="00135E66">
            <w:pPr>
              <w:rPr>
                <w:rFonts w:ascii="Times New Roman" w:hAnsi="Times New Roman" w:cs="Times New Roman"/>
                <w:kern w:val="0"/>
                <w:sz w:val="19"/>
                <w:szCs w:val="19"/>
              </w:rPr>
            </w:pPr>
            <w:r w:rsidRPr="00FC2E96">
              <w:rPr>
                <w:rFonts w:ascii="Times New Roman" w:hAnsi="Times New Roman" w:cs="Times New Roman"/>
              </w:rPr>
              <w:t>startNo</w:t>
            </w:r>
          </w:p>
        </w:tc>
        <w:tc>
          <w:tcPr>
            <w:tcW w:w="1700" w:type="dxa"/>
          </w:tcPr>
          <w:p w14:paraId="35DE314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2816775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0EC538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No</w:t>
            </w:r>
          </w:p>
        </w:tc>
      </w:tr>
      <w:tr w:rsidR="003F4F61" w:rsidRPr="00FC2E96" w14:paraId="76636FC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FB17E78" w14:textId="77777777" w:rsidR="003F4F61" w:rsidRPr="00FC2E96" w:rsidRDefault="003F4F61" w:rsidP="00135E66">
            <w:pPr>
              <w:rPr>
                <w:rFonts w:ascii="Times New Roman" w:hAnsi="Times New Roman" w:cs="Times New Roman"/>
                <w:lang w:val="en-HK"/>
              </w:rPr>
            </w:pPr>
            <w:r w:rsidRPr="00FC2E96">
              <w:rPr>
                <w:rFonts w:ascii="Times New Roman" w:hAnsi="Times New Roman" w:cs="Times New Roman"/>
                <w:lang w:val="en-HK"/>
              </w:rPr>
              <w:t>startNoAlpha</w:t>
            </w:r>
          </w:p>
        </w:tc>
        <w:tc>
          <w:tcPr>
            <w:tcW w:w="1700" w:type="dxa"/>
          </w:tcPr>
          <w:p w14:paraId="274D8A3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64BCE2B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D51638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No Alpha</w:t>
            </w:r>
          </w:p>
        </w:tc>
      </w:tr>
      <w:tr w:rsidR="003F4F61" w:rsidRPr="00FC2E96" w14:paraId="518AD75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FC51C2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</w:t>
            </w:r>
          </w:p>
        </w:tc>
        <w:tc>
          <w:tcPr>
            <w:tcW w:w="1700" w:type="dxa"/>
          </w:tcPr>
          <w:p w14:paraId="27D6212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5CC2508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597F47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 No</w:t>
            </w:r>
          </w:p>
        </w:tc>
      </w:tr>
      <w:tr w:rsidR="003F4F61" w:rsidRPr="00FC2E96" w14:paraId="20B35E8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67326F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endNoAlpha</w:t>
            </w:r>
          </w:p>
        </w:tc>
        <w:tc>
          <w:tcPr>
            <w:tcW w:w="1700" w:type="dxa"/>
          </w:tcPr>
          <w:p w14:paraId="1AAA210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0BC1E0D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7DB3CA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 No Alpha</w:t>
            </w:r>
          </w:p>
        </w:tc>
      </w:tr>
      <w:tr w:rsidR="003F4F61" w:rsidRPr="00FC2E96" w14:paraId="10EE1B2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C3E959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stEname</w:t>
            </w:r>
          </w:p>
        </w:tc>
        <w:tc>
          <w:tcPr>
            <w:tcW w:w="1700" w:type="dxa"/>
          </w:tcPr>
          <w:p w14:paraId="27FEC52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73DE8BE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BAA579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English</w:t>
            </w:r>
          </w:p>
        </w:tc>
      </w:tr>
      <w:tr w:rsidR="003F4F61" w:rsidRPr="00FC2E96" w14:paraId="637C142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697CD41" w14:textId="0A002A63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stCname</w:t>
            </w:r>
          </w:p>
        </w:tc>
        <w:tc>
          <w:tcPr>
            <w:tcW w:w="1700" w:type="dxa"/>
          </w:tcPr>
          <w:p w14:paraId="18AA120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4F82611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338C21F" w14:textId="5C35419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Chinese</w:t>
            </w:r>
          </w:p>
        </w:tc>
      </w:tr>
      <w:tr w:rsidR="003F4F61" w:rsidRPr="00FC2E96" w14:paraId="03F1034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A1DDD6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districtCd</w:t>
            </w:r>
          </w:p>
        </w:tc>
        <w:tc>
          <w:tcPr>
            <w:tcW w:w="1700" w:type="dxa"/>
          </w:tcPr>
          <w:p w14:paraId="56C4A6D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5140824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2D3D72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District English Chinese</w:t>
            </w:r>
          </w:p>
        </w:tc>
      </w:tr>
      <w:tr w:rsidR="003F4F61" w:rsidRPr="00FC2E96" w14:paraId="58D70DA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018738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areaCd</w:t>
            </w:r>
          </w:p>
        </w:tc>
        <w:tc>
          <w:tcPr>
            <w:tcW w:w="1700" w:type="dxa"/>
          </w:tcPr>
          <w:p w14:paraId="55157BC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343A6AC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01FBDF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Area English Chinese</w:t>
            </w:r>
          </w:p>
          <w:p w14:paraId="1CC8A7B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 xml:space="preserve">[1=Hong Kong 2 = Kowloon 3 = New 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lastRenderedPageBreak/>
              <w:t>Territories]</w:t>
            </w:r>
          </w:p>
        </w:tc>
      </w:tr>
      <w:tr w:rsidR="003F4F61" w:rsidRPr="00FC2E96" w14:paraId="344C608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D33379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lotNo</w:t>
            </w:r>
          </w:p>
        </w:tc>
        <w:tc>
          <w:tcPr>
            <w:tcW w:w="1700" w:type="dxa"/>
          </w:tcPr>
          <w:p w14:paraId="40E7EAE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(200)</w:t>
            </w:r>
          </w:p>
        </w:tc>
        <w:tc>
          <w:tcPr>
            <w:tcW w:w="1276" w:type="dxa"/>
          </w:tcPr>
          <w:p w14:paraId="1C2C6ED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FA5521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Lot No.</w:t>
            </w:r>
          </w:p>
        </w:tc>
      </w:tr>
      <w:tr w:rsidR="003F4F61" w:rsidRPr="00FC2E96" w14:paraId="78EB5BB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120F3A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compBecEdition</w:t>
            </w:r>
          </w:p>
        </w:tc>
        <w:tc>
          <w:tcPr>
            <w:tcW w:w="1700" w:type="dxa"/>
          </w:tcPr>
          <w:p w14:paraId="182F9C1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(30)</w:t>
            </w:r>
          </w:p>
        </w:tc>
        <w:tc>
          <w:tcPr>
            <w:tcW w:w="1276" w:type="dxa"/>
          </w:tcPr>
          <w:p w14:paraId="758308B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EF2852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BEC Edition</w:t>
            </w:r>
          </w:p>
        </w:tc>
      </w:tr>
      <w:tr w:rsidR="003F4F61" w:rsidRPr="00FC2E96" w14:paraId="4053B16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82A9C4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compEname</w:t>
            </w:r>
          </w:p>
        </w:tc>
        <w:tc>
          <w:tcPr>
            <w:tcW w:w="1700" w:type="dxa"/>
          </w:tcPr>
          <w:p w14:paraId="15BA222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20BC8A8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C1B59D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-Company Name of Developer Name English</w:t>
            </w:r>
          </w:p>
        </w:tc>
      </w:tr>
      <w:tr w:rsidR="003F4F61" w:rsidRPr="00FC2E96" w14:paraId="0FF863D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5C8A95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compCname</w:t>
            </w:r>
          </w:p>
        </w:tc>
        <w:tc>
          <w:tcPr>
            <w:tcW w:w="1700" w:type="dxa"/>
          </w:tcPr>
          <w:p w14:paraId="5E150C9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6890566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45019B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Name of Developer Name Chinese</w:t>
            </w:r>
          </w:p>
        </w:tc>
      </w:tr>
      <w:tr w:rsidR="003F4F61" w:rsidRPr="00FC2E96" w14:paraId="023E4BB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71A21F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represenTitleId</w:t>
            </w:r>
          </w:p>
        </w:tc>
        <w:tc>
          <w:tcPr>
            <w:tcW w:w="1700" w:type="dxa"/>
          </w:tcPr>
          <w:p w14:paraId="5094EC4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7C39FFF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81D973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Representative Person Salutation, [1=Mr.,2=Miss,3=Ms.]</w:t>
            </w:r>
          </w:p>
        </w:tc>
      </w:tr>
      <w:tr w:rsidR="003F4F61" w:rsidRPr="00FC2E96" w14:paraId="1C57247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AEC145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represenEname</w:t>
            </w:r>
          </w:p>
        </w:tc>
        <w:tc>
          <w:tcPr>
            <w:tcW w:w="1700" w:type="dxa"/>
          </w:tcPr>
          <w:p w14:paraId="3DD5D59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4F6F7C8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309719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Person English Name</w:t>
            </w:r>
          </w:p>
        </w:tc>
      </w:tr>
      <w:tr w:rsidR="003F4F61" w:rsidRPr="00FC2E96" w14:paraId="52A972E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61FB49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represenCname</w:t>
            </w:r>
          </w:p>
        </w:tc>
        <w:tc>
          <w:tcPr>
            <w:tcW w:w="1700" w:type="dxa"/>
          </w:tcPr>
          <w:p w14:paraId="195EF16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6A5F9DE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139D4E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Person Chinese Name</w:t>
            </w:r>
          </w:p>
        </w:tc>
      </w:tr>
      <w:tr w:rsidR="003F4F61" w:rsidRPr="00FC2E96" w14:paraId="6280000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9AA627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represenPost</w:t>
            </w:r>
          </w:p>
        </w:tc>
        <w:tc>
          <w:tcPr>
            <w:tcW w:w="1700" w:type="dxa"/>
          </w:tcPr>
          <w:p w14:paraId="289102F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5E2BA85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BE670B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Position</w:t>
            </w:r>
          </w:p>
        </w:tc>
      </w:tr>
      <w:tr w:rsidR="003F4F61" w:rsidRPr="00FC2E96" w14:paraId="6000F93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38D6ED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corresAddrLang</w:t>
            </w:r>
          </w:p>
        </w:tc>
        <w:tc>
          <w:tcPr>
            <w:tcW w:w="1700" w:type="dxa"/>
          </w:tcPr>
          <w:p w14:paraId="43E33D8C" w14:textId="14E45EDA" w:rsidR="003F4F61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76" w:type="dxa"/>
          </w:tcPr>
          <w:p w14:paraId="7FBD0A3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23D981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Language, [E,C]</w:t>
            </w:r>
          </w:p>
        </w:tc>
      </w:tr>
      <w:tr w:rsidR="003F4F61" w:rsidRPr="00FC2E96" w14:paraId="6ADB4B2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06639D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corresAddrFlat</w:t>
            </w:r>
          </w:p>
        </w:tc>
        <w:tc>
          <w:tcPr>
            <w:tcW w:w="1700" w:type="dxa"/>
          </w:tcPr>
          <w:p w14:paraId="0CC55B5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0A4E3D4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6926FE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Room/Flat</w:t>
            </w:r>
          </w:p>
        </w:tc>
      </w:tr>
      <w:tr w:rsidR="003F4F61" w:rsidRPr="00FC2E96" w14:paraId="16E7A6E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9DF026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corresAddrFloor</w:t>
            </w:r>
          </w:p>
        </w:tc>
        <w:tc>
          <w:tcPr>
            <w:tcW w:w="1700" w:type="dxa"/>
          </w:tcPr>
          <w:p w14:paraId="7B6B8D7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681F180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BE9798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Floor</w:t>
            </w:r>
          </w:p>
        </w:tc>
      </w:tr>
      <w:tr w:rsidR="003F4F61" w:rsidRPr="00FC2E96" w14:paraId="7B5BD3D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FFABF9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corresAddrBlock</w:t>
            </w:r>
          </w:p>
        </w:tc>
        <w:tc>
          <w:tcPr>
            <w:tcW w:w="1700" w:type="dxa"/>
          </w:tcPr>
          <w:p w14:paraId="6195BFC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48EA212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906F7C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Block</w:t>
            </w:r>
          </w:p>
        </w:tc>
      </w:tr>
      <w:tr w:rsidR="003F4F61" w:rsidRPr="00FC2E96" w14:paraId="276A956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CDA134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corresAddrBldg</w:t>
            </w:r>
          </w:p>
        </w:tc>
        <w:tc>
          <w:tcPr>
            <w:tcW w:w="1700" w:type="dxa"/>
          </w:tcPr>
          <w:p w14:paraId="25226B8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3483E0A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24D380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Building</w:t>
            </w:r>
          </w:p>
        </w:tc>
      </w:tr>
      <w:tr w:rsidR="003F4F61" w:rsidRPr="00FC2E96" w14:paraId="294953B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EF30AE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</w:t>
            </w:r>
          </w:p>
        </w:tc>
        <w:tc>
          <w:tcPr>
            <w:tcW w:w="1700" w:type="dxa"/>
          </w:tcPr>
          <w:p w14:paraId="0CF6226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59918A4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F72919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3F4F61" w:rsidRPr="00FC2E96" w14:paraId="0D004C1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D1D238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corresAddrStartNoAlpha</w:t>
            </w:r>
          </w:p>
        </w:tc>
        <w:tc>
          <w:tcPr>
            <w:tcW w:w="1700" w:type="dxa"/>
          </w:tcPr>
          <w:p w14:paraId="61E853D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28E57E0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720B65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3F4F61" w:rsidRPr="00FC2E96" w14:paraId="02C5527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F73434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corresAddrEndNo</w:t>
            </w:r>
          </w:p>
        </w:tc>
        <w:tc>
          <w:tcPr>
            <w:tcW w:w="1700" w:type="dxa"/>
          </w:tcPr>
          <w:p w14:paraId="63E8D47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762C5CC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EF0464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3F4F61" w:rsidRPr="00FC2E96" w14:paraId="1750A20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6F8461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corresAddrEndNoAlpha</w:t>
            </w:r>
          </w:p>
        </w:tc>
        <w:tc>
          <w:tcPr>
            <w:tcW w:w="1700" w:type="dxa"/>
          </w:tcPr>
          <w:p w14:paraId="5DA5AB0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37A052F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C9B928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3F4F61" w:rsidRPr="00FC2E96" w14:paraId="3C401A1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B65AD3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</w:t>
            </w:r>
          </w:p>
        </w:tc>
        <w:tc>
          <w:tcPr>
            <w:tcW w:w="1700" w:type="dxa"/>
          </w:tcPr>
          <w:p w14:paraId="56B3887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4087743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781DE7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3F4F61" w:rsidRPr="00FC2E96" w14:paraId="38B2B79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2362AF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corresAddrDistrictCd</w:t>
            </w:r>
          </w:p>
        </w:tc>
        <w:tc>
          <w:tcPr>
            <w:tcW w:w="1700" w:type="dxa"/>
          </w:tcPr>
          <w:p w14:paraId="731C1A0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1820656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DDDFFF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District</w:t>
            </w:r>
          </w:p>
        </w:tc>
      </w:tr>
      <w:tr w:rsidR="003F4F61" w:rsidRPr="00FC2E96" w14:paraId="1B7E14C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B3A39E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corresAddrAreaCd</w:t>
            </w:r>
          </w:p>
        </w:tc>
        <w:tc>
          <w:tcPr>
            <w:tcW w:w="1700" w:type="dxa"/>
          </w:tcPr>
          <w:p w14:paraId="43CB49A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68D5482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93D309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Options of Correspondence Address Area English </w:t>
            </w:r>
            <w:r w:rsidRPr="00FC2E96">
              <w:rPr>
                <w:rFonts w:ascii="Times New Roman" w:hAnsi="Times New Roman" w:cs="Times New Roman"/>
              </w:rPr>
              <w:lastRenderedPageBreak/>
              <w:t>Chinese</w:t>
            </w:r>
          </w:p>
        </w:tc>
      </w:tr>
      <w:tr w:rsidR="003F4F61" w:rsidRPr="00FC2E96" w14:paraId="70C3D53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EF0F7A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corresTelNo</w:t>
            </w:r>
          </w:p>
        </w:tc>
        <w:tc>
          <w:tcPr>
            <w:tcW w:w="1700" w:type="dxa"/>
          </w:tcPr>
          <w:p w14:paraId="0D59B33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453BF30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7E7556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Telephone No.</w:t>
            </w:r>
          </w:p>
        </w:tc>
      </w:tr>
      <w:tr w:rsidR="003F4F61" w:rsidRPr="00FC2E96" w14:paraId="52C5397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3D76A6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corresFaxNo</w:t>
            </w:r>
          </w:p>
        </w:tc>
        <w:tc>
          <w:tcPr>
            <w:tcW w:w="1700" w:type="dxa"/>
          </w:tcPr>
          <w:p w14:paraId="1A1AFAD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1816E89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1E6EAA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Fax No.</w:t>
            </w:r>
          </w:p>
        </w:tc>
      </w:tr>
      <w:tr w:rsidR="003F4F61" w:rsidRPr="00FC2E96" w14:paraId="3EA7618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33BB0C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corresEmailAddr</w:t>
            </w:r>
          </w:p>
        </w:tc>
        <w:tc>
          <w:tcPr>
            <w:tcW w:w="1700" w:type="dxa"/>
          </w:tcPr>
          <w:p w14:paraId="53F89A0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(100)</w:t>
            </w:r>
          </w:p>
        </w:tc>
        <w:tc>
          <w:tcPr>
            <w:tcW w:w="1276" w:type="dxa"/>
          </w:tcPr>
          <w:p w14:paraId="0338F3B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AEA03F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E-mail Address</w:t>
            </w:r>
          </w:p>
        </w:tc>
      </w:tr>
      <w:tr w:rsidR="003F4F61" w:rsidRPr="00FC2E96" w14:paraId="6E78C04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654F1A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becEdition</w:t>
            </w:r>
          </w:p>
        </w:tc>
        <w:tc>
          <w:tcPr>
            <w:tcW w:w="1700" w:type="dxa"/>
          </w:tcPr>
          <w:p w14:paraId="73C842D3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64B895B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85420B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BEC Edition</w:t>
            </w:r>
          </w:p>
        </w:tc>
      </w:tr>
      <w:tr w:rsidR="003F4F61" w:rsidRPr="00FC2E96" w14:paraId="428EFDF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975914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reaTitleId</w:t>
            </w:r>
          </w:p>
        </w:tc>
        <w:tc>
          <w:tcPr>
            <w:tcW w:w="1700" w:type="dxa"/>
          </w:tcPr>
          <w:p w14:paraId="1E52314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523908E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1180BF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REA Salutation, [1=Mr.,2=Miss,3=Ms.]</w:t>
            </w:r>
          </w:p>
        </w:tc>
      </w:tr>
      <w:tr w:rsidR="003F4F61" w:rsidRPr="00FC2E96" w14:paraId="686A5D6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2B17EF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reaEname</w:t>
            </w:r>
          </w:p>
        </w:tc>
        <w:tc>
          <w:tcPr>
            <w:tcW w:w="1700" w:type="dxa"/>
          </w:tcPr>
          <w:p w14:paraId="6E5F9C5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64FDD00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822C19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Electrical Discipline of Registered Engineer Qualifications</w:t>
            </w:r>
          </w:p>
        </w:tc>
      </w:tr>
      <w:tr w:rsidR="003F4F61" w:rsidRPr="00FC2E96" w14:paraId="42ED81A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38F243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reaCname</w:t>
            </w:r>
          </w:p>
        </w:tc>
        <w:tc>
          <w:tcPr>
            <w:tcW w:w="1700" w:type="dxa"/>
          </w:tcPr>
          <w:p w14:paraId="356C66D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76" w:type="dxa"/>
          </w:tcPr>
          <w:p w14:paraId="1AB1DCF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4768C3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Chinese Name</w:t>
            </w:r>
          </w:p>
        </w:tc>
      </w:tr>
      <w:tr w:rsidR="003F4F61" w:rsidRPr="00FC2E96" w14:paraId="1CAA990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C92D60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reaAddrLang</w:t>
            </w:r>
          </w:p>
        </w:tc>
        <w:tc>
          <w:tcPr>
            <w:tcW w:w="1700" w:type="dxa"/>
          </w:tcPr>
          <w:p w14:paraId="182AA564" w14:textId="71679478" w:rsidR="003F4F61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76" w:type="dxa"/>
          </w:tcPr>
          <w:p w14:paraId="371799B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F6FBCC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REA Correspondence Address Language, [E,C]</w:t>
            </w:r>
          </w:p>
        </w:tc>
      </w:tr>
      <w:tr w:rsidR="003F4F61" w:rsidRPr="00FC2E96" w14:paraId="33B1A48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7BC8C5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reaAddrFlat</w:t>
            </w:r>
          </w:p>
        </w:tc>
        <w:tc>
          <w:tcPr>
            <w:tcW w:w="1700" w:type="dxa"/>
          </w:tcPr>
          <w:p w14:paraId="77618CD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7464479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61BCDC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Room/Flat</w:t>
            </w:r>
          </w:p>
        </w:tc>
      </w:tr>
      <w:tr w:rsidR="003F4F61" w:rsidRPr="00FC2E96" w14:paraId="1E30D20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102B8F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reaAddrFloor</w:t>
            </w:r>
          </w:p>
        </w:tc>
        <w:tc>
          <w:tcPr>
            <w:tcW w:w="1700" w:type="dxa"/>
          </w:tcPr>
          <w:p w14:paraId="207E023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1D26E95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8D1A84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Floor</w:t>
            </w:r>
          </w:p>
        </w:tc>
      </w:tr>
      <w:tr w:rsidR="003F4F61" w:rsidRPr="00FC2E96" w14:paraId="4D37BBD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1F63FA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reaAddrBlock</w:t>
            </w:r>
          </w:p>
        </w:tc>
        <w:tc>
          <w:tcPr>
            <w:tcW w:w="1700" w:type="dxa"/>
          </w:tcPr>
          <w:p w14:paraId="6EF556E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76" w:type="dxa"/>
          </w:tcPr>
          <w:p w14:paraId="5513458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F5EA6F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Block</w:t>
            </w:r>
          </w:p>
        </w:tc>
      </w:tr>
      <w:tr w:rsidR="003F4F61" w:rsidRPr="00FC2E96" w14:paraId="7A8CA97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E2E728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reaAddrBldg</w:t>
            </w:r>
          </w:p>
        </w:tc>
        <w:tc>
          <w:tcPr>
            <w:tcW w:w="1700" w:type="dxa"/>
          </w:tcPr>
          <w:p w14:paraId="06ECD18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76" w:type="dxa"/>
          </w:tcPr>
          <w:p w14:paraId="462F074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537037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Building</w:t>
            </w:r>
          </w:p>
        </w:tc>
      </w:tr>
      <w:tr w:rsidR="003F4F61" w:rsidRPr="00FC2E96" w14:paraId="5E81F19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14D639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</w:t>
            </w:r>
          </w:p>
        </w:tc>
        <w:tc>
          <w:tcPr>
            <w:tcW w:w="1700" w:type="dxa"/>
          </w:tcPr>
          <w:p w14:paraId="10F358C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62A17C7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831EDF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3F4F61" w:rsidRPr="00FC2E96" w14:paraId="2B99270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A1E332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reaAddrStartNoAlpha</w:t>
            </w:r>
          </w:p>
        </w:tc>
        <w:tc>
          <w:tcPr>
            <w:tcW w:w="1700" w:type="dxa"/>
          </w:tcPr>
          <w:p w14:paraId="339D3E5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326CEA3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76227A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3F4F61" w:rsidRPr="00FC2E96" w14:paraId="5D7B0A5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D7B628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reaAddrEndNo</w:t>
            </w:r>
          </w:p>
        </w:tc>
        <w:tc>
          <w:tcPr>
            <w:tcW w:w="1700" w:type="dxa"/>
          </w:tcPr>
          <w:p w14:paraId="717FC23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4D4A846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EC66E1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3F4F61" w:rsidRPr="00FC2E96" w14:paraId="431AE85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448106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reaAddrEndNoAlpha</w:t>
            </w:r>
          </w:p>
        </w:tc>
        <w:tc>
          <w:tcPr>
            <w:tcW w:w="1700" w:type="dxa"/>
          </w:tcPr>
          <w:p w14:paraId="6BAA421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76" w:type="dxa"/>
          </w:tcPr>
          <w:p w14:paraId="7DB6642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92D8A2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3F4F61" w:rsidRPr="00FC2E96" w14:paraId="7ECFDB9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A50457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</w:t>
            </w:r>
          </w:p>
        </w:tc>
        <w:tc>
          <w:tcPr>
            <w:tcW w:w="1700" w:type="dxa"/>
          </w:tcPr>
          <w:p w14:paraId="7484F93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2C595B8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B18BB2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</w:t>
            </w:r>
          </w:p>
        </w:tc>
      </w:tr>
      <w:tr w:rsidR="003F4F61" w:rsidRPr="00FC2E96" w14:paraId="3AD4219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727502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reaAddrDistrictCd</w:t>
            </w:r>
          </w:p>
        </w:tc>
        <w:tc>
          <w:tcPr>
            <w:tcW w:w="1700" w:type="dxa"/>
          </w:tcPr>
          <w:p w14:paraId="0A3B83A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28354A3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F6D2FE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District</w:t>
            </w:r>
          </w:p>
        </w:tc>
      </w:tr>
      <w:tr w:rsidR="003F4F61" w:rsidRPr="00FC2E96" w14:paraId="679ED10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71961D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reaAddrAreaCd</w:t>
            </w:r>
          </w:p>
        </w:tc>
        <w:tc>
          <w:tcPr>
            <w:tcW w:w="1700" w:type="dxa"/>
          </w:tcPr>
          <w:p w14:paraId="23CA5F1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25AF29B6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BDFE69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Area English Chinese</w:t>
            </w:r>
          </w:p>
        </w:tc>
      </w:tr>
      <w:tr w:rsidR="003F4F61" w:rsidRPr="00FC2E96" w14:paraId="302F959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2C6CC8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reaTelNo</w:t>
            </w:r>
          </w:p>
        </w:tc>
        <w:tc>
          <w:tcPr>
            <w:tcW w:w="1700" w:type="dxa"/>
          </w:tcPr>
          <w:p w14:paraId="2FA0DA4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48E2354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9229EB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Telephone No.</w:t>
            </w:r>
          </w:p>
        </w:tc>
      </w:tr>
      <w:tr w:rsidR="003F4F61" w:rsidRPr="00FC2E96" w14:paraId="3CBD9B5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C8B9EA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reaFaxNo</w:t>
            </w:r>
          </w:p>
        </w:tc>
        <w:tc>
          <w:tcPr>
            <w:tcW w:w="1700" w:type="dxa"/>
          </w:tcPr>
          <w:p w14:paraId="03520E6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7DFEBBC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07612D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Fax</w:t>
            </w:r>
          </w:p>
        </w:tc>
      </w:tr>
      <w:tr w:rsidR="003F4F61" w:rsidRPr="00FC2E96" w14:paraId="04B4F4D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0FD659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reaEmailAddr</w:t>
            </w:r>
          </w:p>
        </w:tc>
        <w:tc>
          <w:tcPr>
            <w:tcW w:w="1700" w:type="dxa"/>
          </w:tcPr>
          <w:p w14:paraId="243058C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276" w:type="dxa"/>
          </w:tcPr>
          <w:p w14:paraId="6DC9D5B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318425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E-mail Address</w:t>
            </w:r>
          </w:p>
        </w:tc>
      </w:tr>
      <w:tr w:rsidR="003F4F61" w:rsidRPr="00FC2E96" w14:paraId="6C8B495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D22C19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reaRegNo</w:t>
            </w:r>
          </w:p>
        </w:tc>
        <w:tc>
          <w:tcPr>
            <w:tcW w:w="1700" w:type="dxa"/>
          </w:tcPr>
          <w:p w14:paraId="296988A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50AB935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13FED9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Registration No.</w:t>
            </w:r>
          </w:p>
        </w:tc>
      </w:tr>
      <w:tr w:rsidR="003F4F61" w:rsidRPr="00FC2E96" w14:paraId="41FB8E6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688ABD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reaExpiryDate</w:t>
            </w:r>
          </w:p>
        </w:tc>
        <w:tc>
          <w:tcPr>
            <w:tcW w:w="1700" w:type="dxa"/>
          </w:tcPr>
          <w:p w14:paraId="343594C0" w14:textId="2CB58E6E" w:rsidR="003F4F61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0698595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DA79B3F" w14:textId="1700FFB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Expiry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3F4F61" w:rsidRPr="00FC2E96" w14:paraId="3A48675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A9339C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receiveDate</w:t>
            </w:r>
          </w:p>
        </w:tc>
        <w:tc>
          <w:tcPr>
            <w:tcW w:w="1700" w:type="dxa"/>
          </w:tcPr>
          <w:p w14:paraId="2D1C1C6D" w14:textId="664F8395" w:rsidR="003F4F61" w:rsidRPr="00FC2E96" w:rsidRDefault="00FA473C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2A7B3D9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4F79CD5" w14:textId="1C5ECDC0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Receipt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3F4F61" w:rsidRPr="00FC2E96" w14:paraId="3448827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6B0D41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eesu</w:t>
            </w:r>
          </w:p>
        </w:tc>
        <w:tc>
          <w:tcPr>
            <w:tcW w:w="1700" w:type="dxa"/>
          </w:tcPr>
          <w:p w14:paraId="48C5304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Object</w:t>
            </w:r>
          </w:p>
        </w:tc>
        <w:tc>
          <w:tcPr>
            <w:tcW w:w="1276" w:type="dxa"/>
          </w:tcPr>
          <w:p w14:paraId="4FD9D6E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Required</w:t>
            </w:r>
          </w:p>
        </w:tc>
        <w:tc>
          <w:tcPr>
            <w:tcW w:w="2358" w:type="dxa"/>
          </w:tcPr>
          <w:p w14:paraId="731738B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eesu</w:t>
            </w:r>
          </w:p>
          <w:p w14:paraId="5CE7663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Request – Content– eesu</w:t>
            </w:r>
          </w:p>
        </w:tc>
      </w:tr>
    </w:tbl>
    <w:p w14:paraId="5CC254E4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263F8F1D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– Content– eesu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556026" w:rsidRPr="00FC2E96" w14:paraId="39E477E5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D8A5C68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0007DA5A" w14:textId="77777777" w:rsidR="00556026" w:rsidRPr="00591B8E" w:rsidRDefault="00556026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485056A2" w14:textId="77777777" w:rsidR="00556026" w:rsidRPr="00591B8E" w:rsidRDefault="00556026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4D185793" w14:textId="77777777" w:rsidR="00556026" w:rsidRPr="00591B8E" w:rsidRDefault="00556026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556026" w:rsidRPr="00FC2E96" w14:paraId="0A1959D5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CD86FB3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700" w:type="dxa"/>
          </w:tcPr>
          <w:p w14:paraId="6641E1E5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0883ED0E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829E3EA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556026" w:rsidRPr="00FC2E96" w14:paraId="3276EFE9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9980158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bldgType</w:t>
            </w:r>
          </w:p>
        </w:tc>
        <w:tc>
          <w:tcPr>
            <w:tcW w:w="1700" w:type="dxa"/>
          </w:tcPr>
          <w:p w14:paraId="277852F4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276" w:type="dxa"/>
          </w:tcPr>
          <w:p w14:paraId="4E132724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FD17B60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 of Building</w:t>
            </w:r>
          </w:p>
        </w:tc>
      </w:tr>
      <w:tr w:rsidR="00556026" w:rsidRPr="00FC2E96" w14:paraId="6E4F342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7DE95EA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bldgTypeOther</w:t>
            </w:r>
          </w:p>
        </w:tc>
        <w:tc>
          <w:tcPr>
            <w:tcW w:w="1700" w:type="dxa"/>
          </w:tcPr>
          <w:p w14:paraId="5129E46F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4F2D5987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9D07CC4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Type of Building Other</w:t>
            </w:r>
          </w:p>
        </w:tc>
      </w:tr>
      <w:tr w:rsidR="00556026" w:rsidRPr="00FC2E96" w14:paraId="3B9EE05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F91C5C4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</w:t>
            </w:r>
          </w:p>
        </w:tc>
        <w:tc>
          <w:tcPr>
            <w:tcW w:w="1700" w:type="dxa"/>
          </w:tcPr>
          <w:p w14:paraId="465CD030" w14:textId="02221620" w:rsidR="00556026" w:rsidRPr="00591B8E" w:rsidRDefault="00EE0160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76" w:type="dxa"/>
          </w:tcPr>
          <w:p w14:paraId="71AB8F23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2D2B245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 of Declaration by Registered Energy Assessor in Form EE1 / EE2 / EE3 / EE4 *</w:t>
            </w:r>
          </w:p>
          <w:p w14:paraId="5D9F196A" w14:textId="480DE685" w:rsidR="00D34667" w:rsidRPr="00591B8E" w:rsidRDefault="00D34667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(yyyyMMdd)</w:t>
            </w:r>
          </w:p>
        </w:tc>
      </w:tr>
      <w:tr w:rsidR="00556026" w:rsidRPr="00FC2E96" w14:paraId="248365B0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910FB23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prevSubNo</w:t>
            </w:r>
          </w:p>
        </w:tc>
        <w:tc>
          <w:tcPr>
            <w:tcW w:w="1700" w:type="dxa"/>
          </w:tcPr>
          <w:p w14:paraId="7B7F5AE2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String(100)</w:t>
            </w:r>
          </w:p>
        </w:tc>
        <w:tc>
          <w:tcPr>
            <w:tcW w:w="1276" w:type="dxa"/>
          </w:tcPr>
          <w:p w14:paraId="5FCE82E4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0804929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If EMSD’s reference no. for the form submitted before is known, please provide</w:t>
            </w:r>
          </w:p>
        </w:tc>
      </w:tr>
      <w:tr w:rsidR="00556026" w:rsidRPr="00FC2E96" w14:paraId="1D742C92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FE0E8D4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supersedePreviousForm</w:t>
            </w:r>
          </w:p>
        </w:tc>
        <w:tc>
          <w:tcPr>
            <w:tcW w:w="1700" w:type="dxa"/>
          </w:tcPr>
          <w:p w14:paraId="5250E954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05140CF7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D422436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this submission to supersede a form submitted before? (Please give a “</w:t>
            </w:r>
            <w:r w:rsidRPr="00FC2E96">
              <w:rPr>
                <w:rFonts w:ascii="Segoe UI Symbol" w:hAnsi="Segoe UI Symbol" w:cs="Segoe UI Symbol"/>
              </w:rPr>
              <w:t>✓</w:t>
            </w:r>
            <w:r w:rsidRPr="00591B8E">
              <w:rPr>
                <w:rFonts w:ascii="Times New Roman" w:hAnsi="Times New Roman" w:cs="Times New Roman"/>
              </w:rPr>
              <w:t>” in the appropriate box)</w:t>
            </w:r>
          </w:p>
        </w:tc>
      </w:tr>
      <w:tr w:rsidR="00556026" w:rsidRPr="00FC2E96" w14:paraId="677232D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CDEA7BF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dateOfDeclarationByReaInPreviousForm</w:t>
            </w:r>
          </w:p>
        </w:tc>
        <w:tc>
          <w:tcPr>
            <w:tcW w:w="1700" w:type="dxa"/>
          </w:tcPr>
          <w:p w14:paraId="54D60188" w14:textId="70B77C0D" w:rsidR="00556026" w:rsidRPr="00591B8E" w:rsidRDefault="00EE0160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76" w:type="dxa"/>
          </w:tcPr>
          <w:p w14:paraId="3105B29F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B19C44D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Otherwise, please provide the date of declaration by Registered Energy Assessor in the previous form:</w:t>
            </w:r>
          </w:p>
          <w:p w14:paraId="42A24D09" w14:textId="468C8049" w:rsidR="00D34667" w:rsidRPr="00591B8E" w:rsidRDefault="00D3466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(yyyyMMdd)</w:t>
            </w:r>
          </w:p>
        </w:tc>
      </w:tr>
      <w:tr w:rsidR="00556026" w:rsidRPr="00FC2E96" w14:paraId="09A7A4E2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315B435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consentBldgWorkMaptype</w:t>
            </w:r>
          </w:p>
        </w:tc>
        <w:tc>
          <w:tcPr>
            <w:tcW w:w="1700" w:type="dxa"/>
          </w:tcPr>
          <w:p w14:paraId="12AF1505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61C62A65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A554CC5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1 = plan </w:t>
            </w:r>
          </w:p>
          <w:p w14:paraId="056EE083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2 = map</w:t>
            </w:r>
          </w:p>
        </w:tc>
      </w:tr>
      <w:tr w:rsidR="00556026" w:rsidRPr="00FC2E96" w14:paraId="27F0B5BF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F6D3AC7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consentIssueDate</w:t>
            </w:r>
          </w:p>
        </w:tc>
        <w:tc>
          <w:tcPr>
            <w:tcW w:w="1700" w:type="dxa"/>
          </w:tcPr>
          <w:p w14:paraId="1C74EBD7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76" w:type="dxa"/>
          </w:tcPr>
          <w:p w14:paraId="4C886136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70620BF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Section B(a)</w:t>
            </w:r>
          </w:p>
          <w:p w14:paraId="312307D8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Issue date of “consent to the commencement of building works” (see note 5):</w:t>
            </w:r>
          </w:p>
        </w:tc>
      </w:tr>
      <w:tr w:rsidR="00556026" w:rsidRPr="00FC2E96" w14:paraId="6F08C7B3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87936C7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consentDocumentNoType</w:t>
            </w:r>
          </w:p>
        </w:tc>
        <w:tc>
          <w:tcPr>
            <w:tcW w:w="1700" w:type="dxa"/>
          </w:tcPr>
          <w:p w14:paraId="3D375AB1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0F9F0F72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4204567" w14:textId="1DCE44E6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Consent Document No. Type </w:t>
            </w:r>
          </w:p>
          <w:p w14:paraId="45137B13" w14:textId="77777777" w:rsidR="00556026" w:rsidRPr="00591B8E" w:rsidRDefault="00556026" w:rsidP="00781966">
            <w:pPr>
              <w:ind w:left="120" w:hangingChars="50" w:hanging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1 = Permit No. </w:t>
            </w:r>
          </w:p>
          <w:p w14:paraId="17656F02" w14:textId="77777777" w:rsidR="00556026" w:rsidRPr="00591B8E" w:rsidRDefault="00556026" w:rsidP="00781966">
            <w:pPr>
              <w:ind w:left="120" w:hangingChars="50" w:hanging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2 = =Reference No.  </w:t>
            </w:r>
          </w:p>
          <w:p w14:paraId="296050CE" w14:textId="77777777" w:rsidR="00556026" w:rsidRPr="00591B8E" w:rsidRDefault="00556026" w:rsidP="00781966">
            <w:pPr>
              <w:ind w:left="120" w:hangingChars="50" w:hanging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lastRenderedPageBreak/>
              <w:t>3 =  Contract No.</w:t>
            </w:r>
          </w:p>
        </w:tc>
      </w:tr>
      <w:tr w:rsidR="00556026" w:rsidRPr="00FC2E96" w14:paraId="0D572DA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EE20833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consentDocNo</w:t>
            </w:r>
          </w:p>
        </w:tc>
        <w:tc>
          <w:tcPr>
            <w:tcW w:w="1700" w:type="dxa"/>
          </w:tcPr>
          <w:p w14:paraId="00617535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35DA1C37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B793909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Section B(a)</w:t>
            </w:r>
          </w:p>
          <w:p w14:paraId="448DC1F8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Permit No. / Reference No. / Contract No.* of “consent to the commencement of building works”:</w:t>
            </w:r>
          </w:p>
        </w:tc>
      </w:tr>
      <w:tr w:rsidR="00556026" w:rsidRPr="00FC2E96" w14:paraId="100A09D9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47FEC82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commenceDateType</w:t>
            </w:r>
          </w:p>
        </w:tc>
        <w:tc>
          <w:tcPr>
            <w:tcW w:w="1700" w:type="dxa"/>
          </w:tcPr>
          <w:p w14:paraId="1AA12CF1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3445DABD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6E55F8C" w14:textId="77777777" w:rsidR="00556026" w:rsidRPr="00591B8E" w:rsidRDefault="00556026" w:rsidP="0078196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1=Anticipated</w:t>
            </w:r>
          </w:p>
          <w:p w14:paraId="588F645C" w14:textId="77777777" w:rsidR="00556026" w:rsidRPr="00591B8E" w:rsidRDefault="00556026" w:rsidP="0078196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2=Actual</w:t>
            </w:r>
          </w:p>
        </w:tc>
      </w:tr>
      <w:tr w:rsidR="00556026" w:rsidRPr="00FC2E96" w14:paraId="6EE8145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C2876F0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commenceDate</w:t>
            </w:r>
          </w:p>
        </w:tc>
        <w:tc>
          <w:tcPr>
            <w:tcW w:w="1700" w:type="dxa"/>
          </w:tcPr>
          <w:p w14:paraId="6767BC5D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String(10)</w:t>
            </w:r>
          </w:p>
        </w:tc>
        <w:tc>
          <w:tcPr>
            <w:tcW w:w="1276" w:type="dxa"/>
          </w:tcPr>
          <w:p w14:paraId="11B21A46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8A6A4C7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Section B(a)</w:t>
            </w:r>
          </w:p>
          <w:p w14:paraId="2C0C4CB9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Anticipated/Actual* construction commencement date (m/yyyy):</w:t>
            </w:r>
          </w:p>
        </w:tc>
      </w:tr>
      <w:tr w:rsidR="00556026" w:rsidRPr="00FC2E96" w14:paraId="0C5BD82C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8625F12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occupationDate</w:t>
            </w:r>
          </w:p>
        </w:tc>
        <w:tc>
          <w:tcPr>
            <w:tcW w:w="1700" w:type="dxa"/>
          </w:tcPr>
          <w:p w14:paraId="50E6185E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String(10)</w:t>
            </w:r>
          </w:p>
        </w:tc>
        <w:tc>
          <w:tcPr>
            <w:tcW w:w="1276" w:type="dxa"/>
          </w:tcPr>
          <w:p w14:paraId="2641BE65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331DFEA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Section B(a)</w:t>
            </w:r>
          </w:p>
          <w:p w14:paraId="6B67E8D3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Anticipated occupation approval date (m/yyyy):</w:t>
            </w:r>
          </w:p>
        </w:tc>
      </w:tr>
      <w:tr w:rsidR="00556026" w:rsidRPr="00FC2E96" w14:paraId="682BFF5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A80CAA7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consetBldgArea</w:t>
            </w:r>
          </w:p>
        </w:tc>
        <w:tc>
          <w:tcPr>
            <w:tcW w:w="1700" w:type="dxa"/>
          </w:tcPr>
          <w:p w14:paraId="79EB4B1F" w14:textId="77777777" w:rsidR="00556026" w:rsidRPr="00591B8E" w:rsidRDefault="00556026" w:rsidP="0078196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9"/>
                <w:szCs w:val="19"/>
              </w:rPr>
            </w:pPr>
            <w:r w:rsidRPr="00591B8E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276" w:type="dxa"/>
          </w:tcPr>
          <w:p w14:paraId="52ADD806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2455071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Total internal floor area of building EE1</w:t>
            </w:r>
          </w:p>
        </w:tc>
      </w:tr>
      <w:tr w:rsidR="00556026" w:rsidRPr="00FC2E96" w14:paraId="41AC16DE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AEF1227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exemptGrant</w:t>
            </w:r>
          </w:p>
        </w:tc>
        <w:tc>
          <w:tcPr>
            <w:tcW w:w="1700" w:type="dxa"/>
          </w:tcPr>
          <w:p w14:paraId="40985DCD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30535039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73970E1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Exemption previously granted by the Director of Electrical and Mechanic</w:t>
            </w:r>
          </w:p>
        </w:tc>
      </w:tr>
      <w:tr w:rsidR="00556026" w:rsidRPr="00FC2E96" w14:paraId="2056DAA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1F62628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exemptRefNo</w:t>
            </w:r>
          </w:p>
        </w:tc>
        <w:tc>
          <w:tcPr>
            <w:tcW w:w="1700" w:type="dxa"/>
          </w:tcPr>
          <w:p w14:paraId="5B228866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56D78FEA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6B8F334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Reference No.</w:t>
            </w:r>
          </w:p>
        </w:tc>
      </w:tr>
      <w:tr w:rsidR="00556026" w:rsidRPr="00FC2E96" w14:paraId="5BF7EE88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F0ED418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exemptDate</w:t>
            </w:r>
          </w:p>
        </w:tc>
        <w:tc>
          <w:tcPr>
            <w:tcW w:w="1700" w:type="dxa"/>
          </w:tcPr>
          <w:p w14:paraId="36EB62A1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7F338005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5C32F3B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Date(yyyyMMdd)</w:t>
            </w:r>
          </w:p>
        </w:tc>
      </w:tr>
      <w:tr w:rsidR="00556026" w:rsidRPr="00FC2E96" w14:paraId="2B60506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186BA3C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exemptInstallations</w:t>
            </w:r>
          </w:p>
        </w:tc>
        <w:tc>
          <w:tcPr>
            <w:tcW w:w="1700" w:type="dxa"/>
          </w:tcPr>
          <w:p w14:paraId="38A3800A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String(300)</w:t>
            </w:r>
          </w:p>
        </w:tc>
        <w:tc>
          <w:tcPr>
            <w:tcW w:w="1276" w:type="dxa"/>
          </w:tcPr>
          <w:p w14:paraId="7373DD37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EFA822A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Installation(s) exempted</w:t>
            </w:r>
          </w:p>
        </w:tc>
      </w:tr>
      <w:tr w:rsidR="00556026" w:rsidRPr="00FC2E96" w14:paraId="591D217D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8F9AD1A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chklistConsent</w:t>
            </w:r>
          </w:p>
        </w:tc>
        <w:tc>
          <w:tcPr>
            <w:tcW w:w="1700" w:type="dxa"/>
          </w:tcPr>
          <w:p w14:paraId="0D7299F0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0088375A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4C01CCA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ee1, section c checkbox 1</w:t>
            </w:r>
          </w:p>
        </w:tc>
      </w:tr>
      <w:tr w:rsidR="00556026" w:rsidRPr="00FC2E96" w14:paraId="4605D0A1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D9A8EE9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chklistLocMap</w:t>
            </w:r>
          </w:p>
        </w:tc>
        <w:tc>
          <w:tcPr>
            <w:tcW w:w="1700" w:type="dxa"/>
          </w:tcPr>
          <w:p w14:paraId="3D695AB5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0DC9B856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EB161E9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ee1, section c checkbox 2</w:t>
            </w:r>
          </w:p>
        </w:tc>
      </w:tr>
      <w:tr w:rsidR="00556026" w:rsidRPr="00FC2E96" w14:paraId="33D7FDCE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8219809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organizationEname</w:t>
            </w:r>
          </w:p>
        </w:tc>
        <w:tc>
          <w:tcPr>
            <w:tcW w:w="1700" w:type="dxa"/>
          </w:tcPr>
          <w:p w14:paraId="6BD29285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084BDED2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1AFE458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Organization Name of Responsible Person# ENG</w:t>
            </w:r>
          </w:p>
        </w:tc>
      </w:tr>
      <w:tr w:rsidR="00556026" w:rsidRPr="00FC2E96" w14:paraId="7983D1D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03088A7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organizationCname</w:t>
            </w:r>
          </w:p>
        </w:tc>
        <w:tc>
          <w:tcPr>
            <w:tcW w:w="1700" w:type="dxa"/>
          </w:tcPr>
          <w:p w14:paraId="60F726B6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04950F3B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575F6A4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Organization Name of Responsible Person# CHI</w:t>
            </w:r>
          </w:p>
        </w:tc>
      </w:tr>
      <w:tr w:rsidR="00556026" w:rsidRPr="00FC2E96" w14:paraId="65DC14D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116CE6C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organizationResEname</w:t>
            </w:r>
          </w:p>
        </w:tc>
        <w:tc>
          <w:tcPr>
            <w:tcW w:w="1700" w:type="dxa"/>
          </w:tcPr>
          <w:p w14:paraId="72F9D57B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757FBE20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0ADC7F0" w14:textId="77777777" w:rsidR="00556026" w:rsidRPr="00591B8E" w:rsidRDefault="00556026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Name of Responsible Person' Representative# ENG</w:t>
            </w:r>
          </w:p>
        </w:tc>
      </w:tr>
      <w:tr w:rsidR="00556026" w:rsidRPr="00FC2E96" w14:paraId="7C200B77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71816A1" w14:textId="77777777" w:rsidR="00556026" w:rsidRPr="00591B8E" w:rsidRDefault="00556026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organizationResCname</w:t>
            </w:r>
          </w:p>
        </w:tc>
        <w:tc>
          <w:tcPr>
            <w:tcW w:w="1700" w:type="dxa"/>
          </w:tcPr>
          <w:p w14:paraId="022903DF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7A862C45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85D3DFF" w14:textId="77777777" w:rsidR="00556026" w:rsidRPr="00591B8E" w:rsidRDefault="00556026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section c Name of </w:t>
            </w:r>
            <w:r w:rsidRPr="00591B8E">
              <w:rPr>
                <w:rFonts w:ascii="Times New Roman" w:hAnsi="Times New Roman" w:cs="Times New Roman"/>
              </w:rPr>
              <w:lastRenderedPageBreak/>
              <w:t>Responsible Person' Representative# CHI</w:t>
            </w:r>
          </w:p>
        </w:tc>
      </w:tr>
    </w:tbl>
    <w:p w14:paraId="7ACF759A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03DF7C93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3F4F61" w:rsidRPr="00FC2E96" w14:paraId="6E500F3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BACEF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2CA2E972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0E27CBB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0BD7BBE6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0BA3972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6594B5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2406911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AF8CEB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61EEE2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3F4F61" w:rsidRPr="00FC2E96" w14:paraId="108B0D1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E9869C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22DDDC4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34593058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CA0668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3F4F61" w:rsidRPr="00FC2E96" w14:paraId="472D35C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82B58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4E79D08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241D3D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26992B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2C747326" w14:textId="77777777" w:rsidR="003F4F61" w:rsidRPr="00FC2E96" w:rsidRDefault="003F4F61" w:rsidP="003F4F61">
      <w:pPr>
        <w:rPr>
          <w:rFonts w:ascii="Times New Roman" w:hAnsi="Times New Roman" w:cs="Times New Roman"/>
          <w:b/>
        </w:rPr>
      </w:pPr>
    </w:p>
    <w:p w14:paraId="0A725592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3F4F61" w:rsidRPr="00FC2E96" w14:paraId="169DD51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49709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F70632A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598F8BB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88AF9CC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27C45EC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05706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2BB537F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22FF84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555CDC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3F4F61" w:rsidRPr="00FC2E96" w14:paraId="1385287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73D79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7E21E47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75477130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0CE404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3F4F61" w:rsidRPr="00FC2E96" w14:paraId="2885967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6EC91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1325E32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F8840FC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931DA0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27E9D987" w14:textId="77777777" w:rsidR="003F4F61" w:rsidRPr="00FC2E96" w:rsidRDefault="003F4F61" w:rsidP="003F4F61">
      <w:pPr>
        <w:rPr>
          <w:rFonts w:ascii="Times New Roman" w:hAnsi="Times New Roman" w:cs="Times New Roman"/>
          <w:b/>
        </w:rPr>
      </w:pPr>
    </w:p>
    <w:p w14:paraId="514ACD69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67"/>
        <w:gridCol w:w="1643"/>
        <w:gridCol w:w="6006"/>
      </w:tblGrid>
      <w:tr w:rsidR="003F4F61" w:rsidRPr="00FC2E96" w14:paraId="29177DF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3DB705E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43" w:type="dxa"/>
          </w:tcPr>
          <w:p w14:paraId="316ADADE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006" w:type="dxa"/>
          </w:tcPr>
          <w:p w14:paraId="6B5B4FF6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3F4F61" w:rsidRPr="00FC2E96" w14:paraId="4A77C09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54922DD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1643" w:type="dxa"/>
          </w:tcPr>
          <w:p w14:paraId="61CB247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6006" w:type="dxa"/>
          </w:tcPr>
          <w:p w14:paraId="4943D60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</w:tr>
      <w:tr w:rsidR="003F4F61" w:rsidRPr="00FC2E96" w14:paraId="49B0AF0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6F240ABD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1643" w:type="dxa"/>
          </w:tcPr>
          <w:p w14:paraId="54BCE31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6006" w:type="dxa"/>
          </w:tcPr>
          <w:p w14:paraId="6D6152C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is null - (parameter name)</w:t>
            </w:r>
          </w:p>
        </w:tc>
      </w:tr>
      <w:tr w:rsidR="003F4F61" w:rsidRPr="00FC2E96" w14:paraId="713AC38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A383FCB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1643" w:type="dxa"/>
          </w:tcPr>
          <w:p w14:paraId="7AF41FD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Already exists.</w:t>
            </w:r>
          </w:p>
        </w:tc>
        <w:tc>
          <w:tcPr>
            <w:tcW w:w="6006" w:type="dxa"/>
          </w:tcPr>
          <w:p w14:paraId="0275834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already exists - (parameter name)</w:t>
            </w:r>
          </w:p>
        </w:tc>
      </w:tr>
      <w:tr w:rsidR="003F4F61" w:rsidRPr="00FC2E96" w14:paraId="5F6C026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766B6EAD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1643" w:type="dxa"/>
          </w:tcPr>
          <w:p w14:paraId="1281DDF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6006" w:type="dxa"/>
          </w:tcPr>
          <w:p w14:paraId="1B2CC444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1F722A64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79D0EEF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3F4F61" w:rsidRPr="00FC2E96" w14:paraId="01A5541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DA5C5C5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1643" w:type="dxa"/>
          </w:tcPr>
          <w:p w14:paraId="6BA0FCE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6006" w:type="dxa"/>
          </w:tcPr>
          <w:p w14:paraId="1A13A1DC" w14:textId="77777777" w:rsidR="003F4F61" w:rsidRPr="00FC2E96" w:rsidRDefault="003F4F61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7E352A58" w14:textId="77777777" w:rsidR="003F4F61" w:rsidRPr="00FC2E96" w:rsidRDefault="003F4F61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58A65F5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3F4F61" w:rsidRPr="00FC2E96" w14:paraId="76A82A6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3E98DADD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D40001</w:t>
            </w:r>
          </w:p>
        </w:tc>
        <w:tc>
          <w:tcPr>
            <w:tcW w:w="1643" w:type="dxa"/>
          </w:tcPr>
          <w:p w14:paraId="09113392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Form Validation</w:t>
            </w:r>
          </w:p>
        </w:tc>
        <w:tc>
          <w:tcPr>
            <w:tcW w:w="6006" w:type="dxa"/>
          </w:tcPr>
          <w:p w14:paraId="73F41A7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not found - (parameter name)</w:t>
            </w:r>
          </w:p>
        </w:tc>
      </w:tr>
      <w:tr w:rsidR="003F4F61" w:rsidRPr="00FC2E96" w14:paraId="2AF51F8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2C70D10C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D90000</w:t>
            </w:r>
          </w:p>
        </w:tc>
        <w:tc>
          <w:tcPr>
            <w:tcW w:w="1643" w:type="dxa"/>
          </w:tcPr>
          <w:p w14:paraId="7F10826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6006" w:type="dxa"/>
          </w:tcPr>
          <w:p w14:paraId="3767FA2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Runtime Exception.</w:t>
            </w:r>
          </w:p>
        </w:tc>
      </w:tr>
    </w:tbl>
    <w:p w14:paraId="18C885EC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5FC66176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5245CD18" w14:textId="77777777" w:rsidTr="00135E66">
        <w:tc>
          <w:tcPr>
            <w:tcW w:w="15388" w:type="dxa"/>
          </w:tcPr>
          <w:p w14:paraId="5895C495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04A3645F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0B4E34A1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5AD9EBEE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</w:p>
    <w:p w14:paraId="753CFDF9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br/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532E6C33" w14:textId="77777777" w:rsidTr="00135E66">
        <w:tc>
          <w:tcPr>
            <w:tcW w:w="15388" w:type="dxa"/>
          </w:tcPr>
          <w:p w14:paraId="36DD4CAA" w14:textId="77777777" w:rsidR="00624851" w:rsidRPr="00591B8E" w:rsidRDefault="00624851" w:rsidP="00624851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{</w:t>
            </w:r>
          </w:p>
          <w:p w14:paraId="62D2F930" w14:textId="77777777" w:rsidR="00624851" w:rsidRPr="00591B8E" w:rsidRDefault="00624851" w:rsidP="00624851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 “applicationNo”: “EE10000001”,</w:t>
            </w:r>
          </w:p>
          <w:p w14:paraId="52AE81B3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“bldgEname”: “”,</w:t>
            </w:r>
          </w:p>
          <w:p w14:paraId="0BB29303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“bldgCname”: “”,</w:t>
            </w:r>
          </w:p>
          <w:p w14:paraId="5CBE8B8B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“startNo”: 1</w:t>
            </w:r>
          </w:p>
          <w:p w14:paraId="14FC28D8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“startNoAlpha”: “”,</w:t>
            </w:r>
          </w:p>
          <w:p w14:paraId="28B795AD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“endNo”: 1,</w:t>
            </w:r>
          </w:p>
          <w:p w14:paraId="25F5D1F6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“endNoAlpha”:””,</w:t>
            </w:r>
          </w:p>
          <w:p w14:paraId="6284821D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“stEname”: “”,</w:t>
            </w:r>
          </w:p>
          <w:p w14:paraId="108071C6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“stCname”: “”,</w:t>
            </w:r>
          </w:p>
          <w:p w14:paraId="2A99673D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“districtCd”: “”,</w:t>
            </w:r>
          </w:p>
          <w:p w14:paraId="5A1A4C60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“areaCd”: 1,</w:t>
            </w:r>
          </w:p>
          <w:p w14:paraId="3DF0E813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“lotNo”: “”,</w:t>
            </w:r>
          </w:p>
          <w:p w14:paraId="5E03FBA4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“compBecEdition”: “”,</w:t>
            </w:r>
          </w:p>
          <w:p w14:paraId="59D99B24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“compEname”: “”,</w:t>
            </w:r>
          </w:p>
          <w:p w14:paraId="0C21A8BF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“compCname”: “”,</w:t>
            </w:r>
          </w:p>
          <w:p w14:paraId="025353C0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“represenTitleId”: 1, </w:t>
            </w:r>
          </w:p>
          <w:p w14:paraId="51C08E3E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“represenEname”: “”,</w:t>
            </w:r>
          </w:p>
          <w:p w14:paraId="631DC1C8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“represenCname”: “”,</w:t>
            </w:r>
          </w:p>
          <w:p w14:paraId="079FFDA9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“represenPost”: “”,</w:t>
            </w:r>
          </w:p>
          <w:p w14:paraId="1FD2F45E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“corresAddrLang”: “”,</w:t>
            </w:r>
          </w:p>
          <w:p w14:paraId="7AF587EC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“corresAddrFlat”: “”,</w:t>
            </w:r>
          </w:p>
          <w:p w14:paraId="386C5767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“corresAddrFloor”: “”,</w:t>
            </w:r>
          </w:p>
          <w:p w14:paraId="2F61EF33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“corresAddrBlock”: “”,</w:t>
            </w:r>
          </w:p>
          <w:p w14:paraId="5B2236C4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“corresAddrBldg”: “”,</w:t>
            </w:r>
          </w:p>
          <w:p w14:paraId="4A9BE2BB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“corresAddrStartNo”: 1, </w:t>
            </w:r>
          </w:p>
          <w:p w14:paraId="5955FE7E" w14:textId="77777777" w:rsidR="00624851" w:rsidRPr="00591B8E" w:rsidRDefault="00624851" w:rsidP="00624851">
            <w:pPr>
              <w:autoSpaceDE w:val="0"/>
              <w:autoSpaceDN w:val="0"/>
              <w:adjustRightInd w:val="0"/>
              <w:ind w:firstLineChars="100" w:firstLine="240"/>
              <w:rPr>
                <w:rFonts w:ascii="Times New Roman" w:eastAsia="NSimSun" w:hAnsi="Times New Roman" w:cs="Times New Roman"/>
                <w:kern w:val="0"/>
                <w:sz w:val="19"/>
                <w:szCs w:val="19"/>
              </w:rPr>
            </w:pPr>
            <w:r w:rsidRPr="00591B8E">
              <w:rPr>
                <w:rFonts w:ascii="Times New Roman" w:hAnsi="Times New Roman" w:cs="Times New Roman"/>
              </w:rPr>
              <w:t>“corresAddrStartNoAlpha”: “”,</w:t>
            </w:r>
          </w:p>
          <w:p w14:paraId="53110A74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“corresAddrEndNo”: 1,</w:t>
            </w:r>
          </w:p>
          <w:p w14:paraId="4FCAE672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“corresAddrEndNoAlpha”: “”,</w:t>
            </w:r>
          </w:p>
          <w:p w14:paraId="35F7893E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“corresAddrSt”: “”,</w:t>
            </w:r>
          </w:p>
          <w:p w14:paraId="7458E397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“corresAddrDistrictCd”: “”,</w:t>
            </w:r>
          </w:p>
          <w:p w14:paraId="1120106B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“corresAddrAreaCd”:1,</w:t>
            </w:r>
          </w:p>
          <w:p w14:paraId="16229664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“corresTelNo”: “”,</w:t>
            </w:r>
          </w:p>
          <w:p w14:paraId="47F032AD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“corresFaxNo”: “”,</w:t>
            </w:r>
          </w:p>
          <w:p w14:paraId="64D4E11A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“corresEmailAddr”: “”,</w:t>
            </w:r>
          </w:p>
          <w:p w14:paraId="55CC7C82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“becEdition”: “”,</w:t>
            </w:r>
          </w:p>
          <w:p w14:paraId="20D16DCE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“reaTitleId”: 1,</w:t>
            </w:r>
          </w:p>
          <w:p w14:paraId="1D6E44DD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“reaEname”: “”,</w:t>
            </w:r>
          </w:p>
          <w:p w14:paraId="2A54A1A3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“reaCname”: “”,</w:t>
            </w:r>
          </w:p>
          <w:p w14:paraId="0BC9AB68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“reaAddrLang”: “”,</w:t>
            </w:r>
          </w:p>
          <w:p w14:paraId="52C1694E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“reaAddrFlat”: “”,</w:t>
            </w:r>
          </w:p>
          <w:p w14:paraId="60F1BBD6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“reaAddrFloor”: “”,</w:t>
            </w:r>
          </w:p>
          <w:p w14:paraId="34BFED2A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“reaAddrBlock”: “”,</w:t>
            </w:r>
          </w:p>
          <w:p w14:paraId="41FA37BA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“reaAddrBldg”: “”,</w:t>
            </w:r>
          </w:p>
          <w:p w14:paraId="3738C1BF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“reaAddrStartNo”: 1,</w:t>
            </w:r>
          </w:p>
          <w:p w14:paraId="176D9ACD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“reaAddrStartNoAlpha”: “”,</w:t>
            </w:r>
          </w:p>
          <w:p w14:paraId="62D858DA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“reaAddrEndNo”: 0,</w:t>
            </w:r>
          </w:p>
          <w:p w14:paraId="20D58DBF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“reaAddrEndNoAlpha”: “”,</w:t>
            </w:r>
          </w:p>
          <w:p w14:paraId="3BAB971A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“reaAddrSt”: “”,</w:t>
            </w:r>
          </w:p>
          <w:p w14:paraId="40D09B8F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“reaAddrDistrictCd”: “”,</w:t>
            </w:r>
          </w:p>
          <w:p w14:paraId="1DEC91FF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“reaAddrAreaCd”: 1,</w:t>
            </w:r>
          </w:p>
          <w:p w14:paraId="17A99D56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“reaTelNo”: “”,</w:t>
            </w:r>
          </w:p>
          <w:p w14:paraId="61059A79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“reaFaxNo”: “”,</w:t>
            </w:r>
          </w:p>
          <w:p w14:paraId="2F03F092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“reaEmailAddr”: “”,</w:t>
            </w:r>
          </w:p>
          <w:p w14:paraId="4530D7FF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“reaRegNo”: “”,</w:t>
            </w:r>
          </w:p>
          <w:p w14:paraId="7DDB2BFF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“reaExpiryDate”: “20100101”,</w:t>
            </w:r>
          </w:p>
          <w:p w14:paraId="5C33D816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“receiveDate” : “20100101”,</w:t>
            </w:r>
          </w:p>
          <w:p w14:paraId="4BF5A6F9" w14:textId="77777777" w:rsidR="00624851" w:rsidRPr="00591B8E" w:rsidRDefault="00624851" w:rsidP="00624851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“eesu”: </w:t>
            </w:r>
          </w:p>
          <w:p w14:paraId="2A137646" w14:textId="77777777" w:rsidR="00624851" w:rsidRPr="00591B8E" w:rsidRDefault="00624851" w:rsidP="00624851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{</w:t>
            </w:r>
          </w:p>
          <w:p w14:paraId="47AD30C6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“applicationNo”: “111”,</w:t>
            </w:r>
          </w:p>
          <w:p w14:paraId="5A34F17F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“bldgType”: 1,</w:t>
            </w:r>
          </w:p>
          <w:p w14:paraId="3C217F9C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“bldgTypeOther”: “”,</w:t>
            </w:r>
          </w:p>
          <w:p w14:paraId="6C2961C8" w14:textId="0D35F271" w:rsidR="00624851" w:rsidRPr="00591B8E" w:rsidRDefault="00624851" w:rsidP="00624851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“dateOfDeclarationByRea”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：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“</w:t>
            </w:r>
            <w:r w:rsidR="005138F2" w:rsidRPr="00591B8E">
              <w:rPr>
                <w:rFonts w:ascii="Times New Roman" w:hAnsi="Times New Roman" w:cs="Times New Roman"/>
              </w:rPr>
              <w:t>20100101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”,</w:t>
            </w:r>
          </w:p>
          <w:p w14:paraId="0A9914E5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“prevSubNo”: “”,</w:t>
            </w:r>
          </w:p>
          <w:p w14:paraId="2DC34393" w14:textId="77777777" w:rsidR="00624851" w:rsidRPr="00591B8E" w:rsidRDefault="00624851" w:rsidP="00624851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“supersedePreviousForm”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：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“1”,</w:t>
            </w:r>
          </w:p>
          <w:p w14:paraId="37042297" w14:textId="69A28615" w:rsidR="00624851" w:rsidRPr="00591B8E" w:rsidRDefault="00624851" w:rsidP="00624851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“dateOfDeclarationByReaInPreviousForm” 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：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“</w:t>
            </w:r>
            <w:r w:rsidR="005138F2" w:rsidRPr="00591B8E">
              <w:rPr>
                <w:rFonts w:ascii="Times New Roman" w:hAnsi="Times New Roman" w:cs="Times New Roman"/>
              </w:rPr>
              <w:t>20100101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”,</w:t>
            </w:r>
          </w:p>
          <w:p w14:paraId="34AFB992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“consentBldgWorkMaptype”: “”,</w:t>
            </w:r>
          </w:p>
          <w:p w14:paraId="546EF127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“consentIssueDate”:”20100101”,</w:t>
            </w:r>
          </w:p>
          <w:p w14:paraId="3F263A36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“consentDocumentNoType”:”1”,</w:t>
            </w:r>
          </w:p>
          <w:p w14:paraId="389409AD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“consentDocNo”: “”,</w:t>
            </w:r>
          </w:p>
          <w:p w14:paraId="22440672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“commenceDateType”: “”,</w:t>
            </w:r>
          </w:p>
          <w:p w14:paraId="26B7F9AA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“commenceDate”: “”,</w:t>
            </w:r>
          </w:p>
          <w:p w14:paraId="7AF1B5B6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“occupationDate”:””,</w:t>
            </w:r>
          </w:p>
          <w:p w14:paraId="25D507D9" w14:textId="77777777" w:rsidR="00624851" w:rsidRPr="00591B8E" w:rsidRDefault="00624851" w:rsidP="00624851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“</w:t>
            </w:r>
            <w:r w:rsidRPr="00591B8E">
              <w:rPr>
                <w:rFonts w:ascii="Times New Roman" w:hAnsi="Times New Roman" w:cs="Times New Roman"/>
              </w:rPr>
              <w:t>consetBldgArea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”:100.00,</w:t>
            </w:r>
          </w:p>
          <w:p w14:paraId="789AC5B4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“exemptGrant”: “”,</w:t>
            </w:r>
          </w:p>
          <w:p w14:paraId="649F7B3B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“exemptRefNo”: “”,</w:t>
            </w:r>
          </w:p>
          <w:p w14:paraId="5547758D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“exemptDate”: “20100101”,</w:t>
            </w:r>
          </w:p>
          <w:p w14:paraId="31758A60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“exemptInstallations”: “”,</w:t>
            </w:r>
          </w:p>
          <w:p w14:paraId="054A4AC9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“chklistConsent”: “”,</w:t>
            </w:r>
          </w:p>
          <w:p w14:paraId="0E23C68E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“chklistLocMap”: “”,</w:t>
            </w:r>
          </w:p>
          <w:p w14:paraId="0D84FEA5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“organizationEname”:””,</w:t>
            </w:r>
          </w:p>
          <w:p w14:paraId="4229B73D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“organizationCname”:””,</w:t>
            </w:r>
          </w:p>
          <w:p w14:paraId="55677AF2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“organizationResEname”:””,</w:t>
            </w:r>
          </w:p>
          <w:p w14:paraId="7DE4834E" w14:textId="77777777" w:rsidR="00624851" w:rsidRPr="00591B8E" w:rsidRDefault="00624851" w:rsidP="00624851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“organizationResCname”:””</w:t>
            </w:r>
          </w:p>
          <w:p w14:paraId="428E4F08" w14:textId="77777777" w:rsidR="00624851" w:rsidRPr="00591B8E" w:rsidRDefault="00624851" w:rsidP="00624851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  <w:p w14:paraId="3F4EF589" w14:textId="4F0BA384" w:rsidR="003F4F61" w:rsidRPr="00FC2E96" w:rsidRDefault="00624851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</w:tc>
      </w:tr>
    </w:tbl>
    <w:p w14:paraId="36F9BBCA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</w:p>
    <w:p w14:paraId="25A6175D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</w:p>
    <w:p w14:paraId="6FDB2299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388C2F12" w14:textId="77777777" w:rsidTr="00135E66">
        <w:tc>
          <w:tcPr>
            <w:tcW w:w="15388" w:type="dxa"/>
          </w:tcPr>
          <w:p w14:paraId="44CB434A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44E14387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10E85D20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3D494840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3F659EDC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74F69483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70143EC7" w14:textId="3FB2A3F3" w:rsidR="003F4F61" w:rsidRPr="00FC2E96" w:rsidRDefault="00886F57" w:rsidP="0008782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55" w:name="_Toc87524236"/>
      <w:bookmarkStart w:id="456" w:name="_Toc96933936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Create Attachment</w:t>
      </w:r>
      <w:bookmarkEnd w:id="455"/>
      <w:bookmarkEnd w:id="456"/>
    </w:p>
    <w:p w14:paraId="53B95B31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7"/>
        <w:gridCol w:w="7359"/>
      </w:tblGrid>
      <w:tr w:rsidR="003F4F61" w:rsidRPr="00FC2E96" w14:paraId="0F9DDF4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EC4D3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6C5B8F8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24668F0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8B40F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1747467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the attachment to backend</w:t>
            </w:r>
          </w:p>
        </w:tc>
      </w:tr>
      <w:tr w:rsidR="003F4F61" w:rsidRPr="00FC2E96" w14:paraId="7B8ADC8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D89026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5C2E694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&lt;Backend_Service_Domain&gt;/{Version}/EE1/CreateAttachment</w:t>
            </w:r>
          </w:p>
        </w:tc>
      </w:tr>
      <w:tr w:rsidR="003F4F61" w:rsidRPr="00FC2E96" w14:paraId="62313A0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3A34C8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6907902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3F4F61" w:rsidRPr="00FC2E96" w14:paraId="2FBEA87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58BD192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2FF39C4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3F4F61" w:rsidRPr="00FC2E96" w14:paraId="50097E3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515C7B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0C55BB9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validate the application data before submission.</w:t>
            </w:r>
          </w:p>
        </w:tc>
      </w:tr>
    </w:tbl>
    <w:p w14:paraId="173B19CF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5159E547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3F4F61" w:rsidRPr="00FC2E96" w14:paraId="70ADF9C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BDAEC9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7E70E4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61B17DA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86EE0AD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2AA4C93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552D13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27AF18A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350B375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A01303F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3F4F61" w:rsidRPr="00FC2E96" w14:paraId="7D64226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C7214A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0854C81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78DA4C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FF8230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3F4F61" w:rsidRPr="00FC2E96" w14:paraId="1D7B0F7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897E80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06C6B25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FB3A1A6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94D171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150D20E0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33B2E048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3F4F61" w:rsidRPr="00FC2E96" w14:paraId="3FD7F98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52F8C1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3A1DF2B5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29F4E77E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3361892B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4071E0E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8CB81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408004FB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A4BDFD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BD7CA20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6BCCD481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2C013E9E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22"/>
        <w:gridCol w:w="914"/>
        <w:gridCol w:w="1404"/>
        <w:gridCol w:w="4476"/>
      </w:tblGrid>
      <w:tr w:rsidR="003F4F61" w:rsidRPr="00FC2E96" w14:paraId="2AD15282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6CC00A6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6" w:type="dxa"/>
          </w:tcPr>
          <w:p w14:paraId="1B41C490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5" w:type="dxa"/>
          </w:tcPr>
          <w:p w14:paraId="451E7D23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301" w:type="dxa"/>
          </w:tcPr>
          <w:p w14:paraId="3DB383BA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73BDD39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3B571A32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6" w:type="dxa"/>
          </w:tcPr>
          <w:p w14:paraId="1794C94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41F99B5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1FC8C1C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  <w:tr w:rsidR="003F4F61" w:rsidRPr="00FC2E96" w14:paraId="3612FD4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546B36D3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fileName</w:t>
            </w:r>
          </w:p>
        </w:tc>
        <w:tc>
          <w:tcPr>
            <w:tcW w:w="956" w:type="dxa"/>
          </w:tcPr>
          <w:p w14:paraId="302316F1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4D33F0A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5CA4B725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kern w:val="0"/>
                <w:szCs w:val="24"/>
              </w:rPr>
              <w:t>File name with extension of the attachment</w:t>
            </w:r>
          </w:p>
        </w:tc>
      </w:tr>
      <w:tr w:rsidR="003F4F61" w:rsidRPr="00FC2E96" w14:paraId="75119C7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18B69C8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shaFileChecksum</w:t>
            </w:r>
          </w:p>
        </w:tc>
        <w:tc>
          <w:tcPr>
            <w:tcW w:w="956" w:type="dxa"/>
          </w:tcPr>
          <w:p w14:paraId="2C65E11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5B791B7A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501FF54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SHA file checksum of the attachment</w:t>
            </w:r>
          </w:p>
        </w:tc>
      </w:tr>
      <w:tr w:rsidR="003F4F61" w:rsidRPr="00FC2E96" w14:paraId="5AA52DB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3FABEB0D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956" w:type="dxa"/>
          </w:tcPr>
          <w:p w14:paraId="4165348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629DF577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60DEB3D0" w14:textId="22BDB85E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type of the attachment</w:t>
            </w: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br/>
            </w:r>
            <w:r w:rsidR="00932243" w:rsidRPr="00916947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1090D0B0" wp14:editId="1EA2A4EA">
                  <wp:extent cx="2698750" cy="1511731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6" cy="152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F61" w:rsidRPr="00FC2E96" w14:paraId="6C0861B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0DD8C38B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fileContent</w:t>
            </w:r>
          </w:p>
        </w:tc>
        <w:tc>
          <w:tcPr>
            <w:tcW w:w="956" w:type="dxa"/>
          </w:tcPr>
          <w:p w14:paraId="4FD2661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55A35BD8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77073EFD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Base64 encoded content of the attachment</w:t>
            </w:r>
          </w:p>
        </w:tc>
      </w:tr>
      <w:tr w:rsidR="003F4F61" w:rsidRPr="00FC2E96" w14:paraId="6172056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899F31D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description</w:t>
            </w:r>
          </w:p>
        </w:tc>
        <w:tc>
          <w:tcPr>
            <w:tcW w:w="956" w:type="dxa"/>
          </w:tcPr>
          <w:p w14:paraId="65107194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String</w:t>
            </w:r>
          </w:p>
        </w:tc>
        <w:tc>
          <w:tcPr>
            <w:tcW w:w="1465" w:type="dxa"/>
          </w:tcPr>
          <w:p w14:paraId="42E236FF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7B64B49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Description of attachment</w:t>
            </w:r>
          </w:p>
        </w:tc>
      </w:tr>
    </w:tbl>
    <w:p w14:paraId="6E4587B2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7C73A49B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3F4F61" w:rsidRPr="00FC2E96" w14:paraId="3693736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7ED2B4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B664218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2D02728E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51F17146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F61" w:rsidRPr="00FC2E96" w14:paraId="6E093FF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BF229D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txID</w:t>
            </w:r>
          </w:p>
        </w:tc>
        <w:tc>
          <w:tcPr>
            <w:tcW w:w="1134" w:type="dxa"/>
          </w:tcPr>
          <w:p w14:paraId="2C9FC5F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87A61E9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A0ADE9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3F4F61" w:rsidRPr="00FC2E96" w14:paraId="6353DF7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E8822E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39D7249C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0DA43EEE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10EE429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3F4F61" w:rsidRPr="00FC2E96" w14:paraId="7309628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B0F20F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5642FFC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35AE5A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128531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4A1539C5" w14:textId="77777777" w:rsidR="003F4F61" w:rsidRPr="00FC2E96" w:rsidRDefault="003F4F61" w:rsidP="003F4F61">
      <w:pPr>
        <w:rPr>
          <w:rFonts w:ascii="Times New Roman" w:hAnsi="Times New Roman" w:cs="Times New Roman"/>
          <w:b/>
        </w:rPr>
      </w:pPr>
    </w:p>
    <w:p w14:paraId="2B560FE9" w14:textId="77777777" w:rsidR="003F4F61" w:rsidRPr="00FC2E96" w:rsidRDefault="003F4F61" w:rsidP="003F4F61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3F4F61" w:rsidRPr="00FC2E96" w14:paraId="171E557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FAD3337" w14:textId="77777777" w:rsidR="003F4F61" w:rsidRPr="00FC2E96" w:rsidRDefault="003F4F61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52928917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5AA21577" w14:textId="77777777" w:rsidR="003F4F61" w:rsidRPr="00FC2E96" w:rsidRDefault="003F4F61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3F4F61" w:rsidRPr="00FC2E96" w14:paraId="4AC7950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1C18AE7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2225" w:type="dxa"/>
          </w:tcPr>
          <w:p w14:paraId="78FA7D2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10998" w:type="dxa"/>
          </w:tcPr>
          <w:p w14:paraId="3C9F6A8E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Success Result.</w:t>
            </w:r>
          </w:p>
        </w:tc>
      </w:tr>
      <w:tr w:rsidR="003F4F61" w:rsidRPr="00FC2E96" w14:paraId="777D871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5AD7719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2225" w:type="dxa"/>
          </w:tcPr>
          <w:p w14:paraId="4ABEEB7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10998" w:type="dxa"/>
          </w:tcPr>
          <w:p w14:paraId="195B6DCD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“Key” is null.</w:t>
            </w:r>
          </w:p>
          <w:p w14:paraId="63900ED6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“applicationNo” is null.</w:t>
            </w:r>
          </w:p>
          <w:p w14:paraId="28961EE1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“FileName” is null.</w:t>
            </w:r>
          </w:p>
          <w:p w14:paraId="222B703D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“File” is null.</w:t>
            </w:r>
          </w:p>
        </w:tc>
      </w:tr>
      <w:tr w:rsidR="003F4F61" w:rsidRPr="00FC2E96" w14:paraId="4878B6C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5B52ACB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2225" w:type="dxa"/>
          </w:tcPr>
          <w:p w14:paraId="32377DB2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Application is invalid</w:t>
            </w:r>
          </w:p>
        </w:tc>
        <w:tc>
          <w:tcPr>
            <w:tcW w:w="10998" w:type="dxa"/>
          </w:tcPr>
          <w:p w14:paraId="15DDE83D" w14:textId="77777777" w:rsidR="003F4F61" w:rsidRPr="00FC2E96" w:rsidRDefault="003F4F61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application is not found.</w:t>
            </w:r>
          </w:p>
          <w:p w14:paraId="7D232614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 status is invalid.</w:t>
            </w:r>
          </w:p>
        </w:tc>
      </w:tr>
      <w:tr w:rsidR="003F4F61" w:rsidRPr="00FC2E96" w14:paraId="18592A2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A084D73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D20003</w:t>
            </w:r>
          </w:p>
        </w:tc>
        <w:tc>
          <w:tcPr>
            <w:tcW w:w="2225" w:type="dxa"/>
          </w:tcPr>
          <w:p w14:paraId="0B90233A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File is invalid</w:t>
            </w:r>
          </w:p>
        </w:tc>
        <w:tc>
          <w:tcPr>
            <w:tcW w:w="10998" w:type="dxa"/>
          </w:tcPr>
          <w:p w14:paraId="33A41182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 extension is invalid.</w:t>
            </w:r>
          </w:p>
          <w:p w14:paraId="38406CDD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 name is too long.</w:t>
            </w:r>
          </w:p>
          <w:p w14:paraId="1A9D1C7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 Name is invalid.</w:t>
            </w:r>
          </w:p>
        </w:tc>
      </w:tr>
      <w:tr w:rsidR="003F4F61" w:rsidRPr="00FC2E96" w14:paraId="1491EEB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FB3648D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2225" w:type="dxa"/>
          </w:tcPr>
          <w:p w14:paraId="10254027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10998" w:type="dxa"/>
          </w:tcPr>
          <w:p w14:paraId="001AE439" w14:textId="77777777" w:rsidR="003F4F61" w:rsidRPr="00FC2E96" w:rsidRDefault="003F4F61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22B22032" w14:textId="77777777" w:rsidR="003F4F61" w:rsidRPr="00FC2E96" w:rsidRDefault="003F4F61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2689EE9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3F4F61" w:rsidRPr="00FC2E96" w14:paraId="1E22D5D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D7FCB9B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2225" w:type="dxa"/>
          </w:tcPr>
          <w:p w14:paraId="6AB2CD13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10998" w:type="dxa"/>
          </w:tcPr>
          <w:p w14:paraId="687254F3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0531E292" w14:textId="77777777" w:rsidR="003F4F61" w:rsidRPr="00FC2E96" w:rsidRDefault="003F4F61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65CDAAEB" w14:textId="77777777" w:rsidR="003F4F61" w:rsidRPr="00FC2E96" w:rsidRDefault="003F4F6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3F4F61" w:rsidRPr="00FC2E96" w14:paraId="377AE9C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9722BC3" w14:textId="77777777" w:rsidR="003F4F61" w:rsidRPr="00FC2E96" w:rsidRDefault="003F4F61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D90000</w:t>
            </w:r>
          </w:p>
        </w:tc>
        <w:tc>
          <w:tcPr>
            <w:tcW w:w="2225" w:type="dxa"/>
          </w:tcPr>
          <w:p w14:paraId="6C05BA7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10998" w:type="dxa"/>
          </w:tcPr>
          <w:p w14:paraId="32CE82C1" w14:textId="77777777" w:rsidR="003F4F61" w:rsidRPr="00FC2E96" w:rsidRDefault="003F4F6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Runtime Exception.</w:t>
            </w:r>
          </w:p>
        </w:tc>
      </w:tr>
    </w:tbl>
    <w:p w14:paraId="01672B99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6E0037D0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76EDCC83" w14:textId="77777777" w:rsidTr="00135E66">
        <w:tc>
          <w:tcPr>
            <w:tcW w:w="15388" w:type="dxa"/>
          </w:tcPr>
          <w:p w14:paraId="196A1F5A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7417738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458769AC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1BCBC669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</w:p>
    <w:p w14:paraId="738777B1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766C99F8" w14:textId="77777777" w:rsidTr="00135E66">
        <w:tc>
          <w:tcPr>
            <w:tcW w:w="15388" w:type="dxa"/>
          </w:tcPr>
          <w:p w14:paraId="2F07C16E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579463D0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"L160000001",</w:t>
            </w:r>
          </w:p>
          <w:p w14:paraId="72C60E02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"fileName": "",</w:t>
            </w:r>
          </w:p>
          <w:p w14:paraId="33144EB3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"shaFileChecksum": "",</w:t>
            </w:r>
          </w:p>
          <w:p w14:paraId="2D1BF921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"type": ""</w:t>
            </w:r>
          </w:p>
          <w:p w14:paraId="25312122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"content": ""</w:t>
            </w:r>
          </w:p>
          <w:p w14:paraId="68D0ED64" w14:textId="77777777" w:rsidR="003F4F61" w:rsidRPr="00FC2E96" w:rsidRDefault="003F4F61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"description": ""</w:t>
            </w:r>
          </w:p>
          <w:p w14:paraId="322FFF94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3F5BAAB1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</w:p>
    <w:p w14:paraId="3AB01BD9" w14:textId="77777777" w:rsidR="003F4F61" w:rsidRPr="00FC2E96" w:rsidRDefault="003F4F61" w:rsidP="003F4F61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F61" w:rsidRPr="00FC2E96" w14:paraId="0CA890F1" w14:textId="77777777" w:rsidTr="00135E66">
        <w:tc>
          <w:tcPr>
            <w:tcW w:w="15388" w:type="dxa"/>
          </w:tcPr>
          <w:p w14:paraId="11291B9E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1153052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54EBB545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7195FF17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22680C32" w14:textId="77777777" w:rsidR="003F4F61" w:rsidRPr="00FC2E96" w:rsidRDefault="003F4F61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}</w:t>
            </w:r>
          </w:p>
        </w:tc>
      </w:tr>
    </w:tbl>
    <w:p w14:paraId="39CD188F" w14:textId="77777777" w:rsidR="003F4F61" w:rsidRPr="00FC2E96" w:rsidRDefault="003F4F61" w:rsidP="003F4F61">
      <w:pPr>
        <w:rPr>
          <w:rFonts w:ascii="Times New Roman" w:hAnsi="Times New Roman" w:cs="Times New Roman"/>
        </w:rPr>
      </w:pPr>
    </w:p>
    <w:p w14:paraId="5E9C4CF6" w14:textId="148D1C69" w:rsidR="00886F57" w:rsidRPr="00FC2E96" w:rsidRDefault="00886F57" w:rsidP="0008782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57" w:name="_Toc87524237"/>
      <w:bookmarkStart w:id="458" w:name="_Toc96933937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Acknowledge Submission Completed</w:t>
      </w:r>
      <w:bookmarkEnd w:id="457"/>
      <w:bookmarkEnd w:id="458"/>
    </w:p>
    <w:p w14:paraId="2D41627E" w14:textId="77777777" w:rsidR="00886F57" w:rsidRPr="00FC2E96" w:rsidRDefault="00886F57" w:rsidP="00886F57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39"/>
        <w:gridCol w:w="7577"/>
      </w:tblGrid>
      <w:tr w:rsidR="00886F57" w:rsidRPr="00FC2E96" w14:paraId="72F42CFF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6C4F8B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1634642F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86F57" w:rsidRPr="00FC2E96" w14:paraId="35E437C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6F2F3F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70743A0F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acknowledge the backend submission has been completed.</w:t>
            </w:r>
          </w:p>
        </w:tc>
      </w:tr>
      <w:tr w:rsidR="00886F57" w:rsidRPr="00FC2E96" w14:paraId="4EC709B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3D921C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481AFF75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&lt;Backend_Service_Domain&gt;/{Version}/EE1/Status/SubmissionCompleted</w:t>
            </w:r>
          </w:p>
        </w:tc>
      </w:tr>
      <w:tr w:rsidR="00886F57" w:rsidRPr="00FC2E96" w14:paraId="230F421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4CB8B24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4FA5B4A0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886F57" w:rsidRPr="00FC2E96" w14:paraId="5B0596C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66DEF2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5483B00C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886F57" w:rsidRPr="00FC2E96" w14:paraId="450C843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76F32B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6E5B710A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acknowledge the backend after all attachments are submitted successfully.</w:t>
            </w:r>
          </w:p>
        </w:tc>
      </w:tr>
    </w:tbl>
    <w:p w14:paraId="0C3939D4" w14:textId="77777777" w:rsidR="00886F57" w:rsidRPr="00FC2E96" w:rsidRDefault="00886F57" w:rsidP="00886F57">
      <w:pPr>
        <w:rPr>
          <w:rFonts w:ascii="Times New Roman" w:hAnsi="Times New Roman" w:cs="Times New Roman"/>
        </w:rPr>
      </w:pPr>
    </w:p>
    <w:p w14:paraId="0A6C398F" w14:textId="77777777" w:rsidR="00886F57" w:rsidRPr="00FC2E96" w:rsidRDefault="00886F57" w:rsidP="00886F57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886F57" w:rsidRPr="00FC2E96" w14:paraId="436B825F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E8D79F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23A4E334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7ACFFDC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2E056B8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86F57" w:rsidRPr="00FC2E96" w14:paraId="246AE15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7552D4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45F73A19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87CBBEE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442740D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886F57" w:rsidRPr="00FC2E96" w14:paraId="45CF5C5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54103D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3AFFC622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160D541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AE1DC5A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886F57" w:rsidRPr="00FC2E96" w14:paraId="020377D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153291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2B41C5C9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54D7315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744B5E8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5A198F41" w14:textId="77777777" w:rsidR="00886F57" w:rsidRPr="00FC2E96" w:rsidRDefault="00886F57" w:rsidP="00886F57">
      <w:pPr>
        <w:rPr>
          <w:rFonts w:ascii="Times New Roman" w:hAnsi="Times New Roman" w:cs="Times New Roman"/>
        </w:rPr>
      </w:pPr>
    </w:p>
    <w:p w14:paraId="21999F23" w14:textId="77777777" w:rsidR="00886F57" w:rsidRPr="00FC2E96" w:rsidRDefault="00886F57" w:rsidP="00886F57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886F57" w:rsidRPr="00FC2E96" w14:paraId="4A28BADB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7AC920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A828813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CAB0443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57CF637E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86F57" w:rsidRPr="00FC2E96" w14:paraId="47DB5C1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95347C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520B331E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2B4D6F9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EA7D677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45679A91" w14:textId="77777777" w:rsidR="00886F57" w:rsidRPr="00FC2E96" w:rsidRDefault="00886F57" w:rsidP="00886F57">
      <w:pPr>
        <w:rPr>
          <w:rFonts w:ascii="Times New Roman" w:hAnsi="Times New Roman" w:cs="Times New Roman"/>
        </w:rPr>
      </w:pPr>
    </w:p>
    <w:p w14:paraId="32A194D4" w14:textId="77777777" w:rsidR="00886F57" w:rsidRPr="00FC2E96" w:rsidRDefault="00886F57" w:rsidP="00886F57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957"/>
        <w:gridCol w:w="1468"/>
        <w:gridCol w:w="4296"/>
      </w:tblGrid>
      <w:tr w:rsidR="00886F57" w:rsidRPr="00FC2E96" w14:paraId="51B2585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7BD74EEC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7" w:type="dxa"/>
          </w:tcPr>
          <w:p w14:paraId="0DFB9FA2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8" w:type="dxa"/>
          </w:tcPr>
          <w:p w14:paraId="0927D2E9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296" w:type="dxa"/>
          </w:tcPr>
          <w:p w14:paraId="57D2EBF1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86F57" w:rsidRPr="00FC2E96" w14:paraId="6D422B3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41F3C8A3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7" w:type="dxa"/>
          </w:tcPr>
          <w:p w14:paraId="4064F68C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8" w:type="dxa"/>
          </w:tcPr>
          <w:p w14:paraId="7C5330D2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296" w:type="dxa"/>
          </w:tcPr>
          <w:p w14:paraId="1E84F1EF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</w:tbl>
    <w:p w14:paraId="1E811BE6" w14:textId="77777777" w:rsidR="00886F57" w:rsidRPr="00FC2E96" w:rsidRDefault="00886F57" w:rsidP="00886F57">
      <w:pPr>
        <w:rPr>
          <w:rFonts w:ascii="Times New Roman" w:hAnsi="Times New Roman" w:cs="Times New Roman"/>
        </w:rPr>
      </w:pPr>
    </w:p>
    <w:p w14:paraId="5A181980" w14:textId="77777777" w:rsidR="00886F57" w:rsidRPr="00FC2E96" w:rsidRDefault="00886F57" w:rsidP="00886F57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886F57" w:rsidRPr="00FC2E96" w14:paraId="2262131E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972042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5BD7F3B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1C6F2EB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3861FE35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886F57" w:rsidRPr="00FC2E96" w14:paraId="0FCC76B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8433E7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15C7DBC5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F46C68C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93BA241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886F57" w:rsidRPr="00FC2E96" w14:paraId="7DC078D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F277C3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3DE9394C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3748010F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05D7E3B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886F57" w:rsidRPr="00FC2E96" w14:paraId="6B65960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E8E762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1101909E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415B41A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FAAED7C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333A28B2" w14:textId="77777777" w:rsidR="00886F57" w:rsidRPr="00FC2E96" w:rsidRDefault="00886F57" w:rsidP="00886F57">
      <w:pPr>
        <w:rPr>
          <w:rFonts w:ascii="Times New Roman" w:hAnsi="Times New Roman" w:cs="Times New Roman"/>
          <w:b/>
        </w:rPr>
      </w:pPr>
    </w:p>
    <w:p w14:paraId="59380283" w14:textId="77777777" w:rsidR="00886F57" w:rsidRPr="00FC2E96" w:rsidRDefault="00886F57" w:rsidP="00886F57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886F57" w:rsidRPr="00FC2E96" w14:paraId="090771FB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4C5513A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30C9FEA7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503B2BAD" w14:textId="77777777" w:rsidR="00886F57" w:rsidRPr="00FC2E96" w:rsidRDefault="00886F57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886F57" w:rsidRPr="00FC2E96" w14:paraId="4654FBC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DAC4D65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56222A21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p w14:paraId="77B7195D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886F57" w:rsidRPr="00FC2E96" w14:paraId="6797B1D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54B9F7D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01325FF9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Parameter is </w:t>
            </w:r>
            <w:r w:rsidRPr="00FC2E96">
              <w:rPr>
                <w:rFonts w:ascii="Times New Roman" w:hAnsi="Times New Roman" w:cs="Times New Roman"/>
              </w:rPr>
              <w:lastRenderedPageBreak/>
              <w:t>null.</w:t>
            </w:r>
          </w:p>
        </w:tc>
        <w:tc>
          <w:tcPr>
            <w:tcW w:w="10998" w:type="dxa"/>
          </w:tcPr>
          <w:p w14:paraId="0498739B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The parameter “applicationNo” is null.</w:t>
            </w:r>
          </w:p>
        </w:tc>
      </w:tr>
      <w:tr w:rsidR="00886F57" w:rsidRPr="00FC2E96" w14:paraId="6BA7B71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18F453B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305FD023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p w14:paraId="66C0912D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null.</w:t>
            </w:r>
          </w:p>
          <w:p w14:paraId="048E499D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null.</w:t>
            </w:r>
          </w:p>
          <w:p w14:paraId="61AAAC7A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886F57" w:rsidRPr="00FC2E96" w14:paraId="57A174E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C289181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5B62BDBB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p w14:paraId="76158DCA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33ED7CF0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38DED516" w14:textId="77777777" w:rsidR="00886F57" w:rsidRPr="00FC2E96" w:rsidRDefault="00886F57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886F57" w:rsidRPr="00FC2E96" w14:paraId="356A046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80F69F5" w14:textId="77777777" w:rsidR="00886F57" w:rsidRPr="00FC2E96" w:rsidRDefault="00886F57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3260CF3F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p w14:paraId="46FB654D" w14:textId="77777777" w:rsidR="00886F57" w:rsidRPr="00FC2E96" w:rsidRDefault="00886F57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3F37BD8F" w14:textId="77777777" w:rsidR="00886F57" w:rsidRPr="00FC2E96" w:rsidRDefault="00886F57" w:rsidP="00886F57">
      <w:pPr>
        <w:rPr>
          <w:rFonts w:ascii="Times New Roman" w:hAnsi="Times New Roman" w:cs="Times New Roman"/>
        </w:rPr>
      </w:pPr>
    </w:p>
    <w:p w14:paraId="586FDE21" w14:textId="77777777" w:rsidR="00886F57" w:rsidRPr="00FC2E96" w:rsidRDefault="00886F57" w:rsidP="00886F57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F57" w:rsidRPr="00FC2E96" w14:paraId="5967AEBB" w14:textId="77777777" w:rsidTr="00135E66">
        <w:tc>
          <w:tcPr>
            <w:tcW w:w="15388" w:type="dxa"/>
          </w:tcPr>
          <w:p w14:paraId="56A98741" w14:textId="77777777" w:rsidR="00886F57" w:rsidRPr="00FC2E96" w:rsidRDefault="00886F57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40B6BEB3" w14:textId="77777777" w:rsidR="00886F57" w:rsidRPr="00FC2E96" w:rsidRDefault="00886F57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3DBEBD0F" w14:textId="77777777" w:rsidR="00886F57" w:rsidRPr="00FC2E96" w:rsidRDefault="00886F57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79A7244E" w14:textId="77777777" w:rsidR="00886F57" w:rsidRPr="00FC2E96" w:rsidRDefault="00886F57" w:rsidP="00886F57">
      <w:pPr>
        <w:widowControl/>
        <w:rPr>
          <w:rFonts w:ascii="Times New Roman" w:hAnsi="Times New Roman" w:cs="Times New Roman"/>
          <w:b/>
          <w:u w:val="single"/>
        </w:rPr>
      </w:pPr>
    </w:p>
    <w:p w14:paraId="1C28C584" w14:textId="77777777" w:rsidR="00886F57" w:rsidRPr="00FC2E96" w:rsidRDefault="00886F57" w:rsidP="00886F57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F57" w:rsidRPr="00FC2E96" w14:paraId="211B393C" w14:textId="77777777" w:rsidTr="00135E66">
        <w:tc>
          <w:tcPr>
            <w:tcW w:w="15388" w:type="dxa"/>
          </w:tcPr>
          <w:p w14:paraId="632E121F" w14:textId="77777777" w:rsidR="00886F57" w:rsidRPr="00FC2E96" w:rsidRDefault="00886F57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97A1FCD" w14:textId="77777777" w:rsidR="00886F57" w:rsidRPr="00FC2E96" w:rsidRDefault="00886F57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</w:t>
            </w:r>
          </w:p>
          <w:p w14:paraId="5D22F4EE" w14:textId="77777777" w:rsidR="00886F57" w:rsidRPr="00FC2E96" w:rsidRDefault="00886F57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C6F866B" w14:textId="77777777" w:rsidR="00886F57" w:rsidRPr="00FC2E96" w:rsidRDefault="00886F57" w:rsidP="00886F57">
      <w:pPr>
        <w:widowControl/>
        <w:rPr>
          <w:rFonts w:ascii="Times New Roman" w:hAnsi="Times New Roman" w:cs="Times New Roman"/>
          <w:b/>
          <w:u w:val="single"/>
        </w:rPr>
      </w:pPr>
    </w:p>
    <w:p w14:paraId="4D84859F" w14:textId="77777777" w:rsidR="00886F57" w:rsidRPr="00FC2E96" w:rsidRDefault="00886F57" w:rsidP="00886F57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F57" w:rsidRPr="00FC2E96" w14:paraId="05344371" w14:textId="77777777" w:rsidTr="00135E66">
        <w:tc>
          <w:tcPr>
            <w:tcW w:w="15388" w:type="dxa"/>
          </w:tcPr>
          <w:p w14:paraId="7006FAED" w14:textId="77777777" w:rsidR="00886F57" w:rsidRPr="00FC2E96" w:rsidRDefault="00886F57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56D551F4" w14:textId="77777777" w:rsidR="00886F57" w:rsidRPr="00FC2E96" w:rsidRDefault="00886F57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50B5E138" w14:textId="77777777" w:rsidR="00886F57" w:rsidRPr="00FC2E96" w:rsidRDefault="00886F57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6C8E0A8A" w14:textId="77777777" w:rsidR="00886F57" w:rsidRPr="00FC2E96" w:rsidRDefault="00886F57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2037513D" w14:textId="77777777" w:rsidR="00886F57" w:rsidRPr="00FC2E96" w:rsidRDefault="00886F57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10BF4F5" w14:textId="77777777" w:rsidR="00886F57" w:rsidRPr="00FC2E96" w:rsidRDefault="00886F57" w:rsidP="00886F57">
      <w:pPr>
        <w:rPr>
          <w:rFonts w:ascii="Times New Roman" w:hAnsi="Times New Roman" w:cs="Times New Roman"/>
        </w:rPr>
      </w:pPr>
    </w:p>
    <w:p w14:paraId="315E2821" w14:textId="6F1AA3AE" w:rsidR="00E14D4D" w:rsidRPr="00FC2E96" w:rsidRDefault="003F4F61" w:rsidP="00087828">
      <w:pPr>
        <w:pStyle w:val="Heading1"/>
        <w:keepLines w:val="0"/>
        <w:pageBreakBefore/>
        <w:widowControl/>
        <w:numPr>
          <w:ilvl w:val="0"/>
          <w:numId w:val="2"/>
        </w:numPr>
        <w:tabs>
          <w:tab w:val="num" w:pos="1000"/>
        </w:tabs>
        <w:spacing w:before="0" w:after="240"/>
        <w:ind w:left="403" w:hanging="403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459" w:name="_Toc87524238"/>
      <w:bookmarkStart w:id="460" w:name="_Toc96933938"/>
      <w:r w:rsidRPr="00FC2E96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EE2</w:t>
      </w:r>
      <w:bookmarkEnd w:id="459"/>
      <w:bookmarkEnd w:id="460"/>
    </w:p>
    <w:p w14:paraId="76B45345" w14:textId="35A57D3D" w:rsidR="00C01ECB" w:rsidRPr="00FC2E96" w:rsidRDefault="00C01ECB" w:rsidP="007F1069">
      <w:pPr>
        <w:pStyle w:val="Heading2"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61" w:name="_Toc87524239"/>
      <w:bookmarkStart w:id="462" w:name="_Toc96933939"/>
      <w:r w:rsidRPr="00FC2E96">
        <w:rPr>
          <w:rFonts w:ascii="Times New Roman" w:hAnsi="Times New Roman" w:cs="Times New Roman"/>
          <w:b/>
          <w:sz w:val="24"/>
          <w:szCs w:val="24"/>
        </w:rPr>
        <w:t>Request Form Data</w:t>
      </w:r>
      <w:bookmarkEnd w:id="461"/>
      <w:bookmarkEnd w:id="462"/>
    </w:p>
    <w:p w14:paraId="7EEB872F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93"/>
        <w:gridCol w:w="7223"/>
      </w:tblGrid>
      <w:tr w:rsidR="00C01ECB" w:rsidRPr="00FC2E96" w14:paraId="7F5496BA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CADFF8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  <w:hideMark/>
          </w:tcPr>
          <w:p w14:paraId="2A2F9ADB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4B58FC7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274F3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E179FC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get the form data</w:t>
            </w:r>
          </w:p>
        </w:tc>
      </w:tr>
      <w:tr w:rsidR="00C01ECB" w:rsidRPr="00FC2E96" w14:paraId="28ADA10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FDB42E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9A20BD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&lt;Backend_Service_Domain&gt;/{Version}/EE2/GetForm</w:t>
            </w:r>
          </w:p>
        </w:tc>
      </w:tr>
      <w:tr w:rsidR="00C01ECB" w:rsidRPr="00FC2E96" w14:paraId="6C80163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8078CE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4B4F0A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C01ECB" w:rsidRPr="00FC2E96" w14:paraId="751D78A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8E24CD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CAAF24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C01ECB" w:rsidRPr="00FC2E96" w14:paraId="6477A37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6AA065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3C12A1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get the form data</w:t>
            </w:r>
          </w:p>
        </w:tc>
      </w:tr>
    </w:tbl>
    <w:p w14:paraId="5CC61B03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370730AF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C01ECB" w:rsidRPr="00FC2E96" w14:paraId="47DDFD6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9E3875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  <w:hideMark/>
          </w:tcPr>
          <w:p w14:paraId="18CAC475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  <w:hideMark/>
          </w:tcPr>
          <w:p w14:paraId="35DF7F6A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  <w:hideMark/>
          </w:tcPr>
          <w:p w14:paraId="5A27E737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4FEFF83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A500D4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C1A05A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D56CB1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5BA879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C01ECB" w:rsidRPr="00FC2E96" w14:paraId="2005037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412C38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EE2FE1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539694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687BA5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C01ECB" w:rsidRPr="00FC2E96" w14:paraId="7A31AB3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B61930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51C43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0E0471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7134B0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5E839089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784CD353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C01ECB" w:rsidRPr="00FC2E96" w14:paraId="26948E5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654052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  <w:hideMark/>
          </w:tcPr>
          <w:p w14:paraId="50564F28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  <w:hideMark/>
          </w:tcPr>
          <w:p w14:paraId="1A278EE5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  <w:hideMark/>
          </w:tcPr>
          <w:p w14:paraId="7AA1A71A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6191AC9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C24E5F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E97DA9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2AA088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0171BC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2C96C3AB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2EDD5468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957"/>
        <w:gridCol w:w="1468"/>
        <w:gridCol w:w="4296"/>
      </w:tblGrid>
      <w:tr w:rsidR="00C01ECB" w:rsidRPr="00FC2E96" w14:paraId="358F005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hideMark/>
          </w:tcPr>
          <w:p w14:paraId="7BFBF91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7" w:type="dxa"/>
            <w:hideMark/>
          </w:tcPr>
          <w:p w14:paraId="0C8FC2FF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8" w:type="dxa"/>
            <w:hideMark/>
          </w:tcPr>
          <w:p w14:paraId="023869D0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296" w:type="dxa"/>
            <w:hideMark/>
          </w:tcPr>
          <w:p w14:paraId="493FF461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5E7EF33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A0CBE9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5F81DB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A98C92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2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26A991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</w:tbl>
    <w:p w14:paraId="4745A793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563A9262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C01ECB" w:rsidRPr="00FC2E96" w14:paraId="7178807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00EAD9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  <w:hideMark/>
          </w:tcPr>
          <w:p w14:paraId="6E265A96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  <w:hideMark/>
          </w:tcPr>
          <w:p w14:paraId="506E1970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  <w:hideMark/>
          </w:tcPr>
          <w:p w14:paraId="2AD2BBB9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6C7DFD4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6E57AB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CA2D4A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DC5717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A9E0DA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C01ECB" w:rsidRPr="00FC2E96" w14:paraId="7A14EEA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86A8F8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119FF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E33743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6FF455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C01ECB" w:rsidRPr="00FC2E96" w14:paraId="71EBF35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0137B4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66CC56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5DD06B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B5834B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03E3A27C" w14:textId="77777777" w:rsidR="00C01ECB" w:rsidRPr="00FC2E96" w:rsidRDefault="00C01ECB" w:rsidP="00C01ECB">
      <w:pPr>
        <w:rPr>
          <w:rFonts w:ascii="Times New Roman" w:hAnsi="Times New Roman" w:cs="Times New Roman"/>
          <w:b/>
        </w:rPr>
      </w:pPr>
    </w:p>
    <w:p w14:paraId="4EDD19FB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C01ECB" w:rsidRPr="00FC2E96" w14:paraId="2BE1800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hideMark/>
          </w:tcPr>
          <w:p w14:paraId="133A8F1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  <w:hideMark/>
          </w:tcPr>
          <w:p w14:paraId="48906E8D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  <w:hideMark/>
          </w:tcPr>
          <w:p w14:paraId="67EDE11A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C01ECB" w:rsidRPr="00FC2E96" w14:paraId="7D7635E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4F987B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3D8B5B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BC05B2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C01ECB" w:rsidRPr="00FC2E96" w14:paraId="000BEAC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AFE71A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D20001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5AD70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 is null.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DF80CB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parameter “applicationNo” is null.</w:t>
            </w:r>
          </w:p>
        </w:tc>
      </w:tr>
      <w:tr w:rsidR="00C01ECB" w:rsidRPr="00FC2E96" w14:paraId="09358CE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39724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AE3212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7AF41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null.</w:t>
            </w:r>
          </w:p>
          <w:p w14:paraId="75F1D41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null.</w:t>
            </w:r>
          </w:p>
          <w:p w14:paraId="59616A3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C01ECB" w:rsidRPr="00FC2E96" w14:paraId="3BFDA2D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66ABB6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7A5321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77E9E7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1F92822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529868E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C01ECB" w:rsidRPr="00FC2E96" w14:paraId="429497E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C5BDC2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B1AA9A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8EB367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5993F5EB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1C4E2E63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53641965" w14:textId="77777777" w:rsidTr="00135E66">
        <w:tc>
          <w:tcPr>
            <w:tcW w:w="1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42A9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4E483E29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448592F8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22F27B6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</w:p>
    <w:p w14:paraId="261339CD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5C7C6C37" w14:textId="77777777" w:rsidTr="00135E66">
        <w:tc>
          <w:tcPr>
            <w:tcW w:w="1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D284B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0A1F8F47" w14:textId="77777777" w:rsidR="00C01ECB" w:rsidRPr="00FC2E96" w:rsidRDefault="00C01ECB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</w:t>
            </w:r>
          </w:p>
          <w:p w14:paraId="77C85BF3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C506C66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</w:p>
    <w:p w14:paraId="245B468B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7D7A6A7B" w14:textId="77777777" w:rsidTr="00135E66">
        <w:tc>
          <w:tcPr>
            <w:tcW w:w="1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12E5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D17B136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30F62C2D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6F097FBB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5A760A6A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5C53F90D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1C86580B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34"/>
        <w:gridCol w:w="1481"/>
        <w:gridCol w:w="1276"/>
        <w:gridCol w:w="2925"/>
      </w:tblGrid>
      <w:tr w:rsidR="00C01ECB" w:rsidRPr="00FC2E96" w14:paraId="5582CF53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8EC5C2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481" w:type="dxa"/>
          </w:tcPr>
          <w:p w14:paraId="4E996E22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6F23003D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925" w:type="dxa"/>
          </w:tcPr>
          <w:p w14:paraId="2CCD27F6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16026FB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6587D8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481" w:type="dxa"/>
          </w:tcPr>
          <w:p w14:paraId="5BD40D0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71051B8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BFE4DF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C01ECB" w:rsidRPr="00FC2E96" w14:paraId="738AB21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684E87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bldgEname</w:t>
            </w:r>
          </w:p>
        </w:tc>
        <w:tc>
          <w:tcPr>
            <w:tcW w:w="1481" w:type="dxa"/>
          </w:tcPr>
          <w:p w14:paraId="63D627E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29C544F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FF2E01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English</w:t>
            </w:r>
          </w:p>
        </w:tc>
      </w:tr>
      <w:tr w:rsidR="00C01ECB" w:rsidRPr="00FC2E96" w14:paraId="1EB6B1A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ADEBB8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bldgCname</w:t>
            </w:r>
          </w:p>
        </w:tc>
        <w:tc>
          <w:tcPr>
            <w:tcW w:w="1481" w:type="dxa"/>
          </w:tcPr>
          <w:p w14:paraId="3DCCF31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7A96E3B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9ABCBD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Chinese</w:t>
            </w:r>
          </w:p>
        </w:tc>
      </w:tr>
      <w:tr w:rsidR="00C01ECB" w:rsidRPr="00FC2E96" w14:paraId="75F015B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1CAD56B" w14:textId="77777777" w:rsidR="00C01ECB" w:rsidRPr="00FC2E96" w:rsidRDefault="00C01ECB" w:rsidP="00135E66">
            <w:pPr>
              <w:rPr>
                <w:rFonts w:ascii="Times New Roman" w:hAnsi="Times New Roman" w:cs="Times New Roman"/>
                <w:kern w:val="0"/>
                <w:sz w:val="19"/>
                <w:szCs w:val="19"/>
              </w:rPr>
            </w:pPr>
            <w:r w:rsidRPr="00FC2E96">
              <w:rPr>
                <w:rFonts w:ascii="Times New Roman" w:hAnsi="Times New Roman" w:cs="Times New Roman"/>
              </w:rPr>
              <w:t>startNo</w:t>
            </w:r>
          </w:p>
        </w:tc>
        <w:tc>
          <w:tcPr>
            <w:tcW w:w="1481" w:type="dxa"/>
          </w:tcPr>
          <w:p w14:paraId="3D6A641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358E36E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BDDC58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No</w:t>
            </w:r>
          </w:p>
        </w:tc>
      </w:tr>
      <w:tr w:rsidR="00C01ECB" w:rsidRPr="00FC2E96" w14:paraId="6B5702D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67F3FB1" w14:textId="77777777" w:rsidR="00C01ECB" w:rsidRPr="00FC2E96" w:rsidRDefault="00C01ECB" w:rsidP="00135E66">
            <w:pPr>
              <w:rPr>
                <w:rFonts w:ascii="Times New Roman" w:hAnsi="Times New Roman" w:cs="Times New Roman"/>
                <w:lang w:val="en-HK"/>
              </w:rPr>
            </w:pPr>
            <w:r w:rsidRPr="00FC2E96">
              <w:rPr>
                <w:rFonts w:ascii="Times New Roman" w:hAnsi="Times New Roman" w:cs="Times New Roman"/>
                <w:lang w:val="en-HK"/>
              </w:rPr>
              <w:t>startNoAlpha</w:t>
            </w:r>
          </w:p>
        </w:tc>
        <w:tc>
          <w:tcPr>
            <w:tcW w:w="1481" w:type="dxa"/>
          </w:tcPr>
          <w:p w14:paraId="2ABB342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6ACCA79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8471E0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No Alpha</w:t>
            </w:r>
          </w:p>
        </w:tc>
      </w:tr>
      <w:tr w:rsidR="00C01ECB" w:rsidRPr="00FC2E96" w14:paraId="41CD197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414392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</w:t>
            </w:r>
          </w:p>
        </w:tc>
        <w:tc>
          <w:tcPr>
            <w:tcW w:w="1481" w:type="dxa"/>
          </w:tcPr>
          <w:p w14:paraId="16E1B1F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6B74081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D668A1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 No</w:t>
            </w:r>
          </w:p>
        </w:tc>
      </w:tr>
      <w:tr w:rsidR="00C01ECB" w:rsidRPr="00FC2E96" w14:paraId="6FF68F7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4575E3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endNoAlpha</w:t>
            </w:r>
          </w:p>
        </w:tc>
        <w:tc>
          <w:tcPr>
            <w:tcW w:w="1481" w:type="dxa"/>
          </w:tcPr>
          <w:p w14:paraId="56C58E3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73ECA22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81670E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 No Alpha</w:t>
            </w:r>
          </w:p>
        </w:tc>
      </w:tr>
      <w:tr w:rsidR="00C01ECB" w:rsidRPr="00FC2E96" w14:paraId="00BF928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0EA5C2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stEname</w:t>
            </w:r>
          </w:p>
        </w:tc>
        <w:tc>
          <w:tcPr>
            <w:tcW w:w="1481" w:type="dxa"/>
          </w:tcPr>
          <w:p w14:paraId="19DE770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0688EAC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DA2FC8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English</w:t>
            </w:r>
          </w:p>
        </w:tc>
      </w:tr>
      <w:tr w:rsidR="00C01ECB" w:rsidRPr="00FC2E96" w14:paraId="6ED3426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0650EB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stCname</w:t>
            </w:r>
          </w:p>
          <w:p w14:paraId="4FF1B1B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063B596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2DE1866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FEF04C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Chinese</w:t>
            </w:r>
          </w:p>
          <w:p w14:paraId="4F96FF7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r</w:t>
            </w:r>
          </w:p>
        </w:tc>
      </w:tr>
      <w:tr w:rsidR="00C01ECB" w:rsidRPr="00FC2E96" w14:paraId="694FD86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9A7893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districtCd</w:t>
            </w:r>
          </w:p>
        </w:tc>
        <w:tc>
          <w:tcPr>
            <w:tcW w:w="1481" w:type="dxa"/>
          </w:tcPr>
          <w:p w14:paraId="6B48D3E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63F74B7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116232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District English Chinese</w:t>
            </w:r>
          </w:p>
        </w:tc>
      </w:tr>
      <w:tr w:rsidR="00C01ECB" w:rsidRPr="00FC2E96" w14:paraId="0D780F1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72EA31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areaCd</w:t>
            </w:r>
          </w:p>
        </w:tc>
        <w:tc>
          <w:tcPr>
            <w:tcW w:w="1481" w:type="dxa"/>
          </w:tcPr>
          <w:p w14:paraId="13338CD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3BAFB62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EEBD50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Area English Chinese</w:t>
            </w:r>
          </w:p>
          <w:p w14:paraId="185845B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[1=Hong Kong 2 = Kowloon 3 = New Territories]</w:t>
            </w:r>
          </w:p>
        </w:tc>
      </w:tr>
      <w:tr w:rsidR="00C01ECB" w:rsidRPr="00FC2E96" w14:paraId="6095FD4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1E8D93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lotNo</w:t>
            </w:r>
          </w:p>
        </w:tc>
        <w:tc>
          <w:tcPr>
            <w:tcW w:w="1481" w:type="dxa"/>
          </w:tcPr>
          <w:p w14:paraId="6CE24C0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String(200)</w:t>
            </w:r>
          </w:p>
        </w:tc>
        <w:tc>
          <w:tcPr>
            <w:tcW w:w="1276" w:type="dxa"/>
          </w:tcPr>
          <w:p w14:paraId="408C819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95442D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Lot No.</w:t>
            </w:r>
          </w:p>
        </w:tc>
      </w:tr>
      <w:tr w:rsidR="00C01ECB" w:rsidRPr="00FC2E96" w14:paraId="17CE617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522D40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compBecEdition</w:t>
            </w:r>
          </w:p>
        </w:tc>
        <w:tc>
          <w:tcPr>
            <w:tcW w:w="1481" w:type="dxa"/>
          </w:tcPr>
          <w:p w14:paraId="542CE9B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5A0EA49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ECCF48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BEC Edition</w:t>
            </w:r>
          </w:p>
        </w:tc>
      </w:tr>
      <w:tr w:rsidR="00C01ECB" w:rsidRPr="00FC2E96" w14:paraId="5F9DD90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37E24D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compEname</w:t>
            </w:r>
          </w:p>
        </w:tc>
        <w:tc>
          <w:tcPr>
            <w:tcW w:w="1481" w:type="dxa"/>
          </w:tcPr>
          <w:p w14:paraId="79591E2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6AE7BA2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6DC61B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-Company Name of Developer Name English</w:t>
            </w:r>
          </w:p>
        </w:tc>
      </w:tr>
      <w:tr w:rsidR="00C01ECB" w:rsidRPr="00FC2E96" w14:paraId="2B55BCE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59C1E8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compCname</w:t>
            </w:r>
          </w:p>
        </w:tc>
        <w:tc>
          <w:tcPr>
            <w:tcW w:w="1481" w:type="dxa"/>
          </w:tcPr>
          <w:p w14:paraId="114B652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1475442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1C4F0C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Name of Developer Name Chinese</w:t>
            </w:r>
          </w:p>
        </w:tc>
      </w:tr>
      <w:tr w:rsidR="00C01ECB" w:rsidRPr="00FC2E96" w14:paraId="694C6B3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33C2C1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represenTitleId</w:t>
            </w:r>
          </w:p>
        </w:tc>
        <w:tc>
          <w:tcPr>
            <w:tcW w:w="1481" w:type="dxa"/>
          </w:tcPr>
          <w:p w14:paraId="0674C0E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4819477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CD883F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Representative Person Salutation, [1=Mr.,2=Miss,3=Ms.]</w:t>
            </w:r>
          </w:p>
        </w:tc>
      </w:tr>
      <w:tr w:rsidR="00C01ECB" w:rsidRPr="00FC2E96" w14:paraId="1212782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3BAACF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represenEname</w:t>
            </w:r>
          </w:p>
        </w:tc>
        <w:tc>
          <w:tcPr>
            <w:tcW w:w="1481" w:type="dxa"/>
          </w:tcPr>
          <w:p w14:paraId="1B8A8D9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2D65EDF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A66BAA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Person English Name</w:t>
            </w:r>
          </w:p>
        </w:tc>
      </w:tr>
      <w:tr w:rsidR="00C01ECB" w:rsidRPr="00FC2E96" w14:paraId="593940F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99906F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represenCname</w:t>
            </w:r>
          </w:p>
        </w:tc>
        <w:tc>
          <w:tcPr>
            <w:tcW w:w="1481" w:type="dxa"/>
          </w:tcPr>
          <w:p w14:paraId="2EAD7A3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503752B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56C5D0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Person Chinese Name</w:t>
            </w:r>
          </w:p>
        </w:tc>
      </w:tr>
      <w:tr w:rsidR="00C01ECB" w:rsidRPr="00FC2E96" w14:paraId="14FEE60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47D12F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represenPost</w:t>
            </w:r>
          </w:p>
        </w:tc>
        <w:tc>
          <w:tcPr>
            <w:tcW w:w="1481" w:type="dxa"/>
          </w:tcPr>
          <w:p w14:paraId="4D4DC7D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3BF8D78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4712E0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Position</w:t>
            </w:r>
          </w:p>
        </w:tc>
      </w:tr>
      <w:tr w:rsidR="00C01ECB" w:rsidRPr="00FC2E96" w14:paraId="552B917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1CAA80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corresAddrLang</w:t>
            </w:r>
          </w:p>
        </w:tc>
        <w:tc>
          <w:tcPr>
            <w:tcW w:w="1481" w:type="dxa"/>
          </w:tcPr>
          <w:p w14:paraId="269DE5F2" w14:textId="3F9F9C40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76" w:type="dxa"/>
          </w:tcPr>
          <w:p w14:paraId="128B4BF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4EEB89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Language, [E,C]</w:t>
            </w:r>
          </w:p>
        </w:tc>
      </w:tr>
      <w:tr w:rsidR="00C01ECB" w:rsidRPr="00FC2E96" w14:paraId="4CE7341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377F5D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corresAddrFlat</w:t>
            </w:r>
          </w:p>
        </w:tc>
        <w:tc>
          <w:tcPr>
            <w:tcW w:w="1481" w:type="dxa"/>
          </w:tcPr>
          <w:p w14:paraId="2C20209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678FEE2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7AFC36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Room/Flat</w:t>
            </w:r>
          </w:p>
        </w:tc>
      </w:tr>
      <w:tr w:rsidR="00C01ECB" w:rsidRPr="00FC2E96" w14:paraId="4BB6810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CC5ED4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corresAddrFloor</w:t>
            </w:r>
          </w:p>
        </w:tc>
        <w:tc>
          <w:tcPr>
            <w:tcW w:w="1481" w:type="dxa"/>
          </w:tcPr>
          <w:p w14:paraId="302CD35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42B3EDC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BB5778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Floor</w:t>
            </w:r>
          </w:p>
        </w:tc>
      </w:tr>
      <w:tr w:rsidR="00C01ECB" w:rsidRPr="00FC2E96" w14:paraId="6B6F488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37FE7D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corresAddrBlock</w:t>
            </w:r>
          </w:p>
        </w:tc>
        <w:tc>
          <w:tcPr>
            <w:tcW w:w="1481" w:type="dxa"/>
          </w:tcPr>
          <w:p w14:paraId="4CEE133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64635B2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2ADAA6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Block</w:t>
            </w:r>
          </w:p>
        </w:tc>
      </w:tr>
      <w:tr w:rsidR="00C01ECB" w:rsidRPr="00FC2E96" w14:paraId="1F0BA29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73F0AD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corresAddrBldg</w:t>
            </w:r>
          </w:p>
        </w:tc>
        <w:tc>
          <w:tcPr>
            <w:tcW w:w="1481" w:type="dxa"/>
          </w:tcPr>
          <w:p w14:paraId="3890784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196249C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AB4396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Building</w:t>
            </w:r>
          </w:p>
        </w:tc>
      </w:tr>
      <w:tr w:rsidR="00C01ECB" w:rsidRPr="00FC2E96" w14:paraId="7423D5E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C68C00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</w:t>
            </w:r>
          </w:p>
        </w:tc>
        <w:tc>
          <w:tcPr>
            <w:tcW w:w="1481" w:type="dxa"/>
          </w:tcPr>
          <w:p w14:paraId="799C02E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7128CF8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5AF60D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C01ECB" w:rsidRPr="00FC2E96" w14:paraId="3F0C732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DD0D92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corresAddrStartNoAlpha</w:t>
            </w:r>
          </w:p>
        </w:tc>
        <w:tc>
          <w:tcPr>
            <w:tcW w:w="1481" w:type="dxa"/>
          </w:tcPr>
          <w:p w14:paraId="7028754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5B280E2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AB363E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C01ECB" w:rsidRPr="00FC2E96" w14:paraId="16A2623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BAB728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corresAddrEndNo</w:t>
            </w:r>
          </w:p>
        </w:tc>
        <w:tc>
          <w:tcPr>
            <w:tcW w:w="1481" w:type="dxa"/>
          </w:tcPr>
          <w:p w14:paraId="5B5524B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6C6F715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A5C6BD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C01ECB" w:rsidRPr="00FC2E96" w14:paraId="7EFA315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E9F820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corresAddrEndNoAlpha</w:t>
            </w:r>
          </w:p>
        </w:tc>
        <w:tc>
          <w:tcPr>
            <w:tcW w:w="1481" w:type="dxa"/>
          </w:tcPr>
          <w:p w14:paraId="784CCF9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35C3B2F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FB6482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C01ECB" w:rsidRPr="00FC2E96" w14:paraId="3B2B42A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F43D38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</w:t>
            </w:r>
          </w:p>
        </w:tc>
        <w:tc>
          <w:tcPr>
            <w:tcW w:w="1481" w:type="dxa"/>
          </w:tcPr>
          <w:p w14:paraId="48161AA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1308B51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017C69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C01ECB" w:rsidRPr="00FC2E96" w14:paraId="5583E0A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5A92E2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corresAddrDistrictCd</w:t>
            </w:r>
          </w:p>
        </w:tc>
        <w:tc>
          <w:tcPr>
            <w:tcW w:w="1481" w:type="dxa"/>
          </w:tcPr>
          <w:p w14:paraId="465B6E9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3CADB4E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F02B26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District</w:t>
            </w:r>
          </w:p>
        </w:tc>
      </w:tr>
      <w:tr w:rsidR="00C01ECB" w:rsidRPr="00FC2E96" w14:paraId="4334701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F4D630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corresAddrAreaCd</w:t>
            </w:r>
          </w:p>
        </w:tc>
        <w:tc>
          <w:tcPr>
            <w:tcW w:w="1481" w:type="dxa"/>
          </w:tcPr>
          <w:p w14:paraId="16DC8B3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25D4782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311F6C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Area English Chinese</w:t>
            </w:r>
          </w:p>
        </w:tc>
      </w:tr>
      <w:tr w:rsidR="00C01ECB" w:rsidRPr="00FC2E96" w14:paraId="18B9F6D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DBC95E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corresTelNo</w:t>
            </w:r>
          </w:p>
        </w:tc>
        <w:tc>
          <w:tcPr>
            <w:tcW w:w="1481" w:type="dxa"/>
          </w:tcPr>
          <w:p w14:paraId="56D02C5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0B42DD6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F3393C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Telephone No.</w:t>
            </w:r>
          </w:p>
        </w:tc>
      </w:tr>
      <w:tr w:rsidR="00C01ECB" w:rsidRPr="00FC2E96" w14:paraId="43CFE44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13F680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corresFaxNo</w:t>
            </w:r>
          </w:p>
        </w:tc>
        <w:tc>
          <w:tcPr>
            <w:tcW w:w="1481" w:type="dxa"/>
          </w:tcPr>
          <w:p w14:paraId="6885B64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6CAF437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ABC45D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Fax No.</w:t>
            </w:r>
          </w:p>
        </w:tc>
      </w:tr>
      <w:tr w:rsidR="00C01ECB" w:rsidRPr="00FC2E96" w14:paraId="433F894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9765BB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corresEmailAddr</w:t>
            </w:r>
          </w:p>
        </w:tc>
        <w:tc>
          <w:tcPr>
            <w:tcW w:w="1481" w:type="dxa"/>
          </w:tcPr>
          <w:p w14:paraId="6CA8DA4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276" w:type="dxa"/>
          </w:tcPr>
          <w:p w14:paraId="24CB10D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D50E3C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E-mail Address</w:t>
            </w:r>
          </w:p>
        </w:tc>
      </w:tr>
      <w:tr w:rsidR="00C01ECB" w:rsidRPr="00FC2E96" w14:paraId="782EACF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78190C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inspectDate</w:t>
            </w:r>
          </w:p>
        </w:tc>
        <w:tc>
          <w:tcPr>
            <w:tcW w:w="1481" w:type="dxa"/>
          </w:tcPr>
          <w:p w14:paraId="409B058B" w14:textId="5418A138" w:rsidR="00C01ECB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16307FA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D9D5765" w14:textId="390828A5" w:rsidR="00C01ECB" w:rsidRPr="00FC2E96" w:rsidRDefault="00722B6A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Inspection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C01ECB" w:rsidRPr="00FC2E96" w14:paraId="4074E8A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1AE291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reaTitleId</w:t>
            </w:r>
          </w:p>
        </w:tc>
        <w:tc>
          <w:tcPr>
            <w:tcW w:w="1481" w:type="dxa"/>
          </w:tcPr>
          <w:p w14:paraId="016B3B6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09D20B4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A06584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REA Salutation, [1=Mr.,2=Miss,3=Ms.]</w:t>
            </w:r>
          </w:p>
        </w:tc>
      </w:tr>
      <w:tr w:rsidR="00C01ECB" w:rsidRPr="00FC2E96" w14:paraId="43B3ABD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00E3CD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reaEname</w:t>
            </w:r>
          </w:p>
        </w:tc>
        <w:tc>
          <w:tcPr>
            <w:tcW w:w="1481" w:type="dxa"/>
          </w:tcPr>
          <w:p w14:paraId="1D3FD1D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34626D5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F087D1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Electrical Discipline of </w:t>
            </w:r>
            <w:r w:rsidRPr="00FC2E96">
              <w:rPr>
                <w:rFonts w:ascii="Times New Roman" w:hAnsi="Times New Roman" w:cs="Times New Roman"/>
              </w:rPr>
              <w:lastRenderedPageBreak/>
              <w:t>Registered Engineer Qualifications</w:t>
            </w:r>
          </w:p>
        </w:tc>
      </w:tr>
      <w:tr w:rsidR="00C01ECB" w:rsidRPr="00FC2E96" w14:paraId="03DBA0D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ED3C10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reaCname</w:t>
            </w:r>
          </w:p>
        </w:tc>
        <w:tc>
          <w:tcPr>
            <w:tcW w:w="1481" w:type="dxa"/>
          </w:tcPr>
          <w:p w14:paraId="7CA006C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2231AC3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6A9317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Chinese Name</w:t>
            </w:r>
          </w:p>
        </w:tc>
      </w:tr>
      <w:tr w:rsidR="00C01ECB" w:rsidRPr="00FC2E96" w14:paraId="61095CB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BB6F0B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reaAddrLang</w:t>
            </w:r>
          </w:p>
        </w:tc>
        <w:tc>
          <w:tcPr>
            <w:tcW w:w="1481" w:type="dxa"/>
          </w:tcPr>
          <w:p w14:paraId="543D5952" w14:textId="4611D223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76" w:type="dxa"/>
          </w:tcPr>
          <w:p w14:paraId="50988B8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72CE99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REA Correspondence Address Language, [E,C]</w:t>
            </w:r>
          </w:p>
        </w:tc>
      </w:tr>
      <w:tr w:rsidR="00C01ECB" w:rsidRPr="00FC2E96" w14:paraId="0099FA3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F3751D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reaAddrFlat</w:t>
            </w:r>
          </w:p>
        </w:tc>
        <w:tc>
          <w:tcPr>
            <w:tcW w:w="1481" w:type="dxa"/>
          </w:tcPr>
          <w:p w14:paraId="484B922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1631BA7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CCBC6E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Room/Flat</w:t>
            </w:r>
          </w:p>
        </w:tc>
      </w:tr>
      <w:tr w:rsidR="00C01ECB" w:rsidRPr="00FC2E96" w14:paraId="04E3850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E21AEB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reaAddrFloor</w:t>
            </w:r>
          </w:p>
        </w:tc>
        <w:tc>
          <w:tcPr>
            <w:tcW w:w="1481" w:type="dxa"/>
          </w:tcPr>
          <w:p w14:paraId="5D391B1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72D140E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0B46DC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Floor</w:t>
            </w:r>
          </w:p>
        </w:tc>
      </w:tr>
      <w:tr w:rsidR="00C01ECB" w:rsidRPr="00FC2E96" w14:paraId="065AD15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772C69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reaAddrBlock</w:t>
            </w:r>
          </w:p>
        </w:tc>
        <w:tc>
          <w:tcPr>
            <w:tcW w:w="1481" w:type="dxa"/>
          </w:tcPr>
          <w:p w14:paraId="793A5EE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4F57DD5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8D45F5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Block</w:t>
            </w:r>
          </w:p>
        </w:tc>
      </w:tr>
      <w:tr w:rsidR="00C01ECB" w:rsidRPr="00FC2E96" w14:paraId="551006A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51EDCB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reaAddrBldg</w:t>
            </w:r>
          </w:p>
        </w:tc>
        <w:tc>
          <w:tcPr>
            <w:tcW w:w="1481" w:type="dxa"/>
          </w:tcPr>
          <w:p w14:paraId="6C05281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1CE030F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FC2F3C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Building</w:t>
            </w:r>
          </w:p>
        </w:tc>
      </w:tr>
      <w:tr w:rsidR="00C01ECB" w:rsidRPr="00FC2E96" w14:paraId="5EAB027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2DBB57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</w:t>
            </w:r>
          </w:p>
        </w:tc>
        <w:tc>
          <w:tcPr>
            <w:tcW w:w="1481" w:type="dxa"/>
          </w:tcPr>
          <w:p w14:paraId="21CE7C8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098C84D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ED0E34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C01ECB" w:rsidRPr="00FC2E96" w14:paraId="2DE48CB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18A5E9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reaAddrStartNoAlpha</w:t>
            </w:r>
          </w:p>
        </w:tc>
        <w:tc>
          <w:tcPr>
            <w:tcW w:w="1481" w:type="dxa"/>
          </w:tcPr>
          <w:p w14:paraId="145B3B5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0AFF6D5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4117C9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C01ECB" w:rsidRPr="00FC2E96" w14:paraId="34287FF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3F7DBC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reaAddrEndNo</w:t>
            </w:r>
          </w:p>
        </w:tc>
        <w:tc>
          <w:tcPr>
            <w:tcW w:w="1481" w:type="dxa"/>
          </w:tcPr>
          <w:p w14:paraId="46B6D56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6F24C8A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1325D0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C01ECB" w:rsidRPr="00FC2E96" w14:paraId="4039BDA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0C2AC4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reaAddrEndNoAlpha</w:t>
            </w:r>
          </w:p>
        </w:tc>
        <w:tc>
          <w:tcPr>
            <w:tcW w:w="1481" w:type="dxa"/>
          </w:tcPr>
          <w:p w14:paraId="17590A4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4DECD6E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1FD5F3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C01ECB" w:rsidRPr="00FC2E96" w14:paraId="124A19E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22CB9B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</w:t>
            </w:r>
          </w:p>
        </w:tc>
        <w:tc>
          <w:tcPr>
            <w:tcW w:w="1481" w:type="dxa"/>
          </w:tcPr>
          <w:p w14:paraId="08DE188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4B5F7B2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903CFD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</w:t>
            </w:r>
          </w:p>
        </w:tc>
      </w:tr>
      <w:tr w:rsidR="00C01ECB" w:rsidRPr="00FC2E96" w14:paraId="2791452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FD01A0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reaAddrDistrictCd</w:t>
            </w:r>
          </w:p>
        </w:tc>
        <w:tc>
          <w:tcPr>
            <w:tcW w:w="1481" w:type="dxa"/>
          </w:tcPr>
          <w:p w14:paraId="2D83E62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3821049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5B9E4F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District</w:t>
            </w:r>
          </w:p>
        </w:tc>
      </w:tr>
      <w:tr w:rsidR="00C01ECB" w:rsidRPr="00FC2E96" w14:paraId="06DF438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B169AD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reaAddrAreaCd</w:t>
            </w:r>
          </w:p>
        </w:tc>
        <w:tc>
          <w:tcPr>
            <w:tcW w:w="1481" w:type="dxa"/>
          </w:tcPr>
          <w:p w14:paraId="7D3F3AB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7DBC6E0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0D6AE0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Area English Chinese</w:t>
            </w:r>
          </w:p>
        </w:tc>
      </w:tr>
      <w:tr w:rsidR="00C01ECB" w:rsidRPr="00FC2E96" w14:paraId="5FE1A0F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E2D29C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reaTelNo</w:t>
            </w:r>
          </w:p>
        </w:tc>
        <w:tc>
          <w:tcPr>
            <w:tcW w:w="1481" w:type="dxa"/>
          </w:tcPr>
          <w:p w14:paraId="65A81AB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7D16E35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21D0F5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Telephone No.</w:t>
            </w:r>
          </w:p>
        </w:tc>
      </w:tr>
      <w:tr w:rsidR="00C01ECB" w:rsidRPr="00FC2E96" w14:paraId="1C018C8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DE91E6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reaFaxNo</w:t>
            </w:r>
          </w:p>
        </w:tc>
        <w:tc>
          <w:tcPr>
            <w:tcW w:w="1481" w:type="dxa"/>
          </w:tcPr>
          <w:p w14:paraId="233FA31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5B5F9A9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DBB784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Fax</w:t>
            </w:r>
          </w:p>
        </w:tc>
      </w:tr>
      <w:tr w:rsidR="00C01ECB" w:rsidRPr="00FC2E96" w14:paraId="2859FCD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278664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reaEmailAddr</w:t>
            </w:r>
          </w:p>
        </w:tc>
        <w:tc>
          <w:tcPr>
            <w:tcW w:w="1481" w:type="dxa"/>
          </w:tcPr>
          <w:p w14:paraId="5FF80F0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276" w:type="dxa"/>
          </w:tcPr>
          <w:p w14:paraId="4A654E9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B84FFE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E-mail Address</w:t>
            </w:r>
          </w:p>
        </w:tc>
      </w:tr>
      <w:tr w:rsidR="00C01ECB" w:rsidRPr="00FC2E96" w14:paraId="7EE9CAC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F4669C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reaRegNo</w:t>
            </w:r>
          </w:p>
        </w:tc>
        <w:tc>
          <w:tcPr>
            <w:tcW w:w="1481" w:type="dxa"/>
          </w:tcPr>
          <w:p w14:paraId="6B53BED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06CC507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73888E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Registration No.</w:t>
            </w:r>
          </w:p>
        </w:tc>
      </w:tr>
      <w:tr w:rsidR="00C01ECB" w:rsidRPr="00FC2E96" w14:paraId="678D810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A16317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reaExpiryDate</w:t>
            </w:r>
          </w:p>
        </w:tc>
        <w:tc>
          <w:tcPr>
            <w:tcW w:w="1481" w:type="dxa"/>
          </w:tcPr>
          <w:p w14:paraId="70740947" w14:textId="6F6EFD85" w:rsidR="00C01ECB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2E94D65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EEF90AA" w14:textId="5791107E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Expiry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C01ECB" w:rsidRPr="00FC2E96" w14:paraId="6A7849C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A9CD1E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receiveDate</w:t>
            </w:r>
          </w:p>
        </w:tc>
        <w:tc>
          <w:tcPr>
            <w:tcW w:w="1481" w:type="dxa"/>
          </w:tcPr>
          <w:p w14:paraId="2D2C4569" w14:textId="069611E7" w:rsidR="00C01ECB" w:rsidRPr="00FC2E96" w:rsidRDefault="00FA473C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166F881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FC59880" w14:textId="73328FA8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Receipt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C01ECB" w:rsidRPr="00FC2E96" w14:paraId="1B41943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3B34AF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eesu</w:t>
            </w:r>
          </w:p>
        </w:tc>
        <w:tc>
          <w:tcPr>
            <w:tcW w:w="1481" w:type="dxa"/>
          </w:tcPr>
          <w:p w14:paraId="30506A6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Object</w:t>
            </w:r>
          </w:p>
        </w:tc>
        <w:tc>
          <w:tcPr>
            <w:tcW w:w="1276" w:type="dxa"/>
          </w:tcPr>
          <w:p w14:paraId="180EEED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</w:p>
        </w:tc>
        <w:tc>
          <w:tcPr>
            <w:tcW w:w="2925" w:type="dxa"/>
          </w:tcPr>
          <w:p w14:paraId="0FEDD73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eesu</w:t>
            </w:r>
          </w:p>
          <w:p w14:paraId="326657C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Response – Content– eesu</w:t>
            </w:r>
          </w:p>
        </w:tc>
      </w:tr>
    </w:tbl>
    <w:p w14:paraId="3DDF69DB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3EECBDAA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Content - eesu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81"/>
        <w:gridCol w:w="1321"/>
        <w:gridCol w:w="1242"/>
        <w:gridCol w:w="1972"/>
      </w:tblGrid>
      <w:tr w:rsidR="00C01ECB" w:rsidRPr="00FC2E96" w14:paraId="5F1A74D3" w14:textId="77777777" w:rsidTr="00916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B350B1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391" w:type="dxa"/>
          </w:tcPr>
          <w:p w14:paraId="5CF6124B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12" w:type="dxa"/>
          </w:tcPr>
          <w:p w14:paraId="6728AAE6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184" w:type="dxa"/>
          </w:tcPr>
          <w:p w14:paraId="1E3129BA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5400AB23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5009B9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391" w:type="dxa"/>
          </w:tcPr>
          <w:p w14:paraId="535DE0F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12" w:type="dxa"/>
          </w:tcPr>
          <w:p w14:paraId="538D7B1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75B8F7A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C01ECB" w:rsidRPr="00FC2E96" w14:paraId="4A92CFDD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38B23AD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bldgType</w:t>
            </w:r>
          </w:p>
        </w:tc>
        <w:tc>
          <w:tcPr>
            <w:tcW w:w="1391" w:type="dxa"/>
          </w:tcPr>
          <w:p w14:paraId="28888E9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212" w:type="dxa"/>
          </w:tcPr>
          <w:p w14:paraId="19D2348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30370A4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 of Building</w:t>
            </w:r>
          </w:p>
        </w:tc>
      </w:tr>
      <w:tr w:rsidR="00C01ECB" w:rsidRPr="00FC2E96" w14:paraId="71C753D1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7D3D2B5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bldgTypeOther</w:t>
            </w:r>
          </w:p>
        </w:tc>
        <w:tc>
          <w:tcPr>
            <w:tcW w:w="1391" w:type="dxa"/>
          </w:tcPr>
          <w:p w14:paraId="2EB4DBE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12" w:type="dxa"/>
          </w:tcPr>
          <w:p w14:paraId="6B6546B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2757E3B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 of Building Others</w:t>
            </w:r>
          </w:p>
        </w:tc>
      </w:tr>
      <w:tr w:rsidR="00FC48B3" w:rsidRPr="00FC2E96" w14:paraId="1D3DBF8E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4E5FD4B" w14:textId="77777777" w:rsidR="00FC48B3" w:rsidRPr="00591B8E" w:rsidRDefault="00FC48B3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dateOfDeclarationByRea</w:t>
            </w:r>
          </w:p>
        </w:tc>
        <w:tc>
          <w:tcPr>
            <w:tcW w:w="1391" w:type="dxa"/>
          </w:tcPr>
          <w:p w14:paraId="5632E9AE" w14:textId="3B66D0A4" w:rsidR="00FC48B3" w:rsidRPr="00591B8E" w:rsidRDefault="00056F22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12" w:type="dxa"/>
          </w:tcPr>
          <w:p w14:paraId="7A3BA454" w14:textId="77777777" w:rsidR="00FC48B3" w:rsidRPr="00591B8E" w:rsidRDefault="00FC48B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5D1C2ED6" w14:textId="47F5DC7E" w:rsidR="00FC48B3" w:rsidRPr="00591B8E" w:rsidRDefault="00FC48B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 of Declaration by Registered Energy Assessor in Form EE1 / EE2 / EE3 / EE4 *</w:t>
            </w:r>
            <w:r w:rsidR="00056F22" w:rsidRPr="00591B8E">
              <w:rPr>
                <w:rFonts w:ascii="Times New Roman" w:hAnsi="Times New Roman" w:cs="Times New Roman"/>
              </w:rPr>
              <w:t>(yyyyMMdd)</w:t>
            </w:r>
          </w:p>
        </w:tc>
      </w:tr>
      <w:tr w:rsidR="00FC48B3" w:rsidRPr="00FC2E96" w14:paraId="7A228285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64EA6F12" w14:textId="77777777" w:rsidR="00FC48B3" w:rsidRPr="00591B8E" w:rsidRDefault="00FC48B3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prevSubNo</w:t>
            </w:r>
          </w:p>
        </w:tc>
        <w:tc>
          <w:tcPr>
            <w:tcW w:w="1391" w:type="dxa"/>
          </w:tcPr>
          <w:p w14:paraId="10B3E021" w14:textId="77777777" w:rsidR="00FC48B3" w:rsidRPr="00591B8E" w:rsidRDefault="00FC48B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String(100)</w:t>
            </w:r>
          </w:p>
        </w:tc>
        <w:tc>
          <w:tcPr>
            <w:tcW w:w="1212" w:type="dxa"/>
          </w:tcPr>
          <w:p w14:paraId="5FAA1C9E" w14:textId="77777777" w:rsidR="00FC48B3" w:rsidRPr="00591B8E" w:rsidRDefault="00FC48B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1C18AFF1" w14:textId="77777777" w:rsidR="00FC48B3" w:rsidRPr="00591B8E" w:rsidRDefault="00FC48B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If EMSD’s reference no. for the form submitted before is known, please provide</w:t>
            </w:r>
          </w:p>
        </w:tc>
      </w:tr>
      <w:tr w:rsidR="00FC48B3" w:rsidRPr="00FC2E96" w14:paraId="124A629D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8F61D95" w14:textId="77777777" w:rsidR="00FC48B3" w:rsidRPr="00591B8E" w:rsidRDefault="00FC48B3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supersedePreviousForm</w:t>
            </w:r>
          </w:p>
        </w:tc>
        <w:tc>
          <w:tcPr>
            <w:tcW w:w="1391" w:type="dxa"/>
          </w:tcPr>
          <w:p w14:paraId="34D99AF2" w14:textId="77777777" w:rsidR="00FC48B3" w:rsidRPr="00591B8E" w:rsidRDefault="00FC48B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12" w:type="dxa"/>
          </w:tcPr>
          <w:p w14:paraId="1B1A0A23" w14:textId="77777777" w:rsidR="00FC48B3" w:rsidRPr="00591B8E" w:rsidRDefault="00FC48B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51039A7C" w14:textId="77777777" w:rsidR="00FC48B3" w:rsidRPr="00591B8E" w:rsidRDefault="00FC48B3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this submission to supersede a form submitted before? (Please give a “</w:t>
            </w:r>
            <w:r w:rsidRPr="00FC2E96">
              <w:rPr>
                <w:rFonts w:ascii="Segoe UI Symbol" w:hAnsi="Segoe UI Symbol" w:cs="Segoe UI Symbol"/>
              </w:rPr>
              <w:t>✓</w:t>
            </w:r>
            <w:r w:rsidRPr="00591B8E">
              <w:rPr>
                <w:rFonts w:ascii="Times New Roman" w:hAnsi="Times New Roman" w:cs="Times New Roman"/>
              </w:rPr>
              <w:t>” in the appropriate box)</w:t>
            </w:r>
          </w:p>
        </w:tc>
      </w:tr>
      <w:tr w:rsidR="00FC48B3" w:rsidRPr="00FC2E96" w14:paraId="69D85E01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4AB5D329" w14:textId="77777777" w:rsidR="00FC48B3" w:rsidRPr="00591B8E" w:rsidRDefault="00FC48B3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dateOfDeclarationByReaInPreviousForm</w:t>
            </w:r>
          </w:p>
        </w:tc>
        <w:tc>
          <w:tcPr>
            <w:tcW w:w="1391" w:type="dxa"/>
          </w:tcPr>
          <w:p w14:paraId="3C72B997" w14:textId="725F0A87" w:rsidR="00FC48B3" w:rsidRPr="00591B8E" w:rsidRDefault="00056F22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12" w:type="dxa"/>
          </w:tcPr>
          <w:p w14:paraId="1846ACB3" w14:textId="77777777" w:rsidR="00FC48B3" w:rsidRPr="00591B8E" w:rsidRDefault="00FC48B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6A5C1682" w14:textId="180FFA01" w:rsidR="00FC48B3" w:rsidRPr="00591B8E" w:rsidRDefault="00FC48B3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Otherwise, please provide the date of declaration by Registered Energy Assessor in the previous form:</w:t>
            </w:r>
            <w:r w:rsidR="00CF326E" w:rsidRPr="00591B8E">
              <w:rPr>
                <w:rFonts w:ascii="Times New Roman" w:hAnsi="Times New Roman" w:cs="Times New Roman"/>
              </w:rPr>
              <w:t xml:space="preserve"> (yyyyMMdd)</w:t>
            </w:r>
          </w:p>
        </w:tc>
      </w:tr>
      <w:tr w:rsidR="00C01ECB" w:rsidRPr="00FC2E96" w14:paraId="336E8ABA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3D6ECE4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encloseEeel</w:t>
            </w:r>
          </w:p>
        </w:tc>
        <w:tc>
          <w:tcPr>
            <w:tcW w:w="1391" w:type="dxa"/>
          </w:tcPr>
          <w:p w14:paraId="5EED159F" w14:textId="524FBB1B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12" w:type="dxa"/>
          </w:tcPr>
          <w:p w14:paraId="486350B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251BB7FF" w14:textId="4F78E7D3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EE-EL</w:t>
            </w:r>
          </w:p>
        </w:tc>
      </w:tr>
      <w:tr w:rsidR="00C01ECB" w:rsidRPr="00FC2E96" w14:paraId="1C13CFA1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32CCDA4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encloseEelg</w:t>
            </w:r>
          </w:p>
        </w:tc>
        <w:tc>
          <w:tcPr>
            <w:tcW w:w="1391" w:type="dxa"/>
          </w:tcPr>
          <w:p w14:paraId="77DEFEC1" w14:textId="7D3687D0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12" w:type="dxa"/>
          </w:tcPr>
          <w:p w14:paraId="40E022F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71A9D9C2" w14:textId="18F0E385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EE-LG</w:t>
            </w:r>
          </w:p>
        </w:tc>
      </w:tr>
      <w:tr w:rsidR="00C01ECB" w:rsidRPr="00FC2E96" w14:paraId="653902DC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3F11198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encloseEeac</w:t>
            </w:r>
          </w:p>
        </w:tc>
        <w:tc>
          <w:tcPr>
            <w:tcW w:w="1391" w:type="dxa"/>
          </w:tcPr>
          <w:p w14:paraId="0E0DE355" w14:textId="311A6673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12" w:type="dxa"/>
          </w:tcPr>
          <w:p w14:paraId="45D6F4B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627608B5" w14:textId="1B6AC9F8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EE-AC</w:t>
            </w:r>
          </w:p>
        </w:tc>
      </w:tr>
      <w:tr w:rsidR="00C01ECB" w:rsidRPr="00FC2E96" w14:paraId="575C792F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572F9C7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encloseEele</w:t>
            </w:r>
          </w:p>
        </w:tc>
        <w:tc>
          <w:tcPr>
            <w:tcW w:w="1391" w:type="dxa"/>
          </w:tcPr>
          <w:p w14:paraId="58928CAC" w14:textId="523DA9F4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12" w:type="dxa"/>
          </w:tcPr>
          <w:p w14:paraId="092B7D9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647E2BA0" w14:textId="36B55370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EE-LE</w:t>
            </w:r>
          </w:p>
        </w:tc>
      </w:tr>
      <w:tr w:rsidR="00C01ECB" w:rsidRPr="00FC2E96" w14:paraId="766978E7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1A1D4A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encloseEepb</w:t>
            </w:r>
          </w:p>
        </w:tc>
        <w:tc>
          <w:tcPr>
            <w:tcW w:w="1391" w:type="dxa"/>
          </w:tcPr>
          <w:p w14:paraId="086880BC" w14:textId="7FFD3691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12" w:type="dxa"/>
          </w:tcPr>
          <w:p w14:paraId="2C1F734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4D955EFA" w14:textId="18292DA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EE-PB</w:t>
            </w:r>
          </w:p>
        </w:tc>
      </w:tr>
      <w:tr w:rsidR="00C01ECB" w:rsidRPr="00FC2E96" w14:paraId="0751472B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47503F3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stageOneNo</w:t>
            </w:r>
          </w:p>
        </w:tc>
        <w:tc>
          <w:tcPr>
            <w:tcW w:w="1391" w:type="dxa"/>
          </w:tcPr>
          <w:p w14:paraId="6C94E54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12" w:type="dxa"/>
          </w:tcPr>
          <w:p w14:paraId="272CFAF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03A56AE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 (b)</w:t>
            </w:r>
          </w:p>
          <w:p w14:paraId="7C02826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No. of Stage One Declaration</w:t>
            </w:r>
          </w:p>
        </w:tc>
      </w:tr>
      <w:tr w:rsidR="00C01ECB" w:rsidRPr="00FC2E96" w14:paraId="1B8EDD03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5423F47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occuApprovalDate</w:t>
            </w:r>
          </w:p>
        </w:tc>
        <w:tc>
          <w:tcPr>
            <w:tcW w:w="1391" w:type="dxa"/>
          </w:tcPr>
          <w:p w14:paraId="0265794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String(10)</w:t>
            </w:r>
          </w:p>
        </w:tc>
        <w:tc>
          <w:tcPr>
            <w:tcW w:w="1212" w:type="dxa"/>
          </w:tcPr>
          <w:p w14:paraId="09E9832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5E599FD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 (b)</w:t>
            </w:r>
          </w:p>
          <w:p w14:paraId="2F56448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Issue date (m/yyyy) of “occupation approval” (see note 6):</w:t>
            </w:r>
          </w:p>
        </w:tc>
      </w:tr>
      <w:tr w:rsidR="00C01ECB" w:rsidRPr="00FC2E96" w14:paraId="22546016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52C16EE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occuApprovalNo</w:t>
            </w:r>
          </w:p>
        </w:tc>
        <w:tc>
          <w:tcPr>
            <w:tcW w:w="1391" w:type="dxa"/>
          </w:tcPr>
          <w:p w14:paraId="61C8008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12" w:type="dxa"/>
          </w:tcPr>
          <w:p w14:paraId="50C879B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35F1DF9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Section B(b)</w:t>
            </w:r>
          </w:p>
          <w:p w14:paraId="1B1C28C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Permit No. / Reference No. / Contract No.* of “occupation approval”</w:t>
            </w:r>
          </w:p>
        </w:tc>
      </w:tr>
      <w:tr w:rsidR="00C01ECB" w:rsidRPr="00FC2E96" w14:paraId="6F2A8F40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9F6FC0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consetBldgArea</w:t>
            </w:r>
          </w:p>
        </w:tc>
        <w:tc>
          <w:tcPr>
            <w:tcW w:w="1391" w:type="dxa"/>
          </w:tcPr>
          <w:p w14:paraId="332EFEF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kern w:val="0"/>
                <w:sz w:val="19"/>
                <w:szCs w:val="19"/>
              </w:rPr>
              <w:t>decimal</w:t>
            </w:r>
          </w:p>
        </w:tc>
        <w:tc>
          <w:tcPr>
            <w:tcW w:w="1212" w:type="dxa"/>
          </w:tcPr>
          <w:p w14:paraId="2CF9327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6F10B63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 xml:space="preserve">Total internal </w:t>
            </w:r>
            <w:r w:rsidRPr="00FC2E96">
              <w:rPr>
                <w:rFonts w:ascii="Times New Roman" w:hAnsi="Times New Roman" w:cs="Times New Roman"/>
              </w:rPr>
              <w:lastRenderedPageBreak/>
              <w:t>floor area of building EE2</w:t>
            </w:r>
          </w:p>
        </w:tc>
      </w:tr>
      <w:tr w:rsidR="00C01ECB" w:rsidRPr="00FC2E96" w14:paraId="3DEC539B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4EC68A7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exemptGrant</w:t>
            </w:r>
          </w:p>
        </w:tc>
        <w:tc>
          <w:tcPr>
            <w:tcW w:w="1391" w:type="dxa"/>
          </w:tcPr>
          <w:p w14:paraId="31BA55E3" w14:textId="14AD9CE7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12" w:type="dxa"/>
          </w:tcPr>
          <w:p w14:paraId="547DC5D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781AF9C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Exemption previously granted by the Director of Electrical and Mechanic</w:t>
            </w:r>
          </w:p>
        </w:tc>
      </w:tr>
      <w:tr w:rsidR="00C01ECB" w:rsidRPr="00FC2E96" w14:paraId="3D9DB51D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2E5029C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exemptRefNo</w:t>
            </w:r>
          </w:p>
        </w:tc>
        <w:tc>
          <w:tcPr>
            <w:tcW w:w="1391" w:type="dxa"/>
          </w:tcPr>
          <w:p w14:paraId="545F107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12" w:type="dxa"/>
          </w:tcPr>
          <w:p w14:paraId="5E08151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771D644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Reference No.</w:t>
            </w:r>
          </w:p>
        </w:tc>
      </w:tr>
      <w:tr w:rsidR="00C01ECB" w:rsidRPr="00FC2E96" w14:paraId="52FB4F4E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6639FCF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exemptDate</w:t>
            </w:r>
          </w:p>
        </w:tc>
        <w:tc>
          <w:tcPr>
            <w:tcW w:w="1391" w:type="dxa"/>
          </w:tcPr>
          <w:p w14:paraId="59AA6AFE" w14:textId="2511ED1E" w:rsidR="00C01ECB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12" w:type="dxa"/>
          </w:tcPr>
          <w:p w14:paraId="79D7754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59BA166E" w14:textId="75BE10B8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C01ECB" w:rsidRPr="00FC2E96" w14:paraId="4BF16767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E1E38E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exemptInstallations</w:t>
            </w:r>
          </w:p>
        </w:tc>
        <w:tc>
          <w:tcPr>
            <w:tcW w:w="1391" w:type="dxa"/>
          </w:tcPr>
          <w:p w14:paraId="3879E064" w14:textId="3100BA4C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12" w:type="dxa"/>
          </w:tcPr>
          <w:p w14:paraId="36A23A7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08A8B9E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Installation(s) exempted</w:t>
            </w:r>
          </w:p>
        </w:tc>
      </w:tr>
      <w:tr w:rsidR="00C01ECB" w:rsidRPr="00FC2E96" w14:paraId="12F364B4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718BE0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chklistOccpApproval</w:t>
            </w:r>
          </w:p>
        </w:tc>
        <w:tc>
          <w:tcPr>
            <w:tcW w:w="1391" w:type="dxa"/>
          </w:tcPr>
          <w:p w14:paraId="5B3DC8D6" w14:textId="65818AB2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12" w:type="dxa"/>
          </w:tcPr>
          <w:p w14:paraId="6C4E947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1DA30B4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ee2,section c checkbox 3</w:t>
            </w:r>
          </w:p>
        </w:tc>
      </w:tr>
      <w:tr w:rsidR="00C01ECB" w:rsidRPr="00FC2E96" w14:paraId="38F5E485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E6B07B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organizationEname</w:t>
            </w:r>
          </w:p>
        </w:tc>
        <w:tc>
          <w:tcPr>
            <w:tcW w:w="1391" w:type="dxa"/>
          </w:tcPr>
          <w:p w14:paraId="0B12AA8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12" w:type="dxa"/>
          </w:tcPr>
          <w:p w14:paraId="6625C53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520C326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Organization Name of Responsible Person# ENG</w:t>
            </w:r>
          </w:p>
        </w:tc>
      </w:tr>
      <w:tr w:rsidR="00C01ECB" w:rsidRPr="00FC2E96" w14:paraId="6E0D4056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4C4C930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organizationCname</w:t>
            </w:r>
          </w:p>
        </w:tc>
        <w:tc>
          <w:tcPr>
            <w:tcW w:w="1391" w:type="dxa"/>
          </w:tcPr>
          <w:p w14:paraId="30B0CBF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12" w:type="dxa"/>
          </w:tcPr>
          <w:p w14:paraId="098E399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30454FA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Organization Name of Responsible Person# CHI</w:t>
            </w:r>
          </w:p>
        </w:tc>
      </w:tr>
      <w:tr w:rsidR="00C01ECB" w:rsidRPr="00FC2E96" w14:paraId="1136E249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D6A037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organizationResEname</w:t>
            </w:r>
          </w:p>
        </w:tc>
        <w:tc>
          <w:tcPr>
            <w:tcW w:w="1391" w:type="dxa"/>
          </w:tcPr>
          <w:p w14:paraId="3713354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12" w:type="dxa"/>
          </w:tcPr>
          <w:p w14:paraId="76F0EC1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139D364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Name of Responsible Person' Representative# ENG</w:t>
            </w:r>
          </w:p>
        </w:tc>
      </w:tr>
      <w:tr w:rsidR="00C01ECB" w:rsidRPr="00FC2E96" w14:paraId="37E4C382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193C45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organizationResCname</w:t>
            </w:r>
          </w:p>
        </w:tc>
        <w:tc>
          <w:tcPr>
            <w:tcW w:w="1391" w:type="dxa"/>
          </w:tcPr>
          <w:p w14:paraId="1CE1065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12" w:type="dxa"/>
          </w:tcPr>
          <w:p w14:paraId="7FBC25C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7002D65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Name of Responsible Person' Representative# CHI</w:t>
            </w:r>
          </w:p>
        </w:tc>
      </w:tr>
    </w:tbl>
    <w:p w14:paraId="5E2D2339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04AD291D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406132B7" w14:textId="77777777" w:rsidTr="00135E66">
        <w:tc>
          <w:tcPr>
            <w:tcW w:w="15388" w:type="dxa"/>
          </w:tcPr>
          <w:p w14:paraId="020EE421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0526802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“applicationNo”: “EE10000001”,</w:t>
            </w:r>
          </w:p>
          <w:p w14:paraId="446CDA0A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“bldgEname”: “”,</w:t>
            </w:r>
          </w:p>
          <w:p w14:paraId="1EF57CCA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“bldgCname”: “”,</w:t>
            </w:r>
          </w:p>
          <w:p w14:paraId="4AC10BFA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“startNo”: 1</w:t>
            </w:r>
          </w:p>
          <w:p w14:paraId="6AF5514E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“startNoAlpha”: “”,</w:t>
            </w:r>
          </w:p>
          <w:p w14:paraId="603D1538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“endNo”: 1,</w:t>
            </w:r>
          </w:p>
          <w:p w14:paraId="2263F729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“endNoAlpha”:””,</w:t>
            </w:r>
          </w:p>
          <w:p w14:paraId="700DB65C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“stEname”: “”,</w:t>
            </w:r>
          </w:p>
          <w:p w14:paraId="5919D8CA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“stCname”: “”,</w:t>
            </w:r>
          </w:p>
          <w:p w14:paraId="4F9E907A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“districtCd”: “”,</w:t>
            </w:r>
          </w:p>
          <w:p w14:paraId="11198305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“areaCd”: 1,</w:t>
            </w:r>
          </w:p>
          <w:p w14:paraId="1AC42378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“lotNo”: “”,</w:t>
            </w:r>
          </w:p>
          <w:p w14:paraId="71918576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“compBecEdition”: “”,</w:t>
            </w:r>
          </w:p>
          <w:p w14:paraId="76B9FC05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“compEname”: “”,</w:t>
            </w:r>
          </w:p>
          <w:p w14:paraId="58064B45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“compCname”: “”,</w:t>
            </w:r>
          </w:p>
          <w:p w14:paraId="04826EDC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“represenTitleId”: 1, </w:t>
            </w:r>
          </w:p>
          <w:p w14:paraId="1AE3AAC4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“represenEname”: “”,</w:t>
            </w:r>
          </w:p>
          <w:p w14:paraId="2B1AE790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“represenCname”: “”,</w:t>
            </w:r>
          </w:p>
          <w:p w14:paraId="4232484B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“represenPost”: “”,</w:t>
            </w:r>
          </w:p>
          <w:p w14:paraId="1E0C3BF1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“corresAddrLang”: “”,</w:t>
            </w:r>
          </w:p>
          <w:p w14:paraId="56644618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“corresAddrFlat”: “”,</w:t>
            </w:r>
          </w:p>
          <w:p w14:paraId="5FE1F3BD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“corresAddrFloor”: “”,</w:t>
            </w:r>
          </w:p>
          <w:p w14:paraId="7A507E83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“corresAddrBlock”: “”,</w:t>
            </w:r>
          </w:p>
          <w:p w14:paraId="7D125428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“corresAddrBldg”: “”,</w:t>
            </w:r>
          </w:p>
          <w:p w14:paraId="43338A60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“corresAddrStartNo”: 1, </w:t>
            </w:r>
          </w:p>
          <w:p w14:paraId="2B506ADB" w14:textId="77777777" w:rsidR="00C01ECB" w:rsidRPr="00FC2E96" w:rsidRDefault="00C01ECB" w:rsidP="00135E66">
            <w:pPr>
              <w:autoSpaceDE w:val="0"/>
              <w:autoSpaceDN w:val="0"/>
              <w:adjustRightInd w:val="0"/>
              <w:ind w:firstLineChars="100" w:firstLine="240"/>
              <w:rPr>
                <w:rFonts w:ascii="Times New Roman" w:eastAsia="NSimSun" w:hAnsi="Times New Roman" w:cs="Times New Roman"/>
                <w:kern w:val="0"/>
                <w:sz w:val="19"/>
                <w:szCs w:val="19"/>
              </w:rPr>
            </w:pPr>
            <w:r w:rsidRPr="00FC2E96">
              <w:rPr>
                <w:rFonts w:ascii="Times New Roman" w:hAnsi="Times New Roman" w:cs="Times New Roman"/>
              </w:rPr>
              <w:t>“corresAddrStartNoAlpha”: “”,</w:t>
            </w:r>
          </w:p>
          <w:p w14:paraId="47200F34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“corresAddrEndNo”: 1,</w:t>
            </w:r>
          </w:p>
          <w:p w14:paraId="33F407D9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“corresAddrEndNoAlpha”: “”,</w:t>
            </w:r>
          </w:p>
          <w:p w14:paraId="33DDCE06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“corresAddrSt”: “”,</w:t>
            </w:r>
          </w:p>
          <w:p w14:paraId="5F358CE0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“corresAddrDistrictCd”: “”,</w:t>
            </w:r>
          </w:p>
          <w:p w14:paraId="246A5F45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“corresAddrAreaCd”:1,</w:t>
            </w:r>
          </w:p>
          <w:p w14:paraId="1FD59124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“corresTelNo”: “”,</w:t>
            </w:r>
          </w:p>
          <w:p w14:paraId="5F2DD8F5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“corresFaxNo”: “”,</w:t>
            </w:r>
          </w:p>
          <w:p w14:paraId="7CE928C2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“corresEmailAddr”: “”,</w:t>
            </w:r>
          </w:p>
          <w:p w14:paraId="17CDA10D" w14:textId="7D2BF656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“inspectDate”: </w:t>
            </w:r>
            <w:r w:rsidR="0031319E" w:rsidRPr="00FC2E96">
              <w:rPr>
                <w:rFonts w:ascii="Times New Roman" w:hAnsi="Times New Roman" w:cs="Times New Roman"/>
              </w:rPr>
              <w:t>“20100101”,</w:t>
            </w:r>
          </w:p>
          <w:p w14:paraId="46A82BE4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“reaTitleId”: 1,</w:t>
            </w:r>
          </w:p>
          <w:p w14:paraId="3CA89E33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“reaEname”: “”,</w:t>
            </w:r>
          </w:p>
          <w:p w14:paraId="2BC9D23C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“reaCname”: “”,</w:t>
            </w:r>
          </w:p>
          <w:p w14:paraId="78931B1D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“reaAddrLang”: “”,</w:t>
            </w:r>
          </w:p>
          <w:p w14:paraId="3E842723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“reaAddrFlat”: “”,</w:t>
            </w:r>
          </w:p>
          <w:p w14:paraId="6EDE5070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“reaAddrFloor”: “”,</w:t>
            </w:r>
          </w:p>
          <w:p w14:paraId="61C0DA03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“reaAddrBlock”: “”,</w:t>
            </w:r>
          </w:p>
          <w:p w14:paraId="3E7892B6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“reaAddrBldg”: “”,</w:t>
            </w:r>
          </w:p>
          <w:p w14:paraId="32A11FFE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“reaAddrStartNo”: 1,</w:t>
            </w:r>
          </w:p>
          <w:p w14:paraId="6A551EE0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“reaAddrStartNoAlpha”: “”,</w:t>
            </w:r>
          </w:p>
          <w:p w14:paraId="5E8E5BC7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“reaAddrEndNo”: 0,</w:t>
            </w:r>
          </w:p>
          <w:p w14:paraId="1663CA6C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“reaAddrEndNoAlpha”: “”,</w:t>
            </w:r>
          </w:p>
          <w:p w14:paraId="0D593EA5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“reaAddrSt”: “”,</w:t>
            </w:r>
          </w:p>
          <w:p w14:paraId="33C4F644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“reaAddrDistrictCd”: “”,</w:t>
            </w:r>
          </w:p>
          <w:p w14:paraId="26285CA1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“reaAddrAreaCd”: 1,</w:t>
            </w:r>
          </w:p>
          <w:p w14:paraId="757662BA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“reaTelNo”: “”,</w:t>
            </w:r>
          </w:p>
          <w:p w14:paraId="59B67C65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“reaFaxNo”: “”,</w:t>
            </w:r>
          </w:p>
          <w:p w14:paraId="48CF0E3A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“reaEmailAddr”: “”,</w:t>
            </w:r>
          </w:p>
          <w:p w14:paraId="4A619140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“reaRegNo”: “”,</w:t>
            </w:r>
          </w:p>
          <w:p w14:paraId="1C0E1759" w14:textId="0F205DC5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“reaExpiryDate”: </w:t>
            </w:r>
            <w:r w:rsidR="0031319E" w:rsidRPr="00FC2E96">
              <w:rPr>
                <w:rFonts w:ascii="Times New Roman" w:hAnsi="Times New Roman" w:cs="Times New Roman"/>
              </w:rPr>
              <w:t>“20100101”,</w:t>
            </w:r>
          </w:p>
          <w:p w14:paraId="63A275AA" w14:textId="6873F491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“receiveDate” : </w:t>
            </w:r>
            <w:r w:rsidR="0031319E" w:rsidRPr="00FC2E96">
              <w:rPr>
                <w:rFonts w:ascii="Times New Roman" w:hAnsi="Times New Roman" w:cs="Times New Roman"/>
              </w:rPr>
              <w:t>“20100101”,</w:t>
            </w:r>
          </w:p>
          <w:p w14:paraId="6A88EDC5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“eesu”: </w:t>
            </w:r>
          </w:p>
          <w:p w14:paraId="221697CD" w14:textId="77777777" w:rsidR="00C01ECB" w:rsidRPr="00FC2E96" w:rsidRDefault="00C01ECB" w:rsidP="00135E66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57CA6944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“applicationNo”: “111”,</w:t>
            </w:r>
          </w:p>
          <w:p w14:paraId="0B352EB9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“bldgType”: 1,</w:t>
            </w:r>
          </w:p>
          <w:p w14:paraId="124E1A98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“bldgTypeOther”: “”,</w:t>
            </w:r>
          </w:p>
          <w:p w14:paraId="60023F64" w14:textId="7EC91A7C" w:rsidR="00D536E4" w:rsidRPr="00591B8E" w:rsidRDefault="00D536E4" w:rsidP="00D536E4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“dateOfDeclarationByRea”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：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“</w:t>
            </w:r>
            <w:r w:rsidR="005138F2" w:rsidRPr="00591B8E">
              <w:rPr>
                <w:rFonts w:ascii="Times New Roman" w:hAnsi="Times New Roman" w:cs="Times New Roman"/>
              </w:rPr>
              <w:t>20100101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”,</w:t>
            </w:r>
          </w:p>
          <w:p w14:paraId="5146CE39" w14:textId="77777777" w:rsidR="00D536E4" w:rsidRPr="00591B8E" w:rsidRDefault="00D536E4" w:rsidP="00D536E4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“prevSubNo”: “”,</w:t>
            </w:r>
          </w:p>
          <w:p w14:paraId="246233F4" w14:textId="77777777" w:rsidR="00D536E4" w:rsidRPr="00591B8E" w:rsidRDefault="00D536E4" w:rsidP="00D536E4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“supersedePreviousForm”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：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“1”,</w:t>
            </w:r>
          </w:p>
          <w:p w14:paraId="666FE9E9" w14:textId="0409F771" w:rsidR="00D536E4" w:rsidRPr="00591B8E" w:rsidRDefault="00D536E4" w:rsidP="00D536E4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“dateOfDeclarationByReaInPreviousForm” 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：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“</w:t>
            </w:r>
            <w:r w:rsidR="005138F2" w:rsidRPr="00591B8E">
              <w:rPr>
                <w:rFonts w:ascii="Times New Roman" w:hAnsi="Times New Roman" w:cs="Times New Roman"/>
              </w:rPr>
              <w:t>20100101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”,</w:t>
            </w:r>
          </w:p>
          <w:p w14:paraId="2AA54F16" w14:textId="2DC53732" w:rsidR="00C01ECB" w:rsidRPr="00FC2E96" w:rsidRDefault="00D536E4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 w:rsidDel="00D536E4">
              <w:rPr>
                <w:rFonts w:ascii="Times New Roman" w:hAnsi="Times New Roman" w:cs="Times New Roman"/>
              </w:rPr>
              <w:t xml:space="preserve"> </w:t>
            </w:r>
            <w:r w:rsidR="00C01ECB" w:rsidRPr="00FC2E96">
              <w:rPr>
                <w:rFonts w:ascii="Times New Roman" w:hAnsi="Times New Roman" w:cs="Times New Roman"/>
              </w:rPr>
              <w:t>“encloseEeel”: “”,</w:t>
            </w:r>
          </w:p>
          <w:p w14:paraId="22D7CB1F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“encloseEelg”: “”,</w:t>
            </w:r>
          </w:p>
          <w:p w14:paraId="4B982CB8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“encloseEeac”: “”,</w:t>
            </w:r>
          </w:p>
          <w:p w14:paraId="27F85B1F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“encloseEele”: “”,</w:t>
            </w:r>
          </w:p>
          <w:p w14:paraId="7DCC8AA7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“encloseEepb”: “”,</w:t>
            </w:r>
          </w:p>
          <w:p w14:paraId="2AF01311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“stageOneNo”:””,</w:t>
            </w:r>
          </w:p>
          <w:p w14:paraId="57184A51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“occuApprovalDate”: “”,</w:t>
            </w:r>
          </w:p>
          <w:p w14:paraId="59E7E8C8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“occuApprovalNo”: “”,</w:t>
            </w:r>
          </w:p>
          <w:p w14:paraId="30DA14F4" w14:textId="77777777" w:rsidR="00C01ECB" w:rsidRPr="00FC2E96" w:rsidRDefault="00C01ECB" w:rsidP="00135E66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“</w:t>
            </w:r>
            <w:r w:rsidRPr="00FC2E96">
              <w:rPr>
                <w:rFonts w:ascii="Times New Roman" w:hAnsi="Times New Roman" w:cs="Times New Roman"/>
              </w:rPr>
              <w:t>consetBldgArea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”:100.00,</w:t>
            </w:r>
          </w:p>
          <w:p w14:paraId="39629561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“exemptGrant”: “”,</w:t>
            </w:r>
          </w:p>
          <w:p w14:paraId="160981AF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“exemptRefNo”: “”,</w:t>
            </w:r>
          </w:p>
          <w:p w14:paraId="05C0C914" w14:textId="478B5B70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“exemptDate”: </w:t>
            </w:r>
            <w:r w:rsidR="0031319E" w:rsidRPr="00FC2E96">
              <w:rPr>
                <w:rFonts w:ascii="Times New Roman" w:hAnsi="Times New Roman" w:cs="Times New Roman"/>
              </w:rPr>
              <w:t>“20100101”,</w:t>
            </w:r>
          </w:p>
          <w:p w14:paraId="4FEEC813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“exemptInstallations”: “”,</w:t>
            </w:r>
          </w:p>
          <w:p w14:paraId="167E6981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“chklistOccpApproval”: “”,</w:t>
            </w:r>
          </w:p>
          <w:p w14:paraId="0AA24339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“organizationEname”:””,</w:t>
            </w:r>
          </w:p>
          <w:p w14:paraId="0DF98E84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“organizationCname”:””,</w:t>
            </w:r>
          </w:p>
          <w:p w14:paraId="39DD2942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“organizationResEname”:””,</w:t>
            </w:r>
          </w:p>
          <w:p w14:paraId="74849181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“organizationResCname”:””</w:t>
            </w:r>
          </w:p>
          <w:p w14:paraId="1CCEFB79" w14:textId="77777777" w:rsidR="00C01ECB" w:rsidRPr="00FC2E96" w:rsidRDefault="00C01ECB" w:rsidP="00135E66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  <w:p w14:paraId="4B92234E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6BE365FA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71AAAD6D" w14:textId="3497CFB6" w:rsidR="00C01ECB" w:rsidRPr="00FC2E96" w:rsidRDefault="00C01ECB" w:rsidP="007F1069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63" w:name="_Toc87524240"/>
      <w:bookmarkStart w:id="464" w:name="_Toc96933940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Create Form Data</w:t>
      </w:r>
      <w:bookmarkEnd w:id="463"/>
      <w:bookmarkEnd w:id="464"/>
    </w:p>
    <w:p w14:paraId="3BCC286F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43"/>
        <w:gridCol w:w="7373"/>
      </w:tblGrid>
      <w:tr w:rsidR="00C01ECB" w:rsidRPr="00FC2E96" w14:paraId="78E7802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37EB4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564A3BDD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4833E2F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2C1D1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0B654C7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application form data.</w:t>
            </w:r>
          </w:p>
        </w:tc>
      </w:tr>
      <w:tr w:rsidR="00C01ECB" w:rsidRPr="00FC2E96" w14:paraId="26E8CDF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9965D1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687D386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&lt;Backend_Service_Domain&gt;/{Version}/EE2/SubmitApplication</w:t>
            </w:r>
          </w:p>
        </w:tc>
      </w:tr>
      <w:tr w:rsidR="00C01ECB" w:rsidRPr="00FC2E96" w14:paraId="4B7B761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C321F5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39E9700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C01ECB" w:rsidRPr="00FC2E96" w14:paraId="5A5EB41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6E170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4C75B2F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C01ECB" w:rsidRPr="00FC2E96" w14:paraId="760ED55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30EAA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35A7810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submit the application from WBRS to the backend. It should not return a custom form validation error.</w:t>
            </w:r>
          </w:p>
        </w:tc>
      </w:tr>
    </w:tbl>
    <w:p w14:paraId="321A7F76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3D988F3C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C01ECB" w:rsidRPr="00FC2E96" w14:paraId="34068733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BBC19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5DFDD089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6D35F115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96EA040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682B158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7D821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5EF4D95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243AE5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984D6A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C01ECB" w:rsidRPr="00FC2E96" w14:paraId="1A4B6A6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E61F4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324BDAD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316317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575264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C01ECB" w:rsidRPr="00FC2E96" w14:paraId="1E8804C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3D089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727F84A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1103DC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71DD52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632D0410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5101C09D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C01ECB" w:rsidRPr="00FC2E96" w14:paraId="0B7B216E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4728F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3FB7515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60C768F0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5D11B5DF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3DB8A57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E1E4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519C4EC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487F37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E94637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6FB0D33E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6DA4EBE1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34"/>
        <w:gridCol w:w="1481"/>
        <w:gridCol w:w="1276"/>
        <w:gridCol w:w="2925"/>
      </w:tblGrid>
      <w:tr w:rsidR="00C01ECB" w:rsidRPr="00FC2E96" w14:paraId="700B84F5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AFA086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481" w:type="dxa"/>
          </w:tcPr>
          <w:p w14:paraId="15214664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38961E41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925" w:type="dxa"/>
          </w:tcPr>
          <w:p w14:paraId="721378BB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02BE666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4F8A1E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481" w:type="dxa"/>
          </w:tcPr>
          <w:p w14:paraId="5168720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2EEBAFE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2C88C6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C01ECB" w:rsidRPr="00FC2E96" w14:paraId="498F3CD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D6BD00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bldgEname</w:t>
            </w:r>
          </w:p>
        </w:tc>
        <w:tc>
          <w:tcPr>
            <w:tcW w:w="1481" w:type="dxa"/>
          </w:tcPr>
          <w:p w14:paraId="0C19002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3628A87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0D2FF0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English</w:t>
            </w:r>
          </w:p>
        </w:tc>
      </w:tr>
      <w:tr w:rsidR="00C01ECB" w:rsidRPr="00FC2E96" w14:paraId="3A850DA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71DB08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bldgCname</w:t>
            </w:r>
          </w:p>
        </w:tc>
        <w:tc>
          <w:tcPr>
            <w:tcW w:w="1481" w:type="dxa"/>
          </w:tcPr>
          <w:p w14:paraId="690A6CF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5002D02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6F7C67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Chinese</w:t>
            </w:r>
          </w:p>
        </w:tc>
      </w:tr>
      <w:tr w:rsidR="00C01ECB" w:rsidRPr="00FC2E96" w14:paraId="32191B7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D69C4BE" w14:textId="77777777" w:rsidR="00C01ECB" w:rsidRPr="00FC2E96" w:rsidRDefault="00C01ECB" w:rsidP="00135E66">
            <w:pPr>
              <w:rPr>
                <w:rFonts w:ascii="Times New Roman" w:hAnsi="Times New Roman" w:cs="Times New Roman"/>
                <w:kern w:val="0"/>
                <w:sz w:val="19"/>
                <w:szCs w:val="19"/>
              </w:rPr>
            </w:pPr>
            <w:r w:rsidRPr="00FC2E96">
              <w:rPr>
                <w:rFonts w:ascii="Times New Roman" w:hAnsi="Times New Roman" w:cs="Times New Roman"/>
              </w:rPr>
              <w:t>startNo</w:t>
            </w:r>
          </w:p>
        </w:tc>
        <w:tc>
          <w:tcPr>
            <w:tcW w:w="1481" w:type="dxa"/>
          </w:tcPr>
          <w:p w14:paraId="7DAD774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02C5B8D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651904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No</w:t>
            </w:r>
          </w:p>
        </w:tc>
      </w:tr>
      <w:tr w:rsidR="00C01ECB" w:rsidRPr="00FC2E96" w14:paraId="2BFDF56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840423C" w14:textId="77777777" w:rsidR="00C01ECB" w:rsidRPr="00FC2E96" w:rsidRDefault="00C01ECB" w:rsidP="00135E66">
            <w:pPr>
              <w:rPr>
                <w:rFonts w:ascii="Times New Roman" w:hAnsi="Times New Roman" w:cs="Times New Roman"/>
                <w:lang w:val="en-HK"/>
              </w:rPr>
            </w:pPr>
            <w:r w:rsidRPr="00FC2E96">
              <w:rPr>
                <w:rFonts w:ascii="Times New Roman" w:hAnsi="Times New Roman" w:cs="Times New Roman"/>
                <w:lang w:val="en-HK"/>
              </w:rPr>
              <w:t>startNoAlpha</w:t>
            </w:r>
          </w:p>
        </w:tc>
        <w:tc>
          <w:tcPr>
            <w:tcW w:w="1481" w:type="dxa"/>
          </w:tcPr>
          <w:p w14:paraId="2439B7A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5546B8C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52AF4C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No Alpha</w:t>
            </w:r>
          </w:p>
        </w:tc>
      </w:tr>
      <w:tr w:rsidR="00C01ECB" w:rsidRPr="00FC2E96" w14:paraId="1808A81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8BD1CB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</w:t>
            </w:r>
          </w:p>
        </w:tc>
        <w:tc>
          <w:tcPr>
            <w:tcW w:w="1481" w:type="dxa"/>
          </w:tcPr>
          <w:p w14:paraId="1A040C6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285B7B9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8A0487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 No</w:t>
            </w:r>
          </w:p>
        </w:tc>
      </w:tr>
      <w:tr w:rsidR="00C01ECB" w:rsidRPr="00FC2E96" w14:paraId="09454A3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F25504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endNoAlpha</w:t>
            </w:r>
          </w:p>
        </w:tc>
        <w:tc>
          <w:tcPr>
            <w:tcW w:w="1481" w:type="dxa"/>
          </w:tcPr>
          <w:p w14:paraId="75865A8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3E4D0FD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D64A61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 No Alpha</w:t>
            </w:r>
          </w:p>
        </w:tc>
      </w:tr>
      <w:tr w:rsidR="00C01ECB" w:rsidRPr="00FC2E96" w14:paraId="256B588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23C720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stEname</w:t>
            </w:r>
          </w:p>
        </w:tc>
        <w:tc>
          <w:tcPr>
            <w:tcW w:w="1481" w:type="dxa"/>
          </w:tcPr>
          <w:p w14:paraId="23F0294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4F6D3AE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C787D4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English</w:t>
            </w:r>
          </w:p>
        </w:tc>
      </w:tr>
      <w:tr w:rsidR="00C01ECB" w:rsidRPr="00FC2E96" w14:paraId="58F3D1D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1FBF5E1" w14:textId="01E34512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stCname</w:t>
            </w:r>
          </w:p>
        </w:tc>
        <w:tc>
          <w:tcPr>
            <w:tcW w:w="1481" w:type="dxa"/>
          </w:tcPr>
          <w:p w14:paraId="5A1480F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5FA487D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40618D7" w14:textId="792E85FF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Chinese</w:t>
            </w:r>
          </w:p>
        </w:tc>
      </w:tr>
      <w:tr w:rsidR="00C01ECB" w:rsidRPr="00FC2E96" w14:paraId="25C9133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CC4ED0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districtCd</w:t>
            </w:r>
          </w:p>
        </w:tc>
        <w:tc>
          <w:tcPr>
            <w:tcW w:w="1481" w:type="dxa"/>
          </w:tcPr>
          <w:p w14:paraId="49C53467" w14:textId="292ADBC5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</w:t>
            </w:r>
            <w:r w:rsidR="00891964">
              <w:rPr>
                <w:rFonts w:ascii="Times New Roman" w:hAnsi="Times New Roman" w:cs="Times New Roman"/>
              </w:rPr>
              <w:t>3</w:t>
            </w:r>
            <w:r w:rsidRPr="00FC2E9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14:paraId="2D78229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4D4E10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District English Chinese</w:t>
            </w:r>
          </w:p>
        </w:tc>
      </w:tr>
      <w:tr w:rsidR="00C01ECB" w:rsidRPr="00FC2E96" w14:paraId="6B9FC20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DF3312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areaCd</w:t>
            </w:r>
          </w:p>
        </w:tc>
        <w:tc>
          <w:tcPr>
            <w:tcW w:w="1481" w:type="dxa"/>
          </w:tcPr>
          <w:p w14:paraId="65B2390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0143A04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A68CDF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Area English Chinese</w:t>
            </w:r>
          </w:p>
          <w:p w14:paraId="41B22E1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 xml:space="preserve">[1=Hong Kong 2 = Kowloon 3 = New 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lastRenderedPageBreak/>
              <w:t>Territories]</w:t>
            </w:r>
          </w:p>
        </w:tc>
      </w:tr>
      <w:tr w:rsidR="00C01ECB" w:rsidRPr="00FC2E96" w14:paraId="02EFE57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AE42EA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lotNo</w:t>
            </w:r>
          </w:p>
        </w:tc>
        <w:tc>
          <w:tcPr>
            <w:tcW w:w="1481" w:type="dxa"/>
          </w:tcPr>
          <w:p w14:paraId="4EDEDD3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String(200)</w:t>
            </w:r>
          </w:p>
        </w:tc>
        <w:tc>
          <w:tcPr>
            <w:tcW w:w="1276" w:type="dxa"/>
          </w:tcPr>
          <w:p w14:paraId="56DA50E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05E0B9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Lot No.</w:t>
            </w:r>
          </w:p>
        </w:tc>
      </w:tr>
      <w:tr w:rsidR="00C01ECB" w:rsidRPr="00FC2E96" w14:paraId="484726B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841F95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compBecEdition</w:t>
            </w:r>
          </w:p>
        </w:tc>
        <w:tc>
          <w:tcPr>
            <w:tcW w:w="1481" w:type="dxa"/>
          </w:tcPr>
          <w:p w14:paraId="2608526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284E46A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DF983E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BEC Edition</w:t>
            </w:r>
          </w:p>
        </w:tc>
      </w:tr>
      <w:tr w:rsidR="00C01ECB" w:rsidRPr="00FC2E96" w14:paraId="0593CAD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CA416F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compEname</w:t>
            </w:r>
          </w:p>
        </w:tc>
        <w:tc>
          <w:tcPr>
            <w:tcW w:w="1481" w:type="dxa"/>
          </w:tcPr>
          <w:p w14:paraId="6E12B4B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5EAB8AF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600539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-Company Name of Developer Name English</w:t>
            </w:r>
          </w:p>
        </w:tc>
      </w:tr>
      <w:tr w:rsidR="00C01ECB" w:rsidRPr="00FC2E96" w14:paraId="4E10DA6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1D9145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compCname</w:t>
            </w:r>
          </w:p>
        </w:tc>
        <w:tc>
          <w:tcPr>
            <w:tcW w:w="1481" w:type="dxa"/>
          </w:tcPr>
          <w:p w14:paraId="4FEE019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78C0736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A17CC9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Name of Developer Name Chinese</w:t>
            </w:r>
          </w:p>
        </w:tc>
      </w:tr>
      <w:tr w:rsidR="00C01ECB" w:rsidRPr="00FC2E96" w14:paraId="07C0DD1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798876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represenTitleId</w:t>
            </w:r>
          </w:p>
        </w:tc>
        <w:tc>
          <w:tcPr>
            <w:tcW w:w="1481" w:type="dxa"/>
          </w:tcPr>
          <w:p w14:paraId="319035C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046C747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FBC597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Representative Person Salutation, [1=Mr.,2=Miss,3=Ms.]</w:t>
            </w:r>
          </w:p>
        </w:tc>
      </w:tr>
      <w:tr w:rsidR="00C01ECB" w:rsidRPr="00FC2E96" w14:paraId="108E0A5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CEF3B7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represenEname</w:t>
            </w:r>
          </w:p>
        </w:tc>
        <w:tc>
          <w:tcPr>
            <w:tcW w:w="1481" w:type="dxa"/>
          </w:tcPr>
          <w:p w14:paraId="50C8F1D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47F3768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216678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Person English Name</w:t>
            </w:r>
          </w:p>
        </w:tc>
      </w:tr>
      <w:tr w:rsidR="00C01ECB" w:rsidRPr="00FC2E96" w14:paraId="6A0E4F6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42EBDB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represenCname</w:t>
            </w:r>
          </w:p>
        </w:tc>
        <w:tc>
          <w:tcPr>
            <w:tcW w:w="1481" w:type="dxa"/>
          </w:tcPr>
          <w:p w14:paraId="002FD0D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456CBCE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796AA4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Person Chinese Name</w:t>
            </w:r>
          </w:p>
        </w:tc>
      </w:tr>
      <w:tr w:rsidR="00C01ECB" w:rsidRPr="00FC2E96" w14:paraId="784AA73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2095A3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represenPost</w:t>
            </w:r>
          </w:p>
        </w:tc>
        <w:tc>
          <w:tcPr>
            <w:tcW w:w="1481" w:type="dxa"/>
          </w:tcPr>
          <w:p w14:paraId="7BD6DF7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7D48099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FA4973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Position</w:t>
            </w:r>
          </w:p>
        </w:tc>
      </w:tr>
      <w:tr w:rsidR="00C01ECB" w:rsidRPr="00FC2E96" w14:paraId="6D63B05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2FEFC8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corresAddrLang</w:t>
            </w:r>
          </w:p>
        </w:tc>
        <w:tc>
          <w:tcPr>
            <w:tcW w:w="1481" w:type="dxa"/>
          </w:tcPr>
          <w:p w14:paraId="6B2B469F" w14:textId="2530296C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76" w:type="dxa"/>
          </w:tcPr>
          <w:p w14:paraId="764131B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E1CAE9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Language, [E,C]</w:t>
            </w:r>
          </w:p>
        </w:tc>
      </w:tr>
      <w:tr w:rsidR="00C01ECB" w:rsidRPr="00FC2E96" w14:paraId="60049EF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471351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corresAddrFlat</w:t>
            </w:r>
          </w:p>
        </w:tc>
        <w:tc>
          <w:tcPr>
            <w:tcW w:w="1481" w:type="dxa"/>
          </w:tcPr>
          <w:p w14:paraId="260E05B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02FE72A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68178C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Room/Flat</w:t>
            </w:r>
          </w:p>
        </w:tc>
      </w:tr>
      <w:tr w:rsidR="00C01ECB" w:rsidRPr="00FC2E96" w14:paraId="3221EC0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C53BE7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corresAddrFloor</w:t>
            </w:r>
          </w:p>
        </w:tc>
        <w:tc>
          <w:tcPr>
            <w:tcW w:w="1481" w:type="dxa"/>
          </w:tcPr>
          <w:p w14:paraId="23BE359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531BC13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ACF69F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Floor</w:t>
            </w:r>
          </w:p>
        </w:tc>
      </w:tr>
      <w:tr w:rsidR="00C01ECB" w:rsidRPr="00FC2E96" w14:paraId="1861C60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A6959C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corresAddrBlock</w:t>
            </w:r>
          </w:p>
        </w:tc>
        <w:tc>
          <w:tcPr>
            <w:tcW w:w="1481" w:type="dxa"/>
          </w:tcPr>
          <w:p w14:paraId="16A71EB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2450FA2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199E7E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Block</w:t>
            </w:r>
          </w:p>
        </w:tc>
      </w:tr>
      <w:tr w:rsidR="00C01ECB" w:rsidRPr="00FC2E96" w14:paraId="5D72641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9F60CB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corresAddrBldg</w:t>
            </w:r>
          </w:p>
        </w:tc>
        <w:tc>
          <w:tcPr>
            <w:tcW w:w="1481" w:type="dxa"/>
          </w:tcPr>
          <w:p w14:paraId="6F51FDE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3787514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D45E51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Building</w:t>
            </w:r>
          </w:p>
        </w:tc>
      </w:tr>
      <w:tr w:rsidR="00C01ECB" w:rsidRPr="00FC2E96" w14:paraId="007506A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876C42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</w:t>
            </w:r>
          </w:p>
        </w:tc>
        <w:tc>
          <w:tcPr>
            <w:tcW w:w="1481" w:type="dxa"/>
          </w:tcPr>
          <w:p w14:paraId="4F5031C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5291C9A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DF1CDE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C01ECB" w:rsidRPr="00FC2E96" w14:paraId="4424AFB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48C6E6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corresAddrStartNoAlpha</w:t>
            </w:r>
          </w:p>
        </w:tc>
        <w:tc>
          <w:tcPr>
            <w:tcW w:w="1481" w:type="dxa"/>
          </w:tcPr>
          <w:p w14:paraId="3A73974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7F7F061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719CEF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C01ECB" w:rsidRPr="00FC2E96" w14:paraId="7A0C0BA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E75FA3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corresAddrEndNo</w:t>
            </w:r>
          </w:p>
        </w:tc>
        <w:tc>
          <w:tcPr>
            <w:tcW w:w="1481" w:type="dxa"/>
          </w:tcPr>
          <w:p w14:paraId="1F0CD7B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4ABB4E4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EB6133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C01ECB" w:rsidRPr="00FC2E96" w14:paraId="0DF016A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B2719D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corresAddrEndNoAlpha</w:t>
            </w:r>
          </w:p>
        </w:tc>
        <w:tc>
          <w:tcPr>
            <w:tcW w:w="1481" w:type="dxa"/>
          </w:tcPr>
          <w:p w14:paraId="6617652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2A8FB83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69C1C2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C01ECB" w:rsidRPr="00FC2E96" w14:paraId="00C97ED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EA0BC8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</w:t>
            </w:r>
          </w:p>
        </w:tc>
        <w:tc>
          <w:tcPr>
            <w:tcW w:w="1481" w:type="dxa"/>
          </w:tcPr>
          <w:p w14:paraId="076DA76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14BB761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6ADB36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C01ECB" w:rsidRPr="00FC2E96" w14:paraId="6C5432F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D12FB8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corresAddrDistrictCd</w:t>
            </w:r>
          </w:p>
        </w:tc>
        <w:tc>
          <w:tcPr>
            <w:tcW w:w="1481" w:type="dxa"/>
          </w:tcPr>
          <w:p w14:paraId="6C476D10" w14:textId="6C3DDB5F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</w:t>
            </w:r>
            <w:r w:rsidR="00891964">
              <w:rPr>
                <w:rFonts w:ascii="Times New Roman" w:hAnsi="Times New Roman" w:cs="Times New Roman"/>
              </w:rPr>
              <w:t>3</w:t>
            </w:r>
            <w:r w:rsidRPr="00FC2E9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14:paraId="0B2FE50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7719B0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District</w:t>
            </w:r>
          </w:p>
        </w:tc>
      </w:tr>
      <w:tr w:rsidR="00C01ECB" w:rsidRPr="00FC2E96" w14:paraId="6DE5AA8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533A05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corresAddrAreaCd</w:t>
            </w:r>
          </w:p>
        </w:tc>
        <w:tc>
          <w:tcPr>
            <w:tcW w:w="1481" w:type="dxa"/>
          </w:tcPr>
          <w:p w14:paraId="589A2FF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2E302B1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8F303C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Area English Chinese</w:t>
            </w:r>
          </w:p>
        </w:tc>
      </w:tr>
      <w:tr w:rsidR="00C01ECB" w:rsidRPr="00FC2E96" w14:paraId="34B302B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ECB31A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corresTelNo</w:t>
            </w:r>
          </w:p>
        </w:tc>
        <w:tc>
          <w:tcPr>
            <w:tcW w:w="1481" w:type="dxa"/>
          </w:tcPr>
          <w:p w14:paraId="743D2B1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69AACD2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88D02D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Telephone No.</w:t>
            </w:r>
          </w:p>
        </w:tc>
      </w:tr>
      <w:tr w:rsidR="00C01ECB" w:rsidRPr="00FC2E96" w14:paraId="4128688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27C160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corresFaxNo</w:t>
            </w:r>
          </w:p>
        </w:tc>
        <w:tc>
          <w:tcPr>
            <w:tcW w:w="1481" w:type="dxa"/>
          </w:tcPr>
          <w:p w14:paraId="7D66B5F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685F4B8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AE2281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Fax No.</w:t>
            </w:r>
          </w:p>
        </w:tc>
      </w:tr>
      <w:tr w:rsidR="00C01ECB" w:rsidRPr="00FC2E96" w14:paraId="31F66E9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63EADA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corresEmailAddr</w:t>
            </w:r>
          </w:p>
        </w:tc>
        <w:tc>
          <w:tcPr>
            <w:tcW w:w="1481" w:type="dxa"/>
          </w:tcPr>
          <w:p w14:paraId="6D99AD3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276" w:type="dxa"/>
          </w:tcPr>
          <w:p w14:paraId="3B983D3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A70BC5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E-mail Address</w:t>
            </w:r>
          </w:p>
        </w:tc>
      </w:tr>
      <w:tr w:rsidR="00C01ECB" w:rsidRPr="00FC2E96" w14:paraId="0357EBD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5FE2D1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inspectDate</w:t>
            </w:r>
          </w:p>
        </w:tc>
        <w:tc>
          <w:tcPr>
            <w:tcW w:w="1481" w:type="dxa"/>
          </w:tcPr>
          <w:p w14:paraId="1313A937" w14:textId="2B112E2C" w:rsidR="00C01ECB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744F53C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24D1CD5" w14:textId="36739BB3" w:rsidR="00C01ECB" w:rsidRPr="00FC2E96" w:rsidRDefault="004C3124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Inspection Date(yyyyMMdd)</w:t>
            </w:r>
          </w:p>
        </w:tc>
      </w:tr>
      <w:tr w:rsidR="00C01ECB" w:rsidRPr="00FC2E96" w14:paraId="5A38949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EFECC5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reaTitleId</w:t>
            </w:r>
          </w:p>
        </w:tc>
        <w:tc>
          <w:tcPr>
            <w:tcW w:w="1481" w:type="dxa"/>
          </w:tcPr>
          <w:p w14:paraId="6FF181B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1F0A231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2F132D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REA Salutation, [1=Mr.,2=Miss,3=Ms.]</w:t>
            </w:r>
          </w:p>
        </w:tc>
      </w:tr>
      <w:tr w:rsidR="00C01ECB" w:rsidRPr="00FC2E96" w14:paraId="707C5A5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7A90B9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reaEname</w:t>
            </w:r>
          </w:p>
        </w:tc>
        <w:tc>
          <w:tcPr>
            <w:tcW w:w="1481" w:type="dxa"/>
          </w:tcPr>
          <w:p w14:paraId="3B2E9C8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0638173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0DEDAC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Electrical Discipline of Registered Engineer Qualifications</w:t>
            </w:r>
          </w:p>
        </w:tc>
      </w:tr>
      <w:tr w:rsidR="00C01ECB" w:rsidRPr="00FC2E96" w14:paraId="68D94F4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DA3799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reaCname</w:t>
            </w:r>
          </w:p>
        </w:tc>
        <w:tc>
          <w:tcPr>
            <w:tcW w:w="1481" w:type="dxa"/>
          </w:tcPr>
          <w:p w14:paraId="337CDE4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5868928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ECA101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Chinese Name</w:t>
            </w:r>
          </w:p>
        </w:tc>
      </w:tr>
      <w:tr w:rsidR="00C01ECB" w:rsidRPr="00FC2E96" w14:paraId="616317A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3C229D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reaAddrLang</w:t>
            </w:r>
          </w:p>
        </w:tc>
        <w:tc>
          <w:tcPr>
            <w:tcW w:w="1481" w:type="dxa"/>
          </w:tcPr>
          <w:p w14:paraId="7ACCAE11" w14:textId="2FED39EB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76" w:type="dxa"/>
          </w:tcPr>
          <w:p w14:paraId="193EB79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615E79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REA Correspondence Address Language, [E,C]</w:t>
            </w:r>
          </w:p>
        </w:tc>
      </w:tr>
      <w:tr w:rsidR="00C01ECB" w:rsidRPr="00FC2E96" w14:paraId="45D5899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18F1C3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reaAddrFlat</w:t>
            </w:r>
          </w:p>
        </w:tc>
        <w:tc>
          <w:tcPr>
            <w:tcW w:w="1481" w:type="dxa"/>
          </w:tcPr>
          <w:p w14:paraId="5A3931F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5F3E59A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602006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Room/Flat</w:t>
            </w:r>
          </w:p>
        </w:tc>
      </w:tr>
      <w:tr w:rsidR="00C01ECB" w:rsidRPr="00FC2E96" w14:paraId="08396BA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C0C458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reaAddrFloor</w:t>
            </w:r>
          </w:p>
        </w:tc>
        <w:tc>
          <w:tcPr>
            <w:tcW w:w="1481" w:type="dxa"/>
          </w:tcPr>
          <w:p w14:paraId="6DD4973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0FBB3D1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D23F9F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Floor</w:t>
            </w:r>
          </w:p>
        </w:tc>
      </w:tr>
      <w:tr w:rsidR="00C01ECB" w:rsidRPr="00FC2E96" w14:paraId="021E2BF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DE4716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reaAddrBlock</w:t>
            </w:r>
          </w:p>
        </w:tc>
        <w:tc>
          <w:tcPr>
            <w:tcW w:w="1481" w:type="dxa"/>
          </w:tcPr>
          <w:p w14:paraId="5FDEBCE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7F00DC6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F134A8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Block</w:t>
            </w:r>
          </w:p>
        </w:tc>
      </w:tr>
      <w:tr w:rsidR="00C01ECB" w:rsidRPr="00FC2E96" w14:paraId="25A899E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A89EBF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reaAddrBldg</w:t>
            </w:r>
          </w:p>
        </w:tc>
        <w:tc>
          <w:tcPr>
            <w:tcW w:w="1481" w:type="dxa"/>
          </w:tcPr>
          <w:p w14:paraId="782F1E6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42AE4FE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43D105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Building</w:t>
            </w:r>
          </w:p>
        </w:tc>
      </w:tr>
      <w:tr w:rsidR="00C01ECB" w:rsidRPr="00FC2E96" w14:paraId="1796AE7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024BA2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</w:t>
            </w:r>
          </w:p>
        </w:tc>
        <w:tc>
          <w:tcPr>
            <w:tcW w:w="1481" w:type="dxa"/>
          </w:tcPr>
          <w:p w14:paraId="2C078EA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38F8F7A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242CBF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C01ECB" w:rsidRPr="00FC2E96" w14:paraId="437A4B3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AAF39B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reaAddrStartNoAlpha</w:t>
            </w:r>
          </w:p>
        </w:tc>
        <w:tc>
          <w:tcPr>
            <w:tcW w:w="1481" w:type="dxa"/>
          </w:tcPr>
          <w:p w14:paraId="7F45BCF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316FB61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5A8456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C01ECB" w:rsidRPr="00FC2E96" w14:paraId="1ADE8B6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5A55B6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reaAddrEndNo</w:t>
            </w:r>
          </w:p>
        </w:tc>
        <w:tc>
          <w:tcPr>
            <w:tcW w:w="1481" w:type="dxa"/>
          </w:tcPr>
          <w:p w14:paraId="73B1062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6946617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C169EF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C01ECB" w:rsidRPr="00FC2E96" w14:paraId="04B026D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695F3E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reaAddrEndNoAlpha</w:t>
            </w:r>
          </w:p>
        </w:tc>
        <w:tc>
          <w:tcPr>
            <w:tcW w:w="1481" w:type="dxa"/>
          </w:tcPr>
          <w:p w14:paraId="21BB0C2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1FCE448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728D64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C01ECB" w:rsidRPr="00FC2E96" w14:paraId="42041B7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4CF254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</w:t>
            </w:r>
          </w:p>
        </w:tc>
        <w:tc>
          <w:tcPr>
            <w:tcW w:w="1481" w:type="dxa"/>
          </w:tcPr>
          <w:p w14:paraId="49D500F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0B92A8D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46356C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</w:t>
            </w:r>
          </w:p>
        </w:tc>
      </w:tr>
      <w:tr w:rsidR="00C01ECB" w:rsidRPr="00FC2E96" w14:paraId="5F40DE8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29F10B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reaAddrDistrictCd</w:t>
            </w:r>
          </w:p>
        </w:tc>
        <w:tc>
          <w:tcPr>
            <w:tcW w:w="1481" w:type="dxa"/>
          </w:tcPr>
          <w:p w14:paraId="1B50AD1F" w14:textId="1C15BE4E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</w:t>
            </w:r>
            <w:r w:rsidR="00891964">
              <w:rPr>
                <w:rFonts w:ascii="Times New Roman" w:hAnsi="Times New Roman" w:cs="Times New Roman"/>
              </w:rPr>
              <w:t>3</w:t>
            </w:r>
            <w:r w:rsidRPr="00FC2E9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14:paraId="010E4F0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CFADEC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District</w:t>
            </w:r>
          </w:p>
        </w:tc>
      </w:tr>
      <w:tr w:rsidR="00C01ECB" w:rsidRPr="00FC2E96" w14:paraId="54FBFD1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6A5671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reaAddrAreaCd</w:t>
            </w:r>
          </w:p>
        </w:tc>
        <w:tc>
          <w:tcPr>
            <w:tcW w:w="1481" w:type="dxa"/>
          </w:tcPr>
          <w:p w14:paraId="2270227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42E6EB8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FE73C2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Area English Chinese</w:t>
            </w:r>
          </w:p>
        </w:tc>
      </w:tr>
      <w:tr w:rsidR="00C01ECB" w:rsidRPr="00FC2E96" w14:paraId="0790562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229090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reaTelNo</w:t>
            </w:r>
          </w:p>
        </w:tc>
        <w:tc>
          <w:tcPr>
            <w:tcW w:w="1481" w:type="dxa"/>
          </w:tcPr>
          <w:p w14:paraId="5B4D7D0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46C1998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C2BCE2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Telephone No.</w:t>
            </w:r>
          </w:p>
        </w:tc>
      </w:tr>
      <w:tr w:rsidR="00C01ECB" w:rsidRPr="00FC2E96" w14:paraId="63C38A1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746FC6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reaFaxNo</w:t>
            </w:r>
          </w:p>
        </w:tc>
        <w:tc>
          <w:tcPr>
            <w:tcW w:w="1481" w:type="dxa"/>
          </w:tcPr>
          <w:p w14:paraId="094DBF2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06AB1CC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D7CB1F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Fax</w:t>
            </w:r>
          </w:p>
        </w:tc>
      </w:tr>
      <w:tr w:rsidR="00C01ECB" w:rsidRPr="00FC2E96" w14:paraId="09739BF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F94C9C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reaEmailAddr</w:t>
            </w:r>
          </w:p>
        </w:tc>
        <w:tc>
          <w:tcPr>
            <w:tcW w:w="1481" w:type="dxa"/>
          </w:tcPr>
          <w:p w14:paraId="6A0EA19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276" w:type="dxa"/>
          </w:tcPr>
          <w:p w14:paraId="4E59780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95E15B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E-mail Address</w:t>
            </w:r>
          </w:p>
        </w:tc>
      </w:tr>
      <w:tr w:rsidR="00C01ECB" w:rsidRPr="00FC2E96" w14:paraId="456A680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332489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reaRegNo</w:t>
            </w:r>
          </w:p>
        </w:tc>
        <w:tc>
          <w:tcPr>
            <w:tcW w:w="1481" w:type="dxa"/>
          </w:tcPr>
          <w:p w14:paraId="2B16984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1CDBA43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137D16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Registration No.</w:t>
            </w:r>
          </w:p>
        </w:tc>
      </w:tr>
      <w:tr w:rsidR="00C01ECB" w:rsidRPr="00FC2E96" w14:paraId="2CA83D4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E2623D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reaExpiryDate</w:t>
            </w:r>
          </w:p>
        </w:tc>
        <w:tc>
          <w:tcPr>
            <w:tcW w:w="1481" w:type="dxa"/>
          </w:tcPr>
          <w:p w14:paraId="383AEC7E" w14:textId="25223F14" w:rsidR="00C01ECB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478F666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3577173" w14:textId="0C28F3ED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Expiry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C01ECB" w:rsidRPr="00FC2E96" w14:paraId="020913F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D442B0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receiveDate</w:t>
            </w:r>
          </w:p>
        </w:tc>
        <w:tc>
          <w:tcPr>
            <w:tcW w:w="1481" w:type="dxa"/>
          </w:tcPr>
          <w:p w14:paraId="4B33A201" w14:textId="3647C4D8" w:rsidR="00C01ECB" w:rsidRPr="00FC2E96" w:rsidRDefault="00FA473C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16DAE0E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5F1A30D" w14:textId="1A229308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Receipt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C01ECB" w:rsidRPr="00FC2E96" w14:paraId="0AB0D14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15000A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eesu</w:t>
            </w:r>
          </w:p>
        </w:tc>
        <w:tc>
          <w:tcPr>
            <w:tcW w:w="1481" w:type="dxa"/>
          </w:tcPr>
          <w:p w14:paraId="65363EF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Object</w:t>
            </w:r>
          </w:p>
        </w:tc>
        <w:tc>
          <w:tcPr>
            <w:tcW w:w="1276" w:type="dxa"/>
          </w:tcPr>
          <w:p w14:paraId="6D1B80D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Required</w:t>
            </w:r>
          </w:p>
        </w:tc>
        <w:tc>
          <w:tcPr>
            <w:tcW w:w="2925" w:type="dxa"/>
          </w:tcPr>
          <w:p w14:paraId="5329DD5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eesu</w:t>
            </w:r>
          </w:p>
          <w:p w14:paraId="081E3A5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Request – Content– eesu</w:t>
            </w:r>
          </w:p>
        </w:tc>
      </w:tr>
    </w:tbl>
    <w:p w14:paraId="3C58868D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2B2EA431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– Content - eesu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81"/>
        <w:gridCol w:w="1321"/>
        <w:gridCol w:w="1242"/>
        <w:gridCol w:w="1972"/>
      </w:tblGrid>
      <w:tr w:rsidR="00C01ECB" w:rsidRPr="00FC2E96" w14:paraId="329F3BE6" w14:textId="77777777" w:rsidTr="00916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375DC4E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428" w:type="dxa"/>
          </w:tcPr>
          <w:p w14:paraId="2357378C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42" w:type="dxa"/>
          </w:tcPr>
          <w:p w14:paraId="63FAABBB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217" w:type="dxa"/>
          </w:tcPr>
          <w:p w14:paraId="229B15C7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3AB73913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21C9C0C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428" w:type="dxa"/>
          </w:tcPr>
          <w:p w14:paraId="53F513B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142" w:type="dxa"/>
          </w:tcPr>
          <w:p w14:paraId="7C023EA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7D29769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C01ECB" w:rsidRPr="00FC2E96" w14:paraId="074656A6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22156CF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bldgType</w:t>
            </w:r>
          </w:p>
        </w:tc>
        <w:tc>
          <w:tcPr>
            <w:tcW w:w="1428" w:type="dxa"/>
          </w:tcPr>
          <w:p w14:paraId="2B02ECA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142" w:type="dxa"/>
          </w:tcPr>
          <w:p w14:paraId="2A3D3B6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0A1CA08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 of Building</w:t>
            </w:r>
          </w:p>
        </w:tc>
      </w:tr>
      <w:tr w:rsidR="00C01ECB" w:rsidRPr="00FC2E96" w14:paraId="67EEB5BA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3076D35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bldgTypeOther</w:t>
            </w:r>
          </w:p>
        </w:tc>
        <w:tc>
          <w:tcPr>
            <w:tcW w:w="1428" w:type="dxa"/>
          </w:tcPr>
          <w:p w14:paraId="5997149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lastRenderedPageBreak/>
              <w:t>)</w:t>
            </w:r>
          </w:p>
        </w:tc>
        <w:tc>
          <w:tcPr>
            <w:tcW w:w="1142" w:type="dxa"/>
          </w:tcPr>
          <w:p w14:paraId="13FE9A9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297E28C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Type of Building </w:t>
            </w:r>
            <w:r w:rsidRPr="00FC2E96">
              <w:rPr>
                <w:rFonts w:ascii="Times New Roman" w:hAnsi="Times New Roman" w:cs="Times New Roman"/>
              </w:rPr>
              <w:lastRenderedPageBreak/>
              <w:t>Others</w:t>
            </w:r>
          </w:p>
        </w:tc>
      </w:tr>
      <w:tr w:rsidR="00071E5F" w:rsidRPr="00FC2E96" w14:paraId="5A31C75A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3DE2586" w14:textId="77777777" w:rsidR="00071E5F" w:rsidRPr="00591B8E" w:rsidRDefault="00071E5F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dateOfDeclarationByRea</w:t>
            </w:r>
          </w:p>
        </w:tc>
        <w:tc>
          <w:tcPr>
            <w:tcW w:w="1428" w:type="dxa"/>
          </w:tcPr>
          <w:p w14:paraId="7C52328F" w14:textId="04E98DBD" w:rsidR="00071E5F" w:rsidRPr="00591B8E" w:rsidRDefault="003C1867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3C0C4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eastAsia="DengXian" w:hAnsi="Times New Roman" w:cs="Times New Roman"/>
                <w:lang w:eastAsia="zh-CN"/>
              </w:rPr>
              <w:t>(8</w:t>
            </w:r>
            <w:r w:rsidRPr="003C0C47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142" w:type="dxa"/>
          </w:tcPr>
          <w:p w14:paraId="786A9095" w14:textId="77777777" w:rsidR="00071E5F" w:rsidRPr="00591B8E" w:rsidRDefault="00071E5F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2B398F0E" w14:textId="77777777" w:rsidR="00071E5F" w:rsidRPr="00591B8E" w:rsidRDefault="00071E5F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 of Declaration by Registered Energy Assessor in Form EE1 / EE2 / EE3 / EE4 *</w:t>
            </w:r>
          </w:p>
        </w:tc>
      </w:tr>
      <w:tr w:rsidR="00071E5F" w:rsidRPr="00FC2E96" w14:paraId="13833BAA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42B9BB89" w14:textId="77777777" w:rsidR="00071E5F" w:rsidRPr="00591B8E" w:rsidRDefault="00071E5F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prevSubNo</w:t>
            </w:r>
          </w:p>
        </w:tc>
        <w:tc>
          <w:tcPr>
            <w:tcW w:w="1428" w:type="dxa"/>
          </w:tcPr>
          <w:p w14:paraId="6A5C4990" w14:textId="77777777" w:rsidR="00071E5F" w:rsidRPr="00591B8E" w:rsidRDefault="00071E5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String(100)</w:t>
            </w:r>
          </w:p>
        </w:tc>
        <w:tc>
          <w:tcPr>
            <w:tcW w:w="1142" w:type="dxa"/>
          </w:tcPr>
          <w:p w14:paraId="717F0E7F" w14:textId="77777777" w:rsidR="00071E5F" w:rsidRPr="00591B8E" w:rsidRDefault="00071E5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325C21A3" w14:textId="77777777" w:rsidR="00071E5F" w:rsidRPr="00591B8E" w:rsidRDefault="00071E5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If EMSD’s reference no. for the form submitted before is known, please provide</w:t>
            </w:r>
          </w:p>
        </w:tc>
      </w:tr>
      <w:tr w:rsidR="00071E5F" w:rsidRPr="00FC2E96" w14:paraId="76A2F871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2C94AD3E" w14:textId="77777777" w:rsidR="00071E5F" w:rsidRPr="00591B8E" w:rsidRDefault="00071E5F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supersedePreviousForm</w:t>
            </w:r>
          </w:p>
        </w:tc>
        <w:tc>
          <w:tcPr>
            <w:tcW w:w="1428" w:type="dxa"/>
          </w:tcPr>
          <w:p w14:paraId="5EC6FE1C" w14:textId="77777777" w:rsidR="00071E5F" w:rsidRPr="00591B8E" w:rsidRDefault="00071E5F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142" w:type="dxa"/>
          </w:tcPr>
          <w:p w14:paraId="130F692B" w14:textId="77777777" w:rsidR="00071E5F" w:rsidRPr="00591B8E" w:rsidRDefault="00071E5F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514246CD" w14:textId="77777777" w:rsidR="00071E5F" w:rsidRPr="00591B8E" w:rsidRDefault="00071E5F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this submission to supersede a form submitted before? (Please give a “</w:t>
            </w:r>
            <w:r w:rsidRPr="00FC2E96">
              <w:rPr>
                <w:rFonts w:ascii="Segoe UI Symbol" w:hAnsi="Segoe UI Symbol" w:cs="Segoe UI Symbol"/>
              </w:rPr>
              <w:t>✓</w:t>
            </w:r>
            <w:r w:rsidRPr="00591B8E">
              <w:rPr>
                <w:rFonts w:ascii="Times New Roman" w:hAnsi="Times New Roman" w:cs="Times New Roman"/>
              </w:rPr>
              <w:t>” in the appropriate box)</w:t>
            </w:r>
          </w:p>
        </w:tc>
      </w:tr>
      <w:tr w:rsidR="00071E5F" w:rsidRPr="00FC2E96" w14:paraId="3E38DE18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6521FC50" w14:textId="77777777" w:rsidR="00071E5F" w:rsidRPr="00591B8E" w:rsidRDefault="00071E5F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dateOfDeclarationByReaInPreviousForm</w:t>
            </w:r>
          </w:p>
        </w:tc>
        <w:tc>
          <w:tcPr>
            <w:tcW w:w="1428" w:type="dxa"/>
          </w:tcPr>
          <w:p w14:paraId="63D96D3D" w14:textId="0EEF438F" w:rsidR="00071E5F" w:rsidRPr="00591B8E" w:rsidRDefault="003C186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3C0C4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eastAsia="DengXian" w:hAnsi="Times New Roman" w:cs="Times New Roman"/>
                <w:lang w:eastAsia="zh-CN"/>
              </w:rPr>
              <w:t>(8</w:t>
            </w:r>
            <w:r w:rsidRPr="003C0C47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142" w:type="dxa"/>
          </w:tcPr>
          <w:p w14:paraId="2740B7BF" w14:textId="77777777" w:rsidR="00071E5F" w:rsidRPr="00591B8E" w:rsidRDefault="00071E5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78D5D427" w14:textId="77777777" w:rsidR="00071E5F" w:rsidRPr="00591B8E" w:rsidRDefault="00071E5F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Otherwise, please provide the date of declaration by Registered Energy Assessor in the previous form:</w:t>
            </w:r>
          </w:p>
        </w:tc>
      </w:tr>
      <w:tr w:rsidR="00C01ECB" w:rsidRPr="00FC2E96" w14:paraId="7B0C696B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44767AF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encloseEeel</w:t>
            </w:r>
          </w:p>
        </w:tc>
        <w:tc>
          <w:tcPr>
            <w:tcW w:w="1428" w:type="dxa"/>
          </w:tcPr>
          <w:p w14:paraId="105968EC" w14:textId="73AAABEA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142" w:type="dxa"/>
          </w:tcPr>
          <w:p w14:paraId="511AE8D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10648343" w14:textId="4C861B3E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EE-EL</w:t>
            </w:r>
          </w:p>
        </w:tc>
      </w:tr>
      <w:tr w:rsidR="00C01ECB" w:rsidRPr="00FC2E96" w14:paraId="564425F7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2635240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encloseEelg</w:t>
            </w:r>
          </w:p>
        </w:tc>
        <w:tc>
          <w:tcPr>
            <w:tcW w:w="1428" w:type="dxa"/>
          </w:tcPr>
          <w:p w14:paraId="5FB431FA" w14:textId="2F0B6354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142" w:type="dxa"/>
          </w:tcPr>
          <w:p w14:paraId="1EEE335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333368B1" w14:textId="75EEFD04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EE-LG</w:t>
            </w:r>
          </w:p>
        </w:tc>
      </w:tr>
      <w:tr w:rsidR="00C01ECB" w:rsidRPr="00FC2E96" w14:paraId="00D1FA0D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F71628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encloseEeac</w:t>
            </w:r>
          </w:p>
        </w:tc>
        <w:tc>
          <w:tcPr>
            <w:tcW w:w="1428" w:type="dxa"/>
          </w:tcPr>
          <w:p w14:paraId="0BDCA650" w14:textId="30B8CC4C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142" w:type="dxa"/>
          </w:tcPr>
          <w:p w14:paraId="2AE50E6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30672A64" w14:textId="409ED454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EE-AC</w:t>
            </w:r>
          </w:p>
        </w:tc>
      </w:tr>
      <w:tr w:rsidR="00C01ECB" w:rsidRPr="00FC2E96" w14:paraId="3077E6B5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2726F4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encloseEele</w:t>
            </w:r>
          </w:p>
        </w:tc>
        <w:tc>
          <w:tcPr>
            <w:tcW w:w="1428" w:type="dxa"/>
          </w:tcPr>
          <w:p w14:paraId="4B23FD97" w14:textId="57667C08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142" w:type="dxa"/>
          </w:tcPr>
          <w:p w14:paraId="3EC4666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0F9A6095" w14:textId="62DAB3A1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EE-LE</w:t>
            </w:r>
          </w:p>
        </w:tc>
      </w:tr>
      <w:tr w:rsidR="00C01ECB" w:rsidRPr="00FC2E96" w14:paraId="2F748912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2DA788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encloseEepb</w:t>
            </w:r>
          </w:p>
        </w:tc>
        <w:tc>
          <w:tcPr>
            <w:tcW w:w="1428" w:type="dxa"/>
          </w:tcPr>
          <w:p w14:paraId="124EDDE3" w14:textId="5FB4A30F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142" w:type="dxa"/>
          </w:tcPr>
          <w:p w14:paraId="76A3173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69BDBFD0" w14:textId="176A6F34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EE-PB</w:t>
            </w:r>
          </w:p>
        </w:tc>
      </w:tr>
      <w:tr w:rsidR="00C01ECB" w:rsidRPr="00FC2E96" w14:paraId="53DF2DA6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24BB50B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stageOneNo</w:t>
            </w:r>
          </w:p>
        </w:tc>
        <w:tc>
          <w:tcPr>
            <w:tcW w:w="1428" w:type="dxa"/>
          </w:tcPr>
          <w:p w14:paraId="4113E91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142" w:type="dxa"/>
          </w:tcPr>
          <w:p w14:paraId="33E1560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66ADC8A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 (b)</w:t>
            </w:r>
          </w:p>
          <w:p w14:paraId="33F8339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No. of Stage One Declaration</w:t>
            </w:r>
          </w:p>
        </w:tc>
      </w:tr>
      <w:tr w:rsidR="00C01ECB" w:rsidRPr="00FC2E96" w14:paraId="78299D83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33E7095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occuApprovalDate</w:t>
            </w:r>
          </w:p>
        </w:tc>
        <w:tc>
          <w:tcPr>
            <w:tcW w:w="1428" w:type="dxa"/>
          </w:tcPr>
          <w:p w14:paraId="415DB50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String(10)</w:t>
            </w:r>
          </w:p>
        </w:tc>
        <w:tc>
          <w:tcPr>
            <w:tcW w:w="1142" w:type="dxa"/>
          </w:tcPr>
          <w:p w14:paraId="42F7B63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341778C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 (b)</w:t>
            </w:r>
          </w:p>
          <w:p w14:paraId="03809D9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Issue date (m/yyyy) of “occupation approval” (see note 6):</w:t>
            </w:r>
          </w:p>
        </w:tc>
      </w:tr>
      <w:tr w:rsidR="00C01ECB" w:rsidRPr="00FC2E96" w14:paraId="4FB8754A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6F8CA29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occuApprovalNo</w:t>
            </w:r>
          </w:p>
        </w:tc>
        <w:tc>
          <w:tcPr>
            <w:tcW w:w="1428" w:type="dxa"/>
          </w:tcPr>
          <w:p w14:paraId="0147ADA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142" w:type="dxa"/>
          </w:tcPr>
          <w:p w14:paraId="35DE2EF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27BDB71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Section B(b)</w:t>
            </w:r>
          </w:p>
          <w:p w14:paraId="3426CDF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Permit No. / Reference No. / Contract No.* of “occupation approval”</w:t>
            </w:r>
          </w:p>
        </w:tc>
      </w:tr>
      <w:tr w:rsidR="00C01ECB" w:rsidRPr="00FC2E96" w14:paraId="55E0E3B3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72787BA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consetBldgArea</w:t>
            </w:r>
          </w:p>
        </w:tc>
        <w:tc>
          <w:tcPr>
            <w:tcW w:w="1428" w:type="dxa"/>
          </w:tcPr>
          <w:p w14:paraId="132DE6A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kern w:val="0"/>
                <w:sz w:val="19"/>
                <w:szCs w:val="19"/>
              </w:rPr>
              <w:t>decimal</w:t>
            </w:r>
          </w:p>
        </w:tc>
        <w:tc>
          <w:tcPr>
            <w:tcW w:w="1142" w:type="dxa"/>
          </w:tcPr>
          <w:p w14:paraId="62F76FA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4983870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 xml:space="preserve">Total internal </w:t>
            </w:r>
            <w:r w:rsidRPr="00FC2E96">
              <w:rPr>
                <w:rFonts w:ascii="Times New Roman" w:hAnsi="Times New Roman" w:cs="Times New Roman"/>
              </w:rPr>
              <w:lastRenderedPageBreak/>
              <w:t>floor area of building EE2</w:t>
            </w:r>
          </w:p>
        </w:tc>
      </w:tr>
      <w:tr w:rsidR="00C01ECB" w:rsidRPr="00FC2E96" w14:paraId="61679C29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2F8C2C0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exemptGrant</w:t>
            </w:r>
          </w:p>
        </w:tc>
        <w:tc>
          <w:tcPr>
            <w:tcW w:w="1428" w:type="dxa"/>
          </w:tcPr>
          <w:p w14:paraId="2F821F3A" w14:textId="26125608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142" w:type="dxa"/>
          </w:tcPr>
          <w:p w14:paraId="2DF4B24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1F67850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Exemption previously granted by the Director of Electrical and Mechanic</w:t>
            </w:r>
          </w:p>
        </w:tc>
      </w:tr>
      <w:tr w:rsidR="00C01ECB" w:rsidRPr="00FC2E96" w14:paraId="3E77B7E5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5EDEAE5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exemptRefNo</w:t>
            </w:r>
          </w:p>
        </w:tc>
        <w:tc>
          <w:tcPr>
            <w:tcW w:w="1428" w:type="dxa"/>
          </w:tcPr>
          <w:p w14:paraId="1FD2B9C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142" w:type="dxa"/>
          </w:tcPr>
          <w:p w14:paraId="722D413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4D2C7B0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Reference No.</w:t>
            </w:r>
          </w:p>
        </w:tc>
      </w:tr>
      <w:tr w:rsidR="00C01ECB" w:rsidRPr="00FC2E96" w14:paraId="2E81A94B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1D6A09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exemptDate</w:t>
            </w:r>
          </w:p>
        </w:tc>
        <w:tc>
          <w:tcPr>
            <w:tcW w:w="1428" w:type="dxa"/>
          </w:tcPr>
          <w:p w14:paraId="71DA7C04" w14:textId="02D53310" w:rsidR="00C01ECB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142" w:type="dxa"/>
          </w:tcPr>
          <w:p w14:paraId="65D49F2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28E9DAF5" w14:textId="3B6F5BC5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C01ECB" w:rsidRPr="00FC2E96" w14:paraId="0D2CD808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3F48763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exemptInstallations</w:t>
            </w:r>
          </w:p>
        </w:tc>
        <w:tc>
          <w:tcPr>
            <w:tcW w:w="1428" w:type="dxa"/>
          </w:tcPr>
          <w:p w14:paraId="59ECF3C0" w14:textId="4DF9576A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142" w:type="dxa"/>
          </w:tcPr>
          <w:p w14:paraId="724FF4A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006A683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Installation(s) exempted</w:t>
            </w:r>
          </w:p>
        </w:tc>
      </w:tr>
      <w:tr w:rsidR="00C01ECB" w:rsidRPr="00FC2E96" w14:paraId="47B84B46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C685A6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chklistOccpApproval</w:t>
            </w:r>
          </w:p>
        </w:tc>
        <w:tc>
          <w:tcPr>
            <w:tcW w:w="1428" w:type="dxa"/>
          </w:tcPr>
          <w:p w14:paraId="1A6159A2" w14:textId="191446A6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142" w:type="dxa"/>
          </w:tcPr>
          <w:p w14:paraId="23B851C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712586F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ee2,section c checkbox 3</w:t>
            </w:r>
          </w:p>
        </w:tc>
      </w:tr>
      <w:tr w:rsidR="00C01ECB" w:rsidRPr="00FC2E96" w14:paraId="11577AFC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42C96D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organizationEname</w:t>
            </w:r>
          </w:p>
        </w:tc>
        <w:tc>
          <w:tcPr>
            <w:tcW w:w="1428" w:type="dxa"/>
          </w:tcPr>
          <w:p w14:paraId="3DA4A5B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142" w:type="dxa"/>
          </w:tcPr>
          <w:p w14:paraId="7075C92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71B3949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Organization Name of Responsible Person# ENG</w:t>
            </w:r>
          </w:p>
        </w:tc>
      </w:tr>
      <w:tr w:rsidR="00C01ECB" w:rsidRPr="00FC2E96" w14:paraId="5C52E78A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6415D63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organizationCname</w:t>
            </w:r>
          </w:p>
        </w:tc>
        <w:tc>
          <w:tcPr>
            <w:tcW w:w="1428" w:type="dxa"/>
          </w:tcPr>
          <w:p w14:paraId="34C7A61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142" w:type="dxa"/>
          </w:tcPr>
          <w:p w14:paraId="6A3B9D5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0C0FFC6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Organization Name of Responsible Person# CHI</w:t>
            </w:r>
          </w:p>
        </w:tc>
      </w:tr>
      <w:tr w:rsidR="00C01ECB" w:rsidRPr="00FC2E96" w14:paraId="4F44EA0A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7389771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organizationResEname</w:t>
            </w:r>
          </w:p>
        </w:tc>
        <w:tc>
          <w:tcPr>
            <w:tcW w:w="1428" w:type="dxa"/>
          </w:tcPr>
          <w:p w14:paraId="7BAAA50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142" w:type="dxa"/>
          </w:tcPr>
          <w:p w14:paraId="5C89677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1E521D9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Name of Responsible Person' Representative# ENG</w:t>
            </w:r>
          </w:p>
        </w:tc>
      </w:tr>
      <w:tr w:rsidR="00C01ECB" w:rsidRPr="00FC2E96" w14:paraId="4B4FAB7C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21D35B7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organizationResCname</w:t>
            </w:r>
          </w:p>
        </w:tc>
        <w:tc>
          <w:tcPr>
            <w:tcW w:w="1428" w:type="dxa"/>
          </w:tcPr>
          <w:p w14:paraId="446902A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142" w:type="dxa"/>
          </w:tcPr>
          <w:p w14:paraId="0B96B3E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2F7F8CF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Name of Responsible Person' Representative# CHI</w:t>
            </w:r>
          </w:p>
        </w:tc>
      </w:tr>
    </w:tbl>
    <w:p w14:paraId="4A728006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25A64710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C01ECB" w:rsidRPr="00FC2E96" w14:paraId="1B84C09A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01055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7D366385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2A94D6D6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B028A6A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5D8F67B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DDA15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27839F2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F7DBAD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575A6D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C01ECB" w:rsidRPr="00FC2E96" w14:paraId="2F3476B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89D15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7F318B0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2AAEF51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4FC542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C01ECB" w:rsidRPr="00FC2E96" w14:paraId="58D330B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BB269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48C36B9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C0303F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ABC674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3900A41D" w14:textId="77777777" w:rsidR="00C01ECB" w:rsidRPr="00FC2E96" w:rsidRDefault="00C01ECB" w:rsidP="00C01ECB">
      <w:pPr>
        <w:rPr>
          <w:rFonts w:ascii="Times New Roman" w:hAnsi="Times New Roman" w:cs="Times New Roman"/>
          <w:b/>
        </w:rPr>
      </w:pPr>
    </w:p>
    <w:p w14:paraId="68A4B8E3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12"/>
        <w:gridCol w:w="1768"/>
        <w:gridCol w:w="5736"/>
      </w:tblGrid>
      <w:tr w:rsidR="00C01ECB" w:rsidRPr="00FC2E96" w14:paraId="2D9374A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255B9D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7DC6B9ED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4BD7B6FA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C01ECB" w:rsidRPr="00FC2E96" w14:paraId="3B1AF33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CEF10B9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2225" w:type="dxa"/>
          </w:tcPr>
          <w:p w14:paraId="4A614BD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10998" w:type="dxa"/>
          </w:tcPr>
          <w:p w14:paraId="11A67D2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</w:tr>
      <w:tr w:rsidR="00C01ECB" w:rsidRPr="00FC2E96" w14:paraId="09EAC48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3F06BFB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2225" w:type="dxa"/>
          </w:tcPr>
          <w:p w14:paraId="096B331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10998" w:type="dxa"/>
          </w:tcPr>
          <w:p w14:paraId="7094721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is null - (parameter name)</w:t>
            </w:r>
          </w:p>
        </w:tc>
      </w:tr>
      <w:tr w:rsidR="00C01ECB" w:rsidRPr="00FC2E96" w14:paraId="3DD7D70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E829B4E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2225" w:type="dxa"/>
          </w:tcPr>
          <w:p w14:paraId="438CC98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Already exists.</w:t>
            </w:r>
          </w:p>
        </w:tc>
        <w:tc>
          <w:tcPr>
            <w:tcW w:w="10998" w:type="dxa"/>
          </w:tcPr>
          <w:p w14:paraId="0B1BA00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already exists - (parameter name)</w:t>
            </w:r>
          </w:p>
        </w:tc>
      </w:tr>
      <w:tr w:rsidR="00C01ECB" w:rsidRPr="00FC2E96" w14:paraId="3EF11FD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C62271A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2225" w:type="dxa"/>
          </w:tcPr>
          <w:p w14:paraId="7C82E35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10998" w:type="dxa"/>
          </w:tcPr>
          <w:p w14:paraId="44577038" w14:textId="77777777" w:rsidR="00C01ECB" w:rsidRPr="00FC2E96" w:rsidRDefault="00C01ECB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6978ED6E" w14:textId="77777777" w:rsidR="00C01ECB" w:rsidRPr="00FC2E96" w:rsidRDefault="00C01ECB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5F39940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C01ECB" w:rsidRPr="00FC2E96" w14:paraId="57C63E0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360787E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2225" w:type="dxa"/>
          </w:tcPr>
          <w:p w14:paraId="66FB426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10998" w:type="dxa"/>
          </w:tcPr>
          <w:p w14:paraId="502E5D74" w14:textId="77777777" w:rsidR="00C01ECB" w:rsidRPr="00FC2E96" w:rsidRDefault="00C01ECB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1DC3F94B" w14:textId="77777777" w:rsidR="00C01ECB" w:rsidRPr="00FC2E96" w:rsidRDefault="00C01ECB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023F770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C01ECB" w:rsidRPr="00FC2E96" w14:paraId="303C18D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B458CDF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D90000</w:t>
            </w:r>
          </w:p>
        </w:tc>
        <w:tc>
          <w:tcPr>
            <w:tcW w:w="2225" w:type="dxa"/>
          </w:tcPr>
          <w:p w14:paraId="663A360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10998" w:type="dxa"/>
          </w:tcPr>
          <w:p w14:paraId="6238986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Runtime Exception.</w:t>
            </w:r>
          </w:p>
        </w:tc>
      </w:tr>
    </w:tbl>
    <w:p w14:paraId="0C91AD07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4BA78C81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1AF27FE7" w14:textId="77777777" w:rsidTr="00135E66">
        <w:tc>
          <w:tcPr>
            <w:tcW w:w="15388" w:type="dxa"/>
          </w:tcPr>
          <w:p w14:paraId="75C61C15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4C304F0F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7455CEFC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64217930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br/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3E9D693F" w14:textId="77777777" w:rsidTr="00135E66">
        <w:tc>
          <w:tcPr>
            <w:tcW w:w="15388" w:type="dxa"/>
          </w:tcPr>
          <w:p w14:paraId="772E2DD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{</w:t>
            </w:r>
          </w:p>
          <w:p w14:paraId="41A1555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"applicationNo": "ee207021447",</w:t>
            </w:r>
          </w:p>
          <w:p w14:paraId="6554BCE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"bldgEname": "bldgEname",</w:t>
            </w:r>
          </w:p>
          <w:p w14:paraId="7EDFEE3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"bldgCname": "</w:t>
            </w:r>
            <w:r w:rsidRPr="00891964">
              <w:rPr>
                <w:rFonts w:ascii="Times New Roman" w:hAnsi="Times New Roman" w:cs="Times New Roman"/>
                <w:lang w:val="en-HK"/>
              </w:rPr>
              <w:t>中文名</w:t>
            </w:r>
            <w:r w:rsidRPr="00891964">
              <w:rPr>
                <w:rFonts w:ascii="Times New Roman" w:hAnsi="Times New Roman" w:cs="Times New Roman"/>
                <w:lang w:val="en-HK"/>
              </w:rPr>
              <w:t>",</w:t>
            </w:r>
          </w:p>
          <w:p w14:paraId="6FC391D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"startNo": 0,</w:t>
            </w:r>
          </w:p>
          <w:p w14:paraId="3CBE024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"startNoAlpha": "string",</w:t>
            </w:r>
          </w:p>
          <w:p w14:paraId="606A214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"endNo": 0,</w:t>
            </w:r>
          </w:p>
          <w:p w14:paraId="628C7A1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"endNoAlpha": "string",</w:t>
            </w:r>
          </w:p>
          <w:p w14:paraId="423391A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"stEname": "string",</w:t>
            </w:r>
          </w:p>
          <w:p w14:paraId="4F67855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"stCname": "string",</w:t>
            </w:r>
          </w:p>
          <w:p w14:paraId="517333F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"districtCd": "string",</w:t>
            </w:r>
          </w:p>
          <w:p w14:paraId="4B9E8BD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"areaCd": 0,</w:t>
            </w:r>
          </w:p>
          <w:p w14:paraId="1C68690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"lotNo": "string",</w:t>
            </w:r>
          </w:p>
          <w:p w14:paraId="6C92709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"compBecEdition": "2012",</w:t>
            </w:r>
          </w:p>
          <w:p w14:paraId="48F6F18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"compEname": "compEname",</w:t>
            </w:r>
          </w:p>
          <w:p w14:paraId="449DA92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"compCname": "compCname</w:t>
            </w:r>
            <w:r w:rsidRPr="00891964">
              <w:rPr>
                <w:rFonts w:ascii="Times New Roman" w:hAnsi="Times New Roman" w:cs="Times New Roman"/>
                <w:lang w:val="en-HK"/>
              </w:rPr>
              <w:t>中文名</w:t>
            </w:r>
            <w:r w:rsidRPr="00891964">
              <w:rPr>
                <w:rFonts w:ascii="Times New Roman" w:hAnsi="Times New Roman" w:cs="Times New Roman"/>
                <w:lang w:val="en-HK"/>
              </w:rPr>
              <w:t>",</w:t>
            </w:r>
          </w:p>
          <w:p w14:paraId="6F70265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"represenTitleId": 0,</w:t>
            </w:r>
          </w:p>
          <w:p w14:paraId="3C7B051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"represenEname": "string",</w:t>
            </w:r>
          </w:p>
          <w:p w14:paraId="567FDD9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"represenCname": "string",</w:t>
            </w:r>
          </w:p>
          <w:p w14:paraId="02658CB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"represenPost": "string",</w:t>
            </w:r>
          </w:p>
          <w:p w14:paraId="0CD49A5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"corresAddrLang": "1",</w:t>
            </w:r>
          </w:p>
          <w:p w14:paraId="5332664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"corresAddrFlat": "string",</w:t>
            </w:r>
          </w:p>
          <w:p w14:paraId="4F8AC51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"corresAddrFloor": "string",</w:t>
            </w:r>
          </w:p>
          <w:p w14:paraId="19B7F85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"corresAddrBlock": "string",</w:t>
            </w:r>
          </w:p>
          <w:p w14:paraId="41BE2A05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"corresAddrBldg": "string",</w:t>
            </w:r>
          </w:p>
          <w:p w14:paraId="375EDF8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"corresAddrStartNo": 0,</w:t>
            </w:r>
          </w:p>
          <w:p w14:paraId="4DB306F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"corresAddrStartNoAlpha": "string",</w:t>
            </w:r>
          </w:p>
          <w:p w14:paraId="681F8E1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lastRenderedPageBreak/>
              <w:t>  "corresAddrEndNo": 0,</w:t>
            </w:r>
          </w:p>
          <w:p w14:paraId="1D9B106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"corresAddrEndNoAlpha": "string",</w:t>
            </w:r>
          </w:p>
          <w:p w14:paraId="60D1FA0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"corresAddrSt": "string",</w:t>
            </w:r>
          </w:p>
          <w:p w14:paraId="727246A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"corresAddrDistrictCd": "string",</w:t>
            </w:r>
          </w:p>
          <w:p w14:paraId="250E03B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"corresAddrAreaCd": 0,</w:t>
            </w:r>
          </w:p>
          <w:p w14:paraId="25B02A4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"corresTelNo": "string",</w:t>
            </w:r>
          </w:p>
          <w:p w14:paraId="7252367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"corresFaxNo": "string",</w:t>
            </w:r>
          </w:p>
          <w:p w14:paraId="56FF485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"corresEmailAddr": "string",</w:t>
            </w:r>
          </w:p>
          <w:p w14:paraId="1A863F5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"inspectDate": "20211124",</w:t>
            </w:r>
          </w:p>
          <w:p w14:paraId="2B38C65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"reaTitleId": 0,</w:t>
            </w:r>
          </w:p>
          <w:p w14:paraId="3C1EF53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"reaEname": "reaEname",</w:t>
            </w:r>
          </w:p>
          <w:p w14:paraId="0AB21C7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"reaCname": "rea</w:t>
            </w:r>
            <w:r w:rsidRPr="00891964">
              <w:rPr>
                <w:rFonts w:ascii="Times New Roman" w:hAnsi="Times New Roman" w:cs="Times New Roman"/>
                <w:lang w:val="en-HK"/>
              </w:rPr>
              <w:t>中文名</w:t>
            </w:r>
            <w:r w:rsidRPr="00891964">
              <w:rPr>
                <w:rFonts w:ascii="Times New Roman" w:hAnsi="Times New Roman" w:cs="Times New Roman"/>
                <w:lang w:val="en-HK"/>
              </w:rPr>
              <w:t>",</w:t>
            </w:r>
          </w:p>
          <w:p w14:paraId="6DFBDB9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"reaAddrLang": "1",</w:t>
            </w:r>
          </w:p>
          <w:p w14:paraId="72255865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"reaAddrFlat": "string",</w:t>
            </w:r>
          </w:p>
          <w:p w14:paraId="1DBD21C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"reaAddrFloor": "string",</w:t>
            </w:r>
          </w:p>
          <w:p w14:paraId="7BC6090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"reaAddrBlock": "string",</w:t>
            </w:r>
          </w:p>
          <w:p w14:paraId="7755A97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"reaAddrBldg": "string",</w:t>
            </w:r>
          </w:p>
          <w:p w14:paraId="2C53E6C5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"reaAddrStartNo": 0,</w:t>
            </w:r>
          </w:p>
          <w:p w14:paraId="29C8DCA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"reaAddrStartNoAlpha": "string",</w:t>
            </w:r>
          </w:p>
          <w:p w14:paraId="19C49D6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"reaAddrEndNo": 0,</w:t>
            </w:r>
          </w:p>
          <w:p w14:paraId="26D8140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"reaAddrEndNoAlpha": "string",</w:t>
            </w:r>
          </w:p>
          <w:p w14:paraId="4A84F13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"reaAddrSt": "string",</w:t>
            </w:r>
          </w:p>
          <w:p w14:paraId="692685F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"reaAddrDistrictCd": "string",</w:t>
            </w:r>
          </w:p>
          <w:p w14:paraId="05ED933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"reaAddrAreaCd": 0,</w:t>
            </w:r>
          </w:p>
          <w:p w14:paraId="063694C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"reaTelNo": "string",</w:t>
            </w:r>
          </w:p>
          <w:p w14:paraId="76F7702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"reaFaxNo": "string",</w:t>
            </w:r>
          </w:p>
          <w:p w14:paraId="0D96C01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"reaEmailAddr": "string",</w:t>
            </w:r>
          </w:p>
          <w:p w14:paraId="6B55160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"reaRegNo": "string",</w:t>
            </w:r>
          </w:p>
          <w:p w14:paraId="3A3B60F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"reaExpiryDate": "20211124",</w:t>
            </w:r>
          </w:p>
          <w:p w14:paraId="13049E5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"receiveDate": "20211124",</w:t>
            </w:r>
          </w:p>
          <w:p w14:paraId="333BD7B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"eesu": {</w:t>
            </w:r>
          </w:p>
          <w:p w14:paraId="19D0168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"applicationNo": "ee203012221413",</w:t>
            </w:r>
          </w:p>
          <w:p w14:paraId="5EFBDFC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"bldgType": 0,</w:t>
            </w:r>
          </w:p>
          <w:p w14:paraId="7FC3ABE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"bldgTypeOther": "string",</w:t>
            </w:r>
          </w:p>
          <w:p w14:paraId="10A5BC7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"dateOfDeclarationByRea": "20211124",</w:t>
            </w:r>
          </w:p>
          <w:p w14:paraId="413CFB0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"prevSubNo": "string",</w:t>
            </w:r>
          </w:p>
          <w:p w14:paraId="5B76F96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"supersedePreviousForm": "1",</w:t>
            </w:r>
          </w:p>
          <w:p w14:paraId="7E4BF28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"dateOfDeclarationByReaInPreviousForm": "20211124",</w:t>
            </w:r>
          </w:p>
          <w:p w14:paraId="42A3679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"encloseEeel": "1",</w:t>
            </w:r>
          </w:p>
          <w:p w14:paraId="11CA5AE3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"encloseEelg": "1",</w:t>
            </w:r>
          </w:p>
          <w:p w14:paraId="1B0D6513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"encloseEeac": "1",</w:t>
            </w:r>
          </w:p>
          <w:p w14:paraId="6BEB3CA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"encloseEele": "1",</w:t>
            </w:r>
          </w:p>
          <w:p w14:paraId="3A81C53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"encloseEepb": "1",</w:t>
            </w:r>
          </w:p>
          <w:p w14:paraId="1F77382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"stageOneNo": "EMSD/EEO/BC/34-00002",</w:t>
            </w:r>
          </w:p>
          <w:p w14:paraId="3BB1147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"occuApprovalDate": "string",</w:t>
            </w:r>
          </w:p>
          <w:p w14:paraId="136B083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"occuApprovalNo": "string",</w:t>
            </w:r>
          </w:p>
          <w:p w14:paraId="0C2666B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"consetBldgArea": 0,</w:t>
            </w:r>
          </w:p>
          <w:p w14:paraId="3840552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"exemptGrant": "1",</w:t>
            </w:r>
          </w:p>
          <w:p w14:paraId="1710642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"exemptRefNo": "string",</w:t>
            </w:r>
          </w:p>
          <w:p w14:paraId="6ADE3C73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"exemptDate": "20211124",</w:t>
            </w:r>
          </w:p>
          <w:p w14:paraId="6AC1E84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lastRenderedPageBreak/>
              <w:t>    "exemptInstallations": "1",</w:t>
            </w:r>
          </w:p>
          <w:p w14:paraId="2BF9109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"chklistOccpApproval": "1",</w:t>
            </w:r>
          </w:p>
          <w:p w14:paraId="0CFD2833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"organizationEname": "string",</w:t>
            </w:r>
          </w:p>
          <w:p w14:paraId="66FBF5B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"organizationCname": "string",</w:t>
            </w:r>
          </w:p>
          <w:p w14:paraId="6B0EF28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"organizationResEname": "string",</w:t>
            </w:r>
          </w:p>
          <w:p w14:paraId="377B1EF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  "organizationResCname": "string"</w:t>
            </w:r>
          </w:p>
          <w:p w14:paraId="095F3E8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  }</w:t>
            </w:r>
          </w:p>
          <w:p w14:paraId="25ED6F65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891964">
              <w:rPr>
                <w:rFonts w:ascii="Times New Roman" w:hAnsi="Times New Roman" w:cs="Times New Roman"/>
                <w:lang w:val="en-HK"/>
              </w:rPr>
              <w:t>}</w:t>
            </w:r>
          </w:p>
          <w:p w14:paraId="2590C9E0" w14:textId="130C1F65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</w:p>
        </w:tc>
      </w:tr>
    </w:tbl>
    <w:p w14:paraId="37DB6BAE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</w:p>
    <w:p w14:paraId="77BECB39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704FD547" w14:textId="77777777" w:rsidTr="00135E66">
        <w:tc>
          <w:tcPr>
            <w:tcW w:w="15388" w:type="dxa"/>
          </w:tcPr>
          <w:p w14:paraId="6D8741D1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8F4CF5B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62C3CD91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0CB22918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29DF2309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1B5E9CC" w14:textId="77777777" w:rsidR="00C01ECB" w:rsidRPr="00FC2E96" w:rsidRDefault="00C01ECB" w:rsidP="00C01ECB">
      <w:pPr>
        <w:widowControl/>
        <w:spacing w:after="160" w:line="259" w:lineRule="auto"/>
        <w:rPr>
          <w:rFonts w:ascii="Times New Roman" w:eastAsiaTheme="majorEastAsia" w:hAnsi="Times New Roman" w:cs="Times New Roman"/>
          <w:b/>
          <w:bCs/>
          <w:sz w:val="48"/>
          <w:szCs w:val="48"/>
        </w:rPr>
      </w:pPr>
    </w:p>
    <w:p w14:paraId="135DD76A" w14:textId="325CED78" w:rsidR="00C01ECB" w:rsidRPr="00FC2E96" w:rsidRDefault="00C01ECB" w:rsidP="007F1069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65" w:name="_Toc87524241"/>
      <w:bookmarkStart w:id="466" w:name="_Toc96933941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Validation Form Data</w:t>
      </w:r>
      <w:bookmarkEnd w:id="465"/>
      <w:bookmarkEnd w:id="466"/>
    </w:p>
    <w:p w14:paraId="121DBD0D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5"/>
        <w:gridCol w:w="7361"/>
      </w:tblGrid>
      <w:tr w:rsidR="00C01ECB" w:rsidRPr="00FC2E96" w14:paraId="25B9012B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EA506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4D1B2721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3B7EE9B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56EA2D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4069F23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validating the application data before submission.</w:t>
            </w:r>
          </w:p>
        </w:tc>
      </w:tr>
      <w:tr w:rsidR="00C01ECB" w:rsidRPr="00FC2E96" w14:paraId="28C2F84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ED936B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3E14385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&lt;Backend_Service_Domain&gt;/{Version}/EE2/ValidateFormData</w:t>
            </w:r>
          </w:p>
        </w:tc>
      </w:tr>
      <w:tr w:rsidR="00C01ECB" w:rsidRPr="00FC2E96" w14:paraId="2E94F3C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BB102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5568BFD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C01ECB" w:rsidRPr="00FC2E96" w14:paraId="4594FB9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59BEA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44F351C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C01ECB" w:rsidRPr="00FC2E96" w14:paraId="694BD97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8571F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3D7269A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validate the application data before submission.</w:t>
            </w:r>
          </w:p>
        </w:tc>
      </w:tr>
    </w:tbl>
    <w:p w14:paraId="1DE1E9F2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7ED8A23B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C01ECB" w:rsidRPr="00FC2E96" w14:paraId="1DDE904A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D4AFE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56D6EDD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2242D95F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999D71E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25804E1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521A0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2EBE8D9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F4B83B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F081E5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C01ECB" w:rsidRPr="00FC2E96" w14:paraId="0C20D2E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41810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59FFE93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9A2F6F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BE9319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C01ECB" w:rsidRPr="00FC2E96" w14:paraId="2F12BBF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48190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02F5CA7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A65CAD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E22909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7CC1BFE7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2FEC0491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C01ECB" w:rsidRPr="00FC2E96" w14:paraId="36C17FA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780E1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74C0380D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D334C6D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0407B543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0712B87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4A882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1E56F8C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9926FE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1DC2F6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743B7C5A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291E81B5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34"/>
        <w:gridCol w:w="1481"/>
        <w:gridCol w:w="1276"/>
        <w:gridCol w:w="2925"/>
      </w:tblGrid>
      <w:tr w:rsidR="00C01ECB" w:rsidRPr="00FC2E96" w14:paraId="2DC83A2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262BDB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481" w:type="dxa"/>
          </w:tcPr>
          <w:p w14:paraId="711501D3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4DF3EE84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925" w:type="dxa"/>
          </w:tcPr>
          <w:p w14:paraId="22122954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30E7C2F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56BE4A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481" w:type="dxa"/>
          </w:tcPr>
          <w:p w14:paraId="47309A0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2E9144E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60DF7C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C01ECB" w:rsidRPr="00FC2E96" w14:paraId="082BD2D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630767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bldgEname</w:t>
            </w:r>
          </w:p>
        </w:tc>
        <w:tc>
          <w:tcPr>
            <w:tcW w:w="1481" w:type="dxa"/>
          </w:tcPr>
          <w:p w14:paraId="4C3DBE8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77C2E7D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B4599D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English</w:t>
            </w:r>
          </w:p>
        </w:tc>
      </w:tr>
      <w:tr w:rsidR="00C01ECB" w:rsidRPr="00FC2E96" w14:paraId="20F0623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444D7C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bldgCname</w:t>
            </w:r>
          </w:p>
        </w:tc>
        <w:tc>
          <w:tcPr>
            <w:tcW w:w="1481" w:type="dxa"/>
          </w:tcPr>
          <w:p w14:paraId="3017AED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179A252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F8FF68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Chinese</w:t>
            </w:r>
          </w:p>
        </w:tc>
      </w:tr>
      <w:tr w:rsidR="00C01ECB" w:rsidRPr="00FC2E96" w14:paraId="7F3C37B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0F4D064" w14:textId="77777777" w:rsidR="00C01ECB" w:rsidRPr="00FC2E96" w:rsidRDefault="00C01ECB" w:rsidP="00135E66">
            <w:pPr>
              <w:rPr>
                <w:rFonts w:ascii="Times New Roman" w:hAnsi="Times New Roman" w:cs="Times New Roman"/>
                <w:kern w:val="0"/>
                <w:sz w:val="19"/>
                <w:szCs w:val="19"/>
              </w:rPr>
            </w:pPr>
            <w:r w:rsidRPr="00FC2E96">
              <w:rPr>
                <w:rFonts w:ascii="Times New Roman" w:hAnsi="Times New Roman" w:cs="Times New Roman"/>
              </w:rPr>
              <w:t>startNo</w:t>
            </w:r>
          </w:p>
        </w:tc>
        <w:tc>
          <w:tcPr>
            <w:tcW w:w="1481" w:type="dxa"/>
          </w:tcPr>
          <w:p w14:paraId="0AEB623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0322F82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F96976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No</w:t>
            </w:r>
          </w:p>
        </w:tc>
      </w:tr>
      <w:tr w:rsidR="00C01ECB" w:rsidRPr="00FC2E96" w14:paraId="0F3050A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4318540" w14:textId="77777777" w:rsidR="00C01ECB" w:rsidRPr="00FC2E96" w:rsidRDefault="00C01ECB" w:rsidP="00135E66">
            <w:pPr>
              <w:rPr>
                <w:rFonts w:ascii="Times New Roman" w:hAnsi="Times New Roman" w:cs="Times New Roman"/>
                <w:lang w:val="en-HK"/>
              </w:rPr>
            </w:pPr>
            <w:r w:rsidRPr="00FC2E96">
              <w:rPr>
                <w:rFonts w:ascii="Times New Roman" w:hAnsi="Times New Roman" w:cs="Times New Roman"/>
                <w:lang w:val="en-HK"/>
              </w:rPr>
              <w:t>startNoAlpha</w:t>
            </w:r>
          </w:p>
        </w:tc>
        <w:tc>
          <w:tcPr>
            <w:tcW w:w="1481" w:type="dxa"/>
          </w:tcPr>
          <w:p w14:paraId="3AD1BD2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1B52069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4D29F2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No Alpha</w:t>
            </w:r>
          </w:p>
        </w:tc>
      </w:tr>
      <w:tr w:rsidR="00C01ECB" w:rsidRPr="00FC2E96" w14:paraId="62C7DE1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B937E1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</w:t>
            </w:r>
          </w:p>
        </w:tc>
        <w:tc>
          <w:tcPr>
            <w:tcW w:w="1481" w:type="dxa"/>
          </w:tcPr>
          <w:p w14:paraId="745A487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469B224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87F9D7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 No</w:t>
            </w:r>
          </w:p>
        </w:tc>
      </w:tr>
      <w:tr w:rsidR="00C01ECB" w:rsidRPr="00FC2E96" w14:paraId="34914ED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8A0746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endNoAlpha</w:t>
            </w:r>
          </w:p>
        </w:tc>
        <w:tc>
          <w:tcPr>
            <w:tcW w:w="1481" w:type="dxa"/>
          </w:tcPr>
          <w:p w14:paraId="2E9F191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2891861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1D286F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 No Alpha</w:t>
            </w:r>
          </w:p>
        </w:tc>
      </w:tr>
      <w:tr w:rsidR="00C01ECB" w:rsidRPr="00FC2E96" w14:paraId="248650B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58A20C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stEname</w:t>
            </w:r>
          </w:p>
        </w:tc>
        <w:tc>
          <w:tcPr>
            <w:tcW w:w="1481" w:type="dxa"/>
          </w:tcPr>
          <w:p w14:paraId="5F17BB7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2C7EDFC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A5AB2B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English</w:t>
            </w:r>
          </w:p>
        </w:tc>
      </w:tr>
      <w:tr w:rsidR="00C01ECB" w:rsidRPr="00FC2E96" w14:paraId="2E07B5A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FD39EE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stCname</w:t>
            </w:r>
          </w:p>
          <w:p w14:paraId="0484BC2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7332AD4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7A2F8FA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DA7FA4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Chinese</w:t>
            </w:r>
          </w:p>
          <w:p w14:paraId="0039373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r</w:t>
            </w:r>
          </w:p>
        </w:tc>
      </w:tr>
      <w:tr w:rsidR="00C01ECB" w:rsidRPr="00FC2E96" w14:paraId="52A5B76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8D1D4B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districtCd</w:t>
            </w:r>
          </w:p>
        </w:tc>
        <w:tc>
          <w:tcPr>
            <w:tcW w:w="1481" w:type="dxa"/>
          </w:tcPr>
          <w:p w14:paraId="24DA460D" w14:textId="531D14D2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</w:t>
            </w:r>
            <w:r w:rsidR="00891964">
              <w:rPr>
                <w:rFonts w:ascii="Times New Roman" w:hAnsi="Times New Roman" w:cs="Times New Roman"/>
              </w:rPr>
              <w:t>3</w:t>
            </w:r>
            <w:r w:rsidRPr="00FC2E9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14:paraId="64BE24F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D9D9D3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District English Chinese</w:t>
            </w:r>
          </w:p>
        </w:tc>
      </w:tr>
      <w:tr w:rsidR="00C01ECB" w:rsidRPr="00FC2E96" w14:paraId="770AD61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A7AA61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areaCd</w:t>
            </w:r>
          </w:p>
        </w:tc>
        <w:tc>
          <w:tcPr>
            <w:tcW w:w="1481" w:type="dxa"/>
          </w:tcPr>
          <w:p w14:paraId="0E42A3D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2D95112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ABFE40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Area English Chinese</w:t>
            </w:r>
          </w:p>
          <w:p w14:paraId="3E9BB8B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 xml:space="preserve">[1=Hong Kong 2 = 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lastRenderedPageBreak/>
              <w:t>Kowloon 3 = New Territories]</w:t>
            </w:r>
          </w:p>
        </w:tc>
      </w:tr>
      <w:tr w:rsidR="00C01ECB" w:rsidRPr="00FC2E96" w14:paraId="1B2C128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5C5243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lotNo</w:t>
            </w:r>
          </w:p>
        </w:tc>
        <w:tc>
          <w:tcPr>
            <w:tcW w:w="1481" w:type="dxa"/>
          </w:tcPr>
          <w:p w14:paraId="270B8B2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String(200)</w:t>
            </w:r>
          </w:p>
        </w:tc>
        <w:tc>
          <w:tcPr>
            <w:tcW w:w="1276" w:type="dxa"/>
          </w:tcPr>
          <w:p w14:paraId="00E5448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683038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Lot No.</w:t>
            </w:r>
          </w:p>
        </w:tc>
      </w:tr>
      <w:tr w:rsidR="00C01ECB" w:rsidRPr="00FC2E96" w14:paraId="6F14657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4CF0C5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compBecEdition</w:t>
            </w:r>
          </w:p>
        </w:tc>
        <w:tc>
          <w:tcPr>
            <w:tcW w:w="1481" w:type="dxa"/>
          </w:tcPr>
          <w:p w14:paraId="161892B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47C2142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B8D196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BEC Edition</w:t>
            </w:r>
          </w:p>
        </w:tc>
      </w:tr>
      <w:tr w:rsidR="00C01ECB" w:rsidRPr="00FC2E96" w14:paraId="19D8589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C84CF4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compEname</w:t>
            </w:r>
          </w:p>
        </w:tc>
        <w:tc>
          <w:tcPr>
            <w:tcW w:w="1481" w:type="dxa"/>
          </w:tcPr>
          <w:p w14:paraId="0E11DE2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5E84003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9082DF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-Company Name of Developer Name English</w:t>
            </w:r>
          </w:p>
        </w:tc>
      </w:tr>
      <w:tr w:rsidR="00C01ECB" w:rsidRPr="00FC2E96" w14:paraId="213059C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BCB560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compCname</w:t>
            </w:r>
          </w:p>
        </w:tc>
        <w:tc>
          <w:tcPr>
            <w:tcW w:w="1481" w:type="dxa"/>
          </w:tcPr>
          <w:p w14:paraId="62AEF9D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6DB4988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44B8B6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Name of Developer Name Chinese</w:t>
            </w:r>
          </w:p>
        </w:tc>
      </w:tr>
      <w:tr w:rsidR="00C01ECB" w:rsidRPr="00FC2E96" w14:paraId="44445E7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6F0A27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represenTitleId</w:t>
            </w:r>
          </w:p>
        </w:tc>
        <w:tc>
          <w:tcPr>
            <w:tcW w:w="1481" w:type="dxa"/>
          </w:tcPr>
          <w:p w14:paraId="6896CA5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7BDE1EA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34B212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Representative Person Salutation, [1=Mr.,2=Miss,3=Ms.]</w:t>
            </w:r>
          </w:p>
        </w:tc>
      </w:tr>
      <w:tr w:rsidR="00C01ECB" w:rsidRPr="00FC2E96" w14:paraId="116E88B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DE9C28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represenEname</w:t>
            </w:r>
          </w:p>
        </w:tc>
        <w:tc>
          <w:tcPr>
            <w:tcW w:w="1481" w:type="dxa"/>
          </w:tcPr>
          <w:p w14:paraId="5BD82B6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0F04F18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BB2478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Person English Name</w:t>
            </w:r>
          </w:p>
        </w:tc>
      </w:tr>
      <w:tr w:rsidR="00C01ECB" w:rsidRPr="00FC2E96" w14:paraId="12753D0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880A92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represenCname</w:t>
            </w:r>
          </w:p>
        </w:tc>
        <w:tc>
          <w:tcPr>
            <w:tcW w:w="1481" w:type="dxa"/>
          </w:tcPr>
          <w:p w14:paraId="5AE7207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6FD5CF3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87A9A1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Person Chinese Name</w:t>
            </w:r>
          </w:p>
        </w:tc>
      </w:tr>
      <w:tr w:rsidR="00C01ECB" w:rsidRPr="00FC2E96" w14:paraId="2E2C21C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6B391C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represenPost</w:t>
            </w:r>
          </w:p>
        </w:tc>
        <w:tc>
          <w:tcPr>
            <w:tcW w:w="1481" w:type="dxa"/>
          </w:tcPr>
          <w:p w14:paraId="21EB934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657CB49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C28395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Position</w:t>
            </w:r>
          </w:p>
        </w:tc>
      </w:tr>
      <w:tr w:rsidR="00C01ECB" w:rsidRPr="00FC2E96" w14:paraId="56847DE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E17EC0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corresAddrLang</w:t>
            </w:r>
          </w:p>
        </w:tc>
        <w:tc>
          <w:tcPr>
            <w:tcW w:w="1481" w:type="dxa"/>
          </w:tcPr>
          <w:p w14:paraId="26C61572" w14:textId="7201FBDF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76" w:type="dxa"/>
          </w:tcPr>
          <w:p w14:paraId="18316EB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B70193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Language, [E,C]</w:t>
            </w:r>
          </w:p>
        </w:tc>
      </w:tr>
      <w:tr w:rsidR="00C01ECB" w:rsidRPr="00FC2E96" w14:paraId="4F9C33E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3DE7A0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corresAddrFlat</w:t>
            </w:r>
          </w:p>
        </w:tc>
        <w:tc>
          <w:tcPr>
            <w:tcW w:w="1481" w:type="dxa"/>
          </w:tcPr>
          <w:p w14:paraId="78FC557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0367271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753A98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Room/Flat</w:t>
            </w:r>
          </w:p>
        </w:tc>
      </w:tr>
      <w:tr w:rsidR="00C01ECB" w:rsidRPr="00FC2E96" w14:paraId="2F44B3E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68103A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corresAddrFloor</w:t>
            </w:r>
          </w:p>
        </w:tc>
        <w:tc>
          <w:tcPr>
            <w:tcW w:w="1481" w:type="dxa"/>
          </w:tcPr>
          <w:p w14:paraId="0E7627D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65E3147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395A76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Floor</w:t>
            </w:r>
          </w:p>
        </w:tc>
      </w:tr>
      <w:tr w:rsidR="00C01ECB" w:rsidRPr="00FC2E96" w14:paraId="299882A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9B74ED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corresAddrBlock</w:t>
            </w:r>
          </w:p>
        </w:tc>
        <w:tc>
          <w:tcPr>
            <w:tcW w:w="1481" w:type="dxa"/>
          </w:tcPr>
          <w:p w14:paraId="0858230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3843F7A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280285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Block</w:t>
            </w:r>
          </w:p>
        </w:tc>
      </w:tr>
      <w:tr w:rsidR="00C01ECB" w:rsidRPr="00FC2E96" w14:paraId="73B5EA4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AD9DDF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corresAddrBldg</w:t>
            </w:r>
          </w:p>
        </w:tc>
        <w:tc>
          <w:tcPr>
            <w:tcW w:w="1481" w:type="dxa"/>
          </w:tcPr>
          <w:p w14:paraId="73264D7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1F7783B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703B14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Building</w:t>
            </w:r>
          </w:p>
        </w:tc>
      </w:tr>
      <w:tr w:rsidR="00C01ECB" w:rsidRPr="00FC2E96" w14:paraId="55782B0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4E9AA0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</w:t>
            </w:r>
          </w:p>
        </w:tc>
        <w:tc>
          <w:tcPr>
            <w:tcW w:w="1481" w:type="dxa"/>
          </w:tcPr>
          <w:p w14:paraId="332D326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67F35B0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DF9066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C01ECB" w:rsidRPr="00FC2E96" w14:paraId="6981545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E16DA8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corresAddrStartNoAlpha</w:t>
            </w:r>
          </w:p>
        </w:tc>
        <w:tc>
          <w:tcPr>
            <w:tcW w:w="1481" w:type="dxa"/>
          </w:tcPr>
          <w:p w14:paraId="4DCAF92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7EC48A4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4F8D7F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C01ECB" w:rsidRPr="00FC2E96" w14:paraId="16D9695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18CE63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corresAddrEndNo</w:t>
            </w:r>
          </w:p>
        </w:tc>
        <w:tc>
          <w:tcPr>
            <w:tcW w:w="1481" w:type="dxa"/>
          </w:tcPr>
          <w:p w14:paraId="3567D12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6AD069F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87EE30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C01ECB" w:rsidRPr="00FC2E96" w14:paraId="175108A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DAA7BC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corresAddrEndNoAlpha</w:t>
            </w:r>
          </w:p>
        </w:tc>
        <w:tc>
          <w:tcPr>
            <w:tcW w:w="1481" w:type="dxa"/>
          </w:tcPr>
          <w:p w14:paraId="005C61D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7321F39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88B693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C01ECB" w:rsidRPr="00FC2E96" w14:paraId="4D32344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AC4B64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</w:t>
            </w:r>
          </w:p>
        </w:tc>
        <w:tc>
          <w:tcPr>
            <w:tcW w:w="1481" w:type="dxa"/>
          </w:tcPr>
          <w:p w14:paraId="07914E3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6C730D1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4CB100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C01ECB" w:rsidRPr="00FC2E96" w14:paraId="7665102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A0D7FC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corresAddrDistrictCd</w:t>
            </w:r>
          </w:p>
        </w:tc>
        <w:tc>
          <w:tcPr>
            <w:tcW w:w="1481" w:type="dxa"/>
          </w:tcPr>
          <w:p w14:paraId="12EC07A2" w14:textId="1DB49FCC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</w:t>
            </w:r>
            <w:r w:rsidR="00891964">
              <w:rPr>
                <w:rFonts w:ascii="Times New Roman" w:hAnsi="Times New Roman" w:cs="Times New Roman"/>
              </w:rPr>
              <w:t>3</w:t>
            </w:r>
            <w:r w:rsidRPr="00FC2E9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14:paraId="03ED7B8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8A82A2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District</w:t>
            </w:r>
          </w:p>
        </w:tc>
      </w:tr>
      <w:tr w:rsidR="00C01ECB" w:rsidRPr="00FC2E96" w14:paraId="30D7DC9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E296BA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corresAddrAreaCd</w:t>
            </w:r>
          </w:p>
        </w:tc>
        <w:tc>
          <w:tcPr>
            <w:tcW w:w="1481" w:type="dxa"/>
          </w:tcPr>
          <w:p w14:paraId="3614BF0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54F0B6E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1A5631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Area English Chinese</w:t>
            </w:r>
          </w:p>
        </w:tc>
      </w:tr>
      <w:tr w:rsidR="00C01ECB" w:rsidRPr="00FC2E96" w14:paraId="71ADBFA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435BE1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corresTelNo</w:t>
            </w:r>
          </w:p>
        </w:tc>
        <w:tc>
          <w:tcPr>
            <w:tcW w:w="1481" w:type="dxa"/>
          </w:tcPr>
          <w:p w14:paraId="7CCAEF5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104BEAA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B7564E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Telephone No.</w:t>
            </w:r>
          </w:p>
        </w:tc>
      </w:tr>
      <w:tr w:rsidR="00C01ECB" w:rsidRPr="00FC2E96" w14:paraId="4F5C144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19E1E3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corresFaxNo</w:t>
            </w:r>
          </w:p>
        </w:tc>
        <w:tc>
          <w:tcPr>
            <w:tcW w:w="1481" w:type="dxa"/>
          </w:tcPr>
          <w:p w14:paraId="19F9246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05F56A4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2FA820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Fax No.</w:t>
            </w:r>
          </w:p>
        </w:tc>
      </w:tr>
      <w:tr w:rsidR="00C01ECB" w:rsidRPr="00FC2E96" w14:paraId="31599C3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A829C5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corresEmailAddr</w:t>
            </w:r>
          </w:p>
        </w:tc>
        <w:tc>
          <w:tcPr>
            <w:tcW w:w="1481" w:type="dxa"/>
          </w:tcPr>
          <w:p w14:paraId="1FB3B5E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276" w:type="dxa"/>
          </w:tcPr>
          <w:p w14:paraId="4C57318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8138EC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E-mail Address</w:t>
            </w:r>
          </w:p>
        </w:tc>
      </w:tr>
      <w:tr w:rsidR="00C01ECB" w:rsidRPr="00FC2E96" w14:paraId="1ED14C0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5CA089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inspectDate</w:t>
            </w:r>
          </w:p>
        </w:tc>
        <w:tc>
          <w:tcPr>
            <w:tcW w:w="1481" w:type="dxa"/>
          </w:tcPr>
          <w:p w14:paraId="42B7C425" w14:textId="5902D7D1" w:rsidR="00C01ECB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1EECA9F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84233FC" w14:textId="27638DF9" w:rsidR="00C01ECB" w:rsidRPr="00FC2E96" w:rsidRDefault="004C3124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Inspection Date (yyyyMMdd)</w:t>
            </w:r>
          </w:p>
        </w:tc>
      </w:tr>
      <w:tr w:rsidR="00C01ECB" w:rsidRPr="00FC2E96" w14:paraId="754D9A2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E5E573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reaTitleId</w:t>
            </w:r>
          </w:p>
        </w:tc>
        <w:tc>
          <w:tcPr>
            <w:tcW w:w="1481" w:type="dxa"/>
          </w:tcPr>
          <w:p w14:paraId="644505C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46FB04C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6F3E2B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Options of REA Salutation, </w:t>
            </w:r>
            <w:r w:rsidRPr="00FC2E96">
              <w:rPr>
                <w:rFonts w:ascii="Times New Roman" w:hAnsi="Times New Roman" w:cs="Times New Roman"/>
              </w:rPr>
              <w:lastRenderedPageBreak/>
              <w:t>[1=Mr.,2=Miss,3=Ms.]</w:t>
            </w:r>
          </w:p>
        </w:tc>
      </w:tr>
      <w:tr w:rsidR="00C01ECB" w:rsidRPr="00FC2E96" w14:paraId="6D70BD1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3D20179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reaEname</w:t>
            </w:r>
          </w:p>
        </w:tc>
        <w:tc>
          <w:tcPr>
            <w:tcW w:w="1481" w:type="dxa"/>
          </w:tcPr>
          <w:p w14:paraId="13370B0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41ADC97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3173C4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Electrical Discipline of Registered Engineer Qualifications</w:t>
            </w:r>
          </w:p>
        </w:tc>
      </w:tr>
      <w:tr w:rsidR="00C01ECB" w:rsidRPr="00FC2E96" w14:paraId="255C270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913363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reaCname</w:t>
            </w:r>
          </w:p>
        </w:tc>
        <w:tc>
          <w:tcPr>
            <w:tcW w:w="1481" w:type="dxa"/>
          </w:tcPr>
          <w:p w14:paraId="111460A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String(256)</w:t>
            </w:r>
          </w:p>
        </w:tc>
        <w:tc>
          <w:tcPr>
            <w:tcW w:w="1276" w:type="dxa"/>
          </w:tcPr>
          <w:p w14:paraId="55CCE41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0576F7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Chinese Name</w:t>
            </w:r>
          </w:p>
        </w:tc>
      </w:tr>
      <w:tr w:rsidR="00C01ECB" w:rsidRPr="00FC2E96" w14:paraId="6C39F08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B515E7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reaAddrLang</w:t>
            </w:r>
          </w:p>
        </w:tc>
        <w:tc>
          <w:tcPr>
            <w:tcW w:w="1481" w:type="dxa"/>
          </w:tcPr>
          <w:p w14:paraId="5BA1631A" w14:textId="67C1C6D5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76" w:type="dxa"/>
          </w:tcPr>
          <w:p w14:paraId="5963C9E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445FE4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REA Correspondence Address Language, [E,C]</w:t>
            </w:r>
          </w:p>
        </w:tc>
      </w:tr>
      <w:tr w:rsidR="00C01ECB" w:rsidRPr="00FC2E96" w14:paraId="228242A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5CDE82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reaAddrFlat</w:t>
            </w:r>
          </w:p>
        </w:tc>
        <w:tc>
          <w:tcPr>
            <w:tcW w:w="1481" w:type="dxa"/>
          </w:tcPr>
          <w:p w14:paraId="474FEA1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5FD58BD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E61A1A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Room/Flat</w:t>
            </w:r>
          </w:p>
        </w:tc>
      </w:tr>
      <w:tr w:rsidR="00C01ECB" w:rsidRPr="00FC2E96" w14:paraId="1A99365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7A43DE1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reaAddrFloor</w:t>
            </w:r>
          </w:p>
        </w:tc>
        <w:tc>
          <w:tcPr>
            <w:tcW w:w="1481" w:type="dxa"/>
          </w:tcPr>
          <w:p w14:paraId="18AC78B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2B9EF1D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BB0D99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Floor</w:t>
            </w:r>
          </w:p>
        </w:tc>
      </w:tr>
      <w:tr w:rsidR="00C01ECB" w:rsidRPr="00FC2E96" w14:paraId="34DE3EF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2C5E34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reaAddrBlock</w:t>
            </w:r>
          </w:p>
        </w:tc>
        <w:tc>
          <w:tcPr>
            <w:tcW w:w="1481" w:type="dxa"/>
          </w:tcPr>
          <w:p w14:paraId="7CACB51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String(50)</w:t>
            </w:r>
          </w:p>
        </w:tc>
        <w:tc>
          <w:tcPr>
            <w:tcW w:w="1276" w:type="dxa"/>
          </w:tcPr>
          <w:p w14:paraId="08AC2A3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FDB8DD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Block</w:t>
            </w:r>
          </w:p>
        </w:tc>
      </w:tr>
      <w:tr w:rsidR="00C01ECB" w:rsidRPr="00FC2E96" w14:paraId="50C9495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D23325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reaAddrBldg</w:t>
            </w:r>
          </w:p>
        </w:tc>
        <w:tc>
          <w:tcPr>
            <w:tcW w:w="1481" w:type="dxa"/>
          </w:tcPr>
          <w:p w14:paraId="5A5044C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546B26B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DB9ED1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Building</w:t>
            </w:r>
          </w:p>
        </w:tc>
      </w:tr>
      <w:tr w:rsidR="00C01ECB" w:rsidRPr="00FC2E96" w14:paraId="5382231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50EB0F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</w:t>
            </w:r>
          </w:p>
        </w:tc>
        <w:tc>
          <w:tcPr>
            <w:tcW w:w="1481" w:type="dxa"/>
          </w:tcPr>
          <w:p w14:paraId="2FA70BC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367CBA2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69FE154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C01ECB" w:rsidRPr="00FC2E96" w14:paraId="075EEC3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428950A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reaAddrStartNoAlpha</w:t>
            </w:r>
          </w:p>
        </w:tc>
        <w:tc>
          <w:tcPr>
            <w:tcW w:w="1481" w:type="dxa"/>
          </w:tcPr>
          <w:p w14:paraId="28E8A11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7F79AC1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9CB4D3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C01ECB" w:rsidRPr="00FC2E96" w14:paraId="1CC8B4B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F989F5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reaAddrEndNo</w:t>
            </w:r>
          </w:p>
        </w:tc>
        <w:tc>
          <w:tcPr>
            <w:tcW w:w="1481" w:type="dxa"/>
          </w:tcPr>
          <w:p w14:paraId="7D26CB7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54595B4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031020D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C01ECB" w:rsidRPr="00FC2E96" w14:paraId="359E43D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5AC9BDC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reaAddrEndNoAlpha</w:t>
            </w:r>
          </w:p>
        </w:tc>
        <w:tc>
          <w:tcPr>
            <w:tcW w:w="1481" w:type="dxa"/>
          </w:tcPr>
          <w:p w14:paraId="088352D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1276" w:type="dxa"/>
          </w:tcPr>
          <w:p w14:paraId="310DD52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AB6105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C01ECB" w:rsidRPr="00FC2E96" w14:paraId="40A21CF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39D150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</w:t>
            </w:r>
          </w:p>
        </w:tc>
        <w:tc>
          <w:tcPr>
            <w:tcW w:w="1481" w:type="dxa"/>
          </w:tcPr>
          <w:p w14:paraId="0C3C6E6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1276" w:type="dxa"/>
          </w:tcPr>
          <w:p w14:paraId="0565575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BD4753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</w:t>
            </w:r>
          </w:p>
        </w:tc>
      </w:tr>
      <w:tr w:rsidR="00C01ECB" w:rsidRPr="00FC2E96" w14:paraId="7091AE6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63F1DD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reaAddrDistrictCd</w:t>
            </w:r>
          </w:p>
        </w:tc>
        <w:tc>
          <w:tcPr>
            <w:tcW w:w="1481" w:type="dxa"/>
          </w:tcPr>
          <w:p w14:paraId="5E683AE3" w14:textId="356310FA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</w:t>
            </w:r>
            <w:r w:rsidR="00891964">
              <w:rPr>
                <w:rFonts w:ascii="Times New Roman" w:hAnsi="Times New Roman" w:cs="Times New Roman"/>
              </w:rPr>
              <w:t>3</w:t>
            </w:r>
            <w:r w:rsidRPr="00FC2E9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</w:tcPr>
          <w:p w14:paraId="5FA7ED6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484A970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District</w:t>
            </w:r>
          </w:p>
        </w:tc>
      </w:tr>
      <w:tr w:rsidR="00C01ECB" w:rsidRPr="00FC2E96" w14:paraId="3EC7EE0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FDBA53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reaAddrAreaCd</w:t>
            </w:r>
          </w:p>
        </w:tc>
        <w:tc>
          <w:tcPr>
            <w:tcW w:w="1481" w:type="dxa"/>
          </w:tcPr>
          <w:p w14:paraId="485E111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5BC163B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251C03B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Area English Chinese</w:t>
            </w:r>
          </w:p>
        </w:tc>
      </w:tr>
      <w:tr w:rsidR="00C01ECB" w:rsidRPr="00FC2E96" w14:paraId="3F8C3E6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17028AB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reaTelNo</w:t>
            </w:r>
          </w:p>
        </w:tc>
        <w:tc>
          <w:tcPr>
            <w:tcW w:w="1481" w:type="dxa"/>
          </w:tcPr>
          <w:p w14:paraId="5791172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743115B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1A1C022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Telephone No.</w:t>
            </w:r>
          </w:p>
        </w:tc>
      </w:tr>
      <w:tr w:rsidR="00C01ECB" w:rsidRPr="00FC2E96" w14:paraId="253CC47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0242EF4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reaFaxNo</w:t>
            </w:r>
          </w:p>
        </w:tc>
        <w:tc>
          <w:tcPr>
            <w:tcW w:w="1481" w:type="dxa"/>
          </w:tcPr>
          <w:p w14:paraId="5CE1516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4AFDA10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7F16B57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Fax</w:t>
            </w:r>
          </w:p>
        </w:tc>
      </w:tr>
      <w:tr w:rsidR="00C01ECB" w:rsidRPr="00FC2E96" w14:paraId="6F440DD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748E2A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reaEmailAddr</w:t>
            </w:r>
          </w:p>
        </w:tc>
        <w:tc>
          <w:tcPr>
            <w:tcW w:w="1481" w:type="dxa"/>
          </w:tcPr>
          <w:p w14:paraId="322C75C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1276" w:type="dxa"/>
          </w:tcPr>
          <w:p w14:paraId="6EAEAA2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3DC2A51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E-mail Address</w:t>
            </w:r>
          </w:p>
        </w:tc>
      </w:tr>
      <w:tr w:rsidR="00C01ECB" w:rsidRPr="00FC2E96" w14:paraId="109E87A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0D3CA9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reaRegNo</w:t>
            </w:r>
          </w:p>
        </w:tc>
        <w:tc>
          <w:tcPr>
            <w:tcW w:w="1481" w:type="dxa"/>
          </w:tcPr>
          <w:p w14:paraId="780F186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76273D2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A62853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Registration No.</w:t>
            </w:r>
          </w:p>
        </w:tc>
      </w:tr>
      <w:tr w:rsidR="00C01ECB" w:rsidRPr="00FC2E96" w14:paraId="01ECAD4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2CC6A2E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reaExpiryDate</w:t>
            </w:r>
          </w:p>
        </w:tc>
        <w:tc>
          <w:tcPr>
            <w:tcW w:w="1481" w:type="dxa"/>
          </w:tcPr>
          <w:p w14:paraId="5B644937" w14:textId="6F11AD6A" w:rsidR="00C01ECB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31599FE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657D0A8" w14:textId="314A598E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Expiry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C01ECB" w:rsidRPr="00FC2E96" w14:paraId="4AE8F0C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FC0340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receiveDate</w:t>
            </w:r>
          </w:p>
        </w:tc>
        <w:tc>
          <w:tcPr>
            <w:tcW w:w="1481" w:type="dxa"/>
          </w:tcPr>
          <w:p w14:paraId="3B985246" w14:textId="0FD808CE" w:rsidR="00C01ECB" w:rsidRPr="00FC2E96" w:rsidRDefault="00FA473C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5D9929A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25" w:type="dxa"/>
          </w:tcPr>
          <w:p w14:paraId="57E01741" w14:textId="0C5A7D19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Receipt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C01ECB" w:rsidRPr="00FC2E96" w14:paraId="140C722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4" w:type="dxa"/>
          </w:tcPr>
          <w:p w14:paraId="656AE0A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eesu</w:t>
            </w:r>
          </w:p>
        </w:tc>
        <w:tc>
          <w:tcPr>
            <w:tcW w:w="1481" w:type="dxa"/>
          </w:tcPr>
          <w:p w14:paraId="5039745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Object</w:t>
            </w:r>
          </w:p>
        </w:tc>
        <w:tc>
          <w:tcPr>
            <w:tcW w:w="1276" w:type="dxa"/>
          </w:tcPr>
          <w:p w14:paraId="4731B36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Required</w:t>
            </w:r>
          </w:p>
        </w:tc>
        <w:tc>
          <w:tcPr>
            <w:tcW w:w="2925" w:type="dxa"/>
          </w:tcPr>
          <w:p w14:paraId="58BC694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eesu</w:t>
            </w:r>
          </w:p>
          <w:p w14:paraId="4F1FDA7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Request – Content– eesu</w:t>
            </w:r>
          </w:p>
        </w:tc>
      </w:tr>
    </w:tbl>
    <w:p w14:paraId="3C85009D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55755FD3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– Content - eesu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81"/>
        <w:gridCol w:w="1321"/>
        <w:gridCol w:w="1242"/>
        <w:gridCol w:w="1972"/>
      </w:tblGrid>
      <w:tr w:rsidR="00C01ECB" w:rsidRPr="00FC2E96" w14:paraId="70D37BB0" w14:textId="77777777" w:rsidTr="00916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2EA04D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428" w:type="dxa"/>
          </w:tcPr>
          <w:p w14:paraId="36C93248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84" w:type="dxa"/>
          </w:tcPr>
          <w:p w14:paraId="5F9ABD23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075" w:type="dxa"/>
          </w:tcPr>
          <w:p w14:paraId="4E56BE68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468082B8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7C3CFBF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428" w:type="dxa"/>
          </w:tcPr>
          <w:p w14:paraId="4A9ACAE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84" w:type="dxa"/>
          </w:tcPr>
          <w:p w14:paraId="2F68001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43D7BD2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C01ECB" w:rsidRPr="00FC2E96" w14:paraId="26183259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4B23A8D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bldgType</w:t>
            </w:r>
          </w:p>
        </w:tc>
        <w:tc>
          <w:tcPr>
            <w:tcW w:w="1428" w:type="dxa"/>
          </w:tcPr>
          <w:p w14:paraId="3211B57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284" w:type="dxa"/>
          </w:tcPr>
          <w:p w14:paraId="6C6C9E1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1DFA4AE7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 of Building</w:t>
            </w:r>
          </w:p>
        </w:tc>
      </w:tr>
      <w:tr w:rsidR="00C01ECB" w:rsidRPr="00FC2E96" w14:paraId="05900CD2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9503D2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bldgTypeOther</w:t>
            </w:r>
          </w:p>
        </w:tc>
        <w:tc>
          <w:tcPr>
            <w:tcW w:w="1428" w:type="dxa"/>
          </w:tcPr>
          <w:p w14:paraId="6647ADB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84" w:type="dxa"/>
          </w:tcPr>
          <w:p w14:paraId="66DFC1B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31181FF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 of Building Others</w:t>
            </w:r>
          </w:p>
        </w:tc>
      </w:tr>
      <w:tr w:rsidR="00CA177C" w:rsidRPr="00FC2E96" w14:paraId="1581388B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73314395" w14:textId="77777777" w:rsidR="00CA177C" w:rsidRPr="00591B8E" w:rsidRDefault="00CA177C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</w:t>
            </w:r>
          </w:p>
        </w:tc>
        <w:tc>
          <w:tcPr>
            <w:tcW w:w="1428" w:type="dxa"/>
          </w:tcPr>
          <w:p w14:paraId="43FAA88F" w14:textId="306D03B5" w:rsidR="00CA177C" w:rsidRPr="00591B8E" w:rsidRDefault="009439FA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84" w:type="dxa"/>
          </w:tcPr>
          <w:p w14:paraId="0221527D" w14:textId="77777777" w:rsidR="00CA177C" w:rsidRPr="00591B8E" w:rsidRDefault="00CA177C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53664566" w14:textId="7B87F1B8" w:rsidR="00CA177C" w:rsidRPr="00591B8E" w:rsidRDefault="00CA177C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 of Declaration by Registered Energy Assessor in Form EE1 / EE2 / EE3 / EE4 *</w:t>
            </w:r>
            <w:r w:rsidR="009439FA" w:rsidRPr="00591B8E">
              <w:rPr>
                <w:rFonts w:ascii="Times New Roman" w:hAnsi="Times New Roman" w:cs="Times New Roman"/>
              </w:rPr>
              <w:t>(yyyyMMdd)</w:t>
            </w:r>
          </w:p>
        </w:tc>
      </w:tr>
      <w:tr w:rsidR="00CA177C" w:rsidRPr="00FC2E96" w14:paraId="0E61A67E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962F8DA" w14:textId="77777777" w:rsidR="00CA177C" w:rsidRPr="00591B8E" w:rsidRDefault="00CA177C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prevSubNo</w:t>
            </w:r>
          </w:p>
        </w:tc>
        <w:tc>
          <w:tcPr>
            <w:tcW w:w="1428" w:type="dxa"/>
          </w:tcPr>
          <w:p w14:paraId="04F17A32" w14:textId="77777777" w:rsidR="00CA177C" w:rsidRPr="00591B8E" w:rsidRDefault="00CA177C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String(100)</w:t>
            </w:r>
          </w:p>
        </w:tc>
        <w:tc>
          <w:tcPr>
            <w:tcW w:w="1284" w:type="dxa"/>
          </w:tcPr>
          <w:p w14:paraId="3EE99014" w14:textId="77777777" w:rsidR="00CA177C" w:rsidRPr="00591B8E" w:rsidRDefault="00CA177C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214926C9" w14:textId="77777777" w:rsidR="00CA177C" w:rsidRPr="00591B8E" w:rsidRDefault="00CA177C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If EMSD’s reference no. for the form submitted before is known, please provide</w:t>
            </w:r>
          </w:p>
        </w:tc>
      </w:tr>
      <w:tr w:rsidR="00CA177C" w:rsidRPr="00FC2E96" w14:paraId="54E1B718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533CEF76" w14:textId="77777777" w:rsidR="00CA177C" w:rsidRPr="00591B8E" w:rsidRDefault="00CA177C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supersedePreviousForm</w:t>
            </w:r>
          </w:p>
        </w:tc>
        <w:tc>
          <w:tcPr>
            <w:tcW w:w="1428" w:type="dxa"/>
          </w:tcPr>
          <w:p w14:paraId="63BB6AD7" w14:textId="77777777" w:rsidR="00CA177C" w:rsidRPr="00591B8E" w:rsidRDefault="00CA177C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84" w:type="dxa"/>
          </w:tcPr>
          <w:p w14:paraId="27FEA64E" w14:textId="77777777" w:rsidR="00CA177C" w:rsidRPr="00591B8E" w:rsidRDefault="00CA177C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6F3EBCE6" w14:textId="77777777" w:rsidR="00CA177C" w:rsidRPr="00591B8E" w:rsidRDefault="00CA177C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this submission to supersede a form submitted before? (Please give a “</w:t>
            </w:r>
            <w:r w:rsidRPr="00FC2E96">
              <w:rPr>
                <w:rFonts w:ascii="Segoe UI Symbol" w:hAnsi="Segoe UI Symbol" w:cs="Segoe UI Symbol"/>
              </w:rPr>
              <w:t>✓</w:t>
            </w:r>
            <w:r w:rsidRPr="00591B8E">
              <w:rPr>
                <w:rFonts w:ascii="Times New Roman" w:hAnsi="Times New Roman" w:cs="Times New Roman"/>
              </w:rPr>
              <w:t>” in the appropriate box)</w:t>
            </w:r>
          </w:p>
        </w:tc>
      </w:tr>
      <w:tr w:rsidR="00CA177C" w:rsidRPr="00FC2E96" w14:paraId="2C48FF17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7239F127" w14:textId="77777777" w:rsidR="00CA177C" w:rsidRPr="00591B8E" w:rsidRDefault="00CA177C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dateOfDeclarationByReaInPreviousForm</w:t>
            </w:r>
          </w:p>
        </w:tc>
        <w:tc>
          <w:tcPr>
            <w:tcW w:w="1428" w:type="dxa"/>
          </w:tcPr>
          <w:p w14:paraId="33E5526A" w14:textId="0BFF8BC3" w:rsidR="00CA177C" w:rsidRPr="00591B8E" w:rsidRDefault="003C1867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3C0C4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eastAsia="DengXian" w:hAnsi="Times New Roman" w:cs="Times New Roman"/>
                <w:lang w:eastAsia="zh-CN"/>
              </w:rPr>
              <w:t>(8</w:t>
            </w:r>
            <w:r w:rsidRPr="003C0C47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84" w:type="dxa"/>
          </w:tcPr>
          <w:p w14:paraId="7F97800D" w14:textId="77777777" w:rsidR="00CA177C" w:rsidRPr="00591B8E" w:rsidRDefault="00CA177C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721860DD" w14:textId="77777777" w:rsidR="00CA177C" w:rsidRPr="00591B8E" w:rsidRDefault="00CA177C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Otherwise, please provide the date of declaration by Registered Energy Assessor in the previous form:</w:t>
            </w:r>
          </w:p>
        </w:tc>
      </w:tr>
      <w:tr w:rsidR="00C01ECB" w:rsidRPr="00FC2E96" w14:paraId="080E6B07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6E217A1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encloseEeel</w:t>
            </w:r>
          </w:p>
        </w:tc>
        <w:tc>
          <w:tcPr>
            <w:tcW w:w="1428" w:type="dxa"/>
          </w:tcPr>
          <w:p w14:paraId="15559FEC" w14:textId="5AA3D858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84" w:type="dxa"/>
          </w:tcPr>
          <w:p w14:paraId="10E4D30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357FEF5C" w14:textId="247913E3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EE-EL</w:t>
            </w:r>
          </w:p>
        </w:tc>
      </w:tr>
      <w:tr w:rsidR="00C01ECB" w:rsidRPr="00FC2E96" w14:paraId="6A377123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2C2C8D6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encloseEelg</w:t>
            </w:r>
          </w:p>
        </w:tc>
        <w:tc>
          <w:tcPr>
            <w:tcW w:w="1428" w:type="dxa"/>
          </w:tcPr>
          <w:p w14:paraId="4439D2E1" w14:textId="28485CDB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84" w:type="dxa"/>
          </w:tcPr>
          <w:p w14:paraId="795BE47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55599F0C" w14:textId="5A1B806D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</w:t>
            </w:r>
            <w:r w:rsidR="00CF19EC" w:rsidRPr="00591B8E">
              <w:rPr>
                <w:rFonts w:ascii="Times New Roman" w:hAnsi="Times New Roman" w:cs="Times New Roman"/>
              </w:rPr>
              <w:t xml:space="preserve"> </w:t>
            </w:r>
            <w:r w:rsidRPr="00FC2E96">
              <w:rPr>
                <w:rFonts w:ascii="Times New Roman" w:hAnsi="Times New Roman" w:cs="Times New Roman"/>
              </w:rPr>
              <w:t>EE-LG</w:t>
            </w:r>
          </w:p>
        </w:tc>
      </w:tr>
      <w:tr w:rsidR="00C01ECB" w:rsidRPr="00FC2E96" w14:paraId="4031EB31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6BFC4D7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encloseEeac</w:t>
            </w:r>
          </w:p>
        </w:tc>
        <w:tc>
          <w:tcPr>
            <w:tcW w:w="1428" w:type="dxa"/>
          </w:tcPr>
          <w:p w14:paraId="4935A554" w14:textId="68DC742C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84" w:type="dxa"/>
          </w:tcPr>
          <w:p w14:paraId="2A14572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6960C351" w14:textId="587859F6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EE-AC</w:t>
            </w:r>
          </w:p>
        </w:tc>
      </w:tr>
      <w:tr w:rsidR="00C01ECB" w:rsidRPr="00FC2E96" w14:paraId="77D36153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56189EC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encloseEele</w:t>
            </w:r>
          </w:p>
        </w:tc>
        <w:tc>
          <w:tcPr>
            <w:tcW w:w="1428" w:type="dxa"/>
          </w:tcPr>
          <w:p w14:paraId="0990FCD0" w14:textId="25FFF6A4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84" w:type="dxa"/>
          </w:tcPr>
          <w:p w14:paraId="1A3F5EF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0C2B6521" w14:textId="13C92735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EE-LE</w:t>
            </w:r>
          </w:p>
        </w:tc>
      </w:tr>
      <w:tr w:rsidR="00C01ECB" w:rsidRPr="00FC2E96" w14:paraId="040F131C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349B22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encloseEepb</w:t>
            </w:r>
          </w:p>
        </w:tc>
        <w:tc>
          <w:tcPr>
            <w:tcW w:w="1428" w:type="dxa"/>
          </w:tcPr>
          <w:p w14:paraId="3D444587" w14:textId="72E5270E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84" w:type="dxa"/>
          </w:tcPr>
          <w:p w14:paraId="7F2C313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5D68443F" w14:textId="24F1D3A9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EE-PB</w:t>
            </w:r>
          </w:p>
        </w:tc>
      </w:tr>
      <w:tr w:rsidR="00C01ECB" w:rsidRPr="00FC2E96" w14:paraId="14EF326D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515CD41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stageOneNo</w:t>
            </w:r>
          </w:p>
        </w:tc>
        <w:tc>
          <w:tcPr>
            <w:tcW w:w="1428" w:type="dxa"/>
          </w:tcPr>
          <w:p w14:paraId="7140612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84" w:type="dxa"/>
          </w:tcPr>
          <w:p w14:paraId="4DDCBC6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2833EEE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 (b)</w:t>
            </w:r>
          </w:p>
          <w:p w14:paraId="6B6175C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No. of Stage One Declaration</w:t>
            </w:r>
          </w:p>
        </w:tc>
      </w:tr>
      <w:tr w:rsidR="00C01ECB" w:rsidRPr="00FC2E96" w14:paraId="79D18E66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376E33D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occuApprovalDate</w:t>
            </w:r>
          </w:p>
        </w:tc>
        <w:tc>
          <w:tcPr>
            <w:tcW w:w="1428" w:type="dxa"/>
          </w:tcPr>
          <w:p w14:paraId="19C6F04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String(10)</w:t>
            </w:r>
          </w:p>
        </w:tc>
        <w:tc>
          <w:tcPr>
            <w:tcW w:w="1284" w:type="dxa"/>
          </w:tcPr>
          <w:p w14:paraId="7FFCD0B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20DF350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 (b)</w:t>
            </w:r>
          </w:p>
          <w:p w14:paraId="2E01100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Issue date (m/yyyy) of “occupation approval” (see note 6):</w:t>
            </w:r>
          </w:p>
        </w:tc>
      </w:tr>
      <w:tr w:rsidR="00C01ECB" w:rsidRPr="00FC2E96" w14:paraId="11320695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7750CA6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occuApprovalNo</w:t>
            </w:r>
          </w:p>
        </w:tc>
        <w:tc>
          <w:tcPr>
            <w:tcW w:w="1428" w:type="dxa"/>
          </w:tcPr>
          <w:p w14:paraId="71729CA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84" w:type="dxa"/>
          </w:tcPr>
          <w:p w14:paraId="54F1740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4DFD595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Section B(b)</w:t>
            </w:r>
          </w:p>
          <w:p w14:paraId="0B59DAF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Permit No. / Reference No. / Contract No.* of “occupation approval”</w:t>
            </w:r>
          </w:p>
        </w:tc>
      </w:tr>
      <w:tr w:rsidR="00C01ECB" w:rsidRPr="00FC2E96" w14:paraId="43703A65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4733353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consetBldgArea</w:t>
            </w:r>
          </w:p>
        </w:tc>
        <w:tc>
          <w:tcPr>
            <w:tcW w:w="1428" w:type="dxa"/>
          </w:tcPr>
          <w:p w14:paraId="128DEDA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kern w:val="0"/>
                <w:sz w:val="19"/>
                <w:szCs w:val="19"/>
              </w:rPr>
              <w:t>decimal</w:t>
            </w:r>
          </w:p>
        </w:tc>
        <w:tc>
          <w:tcPr>
            <w:tcW w:w="1284" w:type="dxa"/>
          </w:tcPr>
          <w:p w14:paraId="69E2011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1E51CE9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Total internal floor area of building EE2</w:t>
            </w:r>
          </w:p>
        </w:tc>
      </w:tr>
      <w:tr w:rsidR="00C01ECB" w:rsidRPr="00FC2E96" w14:paraId="2B918AFC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437D1AF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exemptGrant</w:t>
            </w:r>
          </w:p>
        </w:tc>
        <w:tc>
          <w:tcPr>
            <w:tcW w:w="1428" w:type="dxa"/>
          </w:tcPr>
          <w:p w14:paraId="3180739C" w14:textId="3F9444DD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84" w:type="dxa"/>
          </w:tcPr>
          <w:p w14:paraId="27E0078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588CC5E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Exemption previously granted by the Director of Electrical and Mechanic</w:t>
            </w:r>
          </w:p>
        </w:tc>
      </w:tr>
      <w:tr w:rsidR="00C01ECB" w:rsidRPr="00FC2E96" w14:paraId="712DC3FF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98DAB6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exemptRefNo</w:t>
            </w:r>
          </w:p>
        </w:tc>
        <w:tc>
          <w:tcPr>
            <w:tcW w:w="1428" w:type="dxa"/>
          </w:tcPr>
          <w:p w14:paraId="1AF48D2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84" w:type="dxa"/>
          </w:tcPr>
          <w:p w14:paraId="32D877C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3578AA6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Reference No.</w:t>
            </w:r>
          </w:p>
        </w:tc>
      </w:tr>
      <w:tr w:rsidR="00C01ECB" w:rsidRPr="00FC2E96" w14:paraId="6D869D48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03C50FA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exemptDate</w:t>
            </w:r>
          </w:p>
        </w:tc>
        <w:tc>
          <w:tcPr>
            <w:tcW w:w="1428" w:type="dxa"/>
          </w:tcPr>
          <w:p w14:paraId="39F5BFC0" w14:textId="5980B0D3" w:rsidR="00C01ECB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84" w:type="dxa"/>
          </w:tcPr>
          <w:p w14:paraId="23C9F2E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1579678F" w14:textId="067DD9C3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C01ECB" w:rsidRPr="00FC2E96" w14:paraId="5654DFCF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604CC62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exemptInstallations</w:t>
            </w:r>
          </w:p>
        </w:tc>
        <w:tc>
          <w:tcPr>
            <w:tcW w:w="1428" w:type="dxa"/>
          </w:tcPr>
          <w:p w14:paraId="7C5B58ED" w14:textId="44D47FDB" w:rsidR="00C01ECB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84" w:type="dxa"/>
          </w:tcPr>
          <w:p w14:paraId="576F7F3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6B7082C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b(e) Installation(s) exempted</w:t>
            </w:r>
          </w:p>
        </w:tc>
      </w:tr>
      <w:tr w:rsidR="00C01ECB" w:rsidRPr="00FC2E96" w14:paraId="5BBFA9C5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11ADCF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chklistOccpApproval</w:t>
            </w:r>
          </w:p>
        </w:tc>
        <w:tc>
          <w:tcPr>
            <w:tcW w:w="1428" w:type="dxa"/>
          </w:tcPr>
          <w:p w14:paraId="4E9AF419" w14:textId="65272C6E" w:rsidR="00C01ECB" w:rsidRPr="00FC2E96" w:rsidRDefault="001973B8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84" w:type="dxa"/>
          </w:tcPr>
          <w:p w14:paraId="2993482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1244280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ee2,section c checkbox 3</w:t>
            </w:r>
          </w:p>
        </w:tc>
      </w:tr>
      <w:tr w:rsidR="00C01ECB" w:rsidRPr="00FC2E96" w14:paraId="7000533A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62E0CA9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organizationEname</w:t>
            </w:r>
          </w:p>
        </w:tc>
        <w:tc>
          <w:tcPr>
            <w:tcW w:w="1428" w:type="dxa"/>
          </w:tcPr>
          <w:p w14:paraId="64CA30B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84" w:type="dxa"/>
          </w:tcPr>
          <w:p w14:paraId="3BBBDF7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31785276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Organization Name of Responsible Person# ENG</w:t>
            </w:r>
          </w:p>
        </w:tc>
      </w:tr>
      <w:tr w:rsidR="00C01ECB" w:rsidRPr="00FC2E96" w14:paraId="7483971E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5785DA8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organizationCname</w:t>
            </w:r>
          </w:p>
        </w:tc>
        <w:tc>
          <w:tcPr>
            <w:tcW w:w="1428" w:type="dxa"/>
          </w:tcPr>
          <w:p w14:paraId="451D034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84" w:type="dxa"/>
          </w:tcPr>
          <w:p w14:paraId="0514526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77AAF4F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Organization Name of Responsible Person# CHI</w:t>
            </w:r>
          </w:p>
        </w:tc>
      </w:tr>
      <w:tr w:rsidR="00C01ECB" w:rsidRPr="00FC2E96" w14:paraId="4357C3BF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7749448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organizationResEname</w:t>
            </w:r>
          </w:p>
        </w:tc>
        <w:tc>
          <w:tcPr>
            <w:tcW w:w="1428" w:type="dxa"/>
          </w:tcPr>
          <w:p w14:paraId="50D68E7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84" w:type="dxa"/>
          </w:tcPr>
          <w:p w14:paraId="52233CB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2CDD5D7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Name of Responsible Person' Representative# ENG</w:t>
            </w:r>
          </w:p>
        </w:tc>
      </w:tr>
      <w:tr w:rsidR="00C01ECB" w:rsidRPr="00FC2E96" w14:paraId="43334D2D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</w:tcPr>
          <w:p w14:paraId="18FD599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organizationResCname</w:t>
            </w:r>
          </w:p>
        </w:tc>
        <w:tc>
          <w:tcPr>
            <w:tcW w:w="1428" w:type="dxa"/>
          </w:tcPr>
          <w:p w14:paraId="4A62E29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84" w:type="dxa"/>
          </w:tcPr>
          <w:p w14:paraId="4E9B10B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2DDE461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Name of Responsible Person' Representative# CHI</w:t>
            </w:r>
          </w:p>
        </w:tc>
      </w:tr>
    </w:tbl>
    <w:p w14:paraId="22247E02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6D02D137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C01ECB" w:rsidRPr="00FC2E96" w14:paraId="53D85E9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21178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30915DB5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53C4A84B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3A792049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2AA5D3B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B1D16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76BB0A4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085FF9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FAA12F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C01ECB" w:rsidRPr="00FC2E96" w14:paraId="4AE156F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8C86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69EBCA6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15BFAF9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5BF670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C01ECB" w:rsidRPr="00FC2E96" w14:paraId="752B55D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D1CAF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28638CD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E1FEA2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966BB4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Details code (For example: CE2001). Details please refer to below section “Response – Code &amp; </w:t>
            </w:r>
            <w:r w:rsidRPr="00FC2E96">
              <w:rPr>
                <w:rFonts w:ascii="Times New Roman" w:hAnsi="Times New Roman" w:cs="Times New Roman"/>
              </w:rPr>
              <w:lastRenderedPageBreak/>
              <w:t>Message”.</w:t>
            </w:r>
          </w:p>
        </w:tc>
      </w:tr>
    </w:tbl>
    <w:p w14:paraId="1A897BEA" w14:textId="77777777" w:rsidR="00C01ECB" w:rsidRPr="00FC2E96" w:rsidRDefault="00C01ECB" w:rsidP="00C01ECB">
      <w:pPr>
        <w:rPr>
          <w:rFonts w:ascii="Times New Roman" w:hAnsi="Times New Roman" w:cs="Times New Roman"/>
          <w:b/>
        </w:rPr>
      </w:pPr>
    </w:p>
    <w:p w14:paraId="27639341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67"/>
        <w:gridCol w:w="1643"/>
        <w:gridCol w:w="6006"/>
      </w:tblGrid>
      <w:tr w:rsidR="00C01ECB" w:rsidRPr="00FC2E96" w14:paraId="13E12F6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3214F6E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43" w:type="dxa"/>
          </w:tcPr>
          <w:p w14:paraId="695026DF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006" w:type="dxa"/>
          </w:tcPr>
          <w:p w14:paraId="42F032FF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C01ECB" w:rsidRPr="00FC2E96" w14:paraId="20FF9FB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0E3BF22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1643" w:type="dxa"/>
          </w:tcPr>
          <w:p w14:paraId="7C2850D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6006" w:type="dxa"/>
          </w:tcPr>
          <w:p w14:paraId="31B251F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</w:tr>
      <w:tr w:rsidR="00C01ECB" w:rsidRPr="00FC2E96" w14:paraId="7CBCA11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99E01CD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1643" w:type="dxa"/>
          </w:tcPr>
          <w:p w14:paraId="0DB7C74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6006" w:type="dxa"/>
          </w:tcPr>
          <w:p w14:paraId="5E65A6C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is null - (parameter name)</w:t>
            </w:r>
          </w:p>
        </w:tc>
      </w:tr>
      <w:tr w:rsidR="00C01ECB" w:rsidRPr="00FC2E96" w14:paraId="2911483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6B7C1BE2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1643" w:type="dxa"/>
          </w:tcPr>
          <w:p w14:paraId="1346A01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Already exists.</w:t>
            </w:r>
          </w:p>
        </w:tc>
        <w:tc>
          <w:tcPr>
            <w:tcW w:w="6006" w:type="dxa"/>
          </w:tcPr>
          <w:p w14:paraId="177971D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already exists - (parameter name)</w:t>
            </w:r>
          </w:p>
        </w:tc>
      </w:tr>
      <w:tr w:rsidR="00C01ECB" w:rsidRPr="00FC2E96" w14:paraId="6D0D02B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70CD455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1643" w:type="dxa"/>
          </w:tcPr>
          <w:p w14:paraId="623A6CA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6006" w:type="dxa"/>
          </w:tcPr>
          <w:p w14:paraId="7666860C" w14:textId="77777777" w:rsidR="00C01ECB" w:rsidRPr="00FC2E96" w:rsidRDefault="00C01ECB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56317C95" w14:textId="77777777" w:rsidR="00C01ECB" w:rsidRPr="00FC2E96" w:rsidRDefault="00C01ECB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438554A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C01ECB" w:rsidRPr="00FC2E96" w14:paraId="1D2EC6B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272E69AC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1643" w:type="dxa"/>
          </w:tcPr>
          <w:p w14:paraId="3A98A5B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6006" w:type="dxa"/>
          </w:tcPr>
          <w:p w14:paraId="0D19C967" w14:textId="77777777" w:rsidR="00C01ECB" w:rsidRPr="00FC2E96" w:rsidRDefault="00C01ECB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3150342F" w14:textId="77777777" w:rsidR="00C01ECB" w:rsidRPr="00FC2E96" w:rsidRDefault="00C01ECB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6CEEB8A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C01ECB" w:rsidRPr="00FC2E96" w14:paraId="2FA1672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268B4C67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D40001</w:t>
            </w:r>
          </w:p>
        </w:tc>
        <w:tc>
          <w:tcPr>
            <w:tcW w:w="1643" w:type="dxa"/>
          </w:tcPr>
          <w:p w14:paraId="48FEDC0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Form Validation</w:t>
            </w:r>
          </w:p>
        </w:tc>
        <w:tc>
          <w:tcPr>
            <w:tcW w:w="6006" w:type="dxa"/>
          </w:tcPr>
          <w:p w14:paraId="744C568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not found - (parameter name)</w:t>
            </w:r>
          </w:p>
        </w:tc>
      </w:tr>
      <w:tr w:rsidR="00C01ECB" w:rsidRPr="00FC2E96" w14:paraId="7DE7591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5DFEBD19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D90000</w:t>
            </w:r>
          </w:p>
        </w:tc>
        <w:tc>
          <w:tcPr>
            <w:tcW w:w="1643" w:type="dxa"/>
          </w:tcPr>
          <w:p w14:paraId="10A94CF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6006" w:type="dxa"/>
          </w:tcPr>
          <w:p w14:paraId="49F9596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Runtime Exception.</w:t>
            </w:r>
          </w:p>
        </w:tc>
      </w:tr>
    </w:tbl>
    <w:p w14:paraId="2F51F304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75E4BFAF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17ADF948" w14:textId="77777777" w:rsidTr="00135E66">
        <w:tc>
          <w:tcPr>
            <w:tcW w:w="15388" w:type="dxa"/>
          </w:tcPr>
          <w:p w14:paraId="639A979B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3CB6F90A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527CC568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0840F21C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</w:p>
    <w:p w14:paraId="3E94E36E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7BF6A267" w14:textId="77777777" w:rsidTr="00135E66">
        <w:tc>
          <w:tcPr>
            <w:tcW w:w="15388" w:type="dxa"/>
          </w:tcPr>
          <w:p w14:paraId="70E5C2D5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39705758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“applicationNo”: “EE10000001”,</w:t>
            </w:r>
          </w:p>
          <w:p w14:paraId="25D3AF73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“bldgEname”: “”,</w:t>
            </w:r>
          </w:p>
          <w:p w14:paraId="44FE9882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“bldgCname”: “”,</w:t>
            </w:r>
          </w:p>
          <w:p w14:paraId="762D82DF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“startNo”: 1</w:t>
            </w:r>
          </w:p>
          <w:p w14:paraId="4B02A870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“startNoAlpha”: “”,</w:t>
            </w:r>
          </w:p>
          <w:p w14:paraId="40049B3E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“endNo”: 1,</w:t>
            </w:r>
          </w:p>
          <w:p w14:paraId="0BC4691A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“endNoAlpha”:””,</w:t>
            </w:r>
          </w:p>
          <w:p w14:paraId="0900BA2E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“stEname”: “”,</w:t>
            </w:r>
          </w:p>
          <w:p w14:paraId="7BF31EDF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“stCname”: “”,</w:t>
            </w:r>
          </w:p>
          <w:p w14:paraId="38F438A3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“districtCd”: “”,</w:t>
            </w:r>
          </w:p>
          <w:p w14:paraId="0C2DA726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“areaCd”: 1,</w:t>
            </w:r>
          </w:p>
          <w:p w14:paraId="4E721FCA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“lotNo”: “”,</w:t>
            </w:r>
          </w:p>
          <w:p w14:paraId="0B3A7110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“compBecEdition”: “”,</w:t>
            </w:r>
          </w:p>
          <w:p w14:paraId="5C101CC5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“compEname”: “”,</w:t>
            </w:r>
          </w:p>
          <w:p w14:paraId="712CA6FA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“compCname”: “”,</w:t>
            </w:r>
          </w:p>
          <w:p w14:paraId="590EB6DC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“represenTitleId”: 1, </w:t>
            </w:r>
          </w:p>
          <w:p w14:paraId="248A0172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“represenEname”: “”,</w:t>
            </w:r>
          </w:p>
          <w:p w14:paraId="5D663EFD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“represenCname”: “”,</w:t>
            </w:r>
          </w:p>
          <w:p w14:paraId="368B622D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“represenPost”: “”,</w:t>
            </w:r>
          </w:p>
          <w:p w14:paraId="1C423244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“corresAddrLang”: “”,</w:t>
            </w:r>
          </w:p>
          <w:p w14:paraId="328F0CFB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“corresAddrFlat”: “”,</w:t>
            </w:r>
          </w:p>
          <w:p w14:paraId="34F1CE74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“corresAddrFloor”: “”,</w:t>
            </w:r>
          </w:p>
          <w:p w14:paraId="3B8A06BE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“corresAddrBlock”: “”,</w:t>
            </w:r>
          </w:p>
          <w:p w14:paraId="39316F41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“corresAddrBldg”: “”,</w:t>
            </w:r>
          </w:p>
          <w:p w14:paraId="3885EE59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“corresAddrStartNo”: 1, </w:t>
            </w:r>
          </w:p>
          <w:p w14:paraId="0515AF17" w14:textId="77777777" w:rsidR="00C01ECB" w:rsidRPr="00FC2E96" w:rsidRDefault="00C01ECB" w:rsidP="00135E66">
            <w:pPr>
              <w:autoSpaceDE w:val="0"/>
              <w:autoSpaceDN w:val="0"/>
              <w:adjustRightInd w:val="0"/>
              <w:ind w:firstLineChars="100" w:firstLine="240"/>
              <w:rPr>
                <w:rFonts w:ascii="Times New Roman" w:eastAsia="NSimSun" w:hAnsi="Times New Roman" w:cs="Times New Roman"/>
                <w:kern w:val="0"/>
                <w:sz w:val="19"/>
                <w:szCs w:val="19"/>
              </w:rPr>
            </w:pPr>
            <w:r w:rsidRPr="00FC2E96">
              <w:rPr>
                <w:rFonts w:ascii="Times New Roman" w:hAnsi="Times New Roman" w:cs="Times New Roman"/>
              </w:rPr>
              <w:t>“corresAddrStartNoAlpha”: “”,</w:t>
            </w:r>
          </w:p>
          <w:p w14:paraId="2BEAC845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“corresAddrEndNo”: 1,</w:t>
            </w:r>
          </w:p>
          <w:p w14:paraId="6911BA68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“corresAddrEndNoAlpha”: “”,</w:t>
            </w:r>
          </w:p>
          <w:p w14:paraId="68292296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“corresAddrSt”: “”,</w:t>
            </w:r>
          </w:p>
          <w:p w14:paraId="0D20C989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“corresAddrDistrictCd”: “”,</w:t>
            </w:r>
          </w:p>
          <w:p w14:paraId="3DE0359B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“corresAddrAreaCd”:1,</w:t>
            </w:r>
          </w:p>
          <w:p w14:paraId="5D7554EC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“corresTelNo”: “”,</w:t>
            </w:r>
          </w:p>
          <w:p w14:paraId="7947C4DD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“corresFaxNo”: “”,</w:t>
            </w:r>
          </w:p>
          <w:p w14:paraId="51583809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“corresEmailAddr”: “”,</w:t>
            </w:r>
          </w:p>
          <w:p w14:paraId="406AA4E2" w14:textId="59A76503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“inspectDate”: </w:t>
            </w:r>
            <w:r w:rsidR="0031319E" w:rsidRPr="00FC2E96">
              <w:rPr>
                <w:rFonts w:ascii="Times New Roman" w:hAnsi="Times New Roman" w:cs="Times New Roman"/>
              </w:rPr>
              <w:t>“20100101”,</w:t>
            </w:r>
          </w:p>
          <w:p w14:paraId="5644565B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“reaTitleId”: 1,</w:t>
            </w:r>
          </w:p>
          <w:p w14:paraId="16B1BC40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“reaEname”: “”,</w:t>
            </w:r>
          </w:p>
          <w:p w14:paraId="3B8F98E6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“reaCname”: “”,</w:t>
            </w:r>
          </w:p>
          <w:p w14:paraId="0EE98B7F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“reaAddrLang”: “”,</w:t>
            </w:r>
          </w:p>
          <w:p w14:paraId="309935BE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“reaAddrFlat”: “”,</w:t>
            </w:r>
          </w:p>
          <w:p w14:paraId="00AF931E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“reaAddrFloor”: “”,</w:t>
            </w:r>
          </w:p>
          <w:p w14:paraId="6AAB983F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“reaAddrBlock”: “”,</w:t>
            </w:r>
          </w:p>
          <w:p w14:paraId="53FCAB7D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“reaAddrBldg”: “”,</w:t>
            </w:r>
          </w:p>
          <w:p w14:paraId="1F4BB05B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“reaAddrStartNo”: 1,</w:t>
            </w:r>
          </w:p>
          <w:p w14:paraId="35B953A6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“reaAddrStartNoAlpha”: “”,</w:t>
            </w:r>
          </w:p>
          <w:p w14:paraId="21CAD0D0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“reaAddrEndNo”: 0,</w:t>
            </w:r>
          </w:p>
          <w:p w14:paraId="7CB9764E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“reaAddrEndNoAlpha”: “”,</w:t>
            </w:r>
          </w:p>
          <w:p w14:paraId="71FC77C2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“reaAddrSt”: “”,</w:t>
            </w:r>
          </w:p>
          <w:p w14:paraId="7D8B3D31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“reaAddrDistrictCd”: “”,</w:t>
            </w:r>
          </w:p>
          <w:p w14:paraId="61B77A68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“reaAddrAreaCd”: 1,</w:t>
            </w:r>
          </w:p>
          <w:p w14:paraId="56DFE07D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“reaTelNo”: “”,</w:t>
            </w:r>
          </w:p>
          <w:p w14:paraId="65B40D26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“reaFaxNo”: “”,</w:t>
            </w:r>
          </w:p>
          <w:p w14:paraId="476960AB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“reaEmailAddr”: “”,</w:t>
            </w:r>
          </w:p>
          <w:p w14:paraId="30AE4F3F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“reaRegNo”: “”,</w:t>
            </w:r>
          </w:p>
          <w:p w14:paraId="2A22F689" w14:textId="3DC51FB4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“reaExpiryDate”: </w:t>
            </w:r>
            <w:r w:rsidR="0031319E" w:rsidRPr="00FC2E96">
              <w:rPr>
                <w:rFonts w:ascii="Times New Roman" w:hAnsi="Times New Roman" w:cs="Times New Roman"/>
              </w:rPr>
              <w:t>“20100101”,</w:t>
            </w:r>
          </w:p>
          <w:p w14:paraId="1A58A6A9" w14:textId="078549C5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“receiveDate” : </w:t>
            </w:r>
            <w:r w:rsidR="0031319E" w:rsidRPr="00FC2E96">
              <w:rPr>
                <w:rFonts w:ascii="Times New Roman" w:hAnsi="Times New Roman" w:cs="Times New Roman"/>
              </w:rPr>
              <w:t>“20100101”,</w:t>
            </w:r>
          </w:p>
          <w:p w14:paraId="55FE6069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“eesu”: </w:t>
            </w:r>
          </w:p>
          <w:p w14:paraId="1AC56CC5" w14:textId="77777777" w:rsidR="00C01ECB" w:rsidRPr="00FC2E96" w:rsidRDefault="00C01ECB" w:rsidP="00135E66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22EA8621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“applicationNo”: “111”,</w:t>
            </w:r>
          </w:p>
          <w:p w14:paraId="1A285B2F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“bldgType”: 1,</w:t>
            </w:r>
          </w:p>
          <w:p w14:paraId="193EE096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“bldgTypeOther”: “”,</w:t>
            </w:r>
          </w:p>
          <w:p w14:paraId="39F89FAF" w14:textId="6C51C159" w:rsidR="00E04176" w:rsidRPr="00591B8E" w:rsidRDefault="00E04176" w:rsidP="00E04176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“dateOfDeclarationByRea”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：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“</w:t>
            </w:r>
            <w:r w:rsidR="005138F2" w:rsidRPr="00591B8E">
              <w:rPr>
                <w:rFonts w:ascii="Times New Roman" w:hAnsi="Times New Roman" w:cs="Times New Roman"/>
              </w:rPr>
              <w:t>20100101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”,</w:t>
            </w:r>
          </w:p>
          <w:p w14:paraId="1212D97D" w14:textId="77777777" w:rsidR="00E04176" w:rsidRPr="00591B8E" w:rsidRDefault="00E04176" w:rsidP="00E0417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“prevSubNo”: “”,</w:t>
            </w:r>
          </w:p>
          <w:p w14:paraId="782E4CE0" w14:textId="77777777" w:rsidR="00E04176" w:rsidRPr="00591B8E" w:rsidRDefault="00E04176" w:rsidP="00E04176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“supersedePreviousForm”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：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“1”,</w:t>
            </w:r>
          </w:p>
          <w:p w14:paraId="23481D9F" w14:textId="17737410" w:rsidR="00E04176" w:rsidRPr="00591B8E" w:rsidRDefault="00E04176" w:rsidP="00E04176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“dateOfDeclarationByReaInPreviousForm” </w:t>
            </w:r>
            <w:r w:rsidRPr="00591B8E">
              <w:rPr>
                <w:rFonts w:ascii="Times New Roman" w:eastAsia="DengXian" w:hAnsi="Times New Roman" w:cs="Times New Roman" w:hint="eastAsia"/>
                <w:lang w:eastAsia="zh-CN"/>
              </w:rPr>
              <w:t>：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“</w:t>
            </w:r>
            <w:r w:rsidR="005138F2" w:rsidRPr="00591B8E">
              <w:rPr>
                <w:rFonts w:ascii="Times New Roman" w:hAnsi="Times New Roman" w:cs="Times New Roman"/>
              </w:rPr>
              <w:t>20100101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”,</w:t>
            </w:r>
          </w:p>
          <w:p w14:paraId="0CF519D0" w14:textId="5FF00D6A" w:rsidR="00C01ECB" w:rsidRPr="00FC2E96" w:rsidRDefault="00E04176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591B8E" w:rsidDel="00E04176">
              <w:rPr>
                <w:rFonts w:ascii="Times New Roman" w:hAnsi="Times New Roman" w:cs="Times New Roman"/>
              </w:rPr>
              <w:t xml:space="preserve"> </w:t>
            </w:r>
            <w:r w:rsidR="00C01ECB" w:rsidRPr="00FC2E96">
              <w:rPr>
                <w:rFonts w:ascii="Times New Roman" w:hAnsi="Times New Roman" w:cs="Times New Roman"/>
              </w:rPr>
              <w:t>“encloseEeel”: “”,</w:t>
            </w:r>
          </w:p>
          <w:p w14:paraId="31EBFADC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“encloseEelg”: “”,</w:t>
            </w:r>
          </w:p>
          <w:p w14:paraId="45038989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“encloseEeac”: “”,</w:t>
            </w:r>
          </w:p>
          <w:p w14:paraId="33C02EC7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“encloseEele”: “”,</w:t>
            </w:r>
          </w:p>
          <w:p w14:paraId="6ECF523F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“encloseEepb”: “”,</w:t>
            </w:r>
          </w:p>
          <w:p w14:paraId="22931F71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“stageOneNo”:””,</w:t>
            </w:r>
          </w:p>
          <w:p w14:paraId="012A02E7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“occuApprovalDate”: “”,</w:t>
            </w:r>
          </w:p>
          <w:p w14:paraId="43BE0B05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“occuApprovalNo”: “”,</w:t>
            </w:r>
          </w:p>
          <w:p w14:paraId="6CB99402" w14:textId="77777777" w:rsidR="00C01ECB" w:rsidRPr="00FC2E96" w:rsidRDefault="00C01ECB" w:rsidP="00135E66">
            <w:pPr>
              <w:widowControl/>
              <w:ind w:left="1308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“</w:t>
            </w:r>
            <w:r w:rsidRPr="00FC2E96">
              <w:rPr>
                <w:rFonts w:ascii="Times New Roman" w:hAnsi="Times New Roman" w:cs="Times New Roman"/>
              </w:rPr>
              <w:t>consetBldgArea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”:100.00,</w:t>
            </w:r>
          </w:p>
          <w:p w14:paraId="26700A30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“exemptGrant”: “”,</w:t>
            </w:r>
          </w:p>
          <w:p w14:paraId="334397D9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“exemptRefNo”: “”,</w:t>
            </w:r>
          </w:p>
          <w:p w14:paraId="43253374" w14:textId="021ECC6A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“exemptDate”: </w:t>
            </w:r>
            <w:r w:rsidR="0031319E" w:rsidRPr="00FC2E96">
              <w:rPr>
                <w:rFonts w:ascii="Times New Roman" w:hAnsi="Times New Roman" w:cs="Times New Roman"/>
              </w:rPr>
              <w:t>“20100101”,</w:t>
            </w:r>
          </w:p>
          <w:p w14:paraId="0533B7E5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“exemptInstallations”: “”,</w:t>
            </w:r>
          </w:p>
          <w:p w14:paraId="2C227BFF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“chklistOccpApproval”: “”,</w:t>
            </w:r>
          </w:p>
          <w:p w14:paraId="41FBBB21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“organizationEname”:””,</w:t>
            </w:r>
          </w:p>
          <w:p w14:paraId="7146C47E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“organizationCname”:””,</w:t>
            </w:r>
          </w:p>
          <w:p w14:paraId="42ECF801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“organizationResEname”:””,</w:t>
            </w:r>
          </w:p>
          <w:p w14:paraId="17F31D4D" w14:textId="77777777" w:rsidR="00C01ECB" w:rsidRPr="00FC2E96" w:rsidRDefault="00C01ECB" w:rsidP="00135E66">
            <w:pPr>
              <w:widowControl/>
              <w:ind w:left="1308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“organizationResCname”:””</w:t>
            </w:r>
          </w:p>
          <w:p w14:paraId="64B7CBC4" w14:textId="77777777" w:rsidR="00C01ECB" w:rsidRPr="00FC2E96" w:rsidRDefault="00C01ECB" w:rsidP="00135E66">
            <w:pPr>
              <w:widowControl/>
              <w:ind w:left="102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  <w:p w14:paraId="7A111244" w14:textId="77777777" w:rsidR="00C01ECB" w:rsidRPr="00FC2E96" w:rsidRDefault="00C01ECB" w:rsidP="00135E66">
            <w:pPr>
              <w:widowControl/>
              <w:ind w:left="174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3FC1323E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</w:p>
    <w:p w14:paraId="71B152DB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0E3EF756" w14:textId="77777777" w:rsidTr="00135E66">
        <w:tc>
          <w:tcPr>
            <w:tcW w:w="15388" w:type="dxa"/>
          </w:tcPr>
          <w:p w14:paraId="3AC48FB3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21C98E7C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4C6BF753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64FC018B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32D41BE5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0A35B3C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240F3445" w14:textId="10240417" w:rsidR="00C01ECB" w:rsidRPr="00FC2E96" w:rsidRDefault="00C01ECB" w:rsidP="007F1069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67" w:name="_Toc87524242"/>
      <w:bookmarkStart w:id="468" w:name="_Toc96933942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Create Attachment</w:t>
      </w:r>
      <w:bookmarkEnd w:id="467"/>
      <w:bookmarkEnd w:id="468"/>
    </w:p>
    <w:p w14:paraId="7654F0F0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7"/>
        <w:gridCol w:w="7359"/>
      </w:tblGrid>
      <w:tr w:rsidR="00C01ECB" w:rsidRPr="00FC2E96" w14:paraId="0A53428C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AC180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6C22B3A9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3A8CCB4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2CBAE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4A0B9CD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the attachment to backend</w:t>
            </w:r>
          </w:p>
        </w:tc>
      </w:tr>
      <w:tr w:rsidR="00C01ECB" w:rsidRPr="00FC2E96" w14:paraId="20D7C56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5F679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5514FA6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&lt;Backend_Service_Domain&gt;/{Version}/EE2/CreateAttachment</w:t>
            </w:r>
          </w:p>
        </w:tc>
      </w:tr>
      <w:tr w:rsidR="00C01ECB" w:rsidRPr="00FC2E96" w14:paraId="590DD05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0BD7EF4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50BC0B6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C01ECB" w:rsidRPr="00FC2E96" w14:paraId="4558F07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1FFAC9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488C31A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C01ECB" w:rsidRPr="00FC2E96" w14:paraId="17F7BBF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0DE332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2FD1A01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validate the application data before submission.</w:t>
            </w:r>
          </w:p>
        </w:tc>
      </w:tr>
    </w:tbl>
    <w:p w14:paraId="15F3EFBE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4A411826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C01ECB" w:rsidRPr="00FC2E96" w14:paraId="0B995A99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4858A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787CBE66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64A14BCF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AE62EAD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13E4B98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35587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3A8F2EC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2039EC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FEF217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C01ECB" w:rsidRPr="00FC2E96" w14:paraId="02D0249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ADAF3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4A283FB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520AAF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14C9A8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C01ECB" w:rsidRPr="00FC2E96" w14:paraId="23D431F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18E45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03FCA08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DA6E0A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605492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1E8E8211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5C2080C5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C01ECB" w:rsidRPr="00FC2E96" w14:paraId="75380CB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F8E10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7DEA79C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53D0D720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0DD9BD18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2517353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4CE83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5B75DCC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3A4753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732DB6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06614711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5CF0009C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22"/>
        <w:gridCol w:w="914"/>
        <w:gridCol w:w="1404"/>
        <w:gridCol w:w="4476"/>
      </w:tblGrid>
      <w:tr w:rsidR="00C01ECB" w:rsidRPr="00FC2E96" w14:paraId="5CA9F10A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7E544BAA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6" w:type="dxa"/>
          </w:tcPr>
          <w:p w14:paraId="02E7C7A6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5" w:type="dxa"/>
          </w:tcPr>
          <w:p w14:paraId="10E2EDC5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301" w:type="dxa"/>
          </w:tcPr>
          <w:p w14:paraId="6CC85676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7EBA547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7E90F65A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6" w:type="dxa"/>
          </w:tcPr>
          <w:p w14:paraId="1A47E63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535787D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60036EB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  <w:tr w:rsidR="00C01ECB" w:rsidRPr="00FC2E96" w14:paraId="7ECE646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D483798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fileName</w:t>
            </w:r>
          </w:p>
        </w:tc>
        <w:tc>
          <w:tcPr>
            <w:tcW w:w="956" w:type="dxa"/>
          </w:tcPr>
          <w:p w14:paraId="6689A98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4A3A25D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33CA9BF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kern w:val="0"/>
                <w:szCs w:val="24"/>
              </w:rPr>
              <w:t>File name with extension of the attachment</w:t>
            </w:r>
          </w:p>
        </w:tc>
      </w:tr>
      <w:tr w:rsidR="00C01ECB" w:rsidRPr="00FC2E96" w14:paraId="3D1775A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EEE2E5D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shaFileChecksum</w:t>
            </w:r>
          </w:p>
        </w:tc>
        <w:tc>
          <w:tcPr>
            <w:tcW w:w="956" w:type="dxa"/>
          </w:tcPr>
          <w:p w14:paraId="22757E2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1074716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5E2E9BA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SHA file checksum of the attachment</w:t>
            </w:r>
          </w:p>
        </w:tc>
      </w:tr>
      <w:tr w:rsidR="00C01ECB" w:rsidRPr="00FC2E96" w14:paraId="14FD141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80A0CF1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956" w:type="dxa"/>
          </w:tcPr>
          <w:p w14:paraId="449F620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317F7BC8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02BC8313" w14:textId="307AD032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type of the attachment</w:t>
            </w: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br/>
            </w:r>
            <w:r w:rsidR="00932243" w:rsidRPr="00916947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2B446823" wp14:editId="7A5BBEC2">
                  <wp:extent cx="2698750" cy="1511731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6" cy="152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ECB" w:rsidRPr="00FC2E96" w14:paraId="21A5CF2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4BF8AC4B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fileContent</w:t>
            </w:r>
          </w:p>
        </w:tc>
        <w:tc>
          <w:tcPr>
            <w:tcW w:w="956" w:type="dxa"/>
          </w:tcPr>
          <w:p w14:paraId="1DF6A65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1A58436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471F950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Base64 encoded content of the attachment</w:t>
            </w:r>
          </w:p>
        </w:tc>
      </w:tr>
      <w:tr w:rsidR="00C01ECB" w:rsidRPr="00FC2E96" w14:paraId="0269D12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7108737D" w14:textId="77777777" w:rsidR="00C01ECB" w:rsidRPr="00FC2E96" w:rsidRDefault="00C01ECB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description</w:t>
            </w:r>
          </w:p>
        </w:tc>
        <w:tc>
          <w:tcPr>
            <w:tcW w:w="956" w:type="dxa"/>
          </w:tcPr>
          <w:p w14:paraId="6C43735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String</w:t>
            </w:r>
          </w:p>
        </w:tc>
        <w:tc>
          <w:tcPr>
            <w:tcW w:w="1465" w:type="dxa"/>
          </w:tcPr>
          <w:p w14:paraId="72AC2D2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524D816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Description of attachment</w:t>
            </w:r>
          </w:p>
        </w:tc>
      </w:tr>
    </w:tbl>
    <w:p w14:paraId="30891690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16336CE8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C01ECB" w:rsidRPr="00FC2E96" w14:paraId="5EC6A7EB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E5BB8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158DDB4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93DEED3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67FFE37A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2D41588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24D21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txID</w:t>
            </w:r>
          </w:p>
        </w:tc>
        <w:tc>
          <w:tcPr>
            <w:tcW w:w="1134" w:type="dxa"/>
          </w:tcPr>
          <w:p w14:paraId="4D9C8F86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A3AF959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37C93DE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C01ECB" w:rsidRPr="00FC2E96" w14:paraId="295585D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EE2BAE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520E769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0FE98563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CAECF5B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C01ECB" w:rsidRPr="00FC2E96" w14:paraId="5B18166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FD44C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1F4469C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E9B995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2567D7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4620FF0E" w14:textId="77777777" w:rsidR="00C01ECB" w:rsidRPr="00FC2E96" w:rsidRDefault="00C01ECB" w:rsidP="00C01ECB">
      <w:pPr>
        <w:rPr>
          <w:rFonts w:ascii="Times New Roman" w:hAnsi="Times New Roman" w:cs="Times New Roman"/>
          <w:b/>
        </w:rPr>
      </w:pPr>
    </w:p>
    <w:p w14:paraId="7AE5A369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67"/>
        <w:gridCol w:w="1643"/>
        <w:gridCol w:w="6006"/>
      </w:tblGrid>
      <w:tr w:rsidR="00C01ECB" w:rsidRPr="00FC2E96" w14:paraId="46DA5263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56BADF7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43" w:type="dxa"/>
          </w:tcPr>
          <w:p w14:paraId="5A1CB16C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006" w:type="dxa"/>
          </w:tcPr>
          <w:p w14:paraId="19CF7579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C01ECB" w:rsidRPr="00FC2E96" w14:paraId="58CE1A6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09778F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1643" w:type="dxa"/>
          </w:tcPr>
          <w:p w14:paraId="0E0906E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6006" w:type="dxa"/>
          </w:tcPr>
          <w:p w14:paraId="0B5BB8D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Success Result.</w:t>
            </w:r>
          </w:p>
        </w:tc>
      </w:tr>
      <w:tr w:rsidR="00C01ECB" w:rsidRPr="00FC2E96" w14:paraId="0F1ECEA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75D760D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1643" w:type="dxa"/>
          </w:tcPr>
          <w:p w14:paraId="62AA20B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6006" w:type="dxa"/>
          </w:tcPr>
          <w:p w14:paraId="33B70BBD" w14:textId="77777777" w:rsidR="00C01ECB" w:rsidRPr="00FC2E96" w:rsidRDefault="00C01ECB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“Key” is null.</w:t>
            </w:r>
          </w:p>
          <w:p w14:paraId="104A2F06" w14:textId="77777777" w:rsidR="00C01ECB" w:rsidRPr="00FC2E96" w:rsidRDefault="00C01ECB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“applicationNo” is null.</w:t>
            </w:r>
          </w:p>
          <w:p w14:paraId="08FAB919" w14:textId="77777777" w:rsidR="00C01ECB" w:rsidRPr="00FC2E96" w:rsidRDefault="00C01ECB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“FileName” is null.</w:t>
            </w:r>
          </w:p>
          <w:p w14:paraId="159BA53D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parameter “File” is null.</w:t>
            </w:r>
          </w:p>
        </w:tc>
      </w:tr>
      <w:tr w:rsidR="00C01ECB" w:rsidRPr="00FC2E96" w14:paraId="59F2506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2BE9DC8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1643" w:type="dxa"/>
          </w:tcPr>
          <w:p w14:paraId="45BE831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Application is invalid</w:t>
            </w:r>
          </w:p>
        </w:tc>
        <w:tc>
          <w:tcPr>
            <w:tcW w:w="6006" w:type="dxa"/>
          </w:tcPr>
          <w:p w14:paraId="38B88F01" w14:textId="77777777" w:rsidR="00C01ECB" w:rsidRPr="00FC2E96" w:rsidRDefault="00C01ECB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application is not found.</w:t>
            </w:r>
          </w:p>
          <w:p w14:paraId="1B52FE4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 status is invalid.</w:t>
            </w:r>
          </w:p>
        </w:tc>
      </w:tr>
      <w:tr w:rsidR="00C01ECB" w:rsidRPr="00FC2E96" w14:paraId="72218F5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0041C8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D20003</w:t>
            </w:r>
          </w:p>
        </w:tc>
        <w:tc>
          <w:tcPr>
            <w:tcW w:w="1643" w:type="dxa"/>
          </w:tcPr>
          <w:p w14:paraId="78C6F99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File is invalid</w:t>
            </w:r>
          </w:p>
        </w:tc>
        <w:tc>
          <w:tcPr>
            <w:tcW w:w="6006" w:type="dxa"/>
          </w:tcPr>
          <w:p w14:paraId="04634AC4" w14:textId="77777777" w:rsidR="00C01ECB" w:rsidRPr="00FC2E96" w:rsidRDefault="00C01ECB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 extension is invalid.</w:t>
            </w:r>
          </w:p>
          <w:p w14:paraId="7037FA5F" w14:textId="77777777" w:rsidR="00C01ECB" w:rsidRPr="00FC2E96" w:rsidRDefault="00C01ECB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 name is too long.</w:t>
            </w:r>
          </w:p>
          <w:p w14:paraId="2E8CFF0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 Name is invalid.</w:t>
            </w:r>
          </w:p>
        </w:tc>
      </w:tr>
      <w:tr w:rsidR="00C01ECB" w:rsidRPr="00FC2E96" w14:paraId="192BDD8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C84822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1643" w:type="dxa"/>
          </w:tcPr>
          <w:p w14:paraId="5281D6B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6006" w:type="dxa"/>
          </w:tcPr>
          <w:p w14:paraId="5A177F20" w14:textId="77777777" w:rsidR="00C01ECB" w:rsidRPr="00FC2E96" w:rsidRDefault="00C01ECB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5274DB7F" w14:textId="77777777" w:rsidR="00C01ECB" w:rsidRPr="00FC2E96" w:rsidRDefault="00C01ECB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68156E0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C01ECB" w:rsidRPr="00FC2E96" w14:paraId="192C3FE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2DEB16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1643" w:type="dxa"/>
          </w:tcPr>
          <w:p w14:paraId="7449889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6006" w:type="dxa"/>
          </w:tcPr>
          <w:p w14:paraId="44095169" w14:textId="77777777" w:rsidR="00C01ECB" w:rsidRPr="00FC2E96" w:rsidRDefault="00C01ECB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3484F31A" w14:textId="77777777" w:rsidR="00C01ECB" w:rsidRPr="00FC2E96" w:rsidRDefault="00C01ECB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6B6EEAA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C01ECB" w:rsidRPr="00FC2E96" w14:paraId="5246425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519CBF9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D90000</w:t>
            </w:r>
          </w:p>
        </w:tc>
        <w:tc>
          <w:tcPr>
            <w:tcW w:w="1643" w:type="dxa"/>
          </w:tcPr>
          <w:p w14:paraId="056FA81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6006" w:type="dxa"/>
          </w:tcPr>
          <w:p w14:paraId="278FCA0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Runtime Exception.</w:t>
            </w:r>
          </w:p>
        </w:tc>
      </w:tr>
    </w:tbl>
    <w:p w14:paraId="6C6AD3BF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594A3AAD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10D8ED4F" w14:textId="77777777" w:rsidTr="00135E66">
        <w:tc>
          <w:tcPr>
            <w:tcW w:w="15388" w:type="dxa"/>
          </w:tcPr>
          <w:p w14:paraId="0FB9D518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6730AFD1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51D5C44F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6D14A4AC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</w:p>
    <w:p w14:paraId="4BFE446F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3E02723A" w14:textId="77777777" w:rsidTr="00135E66">
        <w:tc>
          <w:tcPr>
            <w:tcW w:w="15388" w:type="dxa"/>
          </w:tcPr>
          <w:p w14:paraId="74942A2B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3229746" w14:textId="77777777" w:rsidR="00C01ECB" w:rsidRPr="00FC2E96" w:rsidRDefault="00C01ECB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"L160000001",</w:t>
            </w:r>
          </w:p>
          <w:p w14:paraId="111248C0" w14:textId="77777777" w:rsidR="00C01ECB" w:rsidRPr="00FC2E96" w:rsidRDefault="00C01ECB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"fileName": "",</w:t>
            </w:r>
          </w:p>
          <w:p w14:paraId="057DAC05" w14:textId="77777777" w:rsidR="00C01ECB" w:rsidRPr="00FC2E96" w:rsidRDefault="00C01ECB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"shaFileChecksum": "",</w:t>
            </w:r>
          </w:p>
          <w:p w14:paraId="413CED1F" w14:textId="77777777" w:rsidR="00C01ECB" w:rsidRPr="00FC2E96" w:rsidRDefault="00C01ECB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"type": ""</w:t>
            </w:r>
          </w:p>
          <w:p w14:paraId="596185AB" w14:textId="77777777" w:rsidR="00C01ECB" w:rsidRPr="00FC2E96" w:rsidRDefault="00C01ECB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"content": ""</w:t>
            </w:r>
          </w:p>
          <w:p w14:paraId="0D51CEEF" w14:textId="77777777" w:rsidR="00C01ECB" w:rsidRPr="00FC2E96" w:rsidRDefault="00C01ECB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"description": ""</w:t>
            </w:r>
          </w:p>
          <w:p w14:paraId="167C6A30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7EE4FD26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</w:p>
    <w:p w14:paraId="31D09217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7088790F" w14:textId="77777777" w:rsidTr="00C01ECB">
        <w:tc>
          <w:tcPr>
            <w:tcW w:w="9016" w:type="dxa"/>
          </w:tcPr>
          <w:p w14:paraId="29815CCA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62D18274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1A868A83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367C8C6C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 xml:space="preserve">   "txID":"0514125f"</w:t>
            </w:r>
          </w:p>
          <w:p w14:paraId="6323D3FD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14E21E8" w14:textId="560C613C" w:rsidR="00C01ECB" w:rsidRPr="00FC2E96" w:rsidRDefault="00C01ECB" w:rsidP="007F1069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69" w:name="_Toc87524243"/>
      <w:bookmarkStart w:id="470" w:name="_Toc96933943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Acknowledge Submission Completed</w:t>
      </w:r>
      <w:bookmarkEnd w:id="469"/>
      <w:bookmarkEnd w:id="470"/>
    </w:p>
    <w:p w14:paraId="4D779487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39"/>
        <w:gridCol w:w="7577"/>
      </w:tblGrid>
      <w:tr w:rsidR="00C01ECB" w:rsidRPr="00FC2E96" w14:paraId="7704E96F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89D150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652FD4D5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69CFA0E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7C436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4432BED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acknowledge the backend submission has been completed.</w:t>
            </w:r>
          </w:p>
        </w:tc>
      </w:tr>
      <w:tr w:rsidR="00C01ECB" w:rsidRPr="00FC2E96" w14:paraId="15BAF12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5BDE1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2863BF9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&lt;Backend_Service_Domain&gt;/{Version}/EE2/Status/SubmissionCompleted</w:t>
            </w:r>
          </w:p>
        </w:tc>
      </w:tr>
      <w:tr w:rsidR="00C01ECB" w:rsidRPr="00FC2E96" w14:paraId="6587497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C16BE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7A568DB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C01ECB" w:rsidRPr="00FC2E96" w14:paraId="328B866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197B73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76A1A6D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C01ECB" w:rsidRPr="00FC2E96" w14:paraId="6A19D21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B05C6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61D6020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acknowledge the backend after all attachments are submitted successfully.</w:t>
            </w:r>
          </w:p>
        </w:tc>
      </w:tr>
    </w:tbl>
    <w:p w14:paraId="7B9D919F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66E875B9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C01ECB" w:rsidRPr="00FC2E96" w14:paraId="5AE86113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F928D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37A1FE14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5C9D23E6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3771835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13D84AB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E0FC1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1534685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6944F0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2A80BC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C01ECB" w:rsidRPr="00FC2E96" w14:paraId="302DD2A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B68F77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55AAAB49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F79EE75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3BDB74C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C01ECB" w:rsidRPr="00FC2E96" w14:paraId="181DA4C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F7F82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0BF90BE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C4A54D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AA49CBB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4448117B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1BD380B1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C01ECB" w:rsidRPr="00FC2E96" w14:paraId="75071B1E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FCB41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89562CB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25FBE56E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B9D8514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67F81F1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A8395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4CACD117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CDE3D51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4E31DB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34CEA4BB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769263CF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957"/>
        <w:gridCol w:w="1468"/>
        <w:gridCol w:w="4296"/>
      </w:tblGrid>
      <w:tr w:rsidR="00C01ECB" w:rsidRPr="00FC2E96" w14:paraId="6CC13070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690C0025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7" w:type="dxa"/>
          </w:tcPr>
          <w:p w14:paraId="0C6E86B4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8" w:type="dxa"/>
          </w:tcPr>
          <w:p w14:paraId="07325327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296" w:type="dxa"/>
          </w:tcPr>
          <w:p w14:paraId="30ACB5A4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4819E0B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4A6C2D0D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7" w:type="dxa"/>
          </w:tcPr>
          <w:p w14:paraId="33092902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8" w:type="dxa"/>
          </w:tcPr>
          <w:p w14:paraId="0177110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296" w:type="dxa"/>
          </w:tcPr>
          <w:p w14:paraId="4FD561E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</w:tbl>
    <w:p w14:paraId="23CFA7B3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70614D39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C01ECB" w:rsidRPr="00FC2E96" w14:paraId="522C38D0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C83A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29B4B3B5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145EE625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7AFE68C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1ECB" w:rsidRPr="00FC2E96" w14:paraId="7A4F8FE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8C66F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7657F98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80CDFC0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0F0A0A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C01ECB" w:rsidRPr="00FC2E96" w14:paraId="2711652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4FEF46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6A9B3B5A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6040CD4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10EFD1F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C01ECB" w:rsidRPr="00FC2E96" w14:paraId="25043BB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63642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3D06598D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7A65C33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42BF28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2E740CC3" w14:textId="77777777" w:rsidR="00C01ECB" w:rsidRPr="00FC2E96" w:rsidRDefault="00C01ECB" w:rsidP="00C01ECB">
      <w:pPr>
        <w:rPr>
          <w:rFonts w:ascii="Times New Roman" w:hAnsi="Times New Roman" w:cs="Times New Roman"/>
          <w:b/>
        </w:rPr>
      </w:pPr>
    </w:p>
    <w:p w14:paraId="351A658A" w14:textId="77777777" w:rsidR="00C01ECB" w:rsidRPr="00FC2E96" w:rsidRDefault="00C01ECB" w:rsidP="00C01ECB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C01ECB" w:rsidRPr="00FC2E96" w14:paraId="718A09E2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0B62AA9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778F72D4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55351C43" w14:textId="77777777" w:rsidR="00C01ECB" w:rsidRPr="00FC2E96" w:rsidRDefault="00C01ECB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C01ECB" w:rsidRPr="00FC2E96" w14:paraId="7B142F0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7AA113F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3264785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p w14:paraId="5368EB35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C01ECB" w:rsidRPr="00FC2E96" w14:paraId="7D31DAA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05D63DB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29CC9E81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Parameter is </w:t>
            </w:r>
            <w:r w:rsidRPr="00FC2E96">
              <w:rPr>
                <w:rFonts w:ascii="Times New Roman" w:hAnsi="Times New Roman" w:cs="Times New Roman"/>
              </w:rPr>
              <w:lastRenderedPageBreak/>
              <w:t>null.</w:t>
            </w:r>
          </w:p>
        </w:tc>
        <w:tc>
          <w:tcPr>
            <w:tcW w:w="10998" w:type="dxa"/>
          </w:tcPr>
          <w:p w14:paraId="29E97B7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The parameter “applicationNo” is null.</w:t>
            </w:r>
          </w:p>
        </w:tc>
      </w:tr>
      <w:tr w:rsidR="00C01ECB" w:rsidRPr="00FC2E96" w14:paraId="40A6994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C9DCD0C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4CD02EC8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p w14:paraId="699F9E5F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null.</w:t>
            </w:r>
          </w:p>
          <w:p w14:paraId="2B8B9C0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null.</w:t>
            </w:r>
          </w:p>
          <w:p w14:paraId="25EE43AA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C01ECB" w:rsidRPr="00FC2E96" w14:paraId="64799D9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2537F21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6840E742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p w14:paraId="1CF4B9C0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7386CE5E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15A7E144" w14:textId="77777777" w:rsidR="00C01ECB" w:rsidRPr="00FC2E96" w:rsidRDefault="00C01ECB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C01ECB" w:rsidRPr="00FC2E96" w14:paraId="6612058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89F3998" w14:textId="77777777" w:rsidR="00C01ECB" w:rsidRPr="00FC2E96" w:rsidRDefault="00C01ECB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7F71353C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p w14:paraId="351447C4" w14:textId="77777777" w:rsidR="00C01ECB" w:rsidRPr="00FC2E96" w:rsidRDefault="00C01ECB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5C6B6914" w14:textId="77777777" w:rsidR="00C01ECB" w:rsidRPr="00FC2E96" w:rsidRDefault="00C01ECB" w:rsidP="00C01ECB">
      <w:pPr>
        <w:rPr>
          <w:rFonts w:ascii="Times New Roman" w:hAnsi="Times New Roman" w:cs="Times New Roman"/>
        </w:rPr>
      </w:pPr>
    </w:p>
    <w:p w14:paraId="1FAB1E53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42347769" w14:textId="77777777" w:rsidTr="00135E66">
        <w:tc>
          <w:tcPr>
            <w:tcW w:w="15388" w:type="dxa"/>
          </w:tcPr>
          <w:p w14:paraId="02B72BE0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481ADC0F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49790152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71D5E211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</w:p>
    <w:p w14:paraId="354E87BC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4EBBB560" w14:textId="77777777" w:rsidTr="00135E66">
        <w:tc>
          <w:tcPr>
            <w:tcW w:w="15388" w:type="dxa"/>
          </w:tcPr>
          <w:p w14:paraId="20B9FDF5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A505E7F" w14:textId="77777777" w:rsidR="00C01ECB" w:rsidRPr="00FC2E96" w:rsidRDefault="00C01ECB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</w:t>
            </w:r>
          </w:p>
          <w:p w14:paraId="1845F459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122A02D0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</w:p>
    <w:p w14:paraId="70BA9E5B" w14:textId="77777777" w:rsidR="00C01ECB" w:rsidRPr="00FC2E96" w:rsidRDefault="00C01ECB" w:rsidP="00C01ECB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ECB" w:rsidRPr="00FC2E96" w14:paraId="6DF83C8E" w14:textId="77777777" w:rsidTr="0087757B">
        <w:tc>
          <w:tcPr>
            <w:tcW w:w="9016" w:type="dxa"/>
          </w:tcPr>
          <w:p w14:paraId="4259FD1F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150760A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56CD2710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17606AF4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68F3D9D2" w14:textId="77777777" w:rsidR="00C01ECB" w:rsidRPr="00FC2E96" w:rsidRDefault="00C01ECB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C4BF550" w14:textId="77777777" w:rsidR="0087757B" w:rsidRDefault="0087757B">
      <w:pPr>
        <w:widowControl/>
        <w:spacing w:after="160" w:line="259" w:lineRule="auto"/>
        <w:rPr>
          <w:rFonts w:ascii="Times New Roman" w:eastAsia="PMingLiU" w:hAnsi="Times New Roman" w:cs="Times New Roman"/>
          <w:b/>
          <w:caps/>
          <w:kern w:val="28"/>
          <w:sz w:val="28"/>
          <w:szCs w:val="20"/>
        </w:rPr>
      </w:pPr>
      <w:bookmarkStart w:id="471" w:name="_Toc87524244"/>
      <w:r>
        <w:rPr>
          <w:rFonts w:ascii="Times New Roman" w:eastAsia="PMingLiU" w:hAnsi="Times New Roman" w:cs="Times New Roman"/>
          <w:caps/>
          <w:kern w:val="28"/>
          <w:sz w:val="28"/>
          <w:szCs w:val="20"/>
        </w:rPr>
        <w:br w:type="page"/>
      </w:r>
    </w:p>
    <w:p w14:paraId="56A2A118" w14:textId="7C2FAEA5" w:rsidR="00BA2EFA" w:rsidRPr="00FC2E96" w:rsidRDefault="00BA2EFA" w:rsidP="00087828">
      <w:pPr>
        <w:pStyle w:val="Heading1"/>
        <w:keepLines w:val="0"/>
        <w:pageBreakBefore/>
        <w:widowControl/>
        <w:numPr>
          <w:ilvl w:val="0"/>
          <w:numId w:val="2"/>
        </w:numPr>
        <w:tabs>
          <w:tab w:val="num" w:pos="1000"/>
        </w:tabs>
        <w:spacing w:before="0" w:after="240"/>
        <w:ind w:left="403" w:hanging="403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472" w:name="_Toc96933944"/>
      <w:r w:rsidRPr="00FC2E96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EE3</w:t>
      </w:r>
      <w:bookmarkEnd w:id="471"/>
      <w:bookmarkEnd w:id="472"/>
    </w:p>
    <w:p w14:paraId="6C450156" w14:textId="01418AA4" w:rsidR="00E96C3E" w:rsidRPr="00FC2E96" w:rsidRDefault="00E96C3E" w:rsidP="007F1069">
      <w:pPr>
        <w:pStyle w:val="Heading2"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73" w:name="_Toc87524245"/>
      <w:bookmarkStart w:id="474" w:name="_Toc96933945"/>
      <w:r w:rsidRPr="00FC2E96">
        <w:rPr>
          <w:rFonts w:ascii="Times New Roman" w:hAnsi="Times New Roman" w:cs="Times New Roman"/>
          <w:b/>
          <w:sz w:val="24"/>
          <w:szCs w:val="24"/>
        </w:rPr>
        <w:t>Request Form Data</w:t>
      </w:r>
      <w:bookmarkEnd w:id="473"/>
      <w:bookmarkEnd w:id="474"/>
    </w:p>
    <w:p w14:paraId="2E512A7E" w14:textId="77777777" w:rsidR="00E96C3E" w:rsidRPr="00FC2E96" w:rsidRDefault="00E96C3E" w:rsidP="00E96C3E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93"/>
        <w:gridCol w:w="7223"/>
      </w:tblGrid>
      <w:tr w:rsidR="00E96C3E" w:rsidRPr="00FC2E96" w14:paraId="44479659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AD7ED20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  <w:hideMark/>
          </w:tcPr>
          <w:p w14:paraId="48B0DE29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E96C3E" w:rsidRPr="00FC2E96" w14:paraId="41FE2C5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95FAACE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628457A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get the form data</w:t>
            </w:r>
          </w:p>
        </w:tc>
      </w:tr>
      <w:tr w:rsidR="00E96C3E" w:rsidRPr="00FC2E96" w14:paraId="22C6C0F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F7E956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7BF5905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&lt;Backend_Service_Domain&gt;/{Version}/EE3/GetForm</w:t>
            </w:r>
          </w:p>
        </w:tc>
      </w:tr>
      <w:tr w:rsidR="00E96C3E" w:rsidRPr="00FC2E96" w14:paraId="2724093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DE50398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5C7A57A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E96C3E" w:rsidRPr="00FC2E96" w14:paraId="48FEF86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C818EC5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14ED99C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E96C3E" w:rsidRPr="00FC2E96" w14:paraId="7E272F1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88D8E18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9116DE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get the form data</w:t>
            </w:r>
          </w:p>
        </w:tc>
      </w:tr>
    </w:tbl>
    <w:p w14:paraId="40459902" w14:textId="77777777" w:rsidR="00E96C3E" w:rsidRPr="00FC2E96" w:rsidRDefault="00E96C3E" w:rsidP="00E96C3E">
      <w:pPr>
        <w:rPr>
          <w:rFonts w:ascii="Times New Roman" w:hAnsi="Times New Roman" w:cs="Times New Roman"/>
        </w:rPr>
      </w:pPr>
    </w:p>
    <w:p w14:paraId="490BC90D" w14:textId="77777777" w:rsidR="00E96C3E" w:rsidRPr="00FC2E96" w:rsidRDefault="00E96C3E" w:rsidP="00E96C3E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E96C3E" w:rsidRPr="00FC2E96" w14:paraId="506C2167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42CE411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  <w:hideMark/>
          </w:tcPr>
          <w:p w14:paraId="2936530B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  <w:hideMark/>
          </w:tcPr>
          <w:p w14:paraId="241C91EF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  <w:hideMark/>
          </w:tcPr>
          <w:p w14:paraId="7717357E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E96C3E" w:rsidRPr="00FC2E96" w14:paraId="17F2202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F4A455B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F53A533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6F57A03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2566876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E96C3E" w:rsidRPr="00FC2E96" w14:paraId="09223D3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EC8553B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67A82D7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4FA33BE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D9FDE5C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E96C3E" w:rsidRPr="00FC2E96" w14:paraId="47DE740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19295D6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F8AF114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04F9144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784AC9A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3C16E3F9" w14:textId="77777777" w:rsidR="00E96C3E" w:rsidRPr="00FC2E96" w:rsidRDefault="00E96C3E" w:rsidP="00E96C3E">
      <w:pPr>
        <w:rPr>
          <w:rFonts w:ascii="Times New Roman" w:hAnsi="Times New Roman" w:cs="Times New Roman"/>
        </w:rPr>
      </w:pPr>
    </w:p>
    <w:p w14:paraId="5534ABB6" w14:textId="77777777" w:rsidR="00E96C3E" w:rsidRPr="00FC2E96" w:rsidRDefault="00E96C3E" w:rsidP="00E96C3E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E96C3E" w:rsidRPr="00FC2E96" w14:paraId="22B76C5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0AC404E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  <w:hideMark/>
          </w:tcPr>
          <w:p w14:paraId="4B2BCC59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  <w:hideMark/>
          </w:tcPr>
          <w:p w14:paraId="6A4B4E44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  <w:hideMark/>
          </w:tcPr>
          <w:p w14:paraId="66068208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E96C3E" w:rsidRPr="00FC2E96" w14:paraId="149C54E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C4DE22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88AC0F4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E191B31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4351CBD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4C71FE61" w14:textId="77777777" w:rsidR="00E96C3E" w:rsidRPr="00FC2E96" w:rsidRDefault="00E96C3E" w:rsidP="00E96C3E">
      <w:pPr>
        <w:rPr>
          <w:rFonts w:ascii="Times New Roman" w:hAnsi="Times New Roman" w:cs="Times New Roman"/>
        </w:rPr>
      </w:pPr>
    </w:p>
    <w:p w14:paraId="4C38AE9F" w14:textId="77777777" w:rsidR="00E96C3E" w:rsidRPr="00FC2E96" w:rsidRDefault="00E96C3E" w:rsidP="00E96C3E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957"/>
        <w:gridCol w:w="1468"/>
        <w:gridCol w:w="4296"/>
      </w:tblGrid>
      <w:tr w:rsidR="00E96C3E" w:rsidRPr="00FC2E96" w14:paraId="7728435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hideMark/>
          </w:tcPr>
          <w:p w14:paraId="358FEC5E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7" w:type="dxa"/>
            <w:hideMark/>
          </w:tcPr>
          <w:p w14:paraId="6D6BAD7C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8" w:type="dxa"/>
            <w:hideMark/>
          </w:tcPr>
          <w:p w14:paraId="56EB57FF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296" w:type="dxa"/>
            <w:hideMark/>
          </w:tcPr>
          <w:p w14:paraId="1D9BA57C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E96C3E" w:rsidRPr="00FC2E96" w14:paraId="668C2B1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EAC2A69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DE3D4D7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868F5A6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2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DA4CE53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</w:tbl>
    <w:p w14:paraId="2A5D91E2" w14:textId="77777777" w:rsidR="00E96C3E" w:rsidRPr="00FC2E96" w:rsidRDefault="00E96C3E" w:rsidP="00E96C3E">
      <w:pPr>
        <w:rPr>
          <w:rFonts w:ascii="Times New Roman" w:hAnsi="Times New Roman" w:cs="Times New Roman"/>
        </w:rPr>
      </w:pPr>
    </w:p>
    <w:p w14:paraId="62B248FE" w14:textId="77777777" w:rsidR="00E96C3E" w:rsidRPr="00FC2E96" w:rsidRDefault="00E96C3E" w:rsidP="00E96C3E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E96C3E" w:rsidRPr="00FC2E96" w14:paraId="0E72E805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CA71375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  <w:hideMark/>
          </w:tcPr>
          <w:p w14:paraId="60A271E1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  <w:hideMark/>
          </w:tcPr>
          <w:p w14:paraId="52F7A0AD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  <w:hideMark/>
          </w:tcPr>
          <w:p w14:paraId="00DBE1D2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E96C3E" w:rsidRPr="00FC2E96" w14:paraId="374C117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3BBA2B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361EB5C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8F0196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F3CB72D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E96C3E" w:rsidRPr="00FC2E96" w14:paraId="02DDC96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C46CD15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3368A14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E5BE707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BAAF24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E96C3E" w:rsidRPr="00FC2E96" w14:paraId="4483F08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8344CA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3F2B5D9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1374D14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194CCDD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14AF7EBB" w14:textId="77777777" w:rsidR="00E96C3E" w:rsidRPr="00FC2E96" w:rsidRDefault="00E96C3E" w:rsidP="00E96C3E">
      <w:pPr>
        <w:rPr>
          <w:rFonts w:ascii="Times New Roman" w:hAnsi="Times New Roman" w:cs="Times New Roman"/>
          <w:b/>
        </w:rPr>
      </w:pPr>
    </w:p>
    <w:p w14:paraId="2B9D8B66" w14:textId="77777777" w:rsidR="00E96C3E" w:rsidRPr="00FC2E96" w:rsidRDefault="00E96C3E" w:rsidP="00E96C3E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E96C3E" w:rsidRPr="00FC2E96" w14:paraId="38532D7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hideMark/>
          </w:tcPr>
          <w:p w14:paraId="55F99C20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  <w:hideMark/>
          </w:tcPr>
          <w:p w14:paraId="63E749D2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  <w:hideMark/>
          </w:tcPr>
          <w:p w14:paraId="3B07E118" w14:textId="77777777" w:rsidR="00E96C3E" w:rsidRPr="00FC2E96" w:rsidRDefault="00E96C3E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E96C3E" w:rsidRPr="00FC2E96" w14:paraId="7C291D1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A03D63D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03EE237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7791BB6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E96C3E" w:rsidRPr="00FC2E96" w14:paraId="2B9CED4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04EAF16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D20001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59FB8D4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 is null.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B82950E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parameter “applicationNo” is null.</w:t>
            </w:r>
          </w:p>
        </w:tc>
      </w:tr>
      <w:tr w:rsidR="00E96C3E" w:rsidRPr="00FC2E96" w14:paraId="2EA83AB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E46FF81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4C4BB60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A551E9A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null.</w:t>
            </w:r>
          </w:p>
          <w:p w14:paraId="3E83D3C9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null.</w:t>
            </w:r>
          </w:p>
          <w:p w14:paraId="626097B1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E96C3E" w:rsidRPr="00FC2E96" w14:paraId="71858DD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6E06688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CA14CB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88CA217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163306E1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3E9B93E5" w14:textId="77777777" w:rsidR="00E96C3E" w:rsidRPr="00FC2E96" w:rsidRDefault="00E96C3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E96C3E" w:rsidRPr="00FC2E96" w14:paraId="7A7F765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B9F15D2" w14:textId="77777777" w:rsidR="00E96C3E" w:rsidRPr="00FC2E96" w:rsidRDefault="00E96C3E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14F36E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CB8A24" w14:textId="77777777" w:rsidR="00E96C3E" w:rsidRPr="00FC2E96" w:rsidRDefault="00E96C3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06EC0422" w14:textId="77777777" w:rsidR="00E96C3E" w:rsidRPr="00FC2E96" w:rsidRDefault="00E96C3E" w:rsidP="00E96C3E">
      <w:pPr>
        <w:rPr>
          <w:rFonts w:ascii="Times New Roman" w:hAnsi="Times New Roman" w:cs="Times New Roman"/>
        </w:rPr>
      </w:pPr>
    </w:p>
    <w:p w14:paraId="27675110" w14:textId="77777777" w:rsidR="00E96C3E" w:rsidRPr="00FC2E96" w:rsidRDefault="00E96C3E" w:rsidP="00E96C3E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C3E" w:rsidRPr="00FC2E96" w14:paraId="0F4F35A6" w14:textId="77777777" w:rsidTr="00135E66">
        <w:tc>
          <w:tcPr>
            <w:tcW w:w="1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9BF1" w14:textId="77777777" w:rsidR="00E96C3E" w:rsidRPr="00FC2E96" w:rsidRDefault="00E96C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5674512E" w14:textId="77777777" w:rsidR="00E96C3E" w:rsidRPr="00FC2E96" w:rsidRDefault="00E96C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475B2960" w14:textId="77777777" w:rsidR="00E96C3E" w:rsidRPr="00FC2E96" w:rsidRDefault="00E96C3E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6CC9D8C0" w14:textId="77777777" w:rsidR="00E96C3E" w:rsidRPr="00FC2E96" w:rsidRDefault="00E96C3E" w:rsidP="00E96C3E">
      <w:pPr>
        <w:widowControl/>
        <w:rPr>
          <w:rFonts w:ascii="Times New Roman" w:hAnsi="Times New Roman" w:cs="Times New Roman"/>
          <w:b/>
          <w:u w:val="single"/>
        </w:rPr>
      </w:pPr>
    </w:p>
    <w:p w14:paraId="168D277A" w14:textId="77777777" w:rsidR="00E96C3E" w:rsidRPr="00FC2E96" w:rsidRDefault="00E96C3E" w:rsidP="00E96C3E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C3E" w:rsidRPr="00FC2E96" w14:paraId="34E0FC68" w14:textId="77777777" w:rsidTr="00135E66">
        <w:tc>
          <w:tcPr>
            <w:tcW w:w="1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322F" w14:textId="77777777" w:rsidR="00E96C3E" w:rsidRPr="00FC2E96" w:rsidRDefault="00E96C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4021E20" w14:textId="77777777" w:rsidR="00E96C3E" w:rsidRPr="00FC2E96" w:rsidRDefault="00E96C3E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</w:t>
            </w:r>
          </w:p>
          <w:p w14:paraId="304A7E6E" w14:textId="77777777" w:rsidR="00E96C3E" w:rsidRPr="00FC2E96" w:rsidRDefault="00E96C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363FEF55" w14:textId="77777777" w:rsidR="00E96C3E" w:rsidRPr="00FC2E96" w:rsidRDefault="00E96C3E" w:rsidP="00E96C3E">
      <w:pPr>
        <w:widowControl/>
        <w:rPr>
          <w:rFonts w:ascii="Times New Roman" w:hAnsi="Times New Roman" w:cs="Times New Roman"/>
          <w:b/>
          <w:u w:val="single"/>
        </w:rPr>
      </w:pPr>
    </w:p>
    <w:p w14:paraId="4DCD69A4" w14:textId="77777777" w:rsidR="00E96C3E" w:rsidRPr="00FC2E96" w:rsidRDefault="00E96C3E" w:rsidP="00E96C3E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C3E" w:rsidRPr="00FC2E96" w14:paraId="3C4B1B0F" w14:textId="77777777" w:rsidTr="00135E66">
        <w:tc>
          <w:tcPr>
            <w:tcW w:w="1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A9A5" w14:textId="77777777" w:rsidR="00E96C3E" w:rsidRPr="00FC2E96" w:rsidRDefault="00E96C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D2AFC74" w14:textId="77777777" w:rsidR="00E96C3E" w:rsidRPr="00FC2E96" w:rsidRDefault="00E96C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1523BBFE" w14:textId="77777777" w:rsidR="00E96C3E" w:rsidRPr="00FC2E96" w:rsidRDefault="00E96C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16EFCE8D" w14:textId="77777777" w:rsidR="00E96C3E" w:rsidRPr="00FC2E96" w:rsidRDefault="00E96C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08D3B172" w14:textId="77777777" w:rsidR="00E96C3E" w:rsidRPr="00FC2E96" w:rsidRDefault="00E96C3E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859F494" w14:textId="77777777" w:rsidR="00E96C3E" w:rsidRPr="00FC2E96" w:rsidRDefault="00E96C3E" w:rsidP="00E96C3E">
      <w:pPr>
        <w:rPr>
          <w:rFonts w:ascii="Times New Roman" w:hAnsi="Times New Roman" w:cs="Times New Roman"/>
        </w:rPr>
      </w:pPr>
    </w:p>
    <w:p w14:paraId="58706614" w14:textId="0DE7CB4B" w:rsidR="00BD5910" w:rsidRPr="00FC2E96" w:rsidRDefault="00BD5910" w:rsidP="007F1069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75" w:name="_Toc89335153"/>
      <w:bookmarkStart w:id="476" w:name="_Toc89335447"/>
      <w:bookmarkStart w:id="477" w:name="_Toc89335468"/>
      <w:bookmarkStart w:id="478" w:name="_Toc89335494"/>
      <w:bookmarkStart w:id="479" w:name="_Toc89335550"/>
      <w:bookmarkStart w:id="480" w:name="_Toc89335656"/>
      <w:bookmarkStart w:id="481" w:name="_Toc89335657"/>
      <w:bookmarkStart w:id="482" w:name="_Toc89335754"/>
      <w:bookmarkStart w:id="483" w:name="_Toc89335755"/>
      <w:bookmarkStart w:id="484" w:name="_Toc87524246"/>
      <w:bookmarkStart w:id="485" w:name="_Toc96933946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Create Form Data</w:t>
      </w:r>
      <w:bookmarkEnd w:id="484"/>
      <w:bookmarkEnd w:id="485"/>
    </w:p>
    <w:p w14:paraId="6B08DFC2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43"/>
        <w:gridCol w:w="7373"/>
      </w:tblGrid>
      <w:tr w:rsidR="00BD5910" w:rsidRPr="00FC2E96" w14:paraId="5DF12341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E7D1527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2FA166CA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528CFAB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6E26695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3686202C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application form data.</w:t>
            </w:r>
          </w:p>
        </w:tc>
      </w:tr>
      <w:tr w:rsidR="00BD5910" w:rsidRPr="00FC2E96" w14:paraId="45F3EE4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57C4529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0B75EC39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&lt;Backend_Service_Domain&gt;/{Version}/EE3/SubmitApplication</w:t>
            </w:r>
          </w:p>
        </w:tc>
      </w:tr>
      <w:tr w:rsidR="00BD5910" w:rsidRPr="00FC2E96" w14:paraId="2BBD064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A08A34F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786DEA28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BD5910" w:rsidRPr="00FC2E96" w14:paraId="26BAB82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DA6B47A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4F666843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HK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BD5910" w:rsidRPr="00FC2E96" w14:paraId="0FF2A8F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381DB0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57D7E17F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submit the application from WBRS to the backend. It should not return a custom form validation error.</w:t>
            </w:r>
          </w:p>
        </w:tc>
      </w:tr>
    </w:tbl>
    <w:p w14:paraId="6B47FD4A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43CCF49F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BD5910" w:rsidRPr="00FC2E96" w14:paraId="1B4CEEE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D1519A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134529F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F5250CA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3F2239C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058F6D5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7564C9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3FA8698E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AE65436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1397D7A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BD5910" w:rsidRPr="00FC2E96" w14:paraId="5D53E13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626909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5C647494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4D94AB4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F13954F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BD5910" w:rsidRPr="00FC2E96" w14:paraId="3FABBCF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F331C6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0DC96761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28F9DD4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AA67A39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3A7E366A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16FA47B1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BD5910" w:rsidRPr="00FC2E96" w14:paraId="1381E1B3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9D1A35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80332FB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DC784D9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A40657A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169C192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BC448D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699EBBB9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99494A2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416B7F6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7D7ED81E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0635F202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30"/>
        <w:gridCol w:w="1737"/>
        <w:gridCol w:w="1244"/>
        <w:gridCol w:w="2905"/>
      </w:tblGrid>
      <w:tr w:rsidR="00BD5910" w:rsidRPr="00FC2E96" w14:paraId="17EBE1CF" w14:textId="77777777" w:rsidTr="00916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E91FAFC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841" w:type="dxa"/>
          </w:tcPr>
          <w:p w14:paraId="21568198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949" w:type="dxa"/>
          </w:tcPr>
          <w:p w14:paraId="0EB67B37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3023" w:type="dxa"/>
          </w:tcPr>
          <w:p w14:paraId="09A19C0A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DA6C54" w:rsidRPr="00FC2E96" w14:paraId="29FB7A8F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F428230" w14:textId="2ECDF577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841" w:type="dxa"/>
          </w:tcPr>
          <w:p w14:paraId="458949EC" w14:textId="16E8CC36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949" w:type="dxa"/>
          </w:tcPr>
          <w:p w14:paraId="3EE5BE72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EC801D8" w14:textId="7BEEFA59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DA6C54" w:rsidRPr="00FC2E96" w14:paraId="1101E58C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F99978B" w14:textId="1A071428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bldgEname</w:t>
            </w:r>
          </w:p>
        </w:tc>
        <w:tc>
          <w:tcPr>
            <w:tcW w:w="1841" w:type="dxa"/>
          </w:tcPr>
          <w:p w14:paraId="32576FF0" w14:textId="1C9D04B2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5F6E05C1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ADFA677" w14:textId="4EC9E30D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Name of Proposed Building: English</w:t>
            </w:r>
          </w:p>
        </w:tc>
      </w:tr>
      <w:tr w:rsidR="00DA6C54" w:rsidRPr="00FC2E96" w14:paraId="58DA660C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0CFD5D3" w14:textId="32184104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bldgCname</w:t>
            </w:r>
          </w:p>
        </w:tc>
        <w:tc>
          <w:tcPr>
            <w:tcW w:w="1841" w:type="dxa"/>
          </w:tcPr>
          <w:p w14:paraId="104AA857" w14:textId="67830161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1B28DD49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9BDFE88" w14:textId="44FC6685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Name of Proposed Building: Chinese</w:t>
            </w:r>
          </w:p>
        </w:tc>
      </w:tr>
      <w:tr w:rsidR="00DA6C54" w:rsidRPr="00FC2E96" w14:paraId="4561014A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D89AE81" w14:textId="21F5CCB7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startNo</w:t>
            </w:r>
          </w:p>
        </w:tc>
        <w:tc>
          <w:tcPr>
            <w:tcW w:w="1841" w:type="dxa"/>
          </w:tcPr>
          <w:p w14:paraId="35F86407" w14:textId="6DBB5E7F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1522403B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5E06C92F" w14:textId="48251C0E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Street No</w:t>
            </w:r>
          </w:p>
        </w:tc>
      </w:tr>
      <w:tr w:rsidR="00DA6C54" w:rsidRPr="00FC2E96" w14:paraId="6789E572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57B5F55" w14:textId="52B230E8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  <w:lang w:val="en-HK"/>
              </w:rPr>
              <w:t>startNoAlpha</w:t>
            </w:r>
          </w:p>
        </w:tc>
        <w:tc>
          <w:tcPr>
            <w:tcW w:w="1841" w:type="dxa"/>
          </w:tcPr>
          <w:p w14:paraId="5905057C" w14:textId="190B1CBC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949" w:type="dxa"/>
          </w:tcPr>
          <w:p w14:paraId="30B05C6F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8D6E7DC" w14:textId="5A5A13B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Street No Alpha</w:t>
            </w:r>
          </w:p>
        </w:tc>
      </w:tr>
      <w:tr w:rsidR="00DA6C54" w:rsidRPr="00FC2E96" w14:paraId="4C328278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0343070" w14:textId="4CB32EE4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endNo</w:t>
            </w:r>
          </w:p>
        </w:tc>
        <w:tc>
          <w:tcPr>
            <w:tcW w:w="1841" w:type="dxa"/>
          </w:tcPr>
          <w:p w14:paraId="5D331359" w14:textId="111AD1C0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0B7A354C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6A5B50AA" w14:textId="4CED5BF6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 No</w:t>
            </w:r>
          </w:p>
        </w:tc>
      </w:tr>
      <w:tr w:rsidR="00DA6C54" w:rsidRPr="00FC2E96" w14:paraId="78B8331A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8C400F9" w14:textId="48EDC276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endNoAlpha</w:t>
            </w:r>
          </w:p>
        </w:tc>
        <w:tc>
          <w:tcPr>
            <w:tcW w:w="1841" w:type="dxa"/>
          </w:tcPr>
          <w:p w14:paraId="22661FF5" w14:textId="6449F764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949" w:type="dxa"/>
          </w:tcPr>
          <w:p w14:paraId="42E4C921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5E04C9A2" w14:textId="04A49EF5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 No Alpha</w:t>
            </w:r>
          </w:p>
        </w:tc>
      </w:tr>
      <w:tr w:rsidR="00DA6C54" w:rsidRPr="00FC2E96" w14:paraId="0D9FEE54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D8D51D3" w14:textId="3A72D87F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stEname</w:t>
            </w:r>
          </w:p>
        </w:tc>
        <w:tc>
          <w:tcPr>
            <w:tcW w:w="1841" w:type="dxa"/>
          </w:tcPr>
          <w:p w14:paraId="4188DC5A" w14:textId="62E86284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3A7A3439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D324C24" w14:textId="08184EC1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Street English</w:t>
            </w:r>
          </w:p>
        </w:tc>
      </w:tr>
      <w:tr w:rsidR="00DA6C54" w:rsidRPr="00FC2E96" w14:paraId="228F9412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B86B9B2" w14:textId="7C1941DD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stCnam</w:t>
            </w:r>
            <w:r w:rsidR="009439FA" w:rsidRPr="00591B8E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841" w:type="dxa"/>
          </w:tcPr>
          <w:p w14:paraId="0A8ECFD0" w14:textId="7000A4C8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23C7127D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271D1A88" w14:textId="15617F7A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Street Chinese</w:t>
            </w:r>
          </w:p>
        </w:tc>
      </w:tr>
      <w:tr w:rsidR="00DA6C54" w:rsidRPr="00FC2E96" w14:paraId="077A35A9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9304702" w14:textId="58642BD5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districtCd</w:t>
            </w:r>
          </w:p>
        </w:tc>
        <w:tc>
          <w:tcPr>
            <w:tcW w:w="1841" w:type="dxa"/>
          </w:tcPr>
          <w:p w14:paraId="4C211B13" w14:textId="225D9EFB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eastAsia="DengXian" w:hAnsi="Times New Roman" w:cs="Times New Roman"/>
                <w:lang w:eastAsia="zh-CN"/>
              </w:rPr>
              <w:t>3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949" w:type="dxa"/>
          </w:tcPr>
          <w:p w14:paraId="2D1891C7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229D4C06" w14:textId="113D5006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District English Chinese</w:t>
            </w:r>
          </w:p>
        </w:tc>
      </w:tr>
      <w:tr w:rsidR="00DA6C54" w:rsidRPr="00FC2E96" w14:paraId="175D6B6E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6693FB3" w14:textId="7833B8DD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areaCd</w:t>
            </w:r>
          </w:p>
        </w:tc>
        <w:tc>
          <w:tcPr>
            <w:tcW w:w="1841" w:type="dxa"/>
          </w:tcPr>
          <w:p w14:paraId="3EBDB5C8" w14:textId="7347E972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0EF387F6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5336C9D2" w14:textId="77777777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Area English Chinese</w:t>
            </w:r>
          </w:p>
          <w:p w14:paraId="2FB394BA" w14:textId="28D3C1A9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 xml:space="preserve">[1=Hong Kong 2 = Kowloon 3 = New 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lastRenderedPageBreak/>
              <w:t>Territories]</w:t>
            </w:r>
          </w:p>
        </w:tc>
      </w:tr>
      <w:tr w:rsidR="00DA6C54" w:rsidRPr="00FC2E96" w14:paraId="3B5F6182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B852C86" w14:textId="5EB944FD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compBecEdition</w:t>
            </w:r>
          </w:p>
        </w:tc>
        <w:tc>
          <w:tcPr>
            <w:tcW w:w="1841" w:type="dxa"/>
          </w:tcPr>
          <w:p w14:paraId="4F09E80C" w14:textId="04987A8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(30)</w:t>
            </w:r>
          </w:p>
        </w:tc>
        <w:tc>
          <w:tcPr>
            <w:tcW w:w="949" w:type="dxa"/>
          </w:tcPr>
          <w:p w14:paraId="4A17E641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1E939E9" w14:textId="68A12DA2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Company BEC Edition</w:t>
            </w:r>
          </w:p>
        </w:tc>
      </w:tr>
      <w:tr w:rsidR="00DA6C54" w:rsidRPr="00FC2E96" w14:paraId="006ADABF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52C851A" w14:textId="0A60A095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compEname</w:t>
            </w:r>
          </w:p>
        </w:tc>
        <w:tc>
          <w:tcPr>
            <w:tcW w:w="1841" w:type="dxa"/>
          </w:tcPr>
          <w:p w14:paraId="27FB1E39" w14:textId="37FD29DA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67C33A22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479A2ADA" w14:textId="063B731B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-Company Name of Developer Name English</w:t>
            </w:r>
          </w:p>
        </w:tc>
      </w:tr>
      <w:tr w:rsidR="00DA6C54" w:rsidRPr="00FC2E96" w14:paraId="3BCA5EC1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E5673EE" w14:textId="31BB7D4B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compCname</w:t>
            </w:r>
          </w:p>
        </w:tc>
        <w:tc>
          <w:tcPr>
            <w:tcW w:w="1841" w:type="dxa"/>
          </w:tcPr>
          <w:p w14:paraId="75AA412F" w14:textId="00C27FB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1F93979B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C2BEA59" w14:textId="40AA3E50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Company Name of Developer Name Chinese</w:t>
            </w:r>
          </w:p>
        </w:tc>
      </w:tr>
      <w:tr w:rsidR="00DA6C54" w:rsidRPr="00FC2E96" w14:paraId="4D3BE7CF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DA1E6DB" w14:textId="5E254AB2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represenTitleId</w:t>
            </w:r>
          </w:p>
        </w:tc>
        <w:tc>
          <w:tcPr>
            <w:tcW w:w="1841" w:type="dxa"/>
          </w:tcPr>
          <w:p w14:paraId="27224A1C" w14:textId="57AF667B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6981D2E2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34842994" w14:textId="7EFB5206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Representative Person Salutation, [1=Mr.,2=Miss,3=Ms.]</w:t>
            </w:r>
          </w:p>
        </w:tc>
      </w:tr>
      <w:tr w:rsidR="00DA6C54" w:rsidRPr="00FC2E96" w14:paraId="72611A7C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E38D043" w14:textId="0A86AC1D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represenEname</w:t>
            </w:r>
          </w:p>
        </w:tc>
        <w:tc>
          <w:tcPr>
            <w:tcW w:w="1841" w:type="dxa"/>
          </w:tcPr>
          <w:p w14:paraId="349A4892" w14:textId="6B8598CB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1DDEE5A7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B1CFEA1" w14:textId="7F438FCA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Representative Person English Name</w:t>
            </w:r>
          </w:p>
        </w:tc>
      </w:tr>
      <w:tr w:rsidR="00DA6C54" w:rsidRPr="00FC2E96" w14:paraId="6B4C8738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2420980" w14:textId="5DF035E3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represenCname</w:t>
            </w:r>
          </w:p>
        </w:tc>
        <w:tc>
          <w:tcPr>
            <w:tcW w:w="1841" w:type="dxa"/>
          </w:tcPr>
          <w:p w14:paraId="0A73301F" w14:textId="635028E5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0009C6B8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2192FD4" w14:textId="153DB475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Representative Person Chinese Name</w:t>
            </w:r>
          </w:p>
        </w:tc>
      </w:tr>
      <w:tr w:rsidR="00DA6C54" w:rsidRPr="00FC2E96" w14:paraId="6496043B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1EC6778" w14:textId="7B40A91E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represenPost</w:t>
            </w:r>
          </w:p>
        </w:tc>
        <w:tc>
          <w:tcPr>
            <w:tcW w:w="1841" w:type="dxa"/>
          </w:tcPr>
          <w:p w14:paraId="154A659A" w14:textId="7AA4E213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622873EC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44F420AA" w14:textId="2281EE9C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Representative Position</w:t>
            </w:r>
          </w:p>
        </w:tc>
      </w:tr>
      <w:tr w:rsidR="00DA6C54" w:rsidRPr="00FC2E96" w14:paraId="4EBEDAE1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A2D298B" w14:textId="6DABAC50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corresAddrLang</w:t>
            </w:r>
          </w:p>
        </w:tc>
        <w:tc>
          <w:tcPr>
            <w:tcW w:w="1841" w:type="dxa"/>
          </w:tcPr>
          <w:p w14:paraId="619F98BA" w14:textId="6DFE6A80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949" w:type="dxa"/>
          </w:tcPr>
          <w:p w14:paraId="42B3129A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6ADD8186" w14:textId="5448B100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Correspondence Address Language, [E,C]</w:t>
            </w:r>
          </w:p>
        </w:tc>
      </w:tr>
      <w:tr w:rsidR="00DA6C54" w:rsidRPr="00FC2E96" w14:paraId="74BD9EF3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ADFC47B" w14:textId="03BB3AA0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corresAddrFlat</w:t>
            </w:r>
          </w:p>
        </w:tc>
        <w:tc>
          <w:tcPr>
            <w:tcW w:w="1841" w:type="dxa"/>
          </w:tcPr>
          <w:p w14:paraId="458154E3" w14:textId="40C4B5A3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949" w:type="dxa"/>
          </w:tcPr>
          <w:p w14:paraId="0DA256C5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27E76FED" w14:textId="5578F9D1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Room/Flat</w:t>
            </w:r>
          </w:p>
        </w:tc>
      </w:tr>
      <w:tr w:rsidR="00DA6C54" w:rsidRPr="00FC2E96" w14:paraId="18C2EA0E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987D7E6" w14:textId="1D14AB55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corresAddrFloor</w:t>
            </w:r>
          </w:p>
        </w:tc>
        <w:tc>
          <w:tcPr>
            <w:tcW w:w="1841" w:type="dxa"/>
          </w:tcPr>
          <w:p w14:paraId="5B7263B3" w14:textId="3CFD9EA4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949" w:type="dxa"/>
          </w:tcPr>
          <w:p w14:paraId="4E67BF5D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D253DDB" w14:textId="68BBCD59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Floor</w:t>
            </w:r>
          </w:p>
        </w:tc>
      </w:tr>
      <w:tr w:rsidR="00DA6C54" w:rsidRPr="00FC2E96" w14:paraId="47294A8D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134295D" w14:textId="2BF109BE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corresAddrBlock</w:t>
            </w:r>
          </w:p>
        </w:tc>
        <w:tc>
          <w:tcPr>
            <w:tcW w:w="1841" w:type="dxa"/>
          </w:tcPr>
          <w:p w14:paraId="19239C32" w14:textId="590F9444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949" w:type="dxa"/>
          </w:tcPr>
          <w:p w14:paraId="062BE19D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6D792D7" w14:textId="2AF7D12F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Block</w:t>
            </w:r>
          </w:p>
        </w:tc>
      </w:tr>
      <w:tr w:rsidR="00DA6C54" w:rsidRPr="00FC2E96" w14:paraId="4E83F338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61DD439" w14:textId="0020D36B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corresAddrBldg</w:t>
            </w:r>
          </w:p>
        </w:tc>
        <w:tc>
          <w:tcPr>
            <w:tcW w:w="1841" w:type="dxa"/>
          </w:tcPr>
          <w:p w14:paraId="11634FBF" w14:textId="065B4D19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29F71F57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87A14FD" w14:textId="38A47799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Building</w:t>
            </w:r>
          </w:p>
        </w:tc>
      </w:tr>
      <w:tr w:rsidR="00DA6C54" w:rsidRPr="00FC2E96" w14:paraId="0A5A4523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71685DC" w14:textId="188D056C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corresAddrStartNo</w:t>
            </w:r>
          </w:p>
        </w:tc>
        <w:tc>
          <w:tcPr>
            <w:tcW w:w="1841" w:type="dxa"/>
          </w:tcPr>
          <w:p w14:paraId="761A0C94" w14:textId="7515B5BB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60618ACA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9165F7F" w14:textId="5CE9BB4C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DA6C54" w:rsidRPr="00FC2E96" w14:paraId="3F59F537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41AF375" w14:textId="0DC32FE6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corresAddrStartNoAlpha</w:t>
            </w:r>
          </w:p>
        </w:tc>
        <w:tc>
          <w:tcPr>
            <w:tcW w:w="1841" w:type="dxa"/>
          </w:tcPr>
          <w:p w14:paraId="58FA9BA1" w14:textId="14114381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949" w:type="dxa"/>
          </w:tcPr>
          <w:p w14:paraId="21315E4F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DFBC8F9" w14:textId="34365B2D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DA6C54" w:rsidRPr="00FC2E96" w14:paraId="06622E24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9210316" w14:textId="245490B6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corresAddrEndNo</w:t>
            </w:r>
          </w:p>
        </w:tc>
        <w:tc>
          <w:tcPr>
            <w:tcW w:w="1841" w:type="dxa"/>
          </w:tcPr>
          <w:p w14:paraId="02806778" w14:textId="5B4054E8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130E1F78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FD9ECE7" w14:textId="4E062A5D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DA6C54" w:rsidRPr="00FC2E96" w14:paraId="7ABE7159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F90D4D8" w14:textId="5D9402B5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corresAddrEndNoAlpha</w:t>
            </w:r>
          </w:p>
        </w:tc>
        <w:tc>
          <w:tcPr>
            <w:tcW w:w="1841" w:type="dxa"/>
          </w:tcPr>
          <w:p w14:paraId="72426464" w14:textId="1238BA31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949" w:type="dxa"/>
          </w:tcPr>
          <w:p w14:paraId="78124F54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17A4538" w14:textId="254B9483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DA6C54" w:rsidRPr="00FC2E96" w14:paraId="70FE8650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70F54D8" w14:textId="5F8D2D98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corresAddrSt</w:t>
            </w:r>
          </w:p>
        </w:tc>
        <w:tc>
          <w:tcPr>
            <w:tcW w:w="1841" w:type="dxa"/>
          </w:tcPr>
          <w:p w14:paraId="2236E9DE" w14:textId="461B0F6A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2FB6A5D1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D04174C" w14:textId="172B1E44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DA6C54" w:rsidRPr="00FC2E96" w14:paraId="3FC8B600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F73A4BE" w14:textId="6C34D87D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corresAddrDistrictCd</w:t>
            </w:r>
          </w:p>
        </w:tc>
        <w:tc>
          <w:tcPr>
            <w:tcW w:w="1841" w:type="dxa"/>
          </w:tcPr>
          <w:p w14:paraId="42840CA0" w14:textId="7CA8C066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eastAsia="DengXian" w:hAnsi="Times New Roman" w:cs="Times New Roman"/>
                <w:lang w:eastAsia="zh-CN"/>
              </w:rPr>
              <w:t>3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949" w:type="dxa"/>
          </w:tcPr>
          <w:p w14:paraId="5EE53CDA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B5C5229" w14:textId="7305D518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Correspondence Address District</w:t>
            </w:r>
          </w:p>
        </w:tc>
      </w:tr>
      <w:tr w:rsidR="00DA6C54" w:rsidRPr="00FC2E96" w14:paraId="55928484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1FB064E" w14:textId="41CCF99F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corresAddrAreaCd</w:t>
            </w:r>
          </w:p>
        </w:tc>
        <w:tc>
          <w:tcPr>
            <w:tcW w:w="1841" w:type="dxa"/>
          </w:tcPr>
          <w:p w14:paraId="662D8BD1" w14:textId="6F9124FF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7C59B494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87181F0" w14:textId="2E453B7B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Correspondence Address Area English Chinese</w:t>
            </w:r>
          </w:p>
        </w:tc>
      </w:tr>
      <w:tr w:rsidR="00DA6C54" w:rsidRPr="00FC2E96" w14:paraId="1EAFD536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0F29BDC" w14:textId="3107A671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corresTelNo</w:t>
            </w:r>
          </w:p>
        </w:tc>
        <w:tc>
          <w:tcPr>
            <w:tcW w:w="1841" w:type="dxa"/>
          </w:tcPr>
          <w:p w14:paraId="265233F2" w14:textId="0D88FED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949" w:type="dxa"/>
          </w:tcPr>
          <w:p w14:paraId="3A9F897B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56A00DD" w14:textId="6E2F12FC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Telephone No.</w:t>
            </w:r>
          </w:p>
        </w:tc>
      </w:tr>
      <w:tr w:rsidR="00DA6C54" w:rsidRPr="00FC2E96" w14:paraId="7C16604D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A933190" w14:textId="1EF83CF8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corresFaxNo</w:t>
            </w:r>
          </w:p>
        </w:tc>
        <w:tc>
          <w:tcPr>
            <w:tcW w:w="1841" w:type="dxa"/>
          </w:tcPr>
          <w:p w14:paraId="5BE13CF3" w14:textId="3447AD78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949" w:type="dxa"/>
          </w:tcPr>
          <w:p w14:paraId="6AEC15BC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E0AB6DE" w14:textId="3CD690FD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Fax No.</w:t>
            </w:r>
          </w:p>
        </w:tc>
      </w:tr>
      <w:tr w:rsidR="00DA6C54" w:rsidRPr="00FC2E96" w14:paraId="26EB11D7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1795B58" w14:textId="0E84FCD3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corresEmailAddr</w:t>
            </w:r>
          </w:p>
        </w:tc>
        <w:tc>
          <w:tcPr>
            <w:tcW w:w="1841" w:type="dxa"/>
          </w:tcPr>
          <w:p w14:paraId="27B1EBB4" w14:textId="1EE3E5FF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(100)</w:t>
            </w:r>
          </w:p>
        </w:tc>
        <w:tc>
          <w:tcPr>
            <w:tcW w:w="949" w:type="dxa"/>
          </w:tcPr>
          <w:p w14:paraId="6FAC1CB9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38D6E3B9" w14:textId="27FB3C15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E-mail Address</w:t>
            </w:r>
          </w:p>
        </w:tc>
      </w:tr>
      <w:tr w:rsidR="00DA6C54" w:rsidRPr="00FC2E96" w14:paraId="4A084062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3183295" w14:textId="6C3CC04D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becEdition</w:t>
            </w:r>
          </w:p>
        </w:tc>
        <w:tc>
          <w:tcPr>
            <w:tcW w:w="1841" w:type="dxa"/>
          </w:tcPr>
          <w:p w14:paraId="725950EC" w14:textId="71AA3F88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949" w:type="dxa"/>
          </w:tcPr>
          <w:p w14:paraId="678262EC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019D4E0" w14:textId="2B544476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BEC Edition</w:t>
            </w:r>
          </w:p>
        </w:tc>
      </w:tr>
      <w:tr w:rsidR="00DA6C54" w:rsidRPr="00FC2E96" w14:paraId="658FF665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99AD37B" w14:textId="717FA372" w:rsidR="00DA6C54" w:rsidRPr="00916947" w:rsidRDefault="00DA6C54" w:rsidP="00DA6C54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bec</w:t>
            </w:r>
            <w:r w:rsidRPr="00591B8E">
              <w:rPr>
                <w:rFonts w:ascii="Times New Roman" w:eastAsia="NSimSun" w:hAnsi="Times New Roman" w:cs="Times New Roman"/>
                <w:color w:val="000000"/>
                <w:kern w:val="0"/>
                <w:szCs w:val="24"/>
              </w:rPr>
              <w:t>D</w:t>
            </w:r>
            <w:r w:rsidR="00626B1D" w:rsidRPr="00591B8E">
              <w:rPr>
                <w:rFonts w:ascii="Times New Roman" w:eastAsia="NSimSun" w:hAnsi="Times New Roman" w:cs="Times New Roman"/>
                <w:color w:val="000000"/>
                <w:kern w:val="0"/>
                <w:szCs w:val="24"/>
              </w:rPr>
              <w:t>ate</w:t>
            </w:r>
          </w:p>
        </w:tc>
        <w:tc>
          <w:tcPr>
            <w:tcW w:w="1841" w:type="dxa"/>
          </w:tcPr>
          <w:p w14:paraId="03AFF466" w14:textId="5F45B798" w:rsidR="00DA6C54" w:rsidRPr="00FC2E96" w:rsidRDefault="00A80545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949" w:type="dxa"/>
          </w:tcPr>
          <w:p w14:paraId="103F90F3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24661239" w14:textId="77777777" w:rsidR="00DA6C54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BEC building services installations covered Date</w:t>
            </w:r>
          </w:p>
          <w:p w14:paraId="71A86DFA" w14:textId="24AA1462" w:rsidR="00D42BCE" w:rsidRPr="00FC2E96" w:rsidRDefault="00D42BCE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10BC">
              <w:rPr>
                <w:rFonts w:ascii="Times New Roman" w:hAnsi="Times New Roman" w:cs="Times New Roman"/>
              </w:rPr>
              <w:t>*(yyyyMMdd)</w:t>
            </w:r>
          </w:p>
        </w:tc>
      </w:tr>
      <w:tr w:rsidR="00DA6C54" w:rsidRPr="00FC2E96" w14:paraId="6796A7EC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EEC7428" w14:textId="145BA7F9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reaTitleId</w:t>
            </w:r>
          </w:p>
        </w:tc>
        <w:tc>
          <w:tcPr>
            <w:tcW w:w="1841" w:type="dxa"/>
          </w:tcPr>
          <w:p w14:paraId="3030F8DA" w14:textId="1B47A8B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61C78043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3D90659A" w14:textId="2720433B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 xml:space="preserve">Options of REA Salutation, </w:t>
            </w:r>
            <w:r w:rsidRPr="00591B8E">
              <w:rPr>
                <w:rFonts w:ascii="Times New Roman" w:hAnsi="Times New Roman" w:cs="Times New Roman"/>
              </w:rPr>
              <w:lastRenderedPageBreak/>
              <w:t>[1=Mr.,2=Miss,3=Ms.]</w:t>
            </w:r>
          </w:p>
        </w:tc>
      </w:tr>
      <w:tr w:rsidR="00DA6C54" w:rsidRPr="00FC2E96" w14:paraId="56C273AC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9B506EB" w14:textId="1BC0049B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reaEname</w:t>
            </w:r>
          </w:p>
        </w:tc>
        <w:tc>
          <w:tcPr>
            <w:tcW w:w="1841" w:type="dxa"/>
          </w:tcPr>
          <w:p w14:paraId="50D7145A" w14:textId="307D5D71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66349643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0A7572D1" w14:textId="54767531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Electrical Discipline of Registered Engineer Qualifications</w:t>
            </w:r>
          </w:p>
        </w:tc>
      </w:tr>
      <w:tr w:rsidR="00DA6C54" w:rsidRPr="00FC2E96" w14:paraId="538074CF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CDC6CB7" w14:textId="5F7ABB08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reaCname</w:t>
            </w:r>
          </w:p>
        </w:tc>
        <w:tc>
          <w:tcPr>
            <w:tcW w:w="1841" w:type="dxa"/>
          </w:tcPr>
          <w:p w14:paraId="2F43A384" w14:textId="026600C5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50E4BC52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7219668F" w14:textId="1E383765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REA Chinese Name</w:t>
            </w:r>
          </w:p>
        </w:tc>
      </w:tr>
      <w:tr w:rsidR="00DA6C54" w:rsidRPr="00FC2E96" w14:paraId="22EB3BF2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20E0298" w14:textId="6DB1EF83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reaAddrLang</w:t>
            </w:r>
          </w:p>
        </w:tc>
        <w:tc>
          <w:tcPr>
            <w:tcW w:w="1841" w:type="dxa"/>
          </w:tcPr>
          <w:p w14:paraId="6E862914" w14:textId="5E3E72EB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949" w:type="dxa"/>
          </w:tcPr>
          <w:p w14:paraId="2BE2D663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38475095" w14:textId="1CCB84CE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Options of REA Correspondence Address Language, [E,C]</w:t>
            </w:r>
          </w:p>
        </w:tc>
      </w:tr>
      <w:tr w:rsidR="00DA6C54" w:rsidRPr="00FC2E96" w14:paraId="666D651F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5678842" w14:textId="4A0E1A47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reaAddrFlat</w:t>
            </w:r>
          </w:p>
        </w:tc>
        <w:tc>
          <w:tcPr>
            <w:tcW w:w="1841" w:type="dxa"/>
          </w:tcPr>
          <w:p w14:paraId="5FE3218B" w14:textId="1A12ED9D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949" w:type="dxa"/>
          </w:tcPr>
          <w:p w14:paraId="278ABBF9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1059F735" w14:textId="63324F03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Room/Flat</w:t>
            </w:r>
          </w:p>
        </w:tc>
      </w:tr>
      <w:tr w:rsidR="00DA6C54" w:rsidRPr="00FC2E96" w14:paraId="6BC7BA63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DCD514C" w14:textId="1C0E2206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reaAddrFloor</w:t>
            </w:r>
          </w:p>
        </w:tc>
        <w:tc>
          <w:tcPr>
            <w:tcW w:w="1841" w:type="dxa"/>
          </w:tcPr>
          <w:p w14:paraId="18B48DD4" w14:textId="653C044A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949" w:type="dxa"/>
          </w:tcPr>
          <w:p w14:paraId="61B1C0DA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7B4045EE" w14:textId="4A7D68FE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Floor</w:t>
            </w:r>
          </w:p>
        </w:tc>
      </w:tr>
      <w:tr w:rsidR="00DA6C54" w:rsidRPr="00FC2E96" w14:paraId="4C6AD6A9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8465CC7" w14:textId="4831B782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reaAddrBlock</w:t>
            </w:r>
          </w:p>
        </w:tc>
        <w:tc>
          <w:tcPr>
            <w:tcW w:w="1841" w:type="dxa"/>
          </w:tcPr>
          <w:p w14:paraId="6E621F06" w14:textId="3659CAE5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949" w:type="dxa"/>
          </w:tcPr>
          <w:p w14:paraId="454D1620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3956A7A9" w14:textId="2DC996C6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Block</w:t>
            </w:r>
          </w:p>
        </w:tc>
      </w:tr>
      <w:tr w:rsidR="00DA6C54" w:rsidRPr="00FC2E96" w14:paraId="5776B784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9B9EA2F" w14:textId="29A9ECC4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reaAddrBldg</w:t>
            </w:r>
          </w:p>
        </w:tc>
        <w:tc>
          <w:tcPr>
            <w:tcW w:w="1841" w:type="dxa"/>
          </w:tcPr>
          <w:p w14:paraId="2C59F048" w14:textId="76ECF5F0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1163C084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3ADD50EF" w14:textId="7BA3F71D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Building</w:t>
            </w:r>
          </w:p>
        </w:tc>
      </w:tr>
      <w:tr w:rsidR="00DA6C54" w:rsidRPr="00FC2E96" w14:paraId="31D9DE77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06B22DE" w14:textId="5C4C0859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reaAddrStartNo</w:t>
            </w:r>
          </w:p>
        </w:tc>
        <w:tc>
          <w:tcPr>
            <w:tcW w:w="1841" w:type="dxa"/>
          </w:tcPr>
          <w:p w14:paraId="29253EF2" w14:textId="6BE91F10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14EC8869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5139CF7D" w14:textId="695995C2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DA6C54" w:rsidRPr="00FC2E96" w14:paraId="25A96A55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E385A8B" w14:textId="2CD31183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reaAddrStartNoAlpha</w:t>
            </w:r>
          </w:p>
        </w:tc>
        <w:tc>
          <w:tcPr>
            <w:tcW w:w="1841" w:type="dxa"/>
          </w:tcPr>
          <w:p w14:paraId="22F63BC6" w14:textId="3853A6DB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949" w:type="dxa"/>
          </w:tcPr>
          <w:p w14:paraId="5B5FD406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0655D3C2" w14:textId="7C34F858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DA6C54" w:rsidRPr="00FC2E96" w14:paraId="1FA590D3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F6102D6" w14:textId="1728518A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reaAddrEndNo</w:t>
            </w:r>
          </w:p>
        </w:tc>
        <w:tc>
          <w:tcPr>
            <w:tcW w:w="1841" w:type="dxa"/>
          </w:tcPr>
          <w:p w14:paraId="77B6C247" w14:textId="00CCE17F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3948056B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1B04BBCE" w14:textId="4EF367C1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DA6C54" w:rsidRPr="00FC2E96" w14:paraId="739B85B3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DB1B0F7" w14:textId="6AE02DCE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reaAddrEndNoAlpha</w:t>
            </w:r>
          </w:p>
        </w:tc>
        <w:tc>
          <w:tcPr>
            <w:tcW w:w="1841" w:type="dxa"/>
          </w:tcPr>
          <w:p w14:paraId="14DEC40E" w14:textId="354A2336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949" w:type="dxa"/>
          </w:tcPr>
          <w:p w14:paraId="41141C23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3B883665" w14:textId="78358D54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DA6C54" w:rsidRPr="00FC2E96" w14:paraId="1B493CEC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0650908" w14:textId="397BD0FE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reaAddrSt</w:t>
            </w:r>
          </w:p>
        </w:tc>
        <w:tc>
          <w:tcPr>
            <w:tcW w:w="1841" w:type="dxa"/>
          </w:tcPr>
          <w:p w14:paraId="2F184C0D" w14:textId="5E0D7551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949" w:type="dxa"/>
          </w:tcPr>
          <w:p w14:paraId="522A67E3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3FE04F26" w14:textId="455A847C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</w:t>
            </w:r>
          </w:p>
        </w:tc>
      </w:tr>
      <w:tr w:rsidR="00DA6C54" w:rsidRPr="00FC2E96" w14:paraId="62221CE9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3B2F496" w14:textId="3C995DA4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reaAddrDistrictCd</w:t>
            </w:r>
          </w:p>
        </w:tc>
        <w:tc>
          <w:tcPr>
            <w:tcW w:w="1841" w:type="dxa"/>
          </w:tcPr>
          <w:p w14:paraId="635E09F0" w14:textId="70E9F240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eastAsia="DengXian" w:hAnsi="Times New Roman" w:cs="Times New Roman"/>
                <w:lang w:eastAsia="zh-CN"/>
              </w:rPr>
              <w:t>3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949" w:type="dxa"/>
          </w:tcPr>
          <w:p w14:paraId="29B02829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66017CEA" w14:textId="3760D3C2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District</w:t>
            </w:r>
          </w:p>
        </w:tc>
      </w:tr>
      <w:tr w:rsidR="00DA6C54" w:rsidRPr="00FC2E96" w14:paraId="1A05D4B9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BD925A0" w14:textId="6CBE6DFC" w:rsidR="00DA6C54" w:rsidRPr="00591B8E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reaAddrAreaCd</w:t>
            </w:r>
          </w:p>
        </w:tc>
        <w:tc>
          <w:tcPr>
            <w:tcW w:w="1841" w:type="dxa"/>
          </w:tcPr>
          <w:p w14:paraId="74852A83" w14:textId="608E3FE6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33BCD70E" w14:textId="77777777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6E930A7A" w14:textId="4C36555D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Area English Chinese</w:t>
            </w:r>
          </w:p>
        </w:tc>
      </w:tr>
      <w:tr w:rsidR="00DA6C54" w:rsidRPr="00FC2E96" w14:paraId="2CD6BD11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B6DA157" w14:textId="451FF22B" w:rsidR="00DA6C54" w:rsidRPr="00591B8E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reaTelNo</w:t>
            </w:r>
          </w:p>
        </w:tc>
        <w:tc>
          <w:tcPr>
            <w:tcW w:w="1841" w:type="dxa"/>
          </w:tcPr>
          <w:p w14:paraId="67D37A11" w14:textId="759A2FEA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949" w:type="dxa"/>
          </w:tcPr>
          <w:p w14:paraId="36FEDAEF" w14:textId="77777777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6A21C6DB" w14:textId="372D0B1C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Telephone No.</w:t>
            </w:r>
          </w:p>
        </w:tc>
      </w:tr>
      <w:tr w:rsidR="00DA6C54" w:rsidRPr="00FC2E96" w14:paraId="3CDA7FC8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DA09557" w14:textId="2564EE01" w:rsidR="00DA6C54" w:rsidRPr="00591B8E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reaFaxNo</w:t>
            </w:r>
          </w:p>
        </w:tc>
        <w:tc>
          <w:tcPr>
            <w:tcW w:w="1841" w:type="dxa"/>
          </w:tcPr>
          <w:p w14:paraId="048DFDC8" w14:textId="2C0B67BE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949" w:type="dxa"/>
          </w:tcPr>
          <w:p w14:paraId="564D8698" w14:textId="77777777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7731641C" w14:textId="4C97B386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Fax</w:t>
            </w:r>
          </w:p>
        </w:tc>
      </w:tr>
      <w:tr w:rsidR="00DA6C54" w:rsidRPr="00FC2E96" w14:paraId="240A76E0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5A15F8E" w14:textId="407F295F" w:rsidR="00DA6C54" w:rsidRPr="00591B8E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reaEmailAddr</w:t>
            </w:r>
          </w:p>
        </w:tc>
        <w:tc>
          <w:tcPr>
            <w:tcW w:w="1841" w:type="dxa"/>
          </w:tcPr>
          <w:p w14:paraId="5ADB9D75" w14:textId="6962EB9D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949" w:type="dxa"/>
          </w:tcPr>
          <w:p w14:paraId="3634674C" w14:textId="77777777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136BA7A1" w14:textId="12F5D887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E-mail Address</w:t>
            </w:r>
          </w:p>
        </w:tc>
      </w:tr>
      <w:tr w:rsidR="00DA6C54" w:rsidRPr="00FC2E96" w14:paraId="6F999DF8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5FFE762" w14:textId="734E31F2" w:rsidR="00DA6C54" w:rsidRPr="00591B8E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reaRegNo</w:t>
            </w:r>
          </w:p>
        </w:tc>
        <w:tc>
          <w:tcPr>
            <w:tcW w:w="1841" w:type="dxa"/>
          </w:tcPr>
          <w:p w14:paraId="155C586C" w14:textId="19DEFEB0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949" w:type="dxa"/>
          </w:tcPr>
          <w:p w14:paraId="12B8D518" w14:textId="77777777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57D3B37D" w14:textId="1ADD5D76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Registration No.</w:t>
            </w:r>
          </w:p>
        </w:tc>
      </w:tr>
      <w:tr w:rsidR="00DA6C54" w:rsidRPr="00FC2E96" w14:paraId="4AB50F1B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F8FB116" w14:textId="1F115BA6" w:rsidR="00DA6C54" w:rsidRPr="00591B8E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reaExpiryDate</w:t>
            </w:r>
          </w:p>
        </w:tc>
        <w:tc>
          <w:tcPr>
            <w:tcW w:w="1841" w:type="dxa"/>
          </w:tcPr>
          <w:p w14:paraId="06896BF1" w14:textId="77F5A4CD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949" w:type="dxa"/>
          </w:tcPr>
          <w:p w14:paraId="60FEB2F2" w14:textId="77777777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2623E92C" w14:textId="25C040D7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Expiry Date(yyyyMMdd)</w:t>
            </w:r>
          </w:p>
        </w:tc>
      </w:tr>
      <w:tr w:rsidR="00DA6C54" w:rsidRPr="00FC2E96" w14:paraId="5058A0FD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ACE6930" w14:textId="7324D8BB" w:rsidR="00DA6C54" w:rsidRPr="00591B8E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receiveDate</w:t>
            </w:r>
          </w:p>
        </w:tc>
        <w:tc>
          <w:tcPr>
            <w:tcW w:w="1841" w:type="dxa"/>
          </w:tcPr>
          <w:p w14:paraId="0BA6408A" w14:textId="679B816E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949" w:type="dxa"/>
          </w:tcPr>
          <w:p w14:paraId="0406A968" w14:textId="77777777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0E9DA1E6" w14:textId="53C150C5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Receipt Date(yyyyMMdd)</w:t>
            </w:r>
          </w:p>
        </w:tc>
      </w:tr>
      <w:tr w:rsidR="00DA6C54" w:rsidRPr="00FC2E96" w14:paraId="2CE2C2D4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CA5135D" w14:textId="77777777" w:rsidR="00DA6C54" w:rsidRPr="00591B8E" w:rsidRDefault="00DA6C54" w:rsidP="00DA6C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1" w:type="dxa"/>
          </w:tcPr>
          <w:p w14:paraId="63E4CC0C" w14:textId="77777777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5B74CC8A" w14:textId="77777777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2AD79E5B" w14:textId="77777777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A6C54" w:rsidRPr="00FC2E96" w14:paraId="7E87D380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D650FFB" w14:textId="18A893D8" w:rsidR="00DA6C54" w:rsidRPr="00591B8E" w:rsidRDefault="00626B1D" w:rsidP="00DA6C5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c</w:t>
            </w:r>
            <w:r w:rsidR="00DA6C54" w:rsidRPr="00FC2E96">
              <w:rPr>
                <w:rFonts w:ascii="Times New Roman" w:eastAsia="DengXian" w:hAnsi="Times New Roman" w:cs="Times New Roman"/>
                <w:lang w:eastAsia="zh-CN"/>
              </w:rPr>
              <w:t>ocr</w:t>
            </w:r>
          </w:p>
        </w:tc>
        <w:tc>
          <w:tcPr>
            <w:tcW w:w="1841" w:type="dxa"/>
          </w:tcPr>
          <w:p w14:paraId="4922CE99" w14:textId="4A6B5CE0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Array of Objects</w:t>
            </w:r>
          </w:p>
        </w:tc>
        <w:tc>
          <w:tcPr>
            <w:tcW w:w="949" w:type="dxa"/>
          </w:tcPr>
          <w:p w14:paraId="575CA92F" w14:textId="77777777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18D3559B" w14:textId="294EE9B5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R</w:t>
            </w:r>
            <w:r w:rsidRPr="00FC2E96">
              <w:rPr>
                <w:rFonts w:ascii="Times New Roman" w:hAnsi="Times New Roman" w:cs="Times New Roman"/>
                <w:b/>
                <w:szCs w:val="24"/>
              </w:rPr>
              <w:t>esponse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>– Content</w:t>
            </w:r>
            <w:r w:rsidR="00850217" w:rsidRPr="00FC2E96">
              <w:rPr>
                <w:rFonts w:ascii="Times New Roman" w:hAnsi="Times New Roman" w:cs="Times New Roman"/>
                <w:b/>
                <w:u w:val="single"/>
              </w:rPr>
              <w:t>-COCR</w:t>
            </w:r>
          </w:p>
        </w:tc>
      </w:tr>
      <w:tr w:rsidR="00DA6C54" w:rsidRPr="00FC2E96" w14:paraId="48F636C1" w14:textId="77777777" w:rsidTr="0059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CBFB640" w14:textId="5368959A" w:rsidR="00DA6C54" w:rsidRPr="00FC2E96" w:rsidRDefault="00626B1D" w:rsidP="00DA6C54">
            <w:pPr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f</w:t>
            </w:r>
            <w:r w:rsidR="00DA6C54" w:rsidRPr="00FC2E96">
              <w:rPr>
                <w:rFonts w:ascii="Times New Roman" w:eastAsia="DengXian" w:hAnsi="Times New Roman" w:cs="Times New Roman"/>
                <w:lang w:eastAsia="zh-CN"/>
              </w:rPr>
              <w:t>oc</w:t>
            </w:r>
          </w:p>
        </w:tc>
        <w:tc>
          <w:tcPr>
            <w:tcW w:w="1841" w:type="dxa"/>
          </w:tcPr>
          <w:p w14:paraId="71BFA3C4" w14:textId="064313E2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Array of Objects</w:t>
            </w:r>
          </w:p>
        </w:tc>
        <w:tc>
          <w:tcPr>
            <w:tcW w:w="949" w:type="dxa"/>
          </w:tcPr>
          <w:p w14:paraId="5FFA9355" w14:textId="77777777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2AF30AE8" w14:textId="142ADC63" w:rsidR="00DA6C54" w:rsidRPr="00FC2E96" w:rsidRDefault="00D30683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R</w:t>
            </w:r>
            <w:r w:rsidRPr="00FC2E96">
              <w:rPr>
                <w:rFonts w:ascii="Times New Roman" w:hAnsi="Times New Roman" w:cs="Times New Roman"/>
                <w:b/>
                <w:szCs w:val="24"/>
              </w:rPr>
              <w:t>esponse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>– Content-foc</w:t>
            </w:r>
            <w:r w:rsidRPr="00FC2E96" w:rsidDel="00D30683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DA6C54" w:rsidRPr="00FC2E96" w14:paraId="30B1F8F1" w14:textId="77777777" w:rsidTr="0059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D6E0B31" w14:textId="36A8110A" w:rsidR="00DA6C54" w:rsidRPr="00FC2E96" w:rsidRDefault="00DA6C54" w:rsidP="00DA6C54">
            <w:pPr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eesu</w:t>
            </w:r>
          </w:p>
        </w:tc>
        <w:tc>
          <w:tcPr>
            <w:tcW w:w="1841" w:type="dxa"/>
          </w:tcPr>
          <w:p w14:paraId="41B03463" w14:textId="68A27E2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Object</w:t>
            </w:r>
          </w:p>
        </w:tc>
        <w:tc>
          <w:tcPr>
            <w:tcW w:w="949" w:type="dxa"/>
          </w:tcPr>
          <w:p w14:paraId="1FD68EC9" w14:textId="77777777" w:rsidR="00DA6C54" w:rsidRPr="00591B8E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0530802D" w14:textId="10594D30" w:rsidR="00DA6C54" w:rsidRPr="00FC2E96" w:rsidRDefault="00D30683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R</w:t>
            </w:r>
            <w:r w:rsidRPr="00FC2E96">
              <w:rPr>
                <w:rFonts w:ascii="Times New Roman" w:hAnsi="Times New Roman" w:cs="Times New Roman"/>
                <w:b/>
                <w:szCs w:val="24"/>
              </w:rPr>
              <w:t>esponse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>– Content-eesu</w:t>
            </w:r>
          </w:p>
        </w:tc>
      </w:tr>
    </w:tbl>
    <w:p w14:paraId="51BBF2CE" w14:textId="1E54935E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– Content–</w:t>
      </w:r>
      <w:r w:rsidR="000B7DA3" w:rsidRPr="00591B8E">
        <w:rPr>
          <w:rFonts w:ascii="Times New Roman" w:hAnsi="Times New Roman" w:cs="Times New Roman"/>
          <w:b/>
          <w:u w:val="single"/>
        </w:rPr>
        <w:t>COCR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BD5910" w:rsidRPr="00FC2E96" w14:paraId="41A1A1C6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25EB2B6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75FABCD7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2F2B844F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337F9C72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6FEB290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0C7F308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submissionId</w:t>
            </w:r>
          </w:p>
        </w:tc>
        <w:tc>
          <w:tcPr>
            <w:tcW w:w="1700" w:type="dxa"/>
          </w:tcPr>
          <w:p w14:paraId="41C36C66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6" w:type="dxa"/>
          </w:tcPr>
          <w:p w14:paraId="01224D84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C0466DF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Application </w:t>
            </w:r>
            <w:r w:rsidRPr="00FC2E96">
              <w:rPr>
                <w:rFonts w:ascii="Times New Roman" w:hAnsi="Times New Roman" w:cs="Times New Roman"/>
              </w:rPr>
              <w:lastRenderedPageBreak/>
              <w:t>Submission ID</w:t>
            </w:r>
          </w:p>
        </w:tc>
      </w:tr>
      <w:tr w:rsidR="00BD5910" w:rsidRPr="00FC2E96" w14:paraId="616D364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B925A89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applicationNo</w:t>
            </w:r>
          </w:p>
        </w:tc>
        <w:tc>
          <w:tcPr>
            <w:tcW w:w="1700" w:type="dxa"/>
          </w:tcPr>
          <w:p w14:paraId="28A7F93C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4F1146DE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4D884D8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 Application Number</w:t>
            </w:r>
          </w:p>
        </w:tc>
      </w:tr>
      <w:tr w:rsidR="00BD5910" w:rsidRPr="00FC2E96" w14:paraId="05CAC0B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5C7F32C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expiryDate</w:t>
            </w:r>
          </w:p>
        </w:tc>
        <w:tc>
          <w:tcPr>
            <w:tcW w:w="1700" w:type="dxa"/>
          </w:tcPr>
          <w:p w14:paraId="52C8AD5C" w14:textId="25B160C7" w:rsidR="00BD5910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77AF7C1C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2392846" w14:textId="59B420A4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Expiry Date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BD5910" w:rsidRPr="00FC2E96" w14:paraId="190EB22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E4F6081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regNo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700" w:type="dxa"/>
          </w:tcPr>
          <w:p w14:paraId="563607A8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1276" w:type="dxa"/>
          </w:tcPr>
          <w:p w14:paraId="71D0AD37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D921A7A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Registration No.</w:t>
            </w:r>
          </w:p>
        </w:tc>
      </w:tr>
    </w:tbl>
    <w:p w14:paraId="63D486E9" w14:textId="2DA64F0C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– Content–</w:t>
      </w:r>
      <w:r w:rsidR="000B7DA3" w:rsidRPr="00591B8E">
        <w:rPr>
          <w:rFonts w:ascii="Times New Roman" w:hAnsi="Times New Roman" w:cs="Times New Roman"/>
          <w:b/>
          <w:u w:val="single"/>
        </w:rPr>
        <w:t>FOC</w:t>
      </w:r>
      <w:r w:rsidRPr="00FC2E96">
        <w:rPr>
          <w:rFonts w:ascii="Times New Roman" w:hAnsi="Times New Roman" w:cs="Times New Roman"/>
          <w:b/>
          <w:u w:val="single"/>
        </w:rPr>
        <w:t xml:space="preserve"> 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BD5910" w:rsidRPr="00FC2E96" w14:paraId="2306BAD5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B487A33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5684E366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4314970C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07F37CC8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314ACD1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43A3D5E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700" w:type="dxa"/>
          </w:tcPr>
          <w:p w14:paraId="59511DA2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17EAAB91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0C499BE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BD5910" w:rsidRPr="00FC2E96" w14:paraId="40959B0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DABA921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workloc</w:t>
            </w:r>
          </w:p>
        </w:tc>
        <w:tc>
          <w:tcPr>
            <w:tcW w:w="1700" w:type="dxa"/>
          </w:tcPr>
          <w:p w14:paraId="5D84176D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String(1024)</w:t>
            </w:r>
          </w:p>
        </w:tc>
        <w:tc>
          <w:tcPr>
            <w:tcW w:w="1276" w:type="dxa"/>
          </w:tcPr>
          <w:p w14:paraId="2F839288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5992E64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Location of Works</w:t>
            </w:r>
          </w:p>
        </w:tc>
      </w:tr>
      <w:tr w:rsidR="00BD5910" w:rsidRPr="00FC2E96" w14:paraId="2A100C4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66845B0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commonArea</w:t>
            </w:r>
          </w:p>
        </w:tc>
        <w:tc>
          <w:tcPr>
            <w:tcW w:w="1700" w:type="dxa"/>
          </w:tcPr>
          <w:p w14:paraId="29463FFD" w14:textId="66E27952" w:rsidR="00BD5910" w:rsidRPr="00FC2E96" w:rsidRDefault="00C66984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07119897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9179DDD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Common Area</w:t>
            </w:r>
          </w:p>
        </w:tc>
      </w:tr>
      <w:tr w:rsidR="00BD5910" w:rsidRPr="00FC2E96" w14:paraId="164570B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4B44707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1700" w:type="dxa"/>
          </w:tcPr>
          <w:p w14:paraId="5315B0B5" w14:textId="35A24E4E" w:rsidR="00BD5910" w:rsidRPr="00FC2E96" w:rsidRDefault="00C66984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0228EF71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77673CD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Unit</w:t>
            </w:r>
          </w:p>
        </w:tc>
      </w:tr>
      <w:tr w:rsidR="00BD5910" w:rsidRPr="00FC2E96" w14:paraId="1EC3714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1011264" w14:textId="5F6151B5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is</w:t>
            </w:r>
            <w:r w:rsidR="00956A41" w:rsidRPr="00FC2E96">
              <w:rPr>
                <w:rFonts w:ascii="Times New Roman" w:hAnsi="Times New Roman" w:cs="Times New Roman"/>
              </w:rPr>
              <w:t>T</w:t>
            </w:r>
            <w:r w:rsidRPr="00FC2E96">
              <w:rPr>
                <w:rFonts w:ascii="Times New Roman" w:hAnsi="Times New Roman" w:cs="Times New Roman"/>
              </w:rPr>
              <w:t>ype</w:t>
            </w:r>
            <w:r w:rsidR="00956A41" w:rsidRPr="00FC2E96">
              <w:rPr>
                <w:rFonts w:ascii="Times New Roman" w:hAnsi="Times New Roman" w:cs="Times New Roman"/>
              </w:rPr>
              <w:t>L</w:t>
            </w:r>
            <w:r w:rsidRPr="00FC2E96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700" w:type="dxa"/>
          </w:tcPr>
          <w:p w14:paraId="212B42DF" w14:textId="3887BB24" w:rsidR="00BD5910" w:rsidRPr="00FC2E96" w:rsidRDefault="00C66984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13B135DD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06C1DE4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Lighting</w:t>
            </w:r>
          </w:p>
        </w:tc>
      </w:tr>
      <w:tr w:rsidR="00BD5910" w:rsidRPr="00FC2E96" w14:paraId="559AF92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ADEABBE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isTypeAc</w:t>
            </w:r>
          </w:p>
        </w:tc>
        <w:tc>
          <w:tcPr>
            <w:tcW w:w="1700" w:type="dxa"/>
          </w:tcPr>
          <w:p w14:paraId="5B6F7785" w14:textId="43F2D30B" w:rsidR="00BD5910" w:rsidRPr="00FC2E96" w:rsidRDefault="00C66984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5E49033B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20DC713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Air Conditioning</w:t>
            </w:r>
          </w:p>
        </w:tc>
      </w:tr>
      <w:tr w:rsidR="00BD5910" w:rsidRPr="00FC2E96" w14:paraId="64F6749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555DB96" w14:textId="3A43AFD4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isT</w:t>
            </w:r>
            <w:r w:rsidR="00956A41" w:rsidRPr="00FC2E96">
              <w:rPr>
                <w:rFonts w:ascii="Times New Roman" w:hAnsi="Times New Roman" w:cs="Times New Roman"/>
              </w:rPr>
              <w:t>y</w:t>
            </w:r>
            <w:r w:rsidRPr="00FC2E96">
              <w:rPr>
                <w:rFonts w:ascii="Times New Roman" w:hAnsi="Times New Roman" w:cs="Times New Roman"/>
              </w:rPr>
              <w:t>peEl</w:t>
            </w:r>
          </w:p>
        </w:tc>
        <w:tc>
          <w:tcPr>
            <w:tcW w:w="1700" w:type="dxa"/>
          </w:tcPr>
          <w:p w14:paraId="39D5D1B9" w14:textId="200210B7" w:rsidR="00BD5910" w:rsidRPr="00FC2E96" w:rsidRDefault="00C66984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5ADB83F1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261974F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Electrical</w:t>
            </w:r>
          </w:p>
        </w:tc>
      </w:tr>
      <w:tr w:rsidR="00BD5910" w:rsidRPr="00FC2E96" w14:paraId="3BA4827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DE46660" w14:textId="1278AB08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is</w:t>
            </w:r>
            <w:r w:rsidR="00956A41" w:rsidRPr="00FC2E96">
              <w:rPr>
                <w:rFonts w:ascii="Times New Roman" w:hAnsi="Times New Roman" w:cs="Times New Roman"/>
              </w:rPr>
              <w:t>T</w:t>
            </w:r>
            <w:r w:rsidRPr="00FC2E96">
              <w:rPr>
                <w:rFonts w:ascii="Times New Roman" w:hAnsi="Times New Roman" w:cs="Times New Roman"/>
              </w:rPr>
              <w:t>ype</w:t>
            </w:r>
            <w:r w:rsidR="00956A41" w:rsidRPr="00FC2E96">
              <w:rPr>
                <w:rFonts w:ascii="Times New Roman" w:hAnsi="Times New Roman" w:cs="Times New Roman"/>
              </w:rPr>
              <w:t>L</w:t>
            </w:r>
            <w:r w:rsidRPr="00FC2E96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00" w:type="dxa"/>
          </w:tcPr>
          <w:p w14:paraId="1E386BAF" w14:textId="04B65CB7" w:rsidR="00BD5910" w:rsidRPr="00FC2E96" w:rsidRDefault="00C66984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7587E73F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9BF5172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Lift &amp; Escalator</w:t>
            </w:r>
          </w:p>
        </w:tc>
      </w:tr>
      <w:tr w:rsidR="00BD5910" w:rsidRPr="00FC2E96" w14:paraId="3FCD3AF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12DF968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issueDate</w:t>
            </w:r>
          </w:p>
        </w:tc>
        <w:tc>
          <w:tcPr>
            <w:tcW w:w="1700" w:type="dxa"/>
          </w:tcPr>
          <w:p w14:paraId="4BC5CD04" w14:textId="79A69862" w:rsidR="00BD5910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76" w:type="dxa"/>
          </w:tcPr>
          <w:p w14:paraId="7E57022B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AFB2527" w14:textId="6E552B50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Date of Issue</w:t>
            </w:r>
            <w:r w:rsidR="004C3124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BD5910" w:rsidRPr="00FC2E96" w14:paraId="67CB4F4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F5CAC17" w14:textId="3A4615B8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becEdition</w:t>
            </w:r>
          </w:p>
        </w:tc>
        <w:tc>
          <w:tcPr>
            <w:tcW w:w="1700" w:type="dxa"/>
          </w:tcPr>
          <w:p w14:paraId="6142C053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 w:val="19"/>
                <w:szCs w:val="19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58D9256A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D7D379D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Edition of Code of Practice applied</w:t>
            </w:r>
          </w:p>
        </w:tc>
      </w:tr>
    </w:tbl>
    <w:p w14:paraId="7DAD87C5" w14:textId="77777777" w:rsidR="00BD5910" w:rsidRPr="00FC2E96" w:rsidRDefault="00BD5910" w:rsidP="00BD5910">
      <w:pPr>
        <w:rPr>
          <w:rFonts w:ascii="Times New Roman" w:hAnsi="Times New Roman" w:cs="Times New Roman"/>
          <w:lang w:eastAsia="zh-CN"/>
        </w:rPr>
      </w:pPr>
    </w:p>
    <w:p w14:paraId="7EB6B519" w14:textId="77777777" w:rsidR="00EB197E" w:rsidRPr="00591B8E" w:rsidRDefault="00EB197E" w:rsidP="00EB197E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Request – Content– eesu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EB197E" w:rsidRPr="00FC2E96" w14:paraId="5DB64852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24E8BD3" w14:textId="77777777" w:rsidR="00EB197E" w:rsidRPr="00591B8E" w:rsidRDefault="00EB197E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5A56EE59" w14:textId="77777777" w:rsidR="00EB197E" w:rsidRPr="00591B8E" w:rsidRDefault="00EB197E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5402BE39" w14:textId="77777777" w:rsidR="00EB197E" w:rsidRPr="00591B8E" w:rsidRDefault="00EB197E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08486E25" w14:textId="77777777" w:rsidR="00EB197E" w:rsidRPr="00591B8E" w:rsidRDefault="00EB197E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D37D7D" w:rsidRPr="00FC2E96" w14:paraId="5017377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5016B8C" w14:textId="135A294B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700" w:type="dxa"/>
          </w:tcPr>
          <w:p w14:paraId="1287BA12" w14:textId="04EEDDF8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7BFA00B4" w14:textId="77777777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0F9F420" w14:textId="5AC61DA7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D37D7D" w:rsidRPr="00FC2E96" w14:paraId="62E1A2A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5B84AF1" w14:textId="7D6C7019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bldgType</w:t>
            </w:r>
          </w:p>
        </w:tc>
        <w:tc>
          <w:tcPr>
            <w:tcW w:w="1700" w:type="dxa"/>
          </w:tcPr>
          <w:p w14:paraId="2A1FD08D" w14:textId="44156685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276" w:type="dxa"/>
          </w:tcPr>
          <w:p w14:paraId="21907243" w14:textId="77777777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D7C414B" w14:textId="040AC47A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 of Building</w:t>
            </w:r>
          </w:p>
        </w:tc>
      </w:tr>
      <w:tr w:rsidR="00D37D7D" w:rsidRPr="00FC2E96" w14:paraId="4070F02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528BFCD" w14:textId="2C202CBA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bldgTypeOther</w:t>
            </w:r>
          </w:p>
        </w:tc>
        <w:tc>
          <w:tcPr>
            <w:tcW w:w="1700" w:type="dxa"/>
          </w:tcPr>
          <w:p w14:paraId="0752CFA0" w14:textId="69609C15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0EF3F0CA" w14:textId="77777777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F6929AF" w14:textId="3A50BA87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Type of Building Other</w:t>
            </w:r>
          </w:p>
        </w:tc>
      </w:tr>
      <w:tr w:rsidR="00D37D7D" w:rsidRPr="00FC2E96" w14:paraId="227B076E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7BA9A68" w14:textId="4610B245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</w:t>
            </w:r>
          </w:p>
        </w:tc>
        <w:tc>
          <w:tcPr>
            <w:tcW w:w="1700" w:type="dxa"/>
          </w:tcPr>
          <w:p w14:paraId="5CC25A20" w14:textId="6033474A" w:rsidR="00D37D7D" w:rsidRPr="00591B8E" w:rsidRDefault="00657C10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76" w:type="dxa"/>
          </w:tcPr>
          <w:p w14:paraId="27086F5E" w14:textId="77777777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9A538A7" w14:textId="78F4F168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 of Declaration by Registered Energy Assessor in Form EE1 / EE2 / EE3 / EE4 *</w:t>
            </w:r>
            <w:r w:rsidR="00247EF6" w:rsidRPr="00591B8E">
              <w:rPr>
                <w:rFonts w:ascii="Times New Roman" w:hAnsi="Times New Roman" w:cs="Times New Roman"/>
              </w:rPr>
              <w:t>(yyyyMMdd)</w:t>
            </w:r>
          </w:p>
        </w:tc>
      </w:tr>
      <w:tr w:rsidR="00D37D7D" w:rsidRPr="00FC2E96" w14:paraId="73A86D8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4D8D99B" w14:textId="5076ACD6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prevSubNo</w:t>
            </w:r>
          </w:p>
        </w:tc>
        <w:tc>
          <w:tcPr>
            <w:tcW w:w="1700" w:type="dxa"/>
          </w:tcPr>
          <w:p w14:paraId="6E20F68F" w14:textId="73D15B4A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String(100)</w:t>
            </w:r>
          </w:p>
        </w:tc>
        <w:tc>
          <w:tcPr>
            <w:tcW w:w="1276" w:type="dxa"/>
          </w:tcPr>
          <w:p w14:paraId="019FB155" w14:textId="77777777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662B436" w14:textId="41A82603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If EMSD’s reference no. for the form submitted before is known, please provide</w:t>
            </w:r>
          </w:p>
        </w:tc>
      </w:tr>
      <w:tr w:rsidR="00D37D7D" w:rsidRPr="00FC2E96" w14:paraId="17D59ABF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F7DFD21" w14:textId="6AC70BF1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supersedePreviousForm</w:t>
            </w:r>
          </w:p>
        </w:tc>
        <w:tc>
          <w:tcPr>
            <w:tcW w:w="1700" w:type="dxa"/>
          </w:tcPr>
          <w:p w14:paraId="3F6499DA" w14:textId="712207FF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116F293F" w14:textId="77777777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08E22B0" w14:textId="4199ADC2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this submission to supersede a form submitted before? (Please give a “</w:t>
            </w:r>
            <w:r w:rsidRPr="00FC2E96">
              <w:rPr>
                <w:rFonts w:ascii="Segoe UI Symbol" w:hAnsi="Segoe UI Symbol" w:cs="Segoe UI Symbol"/>
              </w:rPr>
              <w:t>✓</w:t>
            </w:r>
            <w:r w:rsidRPr="00591B8E">
              <w:rPr>
                <w:rFonts w:ascii="Times New Roman" w:hAnsi="Times New Roman" w:cs="Times New Roman"/>
              </w:rPr>
              <w:t>” in the appropriate box)</w:t>
            </w:r>
          </w:p>
        </w:tc>
      </w:tr>
      <w:tr w:rsidR="00D37D7D" w:rsidRPr="00FC2E96" w14:paraId="6893EA4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89E5EEF" w14:textId="3FABC983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dateOfDeclarationByReaInPreviousForm</w:t>
            </w:r>
          </w:p>
        </w:tc>
        <w:tc>
          <w:tcPr>
            <w:tcW w:w="1700" w:type="dxa"/>
          </w:tcPr>
          <w:p w14:paraId="6EACF6F3" w14:textId="2FE5C2C0" w:rsidR="00D37D7D" w:rsidRPr="00591B8E" w:rsidRDefault="00211DFB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705D09">
              <w:rPr>
                <w:rFonts w:ascii="Times New Roman" w:eastAsia="DengXian" w:hAnsi="Times New Roman" w:cs="Times New Roman"/>
                <w:lang w:eastAsia="zh-CN"/>
              </w:rPr>
              <w:t>String(</w:t>
            </w:r>
            <w:r>
              <w:rPr>
                <w:rFonts w:ascii="Times New Roman" w:eastAsia="DengXian" w:hAnsi="Times New Roman" w:cs="Times New Roman"/>
                <w:lang w:eastAsia="zh-CN"/>
              </w:rPr>
              <w:t>8</w:t>
            </w:r>
            <w:r w:rsidRPr="00705D09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1276" w:type="dxa"/>
          </w:tcPr>
          <w:p w14:paraId="7C8AB97E" w14:textId="77777777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37A3192" w14:textId="77777777" w:rsidR="00D37D7D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Otherwise, please provide the date of declaration by Registered Energy Assessor in the previous form:</w:t>
            </w:r>
          </w:p>
          <w:p w14:paraId="70FB024B" w14:textId="41CC748C" w:rsidR="00530BB3" w:rsidRPr="00591B8E" w:rsidRDefault="00530BB3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24163A" w:rsidRPr="00FC2E96" w14:paraId="3F21E528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1A3D773" w14:textId="3CBB774B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encloseEeel</w:t>
            </w:r>
          </w:p>
        </w:tc>
        <w:tc>
          <w:tcPr>
            <w:tcW w:w="1700" w:type="dxa"/>
          </w:tcPr>
          <w:p w14:paraId="258D2D19" w14:textId="7EDC577A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3407D526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B88EE12" w14:textId="6614DE5A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EE-EL</w:t>
            </w:r>
          </w:p>
        </w:tc>
      </w:tr>
      <w:tr w:rsidR="0024163A" w:rsidRPr="00FC2E96" w14:paraId="7539C3B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48F5871" w14:textId="49A3066D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encloseEelg</w:t>
            </w:r>
          </w:p>
        </w:tc>
        <w:tc>
          <w:tcPr>
            <w:tcW w:w="1700" w:type="dxa"/>
          </w:tcPr>
          <w:p w14:paraId="0A40AA91" w14:textId="0E3A5460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6DDC2309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1391079" w14:textId="6EC39301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EE-LG</w:t>
            </w:r>
          </w:p>
        </w:tc>
      </w:tr>
      <w:tr w:rsidR="0024163A" w:rsidRPr="00FC2E96" w14:paraId="556A55C3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7EBA485" w14:textId="5FEB8D0A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encloseEeac</w:t>
            </w:r>
          </w:p>
        </w:tc>
        <w:tc>
          <w:tcPr>
            <w:tcW w:w="1700" w:type="dxa"/>
          </w:tcPr>
          <w:p w14:paraId="761331E5" w14:textId="6A8EA640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596E0524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CC82618" w14:textId="7D8CDB7C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EE-AC</w:t>
            </w:r>
          </w:p>
        </w:tc>
      </w:tr>
      <w:tr w:rsidR="0024163A" w:rsidRPr="00FC2E96" w14:paraId="7834CA45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D8EDF4A" w14:textId="19D25592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encloseEele</w:t>
            </w:r>
          </w:p>
        </w:tc>
        <w:tc>
          <w:tcPr>
            <w:tcW w:w="1700" w:type="dxa"/>
          </w:tcPr>
          <w:p w14:paraId="3D18D048" w14:textId="15E3D438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7BFB2F0C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B8D564D" w14:textId="2320B36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EE-LE</w:t>
            </w:r>
          </w:p>
        </w:tc>
      </w:tr>
      <w:tr w:rsidR="0024163A" w:rsidRPr="00FC2E96" w14:paraId="59F28B5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C40B47A" w14:textId="69664F6B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encloseEepb</w:t>
            </w:r>
          </w:p>
        </w:tc>
        <w:tc>
          <w:tcPr>
            <w:tcW w:w="1700" w:type="dxa"/>
          </w:tcPr>
          <w:p w14:paraId="79586616" w14:textId="7CCA2B64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4F515BEB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F401F02" w14:textId="6ECF4F53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EE-PB</w:t>
            </w:r>
          </w:p>
        </w:tc>
      </w:tr>
      <w:tr w:rsidR="0024163A" w:rsidRPr="00FC2E96" w14:paraId="5345B9C9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8D9172C" w14:textId="7DA60ADE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encloseEepb</w:t>
            </w:r>
          </w:p>
        </w:tc>
        <w:tc>
          <w:tcPr>
            <w:tcW w:w="1700" w:type="dxa"/>
          </w:tcPr>
          <w:p w14:paraId="4B5AC927" w14:textId="65FBE19B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74E3B2A9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E49E0E6" w14:textId="0B0AD400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EE-PB</w:t>
            </w:r>
          </w:p>
        </w:tc>
      </w:tr>
      <w:tr w:rsidR="0024163A" w:rsidRPr="00FC2E96" w14:paraId="078AA109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4F532E1" w14:textId="3973AB90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exemptGrant</w:t>
            </w:r>
          </w:p>
        </w:tc>
        <w:tc>
          <w:tcPr>
            <w:tcW w:w="1700" w:type="dxa"/>
          </w:tcPr>
          <w:p w14:paraId="3DADB9EE" w14:textId="2589898F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4CC2B148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417FE7B" w14:textId="286EE90D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Exemption previously granted by the Director of Electrical and Mechanic</w:t>
            </w:r>
          </w:p>
        </w:tc>
      </w:tr>
      <w:tr w:rsidR="0024163A" w:rsidRPr="00FC2E96" w14:paraId="590ADCF3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C507C68" w14:textId="41EF50BE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exemptRefNo</w:t>
            </w:r>
          </w:p>
        </w:tc>
        <w:tc>
          <w:tcPr>
            <w:tcW w:w="1700" w:type="dxa"/>
          </w:tcPr>
          <w:p w14:paraId="66C18D14" w14:textId="14F96BA2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2A4E164D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0BA603E" w14:textId="3FA2DAD4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Reference No.</w:t>
            </w:r>
          </w:p>
        </w:tc>
      </w:tr>
      <w:tr w:rsidR="0024163A" w:rsidRPr="00FC2E96" w14:paraId="35DBD251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0CB397C" w14:textId="65B1BA99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exemptDate</w:t>
            </w:r>
          </w:p>
        </w:tc>
        <w:tc>
          <w:tcPr>
            <w:tcW w:w="1700" w:type="dxa"/>
          </w:tcPr>
          <w:p w14:paraId="5F691067" w14:textId="6E5079A3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5CA72EC3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4B9C589" w14:textId="20575E4C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Date(yyyyMMdd)</w:t>
            </w:r>
          </w:p>
        </w:tc>
      </w:tr>
      <w:tr w:rsidR="0024163A" w:rsidRPr="00FC2E96" w14:paraId="5E037AC0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D203415" w14:textId="52C95BA8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exemptInstallations</w:t>
            </w:r>
          </w:p>
        </w:tc>
        <w:tc>
          <w:tcPr>
            <w:tcW w:w="1700" w:type="dxa"/>
          </w:tcPr>
          <w:p w14:paraId="677AEE7B" w14:textId="11CE11E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String(300)</w:t>
            </w:r>
          </w:p>
        </w:tc>
        <w:tc>
          <w:tcPr>
            <w:tcW w:w="1276" w:type="dxa"/>
          </w:tcPr>
          <w:p w14:paraId="721BD141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0378C05" w14:textId="2991848A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Installation(s) exempted</w:t>
            </w:r>
          </w:p>
        </w:tc>
      </w:tr>
      <w:tr w:rsidR="0024163A" w:rsidRPr="00FC2E96" w14:paraId="4C51072C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688F6E9" w14:textId="4E966FC2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organizationEname</w:t>
            </w:r>
          </w:p>
        </w:tc>
        <w:tc>
          <w:tcPr>
            <w:tcW w:w="1700" w:type="dxa"/>
          </w:tcPr>
          <w:p w14:paraId="0F751659" w14:textId="7C4A4635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19E715AC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13729F2" w14:textId="48744C33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Organization Name of Responsible Person# ENG</w:t>
            </w:r>
          </w:p>
        </w:tc>
      </w:tr>
      <w:tr w:rsidR="0024163A" w:rsidRPr="00FC2E96" w14:paraId="1220A92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B8D1027" w14:textId="309C1E90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organizationCname</w:t>
            </w:r>
          </w:p>
        </w:tc>
        <w:tc>
          <w:tcPr>
            <w:tcW w:w="1700" w:type="dxa"/>
          </w:tcPr>
          <w:p w14:paraId="4DB19AF5" w14:textId="704D5293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31928D56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E44D809" w14:textId="6165D08E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Organization Name of Responsible Person# CHI</w:t>
            </w:r>
          </w:p>
        </w:tc>
      </w:tr>
      <w:tr w:rsidR="0024163A" w:rsidRPr="00FC2E96" w14:paraId="31E8225C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A066636" w14:textId="19FEBADE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organizationResEname</w:t>
            </w:r>
          </w:p>
        </w:tc>
        <w:tc>
          <w:tcPr>
            <w:tcW w:w="1700" w:type="dxa"/>
          </w:tcPr>
          <w:p w14:paraId="328BD0B4" w14:textId="5C53A3F9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38D24DE0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70264F6" w14:textId="0FC672AF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Name of Responsible Person' Representative# ENG</w:t>
            </w:r>
          </w:p>
        </w:tc>
      </w:tr>
      <w:tr w:rsidR="0024163A" w:rsidRPr="00FC2E96" w14:paraId="6FDE0329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17AF9F7" w14:textId="4B2A5447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organizationResCname</w:t>
            </w:r>
          </w:p>
        </w:tc>
        <w:tc>
          <w:tcPr>
            <w:tcW w:w="1700" w:type="dxa"/>
          </w:tcPr>
          <w:p w14:paraId="55D44AB3" w14:textId="31F0042E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4C42AA4A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48BBCFD" w14:textId="5FDD3120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Name of Responsible Person' Representative# CHI</w:t>
            </w:r>
          </w:p>
        </w:tc>
      </w:tr>
    </w:tbl>
    <w:p w14:paraId="6FA742B3" w14:textId="77777777" w:rsidR="00EB197E" w:rsidRPr="00591B8E" w:rsidRDefault="00EB197E" w:rsidP="00BD5910">
      <w:pPr>
        <w:rPr>
          <w:rFonts w:ascii="Times New Roman" w:hAnsi="Times New Roman" w:cs="Times New Roman"/>
          <w:b/>
          <w:u w:val="single"/>
        </w:rPr>
      </w:pPr>
    </w:p>
    <w:p w14:paraId="053E921F" w14:textId="53A4ADAA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BD5910" w:rsidRPr="00FC2E96" w14:paraId="33503312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7864FC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1C6FA74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98304FE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02633761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08ABE77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C4012D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486DD857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91155E7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9193FA7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BD5910" w:rsidRPr="00FC2E96" w14:paraId="2C0CDF7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DBE5D2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200C9377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1D81FE78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F0C0AF3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BD5910" w:rsidRPr="00FC2E96" w14:paraId="7921C41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E50A16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61C09028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3674824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C475F5A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1F6D136E" w14:textId="77777777" w:rsidR="00BD5910" w:rsidRPr="00FC2E96" w:rsidRDefault="00BD5910" w:rsidP="00BD5910">
      <w:pPr>
        <w:rPr>
          <w:rFonts w:ascii="Times New Roman" w:hAnsi="Times New Roman" w:cs="Times New Roman"/>
          <w:b/>
        </w:rPr>
      </w:pPr>
    </w:p>
    <w:p w14:paraId="368F31B6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BD5910" w:rsidRPr="00FC2E96" w14:paraId="15D51CA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72E949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096C6B04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1F523599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FDEEA73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2F225D2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B87168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5DE3749A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9FD1F45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EA58669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BD5910" w:rsidRPr="00FC2E96" w14:paraId="68229D3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5CC0D7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055ED4DF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22191D8B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88F2F9E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BD5910" w:rsidRPr="00FC2E96" w14:paraId="5119FFB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F6E2A9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details</w:t>
            </w:r>
          </w:p>
        </w:tc>
        <w:tc>
          <w:tcPr>
            <w:tcW w:w="1134" w:type="dxa"/>
          </w:tcPr>
          <w:p w14:paraId="24623B66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78D6EE6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7E46C42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6D74AE61" w14:textId="77777777" w:rsidR="00BD5910" w:rsidRPr="00FC2E96" w:rsidRDefault="00BD5910" w:rsidP="00BD5910">
      <w:pPr>
        <w:rPr>
          <w:rFonts w:ascii="Times New Roman" w:hAnsi="Times New Roman" w:cs="Times New Roman"/>
          <w:b/>
        </w:rPr>
      </w:pPr>
    </w:p>
    <w:p w14:paraId="3052AC56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39"/>
        <w:gridCol w:w="1795"/>
        <w:gridCol w:w="5682"/>
      </w:tblGrid>
      <w:tr w:rsidR="00BD5910" w:rsidRPr="00FC2E96" w14:paraId="0358499A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6EAA24B3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795" w:type="dxa"/>
          </w:tcPr>
          <w:p w14:paraId="104ECF7B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682" w:type="dxa"/>
          </w:tcPr>
          <w:p w14:paraId="3A7A5D41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BD5910" w:rsidRPr="00FC2E96" w14:paraId="2D2921D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6D0C5B41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1795" w:type="dxa"/>
          </w:tcPr>
          <w:p w14:paraId="0E15C34E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5682" w:type="dxa"/>
          </w:tcPr>
          <w:p w14:paraId="73F23005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</w:tr>
      <w:tr w:rsidR="00BD5910" w:rsidRPr="00FC2E96" w14:paraId="2E40257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1E04BA15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1795" w:type="dxa"/>
          </w:tcPr>
          <w:p w14:paraId="36638435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5682" w:type="dxa"/>
          </w:tcPr>
          <w:p w14:paraId="22D3B129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is null - (parameter name)</w:t>
            </w:r>
          </w:p>
        </w:tc>
      </w:tr>
      <w:tr w:rsidR="00BD5910" w:rsidRPr="00FC2E96" w14:paraId="7BC2A15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6DE95F0D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1795" w:type="dxa"/>
          </w:tcPr>
          <w:p w14:paraId="2CF0715B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Already exists.</w:t>
            </w:r>
          </w:p>
        </w:tc>
        <w:tc>
          <w:tcPr>
            <w:tcW w:w="5682" w:type="dxa"/>
          </w:tcPr>
          <w:p w14:paraId="1F397ED0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already exists - (parameter name)</w:t>
            </w:r>
          </w:p>
        </w:tc>
      </w:tr>
      <w:tr w:rsidR="00BD5910" w:rsidRPr="00FC2E96" w14:paraId="075A101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74B568A4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1795" w:type="dxa"/>
          </w:tcPr>
          <w:p w14:paraId="6E7C3F28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5682" w:type="dxa"/>
          </w:tcPr>
          <w:p w14:paraId="2F8FCACF" w14:textId="77777777" w:rsidR="00BD5910" w:rsidRPr="00FC2E96" w:rsidRDefault="00BD5910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3A64229E" w14:textId="77777777" w:rsidR="00BD5910" w:rsidRPr="00FC2E96" w:rsidRDefault="00BD5910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2E90E2D0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BD5910" w:rsidRPr="00FC2E96" w14:paraId="6D2089A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25291E79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1795" w:type="dxa"/>
          </w:tcPr>
          <w:p w14:paraId="3582DE0D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5682" w:type="dxa"/>
          </w:tcPr>
          <w:p w14:paraId="788D673F" w14:textId="77777777" w:rsidR="00BD5910" w:rsidRPr="00FC2E96" w:rsidRDefault="00BD5910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63BEC383" w14:textId="77777777" w:rsidR="00BD5910" w:rsidRPr="00FC2E96" w:rsidRDefault="00BD5910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285F5A86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already used. (Replay Attack)</w:t>
            </w:r>
          </w:p>
        </w:tc>
      </w:tr>
      <w:tr w:rsidR="00BD5910" w:rsidRPr="00FC2E96" w14:paraId="2C52B0A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144E2770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D90000</w:t>
            </w:r>
          </w:p>
        </w:tc>
        <w:tc>
          <w:tcPr>
            <w:tcW w:w="1795" w:type="dxa"/>
          </w:tcPr>
          <w:p w14:paraId="154B9DBA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5682" w:type="dxa"/>
          </w:tcPr>
          <w:p w14:paraId="10EE983A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Runtime Exception.</w:t>
            </w:r>
          </w:p>
        </w:tc>
      </w:tr>
    </w:tbl>
    <w:p w14:paraId="7B4ED5DE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1A6FAD7F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5910" w:rsidRPr="00FC2E96" w14:paraId="60D78B97" w14:textId="77777777" w:rsidTr="00135E66">
        <w:tc>
          <w:tcPr>
            <w:tcW w:w="15388" w:type="dxa"/>
          </w:tcPr>
          <w:p w14:paraId="495FA0C0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4A6C7C1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3D4A276E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812F785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br/>
        <w:t>Sample Request (without encryption)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52588" w:rsidRPr="00FC2E96" w14:paraId="2470B78A" w14:textId="77777777" w:rsidTr="00916947">
        <w:tc>
          <w:tcPr>
            <w:tcW w:w="9016" w:type="dxa"/>
          </w:tcPr>
          <w:p w14:paraId="6519545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{</w:t>
            </w:r>
          </w:p>
          <w:p w14:paraId="17C64CB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"category": "1",</w:t>
            </w:r>
          </w:p>
          <w:p w14:paraId="2D7A465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"seq": 1,</w:t>
            </w:r>
          </w:p>
          <w:p w14:paraId="46E9A8D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"applicationNo": "ee307021510",</w:t>
            </w:r>
          </w:p>
          <w:p w14:paraId="0CFDFD4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"bldgEname": "bldgEname",</w:t>
            </w:r>
          </w:p>
          <w:p w14:paraId="06EAF5E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"bldgCname": "bldgCname</w:t>
            </w: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中文</w:t>
            </w: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",</w:t>
            </w:r>
          </w:p>
          <w:p w14:paraId="7EE82F4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"startNo": "01",</w:t>
            </w:r>
          </w:p>
          <w:p w14:paraId="2C699B05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"startNoAlpha": "string",</w:t>
            </w:r>
          </w:p>
          <w:p w14:paraId="6A6CD08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"endNo": "22",</w:t>
            </w:r>
          </w:p>
          <w:p w14:paraId="6B88B05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"endNoAlpha": "string",</w:t>
            </w:r>
          </w:p>
          <w:p w14:paraId="75E20FF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"stEname": "stEname",</w:t>
            </w:r>
          </w:p>
          <w:p w14:paraId="7C8C25A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"stCname": "stCname</w:t>
            </w: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中文</w:t>
            </w: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",</w:t>
            </w:r>
          </w:p>
          <w:p w14:paraId="278DD2F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"districtCd": "001",</w:t>
            </w:r>
          </w:p>
          <w:p w14:paraId="06E3DA8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"areaCd": "1",</w:t>
            </w:r>
          </w:p>
          <w:p w14:paraId="6E4228E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"cocrRegNo": "string",</w:t>
            </w:r>
          </w:p>
          <w:p w14:paraId="7B272B6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"compBecEdition": "2012",</w:t>
            </w:r>
          </w:p>
          <w:p w14:paraId="28B935B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"compEname": "compEname",</w:t>
            </w:r>
          </w:p>
          <w:p w14:paraId="644F380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"compCname": "compCname</w:t>
            </w: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中文</w:t>
            </w: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",</w:t>
            </w:r>
          </w:p>
          <w:p w14:paraId="4E243583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"represenTitleId": 0,</w:t>
            </w:r>
          </w:p>
          <w:p w14:paraId="5E25B07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"represenEname": "represenEname",</w:t>
            </w:r>
          </w:p>
          <w:p w14:paraId="66EEAE53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"represenCname": "represenCname</w:t>
            </w: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中文</w:t>
            </w: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",</w:t>
            </w:r>
          </w:p>
          <w:p w14:paraId="6DA286B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"represenPost": "string",</w:t>
            </w:r>
          </w:p>
          <w:p w14:paraId="0F17B94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"corresAddrLang": "E",</w:t>
            </w:r>
          </w:p>
          <w:p w14:paraId="1C2CCB7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"corresAddrFlat": "string",</w:t>
            </w:r>
          </w:p>
          <w:p w14:paraId="7D865DC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lastRenderedPageBreak/>
              <w:t>  "corresAddrFloor": "string",</w:t>
            </w:r>
          </w:p>
          <w:p w14:paraId="26C9B64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"corresAddrBlock": "string",</w:t>
            </w:r>
          </w:p>
          <w:p w14:paraId="236280C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"corresAddrBldg": "string",</w:t>
            </w:r>
          </w:p>
          <w:p w14:paraId="14F455D3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"corresAddrStartNo": 0,</w:t>
            </w:r>
          </w:p>
          <w:p w14:paraId="7C8D4435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"corresAddrStartNoAlpha": "string",</w:t>
            </w:r>
          </w:p>
          <w:p w14:paraId="527EAD2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"corresAddrEndNo": 0,</w:t>
            </w:r>
          </w:p>
          <w:p w14:paraId="60C65E0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"corresAddrEndNoAlpha": "stirng",</w:t>
            </w:r>
          </w:p>
          <w:p w14:paraId="3511313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"corresAddrSt": "string",</w:t>
            </w:r>
          </w:p>
          <w:p w14:paraId="6F99F78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"corresAddrDistrictCd": "001",</w:t>
            </w:r>
          </w:p>
          <w:p w14:paraId="00BABDA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"corresAddrAreaCd": 1,</w:t>
            </w:r>
          </w:p>
          <w:p w14:paraId="1709A86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"corresTelNo": "stirng",</w:t>
            </w:r>
          </w:p>
          <w:p w14:paraId="688F166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"corresFaxNo": "string",</w:t>
            </w:r>
          </w:p>
          <w:p w14:paraId="545AF9E5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"corresEmailAddr": "a@a.a",</w:t>
            </w:r>
          </w:p>
          <w:p w14:paraId="4131963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"becdate": "20211119",</w:t>
            </w:r>
          </w:p>
          <w:p w14:paraId="265C958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"corresSigndate": "20211119",</w:t>
            </w:r>
          </w:p>
          <w:p w14:paraId="48E0EB7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"recedate": "20211119",</w:t>
            </w:r>
          </w:p>
          <w:p w14:paraId="77B6913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"becEdition": "2012",</w:t>
            </w:r>
          </w:p>
          <w:p w14:paraId="31ECF7E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"inspectdate": "20211119",</w:t>
            </w:r>
          </w:p>
          <w:p w14:paraId="6AEEBFA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"reaTitleId": 0,</w:t>
            </w:r>
          </w:p>
          <w:p w14:paraId="643BD4C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"reaEname": "reaEname",</w:t>
            </w:r>
          </w:p>
          <w:p w14:paraId="665F494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"reaCname": "reaCname</w:t>
            </w: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名字</w:t>
            </w: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",</w:t>
            </w:r>
          </w:p>
          <w:p w14:paraId="708B51A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"reaAddrLang": "E",</w:t>
            </w:r>
          </w:p>
          <w:p w14:paraId="2BC96A1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"reaAddrFlat": "string",</w:t>
            </w:r>
          </w:p>
          <w:p w14:paraId="68F79AC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"reaAddrFloor": "string",</w:t>
            </w:r>
          </w:p>
          <w:p w14:paraId="7DFA3E8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"reaAddrBlock": "stirng",</w:t>
            </w:r>
          </w:p>
          <w:p w14:paraId="043E9B2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"reaAddrBldg": "stirng",</w:t>
            </w:r>
          </w:p>
          <w:p w14:paraId="70D2678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"reaAddrStartNo": 0,</w:t>
            </w:r>
          </w:p>
          <w:p w14:paraId="52DB844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"reaAddrStartNoAlpha": "string",</w:t>
            </w:r>
          </w:p>
          <w:p w14:paraId="4A6DB18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"reaAddrEndNo": 0,</w:t>
            </w:r>
          </w:p>
          <w:p w14:paraId="6D3FF11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"reaAddrEndNoAlpha": "string",</w:t>
            </w:r>
          </w:p>
          <w:p w14:paraId="4911CF6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"reaAddrSt": "string",</w:t>
            </w:r>
          </w:p>
          <w:p w14:paraId="4B4EBBF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"reaAddrDistrictCd": "001",</w:t>
            </w:r>
          </w:p>
          <w:p w14:paraId="268D13B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"reaAddrAreaCd": 1,</w:t>
            </w:r>
          </w:p>
          <w:p w14:paraId="0D3A6DC3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"reaTelNo": "string",</w:t>
            </w:r>
          </w:p>
          <w:p w14:paraId="1591853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"reaFaxNo": "string",</w:t>
            </w:r>
          </w:p>
          <w:p w14:paraId="0AB1663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"reaEmailAddr": "string",</w:t>
            </w:r>
          </w:p>
          <w:p w14:paraId="52AB9C9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"reaRegNo": "string",</w:t>
            </w:r>
          </w:p>
          <w:p w14:paraId="1CA2CDF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"reaExpirydate": "20211119",</w:t>
            </w:r>
          </w:p>
          <w:p w14:paraId="2CC4E57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"reaSigndate": "20211119",</w:t>
            </w:r>
          </w:p>
          <w:p w14:paraId="18A39A1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"formstatus": 0,</w:t>
            </w:r>
          </w:p>
          <w:p w14:paraId="575B1D0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"forwarduserid": "string",</w:t>
            </w:r>
          </w:p>
          <w:p w14:paraId="5D746F2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"statusCode": "1",</w:t>
            </w:r>
          </w:p>
          <w:p w14:paraId="56D80E9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"wbrsStatus": "0",</w:t>
            </w:r>
          </w:p>
          <w:p w14:paraId="39B3B8C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"eesu": {</w:t>
            </w:r>
          </w:p>
          <w:p w14:paraId="3EC3830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"applicationNo": "ee307021510",</w:t>
            </w:r>
          </w:p>
          <w:p w14:paraId="6D8779B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"category": "1",</w:t>
            </w:r>
          </w:p>
          <w:p w14:paraId="015636B5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"seq": 1,</w:t>
            </w:r>
          </w:p>
          <w:p w14:paraId="637D78B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"bldgType": 0,</w:t>
            </w:r>
          </w:p>
          <w:p w14:paraId="5F8D292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"submissionId": 0,</w:t>
            </w:r>
          </w:p>
          <w:p w14:paraId="45716BB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"bldgTypeOther": "string",</w:t>
            </w:r>
          </w:p>
          <w:p w14:paraId="2B3EAA3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lastRenderedPageBreak/>
              <w:t>    "dateOfDdeclarationByRea": "20211119",</w:t>
            </w:r>
          </w:p>
          <w:p w14:paraId="1E15E70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"supersedePerviusForm": "1",</w:t>
            </w:r>
          </w:p>
          <w:p w14:paraId="494D2E4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"dateOfDdeclarationByReaInPreviousForm": "20211119",</w:t>
            </w:r>
          </w:p>
          <w:p w14:paraId="30F5CDE9" w14:textId="77777777" w:rsidR="00891964" w:rsidRPr="00891964" w:rsidDel="0055538A" w:rsidRDefault="00891964" w:rsidP="00891964">
            <w:pPr>
              <w:widowControl/>
              <w:rPr>
                <w:del w:id="486" w:author="Lewen Lai Wa Lam" w:date="2022-02-28T09:41:00Z"/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"prevSubNo": "string",</w:t>
            </w:r>
          </w:p>
          <w:p w14:paraId="60E9353D" w14:textId="202CCCA3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del w:id="487" w:author="Lewen Lai Wa Lam" w:date="2022-02-28T09:41:00Z">
              <w:r w:rsidRPr="00891964" w:rsidDel="0055538A">
                <w:rPr>
                  <w:rFonts w:ascii="Times New Roman" w:hAnsi="Times New Roman" w:cs="Times New Roman"/>
                  <w:szCs w:val="24"/>
                  <w:lang w:val="en-HK"/>
                </w:rPr>
                <w:delText>    "parentForm": "1",</w:delText>
              </w:r>
            </w:del>
          </w:p>
          <w:p w14:paraId="6DAC5DF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"stageOneNo": "1",</w:t>
            </w:r>
          </w:p>
          <w:p w14:paraId="089CDF4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"encloseEeel": "1",</w:t>
            </w:r>
          </w:p>
          <w:p w14:paraId="052DD8C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"encloseEelg": "1",</w:t>
            </w:r>
          </w:p>
          <w:p w14:paraId="4AE2BA3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"encloseEeac": "1",</w:t>
            </w:r>
          </w:p>
          <w:p w14:paraId="770E9AF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"encloseEele": "1",</w:t>
            </w:r>
          </w:p>
          <w:p w14:paraId="065C889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"encloseEepb": "1",</w:t>
            </w:r>
          </w:p>
          <w:p w14:paraId="26F0066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"exemptGrant": "1",</w:t>
            </w:r>
          </w:p>
          <w:p w14:paraId="6132948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"exemptRefNo": "1",</w:t>
            </w:r>
          </w:p>
          <w:p w14:paraId="6C79DE1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"ownerSingdate": "20211119",</w:t>
            </w:r>
          </w:p>
          <w:p w14:paraId="1A49A4F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"reaSingdate": "20211119",</w:t>
            </w:r>
          </w:p>
          <w:p w14:paraId="16499F2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"exemptdate": "20211119",</w:t>
            </w:r>
          </w:p>
          <w:p w14:paraId="216C2AD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"exemptInstallations": "exemptInstallations",</w:t>
            </w:r>
          </w:p>
          <w:p w14:paraId="4DB5058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"organizationEname": "organizationEname",</w:t>
            </w:r>
          </w:p>
          <w:p w14:paraId="34A1CA1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"organizationCname": "organizationCname",</w:t>
            </w:r>
          </w:p>
          <w:p w14:paraId="3DD270C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"organizationResEname": "organizationResEname",</w:t>
            </w:r>
          </w:p>
          <w:p w14:paraId="4D3C6FE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"organizationResCname": "organizationResCname</w:t>
            </w: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名字</w:t>
            </w: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",</w:t>
            </w:r>
          </w:p>
          <w:p w14:paraId="229D0DC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"statusCode": "1"</w:t>
            </w:r>
          </w:p>
          <w:p w14:paraId="7E26CC4E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},</w:t>
            </w:r>
          </w:p>
          <w:p w14:paraId="3178C8F1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"foc": [</w:t>
            </w:r>
          </w:p>
          <w:p w14:paraId="01C1A21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{</w:t>
            </w:r>
          </w:p>
          <w:p w14:paraId="7C740C57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"category": "1",</w:t>
            </w:r>
          </w:p>
          <w:p w14:paraId="0B0A6A7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"seq": 1,</w:t>
            </w:r>
          </w:p>
          <w:p w14:paraId="29A2D6DC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"applicationNo": "ee307021510",</w:t>
            </w:r>
          </w:p>
          <w:p w14:paraId="67196CE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"subSeq": 1,</w:t>
            </w:r>
          </w:p>
          <w:p w14:paraId="557459A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"refNo": "string",</w:t>
            </w:r>
          </w:p>
          <w:p w14:paraId="6BA00CD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"issuedate": "20211119",</w:t>
            </w:r>
          </w:p>
          <w:p w14:paraId="7618B41F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"becEdition": "2012",</w:t>
            </w:r>
          </w:p>
          <w:p w14:paraId="2CC2EF6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"isTypeLg": "1",</w:t>
            </w:r>
          </w:p>
          <w:p w14:paraId="4D6698FB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"isTypeAc": "1",</w:t>
            </w:r>
          </w:p>
          <w:p w14:paraId="7407C43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"isTypeEl": "1",</w:t>
            </w:r>
          </w:p>
          <w:p w14:paraId="68FFC640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"isTypeLe": "1",</w:t>
            </w:r>
          </w:p>
          <w:p w14:paraId="376575B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"statusCode": "1"</w:t>
            </w:r>
          </w:p>
          <w:p w14:paraId="4A61DFF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}</w:t>
            </w:r>
          </w:p>
          <w:p w14:paraId="27DA1BE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],</w:t>
            </w:r>
          </w:p>
          <w:p w14:paraId="756DAC4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"cocr": [</w:t>
            </w:r>
          </w:p>
          <w:p w14:paraId="0B7742EA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{</w:t>
            </w:r>
          </w:p>
          <w:p w14:paraId="794ECF1D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"category": "1",</w:t>
            </w:r>
          </w:p>
          <w:p w14:paraId="5F6C900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"seq": 1,</w:t>
            </w:r>
          </w:p>
          <w:p w14:paraId="62DD7BF5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"applicationNo": "ee307021510",</w:t>
            </w:r>
          </w:p>
          <w:p w14:paraId="65E9610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"subSeq": 1,</w:t>
            </w:r>
          </w:p>
          <w:p w14:paraId="453C79D9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"regNo": "string",</w:t>
            </w:r>
          </w:p>
          <w:p w14:paraId="3C1B630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"expirydate": "20211119",</w:t>
            </w:r>
          </w:p>
          <w:p w14:paraId="01B304A6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  "statusCode": "1"</w:t>
            </w:r>
          </w:p>
          <w:p w14:paraId="4BC60682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  }</w:t>
            </w:r>
          </w:p>
          <w:p w14:paraId="06F47788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t>  ]</w:t>
            </w:r>
          </w:p>
          <w:p w14:paraId="6B9A5FC4" w14:textId="77777777" w:rsidR="00891964" w:rsidRPr="00891964" w:rsidRDefault="00891964" w:rsidP="00891964">
            <w:pPr>
              <w:widowControl/>
              <w:rPr>
                <w:rFonts w:ascii="Times New Roman" w:hAnsi="Times New Roman" w:cs="Times New Roman"/>
                <w:szCs w:val="24"/>
                <w:lang w:val="en-HK"/>
              </w:rPr>
            </w:pPr>
            <w:r w:rsidRPr="00891964">
              <w:rPr>
                <w:rFonts w:ascii="Times New Roman" w:hAnsi="Times New Roman" w:cs="Times New Roman"/>
                <w:szCs w:val="24"/>
                <w:lang w:val="en-HK"/>
              </w:rPr>
              <w:lastRenderedPageBreak/>
              <w:t>}</w:t>
            </w:r>
          </w:p>
          <w:p w14:paraId="102350FE" w14:textId="7F7FBC37" w:rsidR="00552588" w:rsidRPr="00591B8E" w:rsidDel="0062727A" w:rsidRDefault="00552588" w:rsidP="006272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33DEB86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</w:p>
    <w:p w14:paraId="4981249C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5910" w:rsidRPr="00FC2E96" w14:paraId="2B93262E" w14:textId="77777777" w:rsidTr="00135E66">
        <w:tc>
          <w:tcPr>
            <w:tcW w:w="15388" w:type="dxa"/>
          </w:tcPr>
          <w:p w14:paraId="7A663F99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3FA2C2FF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621F988F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712CA3AD" w14:textId="626492F3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</w:t>
            </w:r>
            <w:r w:rsidR="00DA78AD">
              <w:t xml:space="preserve"> </w:t>
            </w:r>
            <w:r w:rsidR="00DA78AD" w:rsidRPr="00DA78AD">
              <w:rPr>
                <w:rFonts w:ascii="Times New Roman" w:hAnsi="Times New Roman" w:cs="Times New Roman"/>
              </w:rPr>
              <w:t>D00000</w:t>
            </w:r>
            <w:r w:rsidR="00DA78AD" w:rsidRPr="00DA78AD" w:rsidDel="00DA78AD">
              <w:rPr>
                <w:rFonts w:ascii="Times New Roman" w:hAnsi="Times New Roman" w:cs="Times New Roman"/>
              </w:rPr>
              <w:t xml:space="preserve"> </w:t>
            </w:r>
            <w:r w:rsidRPr="00FC2E96">
              <w:rPr>
                <w:rFonts w:ascii="Times New Roman" w:hAnsi="Times New Roman" w:cs="Times New Roman"/>
              </w:rPr>
              <w:t>"</w:t>
            </w:r>
          </w:p>
          <w:p w14:paraId="58901C1B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472C7B8B" w14:textId="77777777" w:rsidR="00BD5910" w:rsidRPr="00FC2E96" w:rsidRDefault="00BD5910" w:rsidP="00BD5910">
      <w:pPr>
        <w:widowControl/>
        <w:spacing w:after="160" w:line="259" w:lineRule="auto"/>
        <w:rPr>
          <w:rFonts w:ascii="Times New Roman" w:hAnsi="Times New Roman" w:cs="Times New Roman"/>
        </w:rPr>
      </w:pPr>
    </w:p>
    <w:p w14:paraId="108C4C41" w14:textId="77777777" w:rsidR="00BD5910" w:rsidRPr="00FC2E96" w:rsidRDefault="00BD5910" w:rsidP="00BD5910">
      <w:pPr>
        <w:rPr>
          <w:rFonts w:ascii="Times New Roman" w:eastAsia="PMingLiU" w:hAnsi="Times New Roman" w:cs="Times New Roman"/>
        </w:rPr>
      </w:pPr>
    </w:p>
    <w:p w14:paraId="71561B66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0F660454" w14:textId="77777777" w:rsidR="00BD5910" w:rsidRPr="00FC2E96" w:rsidRDefault="00BD5910" w:rsidP="00BD5910">
      <w:pPr>
        <w:rPr>
          <w:rFonts w:ascii="Times New Roman" w:eastAsia="PMingLiU" w:hAnsi="Times New Roman" w:cs="Times New Roman"/>
        </w:rPr>
      </w:pPr>
    </w:p>
    <w:p w14:paraId="2E4F5960" w14:textId="58BEB57A" w:rsidR="00BD5910" w:rsidRPr="00FC2E96" w:rsidRDefault="00BD5910" w:rsidP="007F1069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88" w:name="_Toc87524247"/>
      <w:bookmarkStart w:id="489" w:name="_Toc96933947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Validate Form Data</w:t>
      </w:r>
      <w:bookmarkEnd w:id="488"/>
      <w:bookmarkEnd w:id="489"/>
    </w:p>
    <w:p w14:paraId="35248E6B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5"/>
        <w:gridCol w:w="7361"/>
      </w:tblGrid>
      <w:tr w:rsidR="00BD5910" w:rsidRPr="00FC2E96" w14:paraId="0E724342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7870D7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658DDD5E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734BEC5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8AE1DD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7B07BF89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validating the application data before submission.</w:t>
            </w:r>
          </w:p>
        </w:tc>
      </w:tr>
      <w:tr w:rsidR="00BD5910" w:rsidRPr="00FC2E96" w14:paraId="671D47D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B5E1E0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56A7315B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&lt;Backend_Service_Domain&gt;/{Version}/EE3/ValidateFormData</w:t>
            </w:r>
          </w:p>
        </w:tc>
      </w:tr>
      <w:tr w:rsidR="00BD5910" w:rsidRPr="00FC2E96" w14:paraId="1300E79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95B31B7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6A8F3569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BD5910" w:rsidRPr="00FC2E96" w14:paraId="3B07DB8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4C27683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53493876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BD5910" w:rsidRPr="00FC2E96" w14:paraId="727F692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7DFA5A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76FA1187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validate the application data before submission.</w:t>
            </w:r>
          </w:p>
        </w:tc>
      </w:tr>
    </w:tbl>
    <w:p w14:paraId="1CF18916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7924BFF8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BD5910" w:rsidRPr="00FC2E96" w14:paraId="14DEEA1F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E58907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2DC695CE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66DC585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C3F564F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6326B74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C85D6F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0FB551AE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A0B3855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B7CF097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BD5910" w:rsidRPr="00FC2E96" w14:paraId="479A9C1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522A9C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6E397A43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E144325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A609E02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BD5910" w:rsidRPr="00FC2E96" w14:paraId="0CE8ACE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626D95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08129718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C3B1C68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2BD8D76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553CF261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1E2B4763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p w14:paraId="7D5E53C3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BD5910" w:rsidRPr="00FC2E96" w14:paraId="413513AA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C065E3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3E118DA8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27437DA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F8F8D85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0163A3A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402D69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351AE804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443B73E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4D9C4E8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668A911D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6CEDF600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30"/>
        <w:gridCol w:w="1737"/>
        <w:gridCol w:w="1244"/>
        <w:gridCol w:w="2905"/>
      </w:tblGrid>
      <w:tr w:rsidR="00BD5910" w:rsidRPr="00FC2E96" w14:paraId="7D008E62" w14:textId="77777777" w:rsidTr="00916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0035BF5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841" w:type="dxa"/>
          </w:tcPr>
          <w:p w14:paraId="1BEB8685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949" w:type="dxa"/>
          </w:tcPr>
          <w:p w14:paraId="35945EDB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3023" w:type="dxa"/>
          </w:tcPr>
          <w:p w14:paraId="1807C440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DA6C54" w:rsidRPr="00FC2E96" w14:paraId="6F16CED9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9633C37" w14:textId="29A7F123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841" w:type="dxa"/>
          </w:tcPr>
          <w:p w14:paraId="0F09D224" w14:textId="1E988695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949" w:type="dxa"/>
          </w:tcPr>
          <w:p w14:paraId="06CF5F7C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5C8ED88F" w14:textId="5C6FC94F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DA6C54" w:rsidRPr="00FC2E96" w14:paraId="6B2C7326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90A400F" w14:textId="478ACAF8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bldgEname</w:t>
            </w:r>
          </w:p>
        </w:tc>
        <w:tc>
          <w:tcPr>
            <w:tcW w:w="1841" w:type="dxa"/>
          </w:tcPr>
          <w:p w14:paraId="79486892" w14:textId="32995BD2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69E0A32C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69E0ABD1" w14:textId="406444F5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Name of Proposed Building: English</w:t>
            </w:r>
          </w:p>
        </w:tc>
      </w:tr>
      <w:tr w:rsidR="00DA6C54" w:rsidRPr="00FC2E96" w14:paraId="24184B3C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34A6D2C" w14:textId="61B63149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bldgCname</w:t>
            </w:r>
          </w:p>
        </w:tc>
        <w:tc>
          <w:tcPr>
            <w:tcW w:w="1841" w:type="dxa"/>
          </w:tcPr>
          <w:p w14:paraId="794AE7E7" w14:textId="258DA5E6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49AF8E97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6EFE127D" w14:textId="25BF8EE6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Name of Proposed Building: Chinese</w:t>
            </w:r>
          </w:p>
        </w:tc>
      </w:tr>
      <w:tr w:rsidR="00DA6C54" w:rsidRPr="00FC2E96" w14:paraId="0BE0FC14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30B0028" w14:textId="40D9D7BC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startNo</w:t>
            </w:r>
          </w:p>
        </w:tc>
        <w:tc>
          <w:tcPr>
            <w:tcW w:w="1841" w:type="dxa"/>
          </w:tcPr>
          <w:p w14:paraId="6811E3AF" w14:textId="00361A66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115892A9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DFF07F5" w14:textId="369F590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Street No</w:t>
            </w:r>
          </w:p>
        </w:tc>
      </w:tr>
      <w:tr w:rsidR="00DA6C54" w:rsidRPr="00FC2E96" w14:paraId="08A68BA5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13335F9" w14:textId="1A272E33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  <w:lang w:val="en-HK"/>
              </w:rPr>
              <w:t>startNoAlpha</w:t>
            </w:r>
          </w:p>
        </w:tc>
        <w:tc>
          <w:tcPr>
            <w:tcW w:w="1841" w:type="dxa"/>
          </w:tcPr>
          <w:p w14:paraId="34AA7FD4" w14:textId="6C24156B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949" w:type="dxa"/>
          </w:tcPr>
          <w:p w14:paraId="0BF6B0D9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1EB3D97" w14:textId="3F56A13B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Street No Alpha</w:t>
            </w:r>
          </w:p>
        </w:tc>
      </w:tr>
      <w:tr w:rsidR="00DA6C54" w:rsidRPr="00FC2E96" w14:paraId="6C9D33B2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847FED9" w14:textId="79743BE8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endNo</w:t>
            </w:r>
          </w:p>
        </w:tc>
        <w:tc>
          <w:tcPr>
            <w:tcW w:w="1841" w:type="dxa"/>
          </w:tcPr>
          <w:p w14:paraId="7D08B6BA" w14:textId="7B2B2D90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5256ECFD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6BCE83A5" w14:textId="427FD7F0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 No</w:t>
            </w:r>
          </w:p>
        </w:tc>
      </w:tr>
      <w:tr w:rsidR="00DA6C54" w:rsidRPr="00FC2E96" w14:paraId="6A4E88F7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5D51D16" w14:textId="3D8BD7F2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endNoAlpha</w:t>
            </w:r>
          </w:p>
        </w:tc>
        <w:tc>
          <w:tcPr>
            <w:tcW w:w="1841" w:type="dxa"/>
          </w:tcPr>
          <w:p w14:paraId="3BC9C4B6" w14:textId="38E83CE0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949" w:type="dxa"/>
          </w:tcPr>
          <w:p w14:paraId="468C4D4A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F7DDB30" w14:textId="40742EAC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 No Alpha</w:t>
            </w:r>
          </w:p>
        </w:tc>
      </w:tr>
      <w:tr w:rsidR="00DA6C54" w:rsidRPr="00FC2E96" w14:paraId="10688D5A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1E96556" w14:textId="442F5965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stEname</w:t>
            </w:r>
          </w:p>
        </w:tc>
        <w:tc>
          <w:tcPr>
            <w:tcW w:w="1841" w:type="dxa"/>
          </w:tcPr>
          <w:p w14:paraId="51E18CE0" w14:textId="67855A85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54E65826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23D07D6D" w14:textId="01EE9090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Street English</w:t>
            </w:r>
          </w:p>
        </w:tc>
      </w:tr>
      <w:tr w:rsidR="00DA6C54" w:rsidRPr="00FC2E96" w14:paraId="0F24A68B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BCF7D57" w14:textId="77777777" w:rsidR="00DA6C54" w:rsidRPr="00591B8E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stCname</w:t>
            </w:r>
          </w:p>
          <w:p w14:paraId="16036581" w14:textId="382C9B89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1" w:type="dxa"/>
          </w:tcPr>
          <w:p w14:paraId="1B59B4FF" w14:textId="2257AB98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5B8157C7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909A24A" w14:textId="77777777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Street Chinese</w:t>
            </w:r>
          </w:p>
          <w:p w14:paraId="0C114F87" w14:textId="185EA204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 xml:space="preserve"> r</w:t>
            </w:r>
          </w:p>
        </w:tc>
      </w:tr>
      <w:tr w:rsidR="00DA6C54" w:rsidRPr="00FC2E96" w14:paraId="490CAC04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C15D454" w14:textId="017A24FC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districtCd</w:t>
            </w:r>
          </w:p>
        </w:tc>
        <w:tc>
          <w:tcPr>
            <w:tcW w:w="1841" w:type="dxa"/>
          </w:tcPr>
          <w:p w14:paraId="3C7F45F9" w14:textId="47664F9D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eastAsia="DengXian" w:hAnsi="Times New Roman" w:cs="Times New Roman"/>
                <w:lang w:eastAsia="zh-CN"/>
              </w:rPr>
              <w:t>3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949" w:type="dxa"/>
          </w:tcPr>
          <w:p w14:paraId="79AC48C8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61710D00" w14:textId="2BE61296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District English Chinese</w:t>
            </w:r>
          </w:p>
        </w:tc>
      </w:tr>
      <w:tr w:rsidR="00DA6C54" w:rsidRPr="00FC2E96" w14:paraId="252F9A9D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62FE854" w14:textId="3463D471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areaCd</w:t>
            </w:r>
          </w:p>
        </w:tc>
        <w:tc>
          <w:tcPr>
            <w:tcW w:w="1841" w:type="dxa"/>
          </w:tcPr>
          <w:p w14:paraId="76F08DF1" w14:textId="74D9C59E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058255EF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5AAFC9C" w14:textId="77777777" w:rsidR="00DA6C54" w:rsidRPr="00591B8E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Area English Chinese</w:t>
            </w:r>
          </w:p>
          <w:p w14:paraId="74275D34" w14:textId="617F450B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lastRenderedPageBreak/>
              <w:t>[1=Hong Kong 2 = Kowloon 3 = New Territories]</w:t>
            </w:r>
          </w:p>
        </w:tc>
      </w:tr>
      <w:tr w:rsidR="00DA6C54" w:rsidRPr="00FC2E96" w14:paraId="656DF2ED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B1DD1D6" w14:textId="6A88A091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compBecEdition</w:t>
            </w:r>
          </w:p>
        </w:tc>
        <w:tc>
          <w:tcPr>
            <w:tcW w:w="1841" w:type="dxa"/>
          </w:tcPr>
          <w:p w14:paraId="7207FFFE" w14:textId="1684D842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(30)</w:t>
            </w:r>
          </w:p>
        </w:tc>
        <w:tc>
          <w:tcPr>
            <w:tcW w:w="949" w:type="dxa"/>
          </w:tcPr>
          <w:p w14:paraId="37F499DA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3DBF0D4C" w14:textId="01691FF1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Company BEC Edition</w:t>
            </w:r>
          </w:p>
        </w:tc>
      </w:tr>
      <w:tr w:rsidR="00DA6C54" w:rsidRPr="00FC2E96" w14:paraId="6F8948DD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60D5187" w14:textId="38FB0A5D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compEname</w:t>
            </w:r>
          </w:p>
        </w:tc>
        <w:tc>
          <w:tcPr>
            <w:tcW w:w="1841" w:type="dxa"/>
          </w:tcPr>
          <w:p w14:paraId="07FD834F" w14:textId="11C952E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23A32A51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459B3D3E" w14:textId="737E20F0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-Company Name of Developer Name English</w:t>
            </w:r>
          </w:p>
        </w:tc>
      </w:tr>
      <w:tr w:rsidR="00DA6C54" w:rsidRPr="00FC2E96" w14:paraId="36DA7E35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0BD4239" w14:textId="48C279CB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compCname</w:t>
            </w:r>
          </w:p>
        </w:tc>
        <w:tc>
          <w:tcPr>
            <w:tcW w:w="1841" w:type="dxa"/>
          </w:tcPr>
          <w:p w14:paraId="77A2229A" w14:textId="67C73C15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221659FF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4E8747CE" w14:textId="6158DB93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Company Name of Developer Name Chinese</w:t>
            </w:r>
          </w:p>
        </w:tc>
      </w:tr>
      <w:tr w:rsidR="00DA6C54" w:rsidRPr="00FC2E96" w14:paraId="65C7D3FE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7287EF5" w14:textId="28EC9076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represenTitleId</w:t>
            </w:r>
          </w:p>
        </w:tc>
        <w:tc>
          <w:tcPr>
            <w:tcW w:w="1841" w:type="dxa"/>
          </w:tcPr>
          <w:p w14:paraId="679B76AF" w14:textId="166ED49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5225172D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3F6FFFF" w14:textId="34DE508A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Representative Person Salutation, [1=Mr.,2=Miss,3=Ms.]</w:t>
            </w:r>
          </w:p>
        </w:tc>
      </w:tr>
      <w:tr w:rsidR="00DA6C54" w:rsidRPr="00FC2E96" w14:paraId="79F7D996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E1CA8F1" w14:textId="4FC49400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represenEname</w:t>
            </w:r>
          </w:p>
        </w:tc>
        <w:tc>
          <w:tcPr>
            <w:tcW w:w="1841" w:type="dxa"/>
          </w:tcPr>
          <w:p w14:paraId="6C89EE14" w14:textId="436EA3FC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027F6EE1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6DCD59B8" w14:textId="0695C82D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Representative Person English Name</w:t>
            </w:r>
          </w:p>
        </w:tc>
      </w:tr>
      <w:tr w:rsidR="00DA6C54" w:rsidRPr="00FC2E96" w14:paraId="02259507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4633612" w14:textId="3B2D20B8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represenCname</w:t>
            </w:r>
          </w:p>
        </w:tc>
        <w:tc>
          <w:tcPr>
            <w:tcW w:w="1841" w:type="dxa"/>
          </w:tcPr>
          <w:p w14:paraId="5D1E1DA4" w14:textId="4D4CF96D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6763F2E5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06A1EA0" w14:textId="1D09A87C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Representative Person Chinese Name</w:t>
            </w:r>
          </w:p>
        </w:tc>
      </w:tr>
      <w:tr w:rsidR="00DA6C54" w:rsidRPr="00FC2E96" w14:paraId="60086353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6D2EA28" w14:textId="16916761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represenPost</w:t>
            </w:r>
          </w:p>
        </w:tc>
        <w:tc>
          <w:tcPr>
            <w:tcW w:w="1841" w:type="dxa"/>
          </w:tcPr>
          <w:p w14:paraId="146E0A36" w14:textId="6337AEE8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5C8A86B8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495F1729" w14:textId="6A3DDCBC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Representative Position</w:t>
            </w:r>
          </w:p>
        </w:tc>
      </w:tr>
      <w:tr w:rsidR="00DA6C54" w:rsidRPr="00FC2E96" w14:paraId="53E68C13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CD7426A" w14:textId="624A0C0F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corresAddrLang</w:t>
            </w:r>
          </w:p>
        </w:tc>
        <w:tc>
          <w:tcPr>
            <w:tcW w:w="1841" w:type="dxa"/>
          </w:tcPr>
          <w:p w14:paraId="291BBF7D" w14:textId="4DBD8DA4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949" w:type="dxa"/>
          </w:tcPr>
          <w:p w14:paraId="288DF63A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692BE469" w14:textId="7BEF9F85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Correspondence Address Language, [E,C]</w:t>
            </w:r>
          </w:p>
        </w:tc>
      </w:tr>
      <w:tr w:rsidR="00DA6C54" w:rsidRPr="00FC2E96" w14:paraId="728A0DBB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E989F60" w14:textId="32C7B471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corresAddrFlat</w:t>
            </w:r>
          </w:p>
        </w:tc>
        <w:tc>
          <w:tcPr>
            <w:tcW w:w="1841" w:type="dxa"/>
          </w:tcPr>
          <w:p w14:paraId="502703FC" w14:textId="32622818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949" w:type="dxa"/>
          </w:tcPr>
          <w:p w14:paraId="03D0B9C9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9740252" w14:textId="7AA900C6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Room/Flat</w:t>
            </w:r>
          </w:p>
        </w:tc>
      </w:tr>
      <w:tr w:rsidR="00DA6C54" w:rsidRPr="00FC2E96" w14:paraId="448F5090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53DA835" w14:textId="408FA6E3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corresAddrFloor</w:t>
            </w:r>
          </w:p>
        </w:tc>
        <w:tc>
          <w:tcPr>
            <w:tcW w:w="1841" w:type="dxa"/>
          </w:tcPr>
          <w:p w14:paraId="196ADB0A" w14:textId="62022F26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949" w:type="dxa"/>
          </w:tcPr>
          <w:p w14:paraId="3361C3AF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489CDB21" w14:textId="08D7B919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Floor</w:t>
            </w:r>
          </w:p>
        </w:tc>
      </w:tr>
      <w:tr w:rsidR="00DA6C54" w:rsidRPr="00FC2E96" w14:paraId="69568254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4EEB64E" w14:textId="1C72F0D5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corresAddrBlock</w:t>
            </w:r>
          </w:p>
        </w:tc>
        <w:tc>
          <w:tcPr>
            <w:tcW w:w="1841" w:type="dxa"/>
          </w:tcPr>
          <w:p w14:paraId="34D4B5F6" w14:textId="008DD46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949" w:type="dxa"/>
          </w:tcPr>
          <w:p w14:paraId="5F558039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9A851CA" w14:textId="591D9858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Block</w:t>
            </w:r>
          </w:p>
        </w:tc>
      </w:tr>
      <w:tr w:rsidR="00DA6C54" w:rsidRPr="00FC2E96" w14:paraId="6479221F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6D2C973" w14:textId="5F6A5A15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corresAddrBldg</w:t>
            </w:r>
          </w:p>
        </w:tc>
        <w:tc>
          <w:tcPr>
            <w:tcW w:w="1841" w:type="dxa"/>
          </w:tcPr>
          <w:p w14:paraId="4F87210F" w14:textId="0E0EC9F9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0E0C25F4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318AB88" w14:textId="54DCBE5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Building</w:t>
            </w:r>
          </w:p>
        </w:tc>
      </w:tr>
      <w:tr w:rsidR="00DA6C54" w:rsidRPr="00FC2E96" w14:paraId="771F32A7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61EF56E" w14:textId="337EE540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corresAddrStartNo</w:t>
            </w:r>
          </w:p>
        </w:tc>
        <w:tc>
          <w:tcPr>
            <w:tcW w:w="1841" w:type="dxa"/>
          </w:tcPr>
          <w:p w14:paraId="3CBA323C" w14:textId="262D9354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4E260741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23F13230" w14:textId="3D79D781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DA6C54" w:rsidRPr="00FC2E96" w14:paraId="6E68EE61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2E71AFF" w14:textId="064D4F7A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corresAddrStartNoAlpha</w:t>
            </w:r>
          </w:p>
        </w:tc>
        <w:tc>
          <w:tcPr>
            <w:tcW w:w="1841" w:type="dxa"/>
          </w:tcPr>
          <w:p w14:paraId="77035285" w14:textId="5EEEA61A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949" w:type="dxa"/>
          </w:tcPr>
          <w:p w14:paraId="5581A6C3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69E76DB7" w14:textId="04946BBC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DA6C54" w:rsidRPr="00FC2E96" w14:paraId="0FC5C465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A8DE477" w14:textId="4CF5AE10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corresAddrEndNo</w:t>
            </w:r>
          </w:p>
        </w:tc>
        <w:tc>
          <w:tcPr>
            <w:tcW w:w="1841" w:type="dxa"/>
          </w:tcPr>
          <w:p w14:paraId="4082925B" w14:textId="08238072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6C3580D3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5B9C21B3" w14:textId="550346B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DA6C54" w:rsidRPr="00FC2E96" w14:paraId="1065C469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10C0D8A" w14:textId="79BCC83F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corresAddrEndNoAlpha</w:t>
            </w:r>
          </w:p>
        </w:tc>
        <w:tc>
          <w:tcPr>
            <w:tcW w:w="1841" w:type="dxa"/>
          </w:tcPr>
          <w:p w14:paraId="36703F79" w14:textId="5A5B1D0F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String(10)</w:t>
            </w:r>
          </w:p>
        </w:tc>
        <w:tc>
          <w:tcPr>
            <w:tcW w:w="949" w:type="dxa"/>
          </w:tcPr>
          <w:p w14:paraId="0B3FE4B8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2D361F91" w14:textId="7476B22C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DA6C54" w:rsidRPr="00FC2E96" w14:paraId="37C7A4F0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B2CB59B" w14:textId="089E2724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corresAddrSt</w:t>
            </w:r>
          </w:p>
        </w:tc>
        <w:tc>
          <w:tcPr>
            <w:tcW w:w="1841" w:type="dxa"/>
          </w:tcPr>
          <w:p w14:paraId="6D3FBD65" w14:textId="36504BF2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4151AD79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578D671" w14:textId="417E61C6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Address Street</w:t>
            </w:r>
          </w:p>
        </w:tc>
      </w:tr>
      <w:tr w:rsidR="00DA6C54" w:rsidRPr="00FC2E96" w14:paraId="0501DFC8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10F56A5" w14:textId="2879C11F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corresAddrDistrictCd</w:t>
            </w:r>
          </w:p>
        </w:tc>
        <w:tc>
          <w:tcPr>
            <w:tcW w:w="1841" w:type="dxa"/>
          </w:tcPr>
          <w:p w14:paraId="447BA80C" w14:textId="3B0923FC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eastAsia="DengXian" w:hAnsi="Times New Roman" w:cs="Times New Roman"/>
                <w:lang w:eastAsia="zh-CN"/>
              </w:rPr>
              <w:t>3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949" w:type="dxa"/>
          </w:tcPr>
          <w:p w14:paraId="56EA9F5D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1F09146" w14:textId="3C880CFD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Correspondence Address District</w:t>
            </w:r>
          </w:p>
        </w:tc>
      </w:tr>
      <w:tr w:rsidR="00DA6C54" w:rsidRPr="00FC2E96" w14:paraId="5E9CD5E7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3F2BBB9" w14:textId="4A671269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corresAddrAreaCd</w:t>
            </w:r>
          </w:p>
        </w:tc>
        <w:tc>
          <w:tcPr>
            <w:tcW w:w="1841" w:type="dxa"/>
          </w:tcPr>
          <w:p w14:paraId="02187E4B" w14:textId="6F3A3170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00B1C287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3E806483" w14:textId="26879A16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Options of Correspondence Address Area English Chinese</w:t>
            </w:r>
          </w:p>
        </w:tc>
      </w:tr>
      <w:tr w:rsidR="00DA6C54" w:rsidRPr="00FC2E96" w14:paraId="1EF8B18C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1C6EBF0" w14:textId="3B2F1655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corresTelNo</w:t>
            </w:r>
          </w:p>
        </w:tc>
        <w:tc>
          <w:tcPr>
            <w:tcW w:w="1841" w:type="dxa"/>
          </w:tcPr>
          <w:p w14:paraId="07563B0B" w14:textId="18789AA4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949" w:type="dxa"/>
          </w:tcPr>
          <w:p w14:paraId="1223DB35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49D3B4D" w14:textId="274FD6B5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Telephone No.</w:t>
            </w:r>
          </w:p>
        </w:tc>
      </w:tr>
      <w:tr w:rsidR="00DA6C54" w:rsidRPr="00FC2E96" w14:paraId="4C8BD51B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5C000A8" w14:textId="3CECA337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corresFaxNo</w:t>
            </w:r>
          </w:p>
        </w:tc>
        <w:tc>
          <w:tcPr>
            <w:tcW w:w="1841" w:type="dxa"/>
          </w:tcPr>
          <w:p w14:paraId="71E5FABB" w14:textId="5D3E3711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949" w:type="dxa"/>
          </w:tcPr>
          <w:p w14:paraId="1ED0BFA3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495492AD" w14:textId="36D368F5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Fax No.</w:t>
            </w:r>
          </w:p>
        </w:tc>
      </w:tr>
      <w:tr w:rsidR="00DA6C54" w:rsidRPr="00FC2E96" w14:paraId="1F3ED36D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B7B59FB" w14:textId="676E5A6A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corresEmailAddr</w:t>
            </w:r>
          </w:p>
        </w:tc>
        <w:tc>
          <w:tcPr>
            <w:tcW w:w="1841" w:type="dxa"/>
          </w:tcPr>
          <w:p w14:paraId="3637BE9D" w14:textId="0F8F856E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(100)</w:t>
            </w:r>
          </w:p>
        </w:tc>
        <w:tc>
          <w:tcPr>
            <w:tcW w:w="949" w:type="dxa"/>
          </w:tcPr>
          <w:p w14:paraId="13984B01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54822128" w14:textId="0FFE762D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Correspondence E-mail Address</w:t>
            </w:r>
          </w:p>
        </w:tc>
      </w:tr>
      <w:tr w:rsidR="00DA6C54" w:rsidRPr="00FC2E96" w14:paraId="3A687663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841B28C" w14:textId="30084C14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becEdition</w:t>
            </w:r>
          </w:p>
        </w:tc>
        <w:tc>
          <w:tcPr>
            <w:tcW w:w="1841" w:type="dxa"/>
          </w:tcPr>
          <w:p w14:paraId="1B6B764F" w14:textId="495B69CA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949" w:type="dxa"/>
          </w:tcPr>
          <w:p w14:paraId="04A67930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183DAAB" w14:textId="52F65202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BEC Edition</w:t>
            </w:r>
          </w:p>
        </w:tc>
      </w:tr>
      <w:tr w:rsidR="00DA6C54" w:rsidRPr="00FC2E96" w14:paraId="68BEE0AA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4928A82" w14:textId="4EB4F895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bec</w:t>
            </w:r>
            <w:r w:rsidRPr="00591B8E">
              <w:rPr>
                <w:rFonts w:ascii="Times New Roman" w:eastAsia="NSimSun" w:hAnsi="Times New Roman" w:cs="Times New Roman"/>
                <w:color w:val="000000"/>
                <w:kern w:val="0"/>
                <w:sz w:val="19"/>
                <w:szCs w:val="19"/>
              </w:rPr>
              <w:t>DATE</w:t>
            </w:r>
          </w:p>
        </w:tc>
        <w:tc>
          <w:tcPr>
            <w:tcW w:w="1841" w:type="dxa"/>
          </w:tcPr>
          <w:p w14:paraId="14D87AAA" w14:textId="201DBE06" w:rsidR="00DA6C54" w:rsidRPr="00FC2E96" w:rsidRDefault="00C47098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(8)</w:t>
            </w:r>
          </w:p>
        </w:tc>
        <w:tc>
          <w:tcPr>
            <w:tcW w:w="949" w:type="dxa"/>
          </w:tcPr>
          <w:p w14:paraId="4FE692A4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5B9470F9" w14:textId="300FBC21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REA BEC building services installations covered </w:t>
            </w:r>
            <w:r w:rsidRPr="00591B8E">
              <w:rPr>
                <w:rFonts w:ascii="Times New Roman" w:hAnsi="Times New Roman" w:cs="Times New Roman"/>
              </w:rPr>
              <w:lastRenderedPageBreak/>
              <w:t>Date</w:t>
            </w:r>
            <w:r w:rsidR="00C47098" w:rsidRPr="00591B8E">
              <w:rPr>
                <w:rFonts w:ascii="Times New Roman" w:hAnsi="Times New Roman" w:cs="Times New Roman"/>
              </w:rPr>
              <w:t>(yyyyMMdd)</w:t>
            </w:r>
          </w:p>
        </w:tc>
      </w:tr>
      <w:tr w:rsidR="00DA6C54" w:rsidRPr="00FC2E96" w14:paraId="1087C811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DBDBC49" w14:textId="66B1108F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reaTitleId</w:t>
            </w:r>
          </w:p>
        </w:tc>
        <w:tc>
          <w:tcPr>
            <w:tcW w:w="1841" w:type="dxa"/>
          </w:tcPr>
          <w:p w14:paraId="72ED3740" w14:textId="31D51E3C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116D8079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30E65CED" w14:textId="57F5A6EE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Options of REA Salutation, [1=Mr.,2=Miss,3=Ms.]</w:t>
            </w:r>
          </w:p>
        </w:tc>
      </w:tr>
      <w:tr w:rsidR="00DA6C54" w:rsidRPr="00FC2E96" w14:paraId="02819F89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412F118" w14:textId="0611EF14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reaEname</w:t>
            </w:r>
          </w:p>
        </w:tc>
        <w:tc>
          <w:tcPr>
            <w:tcW w:w="1841" w:type="dxa"/>
          </w:tcPr>
          <w:p w14:paraId="25B7F30C" w14:textId="790D73FB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1CF3D839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51BAB369" w14:textId="44C1CD0B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Electrical Discipline of Registered Engineer Qualifications</w:t>
            </w:r>
          </w:p>
        </w:tc>
      </w:tr>
      <w:tr w:rsidR="00DA6C54" w:rsidRPr="00FC2E96" w14:paraId="69F1398D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1D1FCD2" w14:textId="59E3E820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reaCname</w:t>
            </w:r>
          </w:p>
        </w:tc>
        <w:tc>
          <w:tcPr>
            <w:tcW w:w="1841" w:type="dxa"/>
          </w:tcPr>
          <w:p w14:paraId="2FDCEB05" w14:textId="174CF842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949" w:type="dxa"/>
          </w:tcPr>
          <w:p w14:paraId="4930EA6B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749DEF46" w14:textId="7EDCAD4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REA Chinese Name</w:t>
            </w:r>
          </w:p>
        </w:tc>
      </w:tr>
      <w:tr w:rsidR="00DA6C54" w:rsidRPr="00FC2E96" w14:paraId="04AEEB2C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639D06E" w14:textId="72F06A8F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reaAddrLang</w:t>
            </w:r>
          </w:p>
        </w:tc>
        <w:tc>
          <w:tcPr>
            <w:tcW w:w="1841" w:type="dxa"/>
          </w:tcPr>
          <w:p w14:paraId="52FDEF9D" w14:textId="0C34F433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949" w:type="dxa"/>
          </w:tcPr>
          <w:p w14:paraId="72DE4A33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54D18382" w14:textId="668912EE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Options of REA Correspondence Address Language, [E,C]</w:t>
            </w:r>
          </w:p>
        </w:tc>
      </w:tr>
      <w:tr w:rsidR="00DA6C54" w:rsidRPr="00FC2E96" w14:paraId="086BD9DF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5809B66" w14:textId="33A81C76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reaAddrFlat</w:t>
            </w:r>
          </w:p>
        </w:tc>
        <w:tc>
          <w:tcPr>
            <w:tcW w:w="1841" w:type="dxa"/>
          </w:tcPr>
          <w:p w14:paraId="71D67C88" w14:textId="5358B933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949" w:type="dxa"/>
          </w:tcPr>
          <w:p w14:paraId="4C745D80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2733C727" w14:textId="0DC5CDAB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Room/Flat</w:t>
            </w:r>
          </w:p>
        </w:tc>
      </w:tr>
      <w:tr w:rsidR="00DA6C54" w:rsidRPr="00FC2E96" w14:paraId="4D28F4AE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C91E40E" w14:textId="786FE16C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reaAddrFloor</w:t>
            </w:r>
          </w:p>
        </w:tc>
        <w:tc>
          <w:tcPr>
            <w:tcW w:w="1841" w:type="dxa"/>
          </w:tcPr>
          <w:p w14:paraId="73E6AEB8" w14:textId="7727F74C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949" w:type="dxa"/>
          </w:tcPr>
          <w:p w14:paraId="73C9CD8A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1FDF1B59" w14:textId="5347239B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Floor</w:t>
            </w:r>
          </w:p>
        </w:tc>
      </w:tr>
      <w:tr w:rsidR="00DA6C54" w:rsidRPr="00FC2E96" w14:paraId="6BAFE9E9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73F9EC3" w14:textId="6B2DDB08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reaAddrBlock</w:t>
            </w:r>
          </w:p>
        </w:tc>
        <w:tc>
          <w:tcPr>
            <w:tcW w:w="1841" w:type="dxa"/>
          </w:tcPr>
          <w:p w14:paraId="1EBA79BB" w14:textId="5938A70F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949" w:type="dxa"/>
          </w:tcPr>
          <w:p w14:paraId="72DCBB12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19018DF7" w14:textId="6D6DCCAE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Block</w:t>
            </w:r>
          </w:p>
        </w:tc>
      </w:tr>
      <w:tr w:rsidR="00DA6C54" w:rsidRPr="00FC2E96" w14:paraId="41B4EE56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6AD7DCA" w14:textId="28520E12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reaAddrBldg</w:t>
            </w:r>
          </w:p>
        </w:tc>
        <w:tc>
          <w:tcPr>
            <w:tcW w:w="1841" w:type="dxa"/>
          </w:tcPr>
          <w:p w14:paraId="58BF88D2" w14:textId="6EF2A0E1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949" w:type="dxa"/>
          </w:tcPr>
          <w:p w14:paraId="46F0C358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1D82E5C1" w14:textId="6D12B77F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Building</w:t>
            </w:r>
          </w:p>
        </w:tc>
      </w:tr>
      <w:tr w:rsidR="00DA6C54" w:rsidRPr="00FC2E96" w14:paraId="5F27C231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5282F2F" w14:textId="02166260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reaAddrStartNo</w:t>
            </w:r>
          </w:p>
        </w:tc>
        <w:tc>
          <w:tcPr>
            <w:tcW w:w="1841" w:type="dxa"/>
          </w:tcPr>
          <w:p w14:paraId="01A70508" w14:textId="2FC8AB42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7F78A70B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52AD5878" w14:textId="405EC72A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DA6C54" w:rsidRPr="00FC2E96" w14:paraId="149974CE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351C066" w14:textId="0F0B6BFB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reaAddrStartNoAlpha</w:t>
            </w:r>
          </w:p>
        </w:tc>
        <w:tc>
          <w:tcPr>
            <w:tcW w:w="1841" w:type="dxa"/>
          </w:tcPr>
          <w:p w14:paraId="424EC06D" w14:textId="443A27DE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949" w:type="dxa"/>
          </w:tcPr>
          <w:p w14:paraId="6238F85A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3E9C7DF8" w14:textId="06184585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DA6C54" w:rsidRPr="00FC2E96" w14:paraId="06CBA364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E22B0EA" w14:textId="6C2FB8EF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reaAddrEndNo</w:t>
            </w:r>
          </w:p>
        </w:tc>
        <w:tc>
          <w:tcPr>
            <w:tcW w:w="1841" w:type="dxa"/>
          </w:tcPr>
          <w:p w14:paraId="73E9F60B" w14:textId="7DD69CCF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7190F98E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61C2BCA3" w14:textId="2D4AB84C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DA6C54" w:rsidRPr="00FC2E96" w14:paraId="506A5A92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D47F590" w14:textId="268D0245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reaAddrEndNoAlpha</w:t>
            </w:r>
          </w:p>
        </w:tc>
        <w:tc>
          <w:tcPr>
            <w:tcW w:w="1841" w:type="dxa"/>
          </w:tcPr>
          <w:p w14:paraId="5CA48507" w14:textId="0A9CCF8F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949" w:type="dxa"/>
          </w:tcPr>
          <w:p w14:paraId="2E905714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72696591" w14:textId="3CD36728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DA6C54" w:rsidRPr="00FC2E96" w14:paraId="16C590CB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B216649" w14:textId="15294AF1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reaAddrSt</w:t>
            </w:r>
          </w:p>
        </w:tc>
        <w:tc>
          <w:tcPr>
            <w:tcW w:w="1841" w:type="dxa"/>
          </w:tcPr>
          <w:p w14:paraId="6B5DD0CA" w14:textId="6C2CB81F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String(255)</w:t>
            </w:r>
          </w:p>
        </w:tc>
        <w:tc>
          <w:tcPr>
            <w:tcW w:w="949" w:type="dxa"/>
          </w:tcPr>
          <w:p w14:paraId="091FC029" w14:textId="7777777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221B923A" w14:textId="45066916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Address Street</w:t>
            </w:r>
          </w:p>
        </w:tc>
      </w:tr>
      <w:tr w:rsidR="00DA6C54" w:rsidRPr="00FC2E96" w14:paraId="5D078CDB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450676E" w14:textId="21FA4045" w:rsidR="00DA6C54" w:rsidRPr="00FC2E96" w:rsidRDefault="00DA6C54" w:rsidP="00DA6C54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reaAddrDistrictCd</w:t>
            </w:r>
          </w:p>
        </w:tc>
        <w:tc>
          <w:tcPr>
            <w:tcW w:w="1841" w:type="dxa"/>
          </w:tcPr>
          <w:p w14:paraId="0B9CBCD5" w14:textId="68B64E3D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eastAsia="DengXian" w:hAnsi="Times New Roman" w:cs="Times New Roman"/>
                <w:lang w:eastAsia="zh-CN"/>
              </w:rPr>
              <w:t>3</w:t>
            </w:r>
            <w:r w:rsidRPr="00591B8E">
              <w:rPr>
                <w:rFonts w:ascii="Times New Roman" w:eastAsia="DengXian" w:hAnsi="Times New Roman" w:cs="Times New Roman"/>
                <w:lang w:eastAsia="zh-CN"/>
              </w:rPr>
              <w:t>)</w:t>
            </w:r>
          </w:p>
        </w:tc>
        <w:tc>
          <w:tcPr>
            <w:tcW w:w="949" w:type="dxa"/>
          </w:tcPr>
          <w:p w14:paraId="1704F100" w14:textId="77777777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339E5AA0" w14:textId="0DBB3C88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REA Correspondence District</w:t>
            </w:r>
          </w:p>
        </w:tc>
      </w:tr>
      <w:tr w:rsidR="00DA6C54" w:rsidRPr="00FC2E96" w14:paraId="01ACE8A5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EFF3D1B" w14:textId="6165A7C7" w:rsidR="00DA6C54" w:rsidRPr="00916947" w:rsidRDefault="00DA6C54" w:rsidP="00DA6C54">
            <w:pPr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reaAddrAreaCd</w:t>
            </w:r>
          </w:p>
        </w:tc>
        <w:tc>
          <w:tcPr>
            <w:tcW w:w="1841" w:type="dxa"/>
          </w:tcPr>
          <w:p w14:paraId="10D7FE51" w14:textId="13E27316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9" w:type="dxa"/>
          </w:tcPr>
          <w:p w14:paraId="4944242B" w14:textId="77777777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562C6F0B" w14:textId="7165CBC9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REA Correspondence Area English Chinese</w:t>
            </w:r>
          </w:p>
        </w:tc>
      </w:tr>
      <w:tr w:rsidR="00DA6C54" w:rsidRPr="00FC2E96" w14:paraId="43B7263B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B8DC7AA" w14:textId="64426B91" w:rsidR="00DA6C54" w:rsidRPr="00916947" w:rsidRDefault="00DA6C54" w:rsidP="00DA6C54">
            <w:pPr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reaTelNo</w:t>
            </w:r>
          </w:p>
        </w:tc>
        <w:tc>
          <w:tcPr>
            <w:tcW w:w="1841" w:type="dxa"/>
          </w:tcPr>
          <w:p w14:paraId="59318498" w14:textId="6325741D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String</w:t>
            </w:r>
            <w:r w:rsidRPr="00916947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949" w:type="dxa"/>
          </w:tcPr>
          <w:p w14:paraId="5BB8B221" w14:textId="77777777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57967FF1" w14:textId="2EE45F97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REA Correspondence Telephone No.</w:t>
            </w:r>
          </w:p>
        </w:tc>
      </w:tr>
      <w:tr w:rsidR="00DA6C54" w:rsidRPr="00FC2E96" w14:paraId="502EBEF7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4909185" w14:textId="2C60F926" w:rsidR="00DA6C54" w:rsidRPr="00916947" w:rsidRDefault="00DA6C54" w:rsidP="00DA6C54">
            <w:pPr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reaFaxNo</w:t>
            </w:r>
          </w:p>
        </w:tc>
        <w:tc>
          <w:tcPr>
            <w:tcW w:w="1841" w:type="dxa"/>
          </w:tcPr>
          <w:p w14:paraId="492B8A6F" w14:textId="1F430478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String</w:t>
            </w:r>
            <w:r w:rsidRPr="00916947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949" w:type="dxa"/>
          </w:tcPr>
          <w:p w14:paraId="266AAC7A" w14:textId="77777777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65678A3A" w14:textId="690F2504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REA Correspondence Fax</w:t>
            </w:r>
          </w:p>
        </w:tc>
      </w:tr>
      <w:tr w:rsidR="00DA6C54" w:rsidRPr="00FC2E96" w14:paraId="6EA5B509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0BF703E" w14:textId="661F16A6" w:rsidR="00DA6C54" w:rsidRPr="00916947" w:rsidRDefault="00DA6C54" w:rsidP="00DA6C54">
            <w:pPr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reaEmailAddr</w:t>
            </w:r>
          </w:p>
        </w:tc>
        <w:tc>
          <w:tcPr>
            <w:tcW w:w="1841" w:type="dxa"/>
          </w:tcPr>
          <w:p w14:paraId="4B419905" w14:textId="51B4CC39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String(100)</w:t>
            </w:r>
          </w:p>
        </w:tc>
        <w:tc>
          <w:tcPr>
            <w:tcW w:w="949" w:type="dxa"/>
          </w:tcPr>
          <w:p w14:paraId="2E982BE3" w14:textId="77777777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1ED864F4" w14:textId="200B9275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REA Correspondence E-mail Address</w:t>
            </w:r>
          </w:p>
        </w:tc>
      </w:tr>
      <w:tr w:rsidR="00DA6C54" w:rsidRPr="00FC2E96" w14:paraId="3D471EA9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D093D40" w14:textId="6C7000B9" w:rsidR="00DA6C54" w:rsidRPr="00916947" w:rsidRDefault="00DA6C54" w:rsidP="00DA6C54">
            <w:pPr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reaRegNo</w:t>
            </w:r>
          </w:p>
        </w:tc>
        <w:tc>
          <w:tcPr>
            <w:tcW w:w="1841" w:type="dxa"/>
          </w:tcPr>
          <w:p w14:paraId="667FBAD5" w14:textId="1FD8B66A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String(20)</w:t>
            </w:r>
          </w:p>
        </w:tc>
        <w:tc>
          <w:tcPr>
            <w:tcW w:w="949" w:type="dxa"/>
          </w:tcPr>
          <w:p w14:paraId="4D2F5D83" w14:textId="77777777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2D234627" w14:textId="57DAC810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REA Registration No.</w:t>
            </w:r>
          </w:p>
        </w:tc>
      </w:tr>
      <w:tr w:rsidR="00DA6C54" w:rsidRPr="00FC2E96" w14:paraId="112EE932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59A0F9FD" w14:textId="4FB4EBEB" w:rsidR="00DA6C54" w:rsidRPr="00916947" w:rsidRDefault="00DA6C54" w:rsidP="00DA6C54">
            <w:pPr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reaExpiryDate</w:t>
            </w:r>
          </w:p>
        </w:tc>
        <w:tc>
          <w:tcPr>
            <w:tcW w:w="1841" w:type="dxa"/>
          </w:tcPr>
          <w:p w14:paraId="0FA33F59" w14:textId="6ACB7E85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949" w:type="dxa"/>
          </w:tcPr>
          <w:p w14:paraId="04C1E40C" w14:textId="77777777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1D564201" w14:textId="1BC1A097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REA Expiry Date(yyyyMMdd)</w:t>
            </w:r>
          </w:p>
        </w:tc>
      </w:tr>
      <w:tr w:rsidR="00DA6C54" w:rsidRPr="00FC2E96" w14:paraId="5756C0E6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4071264" w14:textId="36332EFE" w:rsidR="00DA6C54" w:rsidRPr="00916947" w:rsidRDefault="00DA6C54" w:rsidP="00DA6C54">
            <w:pPr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receiveDate</w:t>
            </w:r>
          </w:p>
        </w:tc>
        <w:tc>
          <w:tcPr>
            <w:tcW w:w="1841" w:type="dxa"/>
          </w:tcPr>
          <w:p w14:paraId="6E59530D" w14:textId="649E8E47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949" w:type="dxa"/>
          </w:tcPr>
          <w:p w14:paraId="73D419EC" w14:textId="77777777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2AF36AD9" w14:textId="31C528FD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6947">
              <w:rPr>
                <w:rFonts w:ascii="Times New Roman" w:hAnsi="Times New Roman" w:cs="Times New Roman"/>
              </w:rPr>
              <w:t>Receipt Date(yyyyMMdd)</w:t>
            </w:r>
          </w:p>
        </w:tc>
      </w:tr>
      <w:tr w:rsidR="00DA6C54" w:rsidRPr="00FC2E96" w14:paraId="71B3B9B1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756ED86" w14:textId="630DED2B" w:rsidR="00DA6C54" w:rsidRPr="00916947" w:rsidRDefault="00FF519F" w:rsidP="00DA6C54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c</w:t>
            </w:r>
            <w:r w:rsidR="00DA6C54" w:rsidRPr="00FC2E96">
              <w:rPr>
                <w:rFonts w:ascii="Times New Roman" w:eastAsia="DengXian" w:hAnsi="Times New Roman" w:cs="Times New Roman"/>
                <w:lang w:eastAsia="zh-CN"/>
              </w:rPr>
              <w:t>ocr</w:t>
            </w:r>
          </w:p>
        </w:tc>
        <w:tc>
          <w:tcPr>
            <w:tcW w:w="1841" w:type="dxa"/>
          </w:tcPr>
          <w:p w14:paraId="2CE2E43B" w14:textId="52509547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Array of Objects</w:t>
            </w:r>
          </w:p>
        </w:tc>
        <w:tc>
          <w:tcPr>
            <w:tcW w:w="949" w:type="dxa"/>
          </w:tcPr>
          <w:p w14:paraId="175A67E7" w14:textId="77777777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0250D2CD" w14:textId="5F79FAE3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Refer to</w:t>
            </w:r>
            <w:r w:rsidR="00392331" w:rsidRPr="00FC2E96">
              <w:rPr>
                <w:rFonts w:ascii="Times New Roman" w:hAnsi="Times New Roman" w:cs="Times New Roman"/>
              </w:rPr>
              <w:t>:</w:t>
            </w:r>
            <w:r w:rsidR="00392331" w:rsidRPr="00591B8E">
              <w:rPr>
                <w:rFonts w:ascii="Times New Roman" w:hAnsi="Times New Roman" w:cs="Times New Roman"/>
                <w:b/>
                <w:u w:val="single"/>
              </w:rPr>
              <w:t xml:space="preserve"> Request – Content–COCR </w:t>
            </w:r>
          </w:p>
        </w:tc>
      </w:tr>
      <w:tr w:rsidR="00DA6C54" w:rsidRPr="00FC2E96" w14:paraId="795801EC" w14:textId="77777777" w:rsidTr="00916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A789BFE" w14:textId="659AB7A5" w:rsidR="00DA6C54" w:rsidRPr="00FC2E96" w:rsidRDefault="000B62AD" w:rsidP="00DA6C54">
            <w:pPr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f</w:t>
            </w:r>
            <w:r w:rsidR="00DA6C54" w:rsidRPr="00FC2E96">
              <w:rPr>
                <w:rFonts w:ascii="Times New Roman" w:eastAsia="DengXian" w:hAnsi="Times New Roman" w:cs="Times New Roman"/>
                <w:lang w:eastAsia="zh-CN"/>
              </w:rPr>
              <w:t>oc</w:t>
            </w:r>
          </w:p>
        </w:tc>
        <w:tc>
          <w:tcPr>
            <w:tcW w:w="1841" w:type="dxa"/>
          </w:tcPr>
          <w:p w14:paraId="200527A8" w14:textId="237F77D7" w:rsidR="00DA6C54" w:rsidRPr="00FC2E96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Array of Objects</w:t>
            </w:r>
          </w:p>
        </w:tc>
        <w:tc>
          <w:tcPr>
            <w:tcW w:w="949" w:type="dxa"/>
          </w:tcPr>
          <w:p w14:paraId="00CF1D58" w14:textId="77777777" w:rsidR="00DA6C54" w:rsidRPr="00916947" w:rsidRDefault="00DA6C54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24A56D1F" w14:textId="5AE2F269" w:rsidR="00DA6C54" w:rsidRPr="00FC2E96" w:rsidRDefault="00392331" w:rsidP="00DA6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591B8E">
              <w:rPr>
                <w:rFonts w:ascii="Times New Roman" w:hAnsi="Times New Roman" w:cs="Times New Roman"/>
                <w:b/>
                <w:u w:val="single"/>
              </w:rPr>
              <w:t xml:space="preserve"> Request – Content–FOC </w:t>
            </w:r>
          </w:p>
        </w:tc>
      </w:tr>
      <w:tr w:rsidR="00DA6C54" w:rsidRPr="00FC2E96" w14:paraId="68741715" w14:textId="77777777" w:rsidTr="00916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12508AB" w14:textId="48A65FF0" w:rsidR="00DA6C54" w:rsidRPr="00FC2E96" w:rsidRDefault="00DA6C54" w:rsidP="00DA6C54">
            <w:pPr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eesu</w:t>
            </w:r>
          </w:p>
        </w:tc>
        <w:tc>
          <w:tcPr>
            <w:tcW w:w="1841" w:type="dxa"/>
          </w:tcPr>
          <w:p w14:paraId="34CA7452" w14:textId="31BB55D3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Object</w:t>
            </w:r>
          </w:p>
        </w:tc>
        <w:tc>
          <w:tcPr>
            <w:tcW w:w="949" w:type="dxa"/>
          </w:tcPr>
          <w:p w14:paraId="55DD2C5A" w14:textId="77777777" w:rsidR="00DA6C54" w:rsidRPr="00916947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23" w:type="dxa"/>
          </w:tcPr>
          <w:p w14:paraId="20FB6C3D" w14:textId="53A9BFA3" w:rsidR="00DA6C54" w:rsidRPr="00FC2E96" w:rsidRDefault="00DA6C54" w:rsidP="00DA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FC2E96">
              <w:rPr>
                <w:rFonts w:ascii="Times New Roman" w:hAnsi="Times New Roman" w:cs="Times New Roman"/>
              </w:rPr>
              <w:t>Refer to: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r w:rsidR="00392331" w:rsidRPr="00591B8E">
              <w:rPr>
                <w:rFonts w:ascii="Times New Roman" w:hAnsi="Times New Roman" w:cs="Times New Roman"/>
                <w:b/>
                <w:u w:val="single"/>
              </w:rPr>
              <w:t>Request – Content–eesu</w:t>
            </w:r>
          </w:p>
        </w:tc>
      </w:tr>
    </w:tbl>
    <w:p w14:paraId="05B39A82" w14:textId="3229B093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– Content–</w:t>
      </w:r>
      <w:r w:rsidR="00392331" w:rsidRPr="00591B8E">
        <w:rPr>
          <w:rFonts w:ascii="Times New Roman" w:hAnsi="Times New Roman" w:cs="Times New Roman"/>
          <w:b/>
          <w:u w:val="single"/>
        </w:rPr>
        <w:t>COCR</w:t>
      </w:r>
      <w:r w:rsidRPr="00FC2E96">
        <w:rPr>
          <w:rFonts w:ascii="Times New Roman" w:hAnsi="Times New Roman" w:cs="Times New Roman"/>
          <w:b/>
          <w:u w:val="single"/>
        </w:rPr>
        <w:t xml:space="preserve"> 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BD5910" w:rsidRPr="00FC2E96" w14:paraId="072FDB95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63B24BF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1700" w:type="dxa"/>
          </w:tcPr>
          <w:p w14:paraId="35FDA414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Type</w:t>
            </w:r>
          </w:p>
        </w:tc>
        <w:tc>
          <w:tcPr>
            <w:tcW w:w="1276" w:type="dxa"/>
          </w:tcPr>
          <w:p w14:paraId="5E8C744C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Condition</w:t>
            </w:r>
          </w:p>
        </w:tc>
        <w:tc>
          <w:tcPr>
            <w:tcW w:w="2358" w:type="dxa"/>
          </w:tcPr>
          <w:p w14:paraId="4D566A11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</w:tr>
      <w:tr w:rsidR="00BD5910" w:rsidRPr="00FC2E96" w14:paraId="77814E3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2078898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lastRenderedPageBreak/>
              <w:t>submissionId</w:t>
            </w:r>
          </w:p>
        </w:tc>
        <w:tc>
          <w:tcPr>
            <w:tcW w:w="1700" w:type="dxa"/>
          </w:tcPr>
          <w:p w14:paraId="0610022B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Int</w:t>
            </w:r>
          </w:p>
        </w:tc>
        <w:tc>
          <w:tcPr>
            <w:tcW w:w="1276" w:type="dxa"/>
          </w:tcPr>
          <w:p w14:paraId="2F2FE205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5AFEAEB5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Application Submission ID</w:t>
            </w:r>
          </w:p>
        </w:tc>
      </w:tr>
      <w:tr w:rsidR="00BD5910" w:rsidRPr="00FC2E96" w14:paraId="7EE5D9A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6A356FF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applicationNo</w:t>
            </w:r>
          </w:p>
        </w:tc>
        <w:tc>
          <w:tcPr>
            <w:tcW w:w="1700" w:type="dxa"/>
          </w:tcPr>
          <w:p w14:paraId="334D5093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szCs w:val="24"/>
                <w:lang w:eastAsia="zh-CN"/>
              </w:rPr>
              <w:t>(20)</w:t>
            </w:r>
          </w:p>
        </w:tc>
        <w:tc>
          <w:tcPr>
            <w:tcW w:w="1276" w:type="dxa"/>
          </w:tcPr>
          <w:p w14:paraId="3818EC5F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2F30D19A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WBRS Application Number</w:t>
            </w:r>
          </w:p>
        </w:tc>
      </w:tr>
      <w:tr w:rsidR="00BD5910" w:rsidRPr="00FC2E96" w14:paraId="27BF81C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2DC04A1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</w:rPr>
              <w:t>expiryDate</w:t>
            </w:r>
          </w:p>
        </w:tc>
        <w:tc>
          <w:tcPr>
            <w:tcW w:w="1700" w:type="dxa"/>
          </w:tcPr>
          <w:p w14:paraId="5DAA8567" w14:textId="409ACA36" w:rsidR="00BD5910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</w:rPr>
              <w:t>String(8)</w:t>
            </w:r>
          </w:p>
        </w:tc>
        <w:tc>
          <w:tcPr>
            <w:tcW w:w="1276" w:type="dxa"/>
          </w:tcPr>
          <w:p w14:paraId="71CCB65A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557C9726" w14:textId="18DC1EB2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Expiry Date</w:t>
            </w:r>
            <w:r w:rsidR="004C3124" w:rsidRPr="00FC2E96">
              <w:rPr>
                <w:rFonts w:ascii="Times New Roman" w:hAnsi="Times New Roman" w:cs="Times New Roman"/>
                <w:szCs w:val="24"/>
              </w:rPr>
              <w:t>(yyyyMMdd)</w:t>
            </w:r>
          </w:p>
        </w:tc>
      </w:tr>
      <w:tr w:rsidR="00BD5910" w:rsidRPr="00FC2E96" w14:paraId="30F62DC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8E22ACB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</w:rPr>
              <w:t>regNo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</w:rPr>
              <w:tab/>
            </w:r>
          </w:p>
        </w:tc>
        <w:tc>
          <w:tcPr>
            <w:tcW w:w="1700" w:type="dxa"/>
          </w:tcPr>
          <w:p w14:paraId="1790B1D9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String(20)</w:t>
            </w:r>
          </w:p>
        </w:tc>
        <w:tc>
          <w:tcPr>
            <w:tcW w:w="1276" w:type="dxa"/>
          </w:tcPr>
          <w:p w14:paraId="25038E4D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1476E9DB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Registration No.</w:t>
            </w:r>
          </w:p>
        </w:tc>
      </w:tr>
    </w:tbl>
    <w:p w14:paraId="6F472679" w14:textId="1B77645B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– Content–</w:t>
      </w:r>
      <w:r w:rsidR="00392331" w:rsidRPr="00591B8E">
        <w:rPr>
          <w:rFonts w:ascii="Times New Roman" w:hAnsi="Times New Roman" w:cs="Times New Roman"/>
          <w:b/>
          <w:u w:val="single"/>
        </w:rPr>
        <w:t>FOC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BD5910" w:rsidRPr="00FC2E96" w14:paraId="060B4B0E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79BE17A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5225BFFD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0D432F5F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657CF68C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5DFF1D1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A4B04AA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applicationNo</w:t>
            </w:r>
          </w:p>
        </w:tc>
        <w:tc>
          <w:tcPr>
            <w:tcW w:w="1700" w:type="dxa"/>
          </w:tcPr>
          <w:p w14:paraId="2AFEF0E2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116BE326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72F5E27F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Reference Number</w:t>
            </w:r>
          </w:p>
        </w:tc>
      </w:tr>
      <w:tr w:rsidR="00BD5910" w:rsidRPr="00FC2E96" w14:paraId="68932F7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F0BFE68" w14:textId="77777777" w:rsidR="00BD5910" w:rsidRPr="00FC2E96" w:rsidRDefault="00BD5910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workloc</w:t>
            </w:r>
          </w:p>
        </w:tc>
        <w:tc>
          <w:tcPr>
            <w:tcW w:w="1700" w:type="dxa"/>
          </w:tcPr>
          <w:p w14:paraId="2A2BA9B5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  <w:lang w:eastAsia="zh-CN"/>
              </w:rPr>
              <w:t>String(1024)</w:t>
            </w:r>
          </w:p>
        </w:tc>
        <w:tc>
          <w:tcPr>
            <w:tcW w:w="1276" w:type="dxa"/>
          </w:tcPr>
          <w:p w14:paraId="681A5AFF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5621C519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Location of Works</w:t>
            </w:r>
          </w:p>
        </w:tc>
      </w:tr>
      <w:tr w:rsidR="00BD5910" w:rsidRPr="00FC2E96" w14:paraId="06A0D59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190CAD5" w14:textId="77777777" w:rsidR="00BD5910" w:rsidRPr="00FC2E96" w:rsidRDefault="00BD5910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commonArea</w:t>
            </w:r>
          </w:p>
        </w:tc>
        <w:tc>
          <w:tcPr>
            <w:tcW w:w="1700" w:type="dxa"/>
          </w:tcPr>
          <w:p w14:paraId="5AC24F14" w14:textId="345C8769" w:rsidR="00BD5910" w:rsidRPr="00FC2E96" w:rsidRDefault="00FC0033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6B609C49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74589D8B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Common Area</w:t>
            </w:r>
          </w:p>
        </w:tc>
      </w:tr>
      <w:tr w:rsidR="00BD5910" w:rsidRPr="00FC2E96" w14:paraId="413F453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32F7BBD" w14:textId="77777777" w:rsidR="00BD5910" w:rsidRPr="00FC2E96" w:rsidRDefault="00BD5910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unit</w:t>
            </w:r>
          </w:p>
        </w:tc>
        <w:tc>
          <w:tcPr>
            <w:tcW w:w="1700" w:type="dxa"/>
          </w:tcPr>
          <w:p w14:paraId="2FAAF919" w14:textId="6C9190A6" w:rsidR="00BD5910" w:rsidRPr="00FC2E96" w:rsidRDefault="00FC0033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4D22FC16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522DC72F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Unit</w:t>
            </w:r>
          </w:p>
        </w:tc>
      </w:tr>
      <w:tr w:rsidR="00BD5910" w:rsidRPr="00FC2E96" w14:paraId="7889621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34E50F4" w14:textId="007470F4" w:rsidR="00BD5910" w:rsidRPr="00FC2E96" w:rsidRDefault="00BD5910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is</w:t>
            </w:r>
            <w:r w:rsidR="00956A41"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T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ype</w:t>
            </w:r>
            <w:r w:rsidR="00956A41"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L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g</w:t>
            </w:r>
          </w:p>
        </w:tc>
        <w:tc>
          <w:tcPr>
            <w:tcW w:w="1700" w:type="dxa"/>
          </w:tcPr>
          <w:p w14:paraId="5E84668C" w14:textId="3A279AB8" w:rsidR="00BD5910" w:rsidRPr="00FC2E96" w:rsidRDefault="00FC0033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185EF4C2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0DE07F89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Lighting</w:t>
            </w:r>
          </w:p>
        </w:tc>
      </w:tr>
      <w:tr w:rsidR="00BD5910" w:rsidRPr="00FC2E96" w14:paraId="533C1DC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98401F6" w14:textId="77777777" w:rsidR="00BD5910" w:rsidRPr="00FC2E96" w:rsidRDefault="00BD5910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isTypeAc</w:t>
            </w:r>
          </w:p>
        </w:tc>
        <w:tc>
          <w:tcPr>
            <w:tcW w:w="1700" w:type="dxa"/>
          </w:tcPr>
          <w:p w14:paraId="684C27D6" w14:textId="43F31965" w:rsidR="00BD5910" w:rsidRPr="00FC2E96" w:rsidRDefault="00FC0033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4CA1250B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5D16EAD7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Air Conditioning</w:t>
            </w:r>
          </w:p>
        </w:tc>
      </w:tr>
      <w:tr w:rsidR="00BD5910" w:rsidRPr="00FC2E96" w14:paraId="177060C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44E8BA5" w14:textId="39E71AD1" w:rsidR="00BD5910" w:rsidRPr="00FC2E96" w:rsidRDefault="00BD5910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isT</w:t>
            </w:r>
            <w:r w:rsidR="00956A41"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y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peEl</w:t>
            </w:r>
          </w:p>
        </w:tc>
        <w:tc>
          <w:tcPr>
            <w:tcW w:w="1700" w:type="dxa"/>
          </w:tcPr>
          <w:p w14:paraId="14500F90" w14:textId="14A0103F" w:rsidR="00BD5910" w:rsidRPr="00FC2E96" w:rsidRDefault="00FC0033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5E71B9E3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4BF52A9B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Electrical</w:t>
            </w:r>
          </w:p>
        </w:tc>
      </w:tr>
      <w:tr w:rsidR="00BD5910" w:rsidRPr="00FC2E96" w14:paraId="6C2CBAE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D3DEF1D" w14:textId="3C24F54B" w:rsidR="00BD5910" w:rsidRPr="00FC2E96" w:rsidRDefault="00BD5910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is</w:t>
            </w:r>
            <w:r w:rsidR="00956A41"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T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ype</w:t>
            </w:r>
            <w:r w:rsidR="00956A41"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L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e</w:t>
            </w:r>
          </w:p>
        </w:tc>
        <w:tc>
          <w:tcPr>
            <w:tcW w:w="1700" w:type="dxa"/>
          </w:tcPr>
          <w:p w14:paraId="5C0AFB2F" w14:textId="0B5EA9EA" w:rsidR="00BD5910" w:rsidRPr="00FC2E96" w:rsidRDefault="00FC0033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2C531723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0AAB641F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Lift &amp; Escalator</w:t>
            </w:r>
          </w:p>
        </w:tc>
      </w:tr>
      <w:tr w:rsidR="00BD5910" w:rsidRPr="00FC2E96" w14:paraId="2DD4618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B0AE7E5" w14:textId="77777777" w:rsidR="00BD5910" w:rsidRPr="00FC2E96" w:rsidRDefault="00BD5910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</w:rPr>
              <w:t>issueDate</w:t>
            </w:r>
          </w:p>
        </w:tc>
        <w:tc>
          <w:tcPr>
            <w:tcW w:w="1700" w:type="dxa"/>
          </w:tcPr>
          <w:p w14:paraId="3C6EE3AE" w14:textId="42FCAEC1" w:rsidR="00BD5910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String(8)</w:t>
            </w:r>
          </w:p>
        </w:tc>
        <w:tc>
          <w:tcPr>
            <w:tcW w:w="1276" w:type="dxa"/>
          </w:tcPr>
          <w:p w14:paraId="0521597D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6B72CAA1" w14:textId="4F924B9C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Date of Issue</w:t>
            </w:r>
            <w:r w:rsidR="004C3124" w:rsidRPr="00FC2E96">
              <w:rPr>
                <w:rFonts w:ascii="Times New Roman" w:hAnsi="Times New Roman" w:cs="Times New Roman"/>
                <w:szCs w:val="24"/>
              </w:rPr>
              <w:t>(yyyyMMdd)</w:t>
            </w:r>
          </w:p>
        </w:tc>
      </w:tr>
      <w:tr w:rsidR="00BD5910" w:rsidRPr="00FC2E96" w14:paraId="576B275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7AD2B44" w14:textId="70E31BE7" w:rsidR="00BD5910" w:rsidRPr="00FC2E96" w:rsidRDefault="00BD5910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</w:rPr>
              <w:t>becEdition</w:t>
            </w:r>
          </w:p>
        </w:tc>
        <w:tc>
          <w:tcPr>
            <w:tcW w:w="1700" w:type="dxa"/>
          </w:tcPr>
          <w:p w14:paraId="59619948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1042473C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58" w:type="dxa"/>
          </w:tcPr>
          <w:p w14:paraId="59B387BC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Edition of Code of Practice applied</w:t>
            </w:r>
          </w:p>
        </w:tc>
      </w:tr>
    </w:tbl>
    <w:p w14:paraId="2BFC736B" w14:textId="4E51BF84" w:rsidR="00EB197E" w:rsidRPr="00591B8E" w:rsidRDefault="00EB197E" w:rsidP="00EB197E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Request – Content–eesu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276"/>
        <w:gridCol w:w="2358"/>
      </w:tblGrid>
      <w:tr w:rsidR="00EB197E" w:rsidRPr="00FC2E96" w14:paraId="0E422F11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EE4A8AA" w14:textId="77777777" w:rsidR="00EB197E" w:rsidRPr="00591B8E" w:rsidRDefault="00EB197E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75273E99" w14:textId="77777777" w:rsidR="00EB197E" w:rsidRPr="00591B8E" w:rsidRDefault="00EB197E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6" w:type="dxa"/>
          </w:tcPr>
          <w:p w14:paraId="7D99604D" w14:textId="77777777" w:rsidR="00EB197E" w:rsidRPr="00591B8E" w:rsidRDefault="00EB197E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358" w:type="dxa"/>
          </w:tcPr>
          <w:p w14:paraId="00105965" w14:textId="77777777" w:rsidR="00EB197E" w:rsidRPr="00591B8E" w:rsidRDefault="00EB197E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D37D7D" w:rsidRPr="00FC2E96" w14:paraId="7CD3956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C145B92" w14:textId="58F56EEC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700" w:type="dxa"/>
          </w:tcPr>
          <w:p w14:paraId="5409C09B" w14:textId="5AAD4121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152ED666" w14:textId="77777777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0E3C399" w14:textId="43A87052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D37D7D" w:rsidRPr="00FC2E96" w14:paraId="05AE32A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C18766D" w14:textId="2FE9D1C2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bldgType</w:t>
            </w:r>
          </w:p>
        </w:tc>
        <w:tc>
          <w:tcPr>
            <w:tcW w:w="1700" w:type="dxa"/>
          </w:tcPr>
          <w:p w14:paraId="318408F1" w14:textId="3820BC65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276" w:type="dxa"/>
          </w:tcPr>
          <w:p w14:paraId="3157DB1F" w14:textId="77777777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27DF860" w14:textId="5AE83C04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 of Building</w:t>
            </w:r>
          </w:p>
        </w:tc>
      </w:tr>
      <w:tr w:rsidR="00D37D7D" w:rsidRPr="00FC2E96" w14:paraId="0397DBFF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6D8DD00" w14:textId="1A5350AE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bldgTypeOther</w:t>
            </w:r>
          </w:p>
        </w:tc>
        <w:tc>
          <w:tcPr>
            <w:tcW w:w="1700" w:type="dxa"/>
          </w:tcPr>
          <w:p w14:paraId="48A2F74E" w14:textId="094AD3EB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2EF64EEB" w14:textId="77777777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3A3E5035" w14:textId="16B09466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Type of Building Other</w:t>
            </w:r>
          </w:p>
        </w:tc>
      </w:tr>
      <w:tr w:rsidR="00D37D7D" w:rsidRPr="00FC2E96" w14:paraId="0B38F6FF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3DF77D6" w14:textId="0F39BF1C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</w:t>
            </w:r>
          </w:p>
        </w:tc>
        <w:tc>
          <w:tcPr>
            <w:tcW w:w="1700" w:type="dxa"/>
          </w:tcPr>
          <w:p w14:paraId="5F054167" w14:textId="312CF73B" w:rsidR="00D37D7D" w:rsidRPr="00591B8E" w:rsidRDefault="00392331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76" w:type="dxa"/>
          </w:tcPr>
          <w:p w14:paraId="67AB0593" w14:textId="77777777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701CD98" w14:textId="1EDF7D0D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 of Declaration by Registered Energy Assessor in Form EE1 / EE2 / EE3 / EE4 *</w:t>
            </w:r>
            <w:r w:rsidR="00392331" w:rsidRPr="00591B8E">
              <w:rPr>
                <w:rFonts w:ascii="Times New Roman" w:hAnsi="Times New Roman" w:cs="Times New Roman"/>
                <w:szCs w:val="24"/>
              </w:rPr>
              <w:t>(yyyyMMdd)</w:t>
            </w:r>
          </w:p>
        </w:tc>
      </w:tr>
      <w:tr w:rsidR="00D37D7D" w:rsidRPr="00FC2E96" w14:paraId="5A9BC8A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3683FA6" w14:textId="12264A68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prevSubNo</w:t>
            </w:r>
          </w:p>
        </w:tc>
        <w:tc>
          <w:tcPr>
            <w:tcW w:w="1700" w:type="dxa"/>
          </w:tcPr>
          <w:p w14:paraId="715E80D1" w14:textId="620139B7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String(100)</w:t>
            </w:r>
          </w:p>
        </w:tc>
        <w:tc>
          <w:tcPr>
            <w:tcW w:w="1276" w:type="dxa"/>
          </w:tcPr>
          <w:p w14:paraId="5180D6FF" w14:textId="77777777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6C4E541" w14:textId="64101BB0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If EMSD’s reference no. for the form submitted before is known, please provide</w:t>
            </w:r>
          </w:p>
        </w:tc>
      </w:tr>
      <w:tr w:rsidR="00D37D7D" w:rsidRPr="00FC2E96" w14:paraId="32D4811E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56E7B6D" w14:textId="59031297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supersedePreviousForm</w:t>
            </w:r>
          </w:p>
        </w:tc>
        <w:tc>
          <w:tcPr>
            <w:tcW w:w="1700" w:type="dxa"/>
          </w:tcPr>
          <w:p w14:paraId="1A81D1A0" w14:textId="65ED1B05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0153B67A" w14:textId="77777777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38C2783" w14:textId="54328BCC" w:rsidR="00D37D7D" w:rsidRPr="00591B8E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this submission to supersede a form submitted before? (Please give a “</w:t>
            </w:r>
            <w:r w:rsidRPr="00FC2E96">
              <w:rPr>
                <w:rFonts w:ascii="Segoe UI Symbol" w:hAnsi="Segoe UI Symbol" w:cs="Segoe UI Symbol"/>
              </w:rPr>
              <w:t>✓</w:t>
            </w:r>
            <w:r w:rsidRPr="00591B8E">
              <w:rPr>
                <w:rFonts w:ascii="Times New Roman" w:hAnsi="Times New Roman" w:cs="Times New Roman"/>
              </w:rPr>
              <w:t>” in the appropriate box)</w:t>
            </w:r>
          </w:p>
        </w:tc>
      </w:tr>
      <w:tr w:rsidR="00D37D7D" w:rsidRPr="00FC2E96" w14:paraId="5CB17030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D6A2789" w14:textId="3229EA0D" w:rsidR="00D37D7D" w:rsidRPr="00591B8E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dateOfDeclarationByReaInPreviousForm</w:t>
            </w:r>
          </w:p>
        </w:tc>
        <w:tc>
          <w:tcPr>
            <w:tcW w:w="1700" w:type="dxa"/>
          </w:tcPr>
          <w:p w14:paraId="0C7B7FD6" w14:textId="251568D4" w:rsidR="00D37D7D" w:rsidRPr="00591B8E" w:rsidRDefault="00392331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276" w:type="dxa"/>
          </w:tcPr>
          <w:p w14:paraId="78E3F464" w14:textId="77777777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C239900" w14:textId="1C934047" w:rsidR="00D37D7D" w:rsidRPr="00591B8E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Otherwise, please provide the date of declaration by Registered Energy Assessor in the previous form:</w:t>
            </w:r>
            <w:r w:rsidR="00392331" w:rsidRPr="00591B8E">
              <w:rPr>
                <w:rFonts w:ascii="Times New Roman" w:hAnsi="Times New Roman" w:cs="Times New Roman"/>
                <w:szCs w:val="24"/>
              </w:rPr>
              <w:t xml:space="preserve"> (yyyyMMdd)</w:t>
            </w:r>
          </w:p>
        </w:tc>
      </w:tr>
      <w:tr w:rsidR="0024163A" w:rsidRPr="00FC2E96" w14:paraId="00B19D5C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5933A53" w14:textId="3714A32D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encloseEeel</w:t>
            </w:r>
          </w:p>
        </w:tc>
        <w:tc>
          <w:tcPr>
            <w:tcW w:w="1700" w:type="dxa"/>
          </w:tcPr>
          <w:p w14:paraId="2C316882" w14:textId="2DC4B9C2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7E82FB7F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01F720CA" w14:textId="6F171B18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EE-EL</w:t>
            </w:r>
          </w:p>
        </w:tc>
      </w:tr>
      <w:tr w:rsidR="0024163A" w:rsidRPr="00FC2E96" w14:paraId="151120F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1EDB680" w14:textId="64775CD4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encloseEelg</w:t>
            </w:r>
          </w:p>
        </w:tc>
        <w:tc>
          <w:tcPr>
            <w:tcW w:w="1700" w:type="dxa"/>
          </w:tcPr>
          <w:p w14:paraId="177F0AC5" w14:textId="52312D9F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7FCCD8DE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0A8C16B" w14:textId="43B00939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EE-LG</w:t>
            </w:r>
          </w:p>
        </w:tc>
      </w:tr>
      <w:tr w:rsidR="0024163A" w:rsidRPr="00FC2E96" w14:paraId="7460EDE4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E29BD74" w14:textId="726FE7F5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encloseEeac</w:t>
            </w:r>
          </w:p>
        </w:tc>
        <w:tc>
          <w:tcPr>
            <w:tcW w:w="1700" w:type="dxa"/>
          </w:tcPr>
          <w:p w14:paraId="4255C0B7" w14:textId="2DEF1A6A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6ECF0172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F582A6F" w14:textId="357F7C95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EE-AC</w:t>
            </w:r>
          </w:p>
        </w:tc>
      </w:tr>
      <w:tr w:rsidR="0024163A" w:rsidRPr="00FC2E96" w14:paraId="3ADFA57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593308D" w14:textId="522F1D91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encloseEele</w:t>
            </w:r>
          </w:p>
        </w:tc>
        <w:tc>
          <w:tcPr>
            <w:tcW w:w="1700" w:type="dxa"/>
          </w:tcPr>
          <w:p w14:paraId="3ABA5A47" w14:textId="0EA6F93E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1A263375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690C4ED" w14:textId="4738EFCE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EE-LE</w:t>
            </w:r>
          </w:p>
        </w:tc>
      </w:tr>
      <w:tr w:rsidR="0024163A" w:rsidRPr="00FC2E96" w14:paraId="7EE486C5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0DCB41B" w14:textId="3CBE7AAD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encloseEepb</w:t>
            </w:r>
          </w:p>
        </w:tc>
        <w:tc>
          <w:tcPr>
            <w:tcW w:w="1700" w:type="dxa"/>
          </w:tcPr>
          <w:p w14:paraId="1DF647C7" w14:textId="0F190271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0C2C5A37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C8D96F2" w14:textId="2D99CFD9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EE-PB</w:t>
            </w:r>
          </w:p>
        </w:tc>
      </w:tr>
      <w:tr w:rsidR="0024163A" w:rsidRPr="00FC2E96" w14:paraId="6E4F5548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0133100" w14:textId="50D0F251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exemptGrant</w:t>
            </w:r>
          </w:p>
        </w:tc>
        <w:tc>
          <w:tcPr>
            <w:tcW w:w="1700" w:type="dxa"/>
          </w:tcPr>
          <w:p w14:paraId="1B4B832D" w14:textId="7AECDCC6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276" w:type="dxa"/>
          </w:tcPr>
          <w:p w14:paraId="3AF41556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40E362BA" w14:textId="6BDE7F7A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Exemption previously granted by the Director of Electrical and Mechanic</w:t>
            </w:r>
          </w:p>
        </w:tc>
      </w:tr>
      <w:tr w:rsidR="0024163A" w:rsidRPr="00FC2E96" w14:paraId="1BFA8C1E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4879195" w14:textId="51CD6CB9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exemptRefNo</w:t>
            </w:r>
          </w:p>
        </w:tc>
        <w:tc>
          <w:tcPr>
            <w:tcW w:w="1700" w:type="dxa"/>
          </w:tcPr>
          <w:p w14:paraId="0FE8E6A9" w14:textId="50D0C35B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276" w:type="dxa"/>
          </w:tcPr>
          <w:p w14:paraId="74E599AA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744F869" w14:textId="73E36534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Reference No.</w:t>
            </w:r>
          </w:p>
        </w:tc>
      </w:tr>
      <w:tr w:rsidR="0024163A" w:rsidRPr="00FC2E96" w14:paraId="33345F7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5DE28AC" w14:textId="75AE7259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exemptDate</w:t>
            </w:r>
          </w:p>
        </w:tc>
        <w:tc>
          <w:tcPr>
            <w:tcW w:w="1700" w:type="dxa"/>
          </w:tcPr>
          <w:p w14:paraId="66CB3D27" w14:textId="4065C74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String(8)</w:t>
            </w:r>
          </w:p>
        </w:tc>
        <w:tc>
          <w:tcPr>
            <w:tcW w:w="1276" w:type="dxa"/>
          </w:tcPr>
          <w:p w14:paraId="1DF5E5F3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7D835A83" w14:textId="1B9ACDE1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Date(yyyyMMdd)</w:t>
            </w:r>
          </w:p>
        </w:tc>
      </w:tr>
      <w:tr w:rsidR="0024163A" w:rsidRPr="00FC2E96" w14:paraId="32CF0C7F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B3FD051" w14:textId="1CD8F779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exemptInstallations</w:t>
            </w:r>
          </w:p>
        </w:tc>
        <w:tc>
          <w:tcPr>
            <w:tcW w:w="1700" w:type="dxa"/>
          </w:tcPr>
          <w:p w14:paraId="5A279D13" w14:textId="4A9AA26A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String(300)</w:t>
            </w:r>
          </w:p>
        </w:tc>
        <w:tc>
          <w:tcPr>
            <w:tcW w:w="1276" w:type="dxa"/>
          </w:tcPr>
          <w:p w14:paraId="3CC1C03D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6FF8B1EF" w14:textId="2955A4F6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Installation(s) exempted</w:t>
            </w:r>
          </w:p>
        </w:tc>
      </w:tr>
      <w:tr w:rsidR="0024163A" w:rsidRPr="00FC2E96" w14:paraId="0A1194C0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C1F228D" w14:textId="55A62CC9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organizationEname</w:t>
            </w:r>
          </w:p>
        </w:tc>
        <w:tc>
          <w:tcPr>
            <w:tcW w:w="1700" w:type="dxa"/>
          </w:tcPr>
          <w:p w14:paraId="617D60D3" w14:textId="6310F66E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21F8642F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51281745" w14:textId="1CCACAE1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Organization Name of Responsible Person# ENG</w:t>
            </w:r>
          </w:p>
        </w:tc>
      </w:tr>
      <w:tr w:rsidR="0024163A" w:rsidRPr="00FC2E96" w14:paraId="7131718F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F8445B1" w14:textId="2AD5E950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organizationCname</w:t>
            </w:r>
          </w:p>
        </w:tc>
        <w:tc>
          <w:tcPr>
            <w:tcW w:w="1700" w:type="dxa"/>
          </w:tcPr>
          <w:p w14:paraId="70727D20" w14:textId="6B64782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73372F0E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271524CC" w14:textId="0862650F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Organization Name of Responsible Person# CHI</w:t>
            </w:r>
          </w:p>
        </w:tc>
      </w:tr>
      <w:tr w:rsidR="0024163A" w:rsidRPr="00FC2E96" w14:paraId="66364F5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0DE77C8" w14:textId="41CBB1B6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organizationResEname</w:t>
            </w:r>
          </w:p>
        </w:tc>
        <w:tc>
          <w:tcPr>
            <w:tcW w:w="1700" w:type="dxa"/>
          </w:tcPr>
          <w:p w14:paraId="41A5FECF" w14:textId="3E6D74F9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182D2C29" w14:textId="7777777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803D605" w14:textId="082D56D7" w:rsidR="0024163A" w:rsidRPr="00591B8E" w:rsidRDefault="0024163A" w:rsidP="0024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Name of Responsible Person' Representative# ENG</w:t>
            </w:r>
          </w:p>
        </w:tc>
      </w:tr>
      <w:tr w:rsidR="0024163A" w:rsidRPr="00FC2E96" w14:paraId="3DE378EC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C8E880F" w14:textId="4E693C8A" w:rsidR="0024163A" w:rsidRPr="00591B8E" w:rsidRDefault="0024163A" w:rsidP="0024163A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organizationResCname</w:t>
            </w:r>
          </w:p>
        </w:tc>
        <w:tc>
          <w:tcPr>
            <w:tcW w:w="1700" w:type="dxa"/>
          </w:tcPr>
          <w:p w14:paraId="13067DEB" w14:textId="36444A15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276" w:type="dxa"/>
          </w:tcPr>
          <w:p w14:paraId="7B196B5F" w14:textId="77777777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</w:tcPr>
          <w:p w14:paraId="193914E6" w14:textId="74DADA32" w:rsidR="0024163A" w:rsidRPr="00591B8E" w:rsidRDefault="0024163A" w:rsidP="00241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c Name of Responsible Person' Representative# CHI</w:t>
            </w:r>
          </w:p>
        </w:tc>
      </w:tr>
    </w:tbl>
    <w:p w14:paraId="44D0171B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7E1347FD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BD5910" w:rsidRPr="00FC2E96" w14:paraId="06A25385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BDA54D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3A7B667F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2B17E2B7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E615262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671E738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6AC799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4777E77D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DF87502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FADBC53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BD5910" w:rsidRPr="00FC2E96" w14:paraId="23B7203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42BE70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1990919A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5A2E7C4A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462F754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BD5910" w:rsidRPr="00FC2E96" w14:paraId="611AFB3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5AC700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0C91249E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7367E2B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092F703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63235D1E" w14:textId="77777777" w:rsidR="00BD5910" w:rsidRPr="00FC2E96" w:rsidRDefault="00BD5910" w:rsidP="00BD5910">
      <w:pPr>
        <w:rPr>
          <w:rFonts w:ascii="Times New Roman" w:hAnsi="Times New Roman" w:cs="Times New Roman"/>
          <w:b/>
        </w:rPr>
      </w:pPr>
    </w:p>
    <w:p w14:paraId="5EB82B54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53"/>
        <w:gridCol w:w="1658"/>
        <w:gridCol w:w="6005"/>
      </w:tblGrid>
      <w:tr w:rsidR="00BD5910" w:rsidRPr="00FC2E96" w14:paraId="28C6943B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A6310C7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25878546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5B10A63F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BD5910" w:rsidRPr="00FC2E96" w14:paraId="0AAF934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5317100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34C8F779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5"/>
              <w:gridCol w:w="4644"/>
            </w:tblGrid>
            <w:tr w:rsidR="00BD5910" w:rsidRPr="00FC2E96" w14:paraId="05D442D1" w14:textId="77777777" w:rsidTr="00135E66">
              <w:tc>
                <w:tcPr>
                  <w:tcW w:w="1304" w:type="dxa"/>
                </w:tcPr>
                <w:p w14:paraId="1CCABB12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D00000</w:t>
                  </w:r>
                </w:p>
              </w:tc>
              <w:tc>
                <w:tcPr>
                  <w:tcW w:w="8901" w:type="dxa"/>
                </w:tcPr>
                <w:p w14:paraId="28775A69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Success Result.</w:t>
                  </w:r>
                </w:p>
              </w:tc>
            </w:tr>
          </w:tbl>
          <w:p w14:paraId="3B140925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910" w:rsidRPr="00FC2E96" w14:paraId="7DAB0F5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CB1E589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1FBF6AF9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 is null.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4"/>
              <w:gridCol w:w="4675"/>
            </w:tblGrid>
            <w:tr w:rsidR="00BD5910" w:rsidRPr="00FC2E96" w14:paraId="75573D61" w14:textId="77777777" w:rsidTr="00135E66">
              <w:tc>
                <w:tcPr>
                  <w:tcW w:w="1304" w:type="dxa"/>
                </w:tcPr>
                <w:p w14:paraId="0D77A0C3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CE2001</w:t>
                  </w:r>
                </w:p>
              </w:tc>
              <w:tc>
                <w:tcPr>
                  <w:tcW w:w="8901" w:type="dxa"/>
                </w:tcPr>
                <w:p w14:paraId="415F0533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“Key” is null.</w:t>
                  </w:r>
                </w:p>
              </w:tc>
            </w:tr>
            <w:tr w:rsidR="00BD5910" w:rsidRPr="00FC2E96" w14:paraId="11D7C784" w14:textId="77777777" w:rsidTr="00135E66">
              <w:tc>
                <w:tcPr>
                  <w:tcW w:w="1304" w:type="dxa"/>
                </w:tcPr>
                <w:p w14:paraId="2EDAB9DC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CE2002</w:t>
                  </w:r>
                </w:p>
              </w:tc>
              <w:tc>
                <w:tcPr>
                  <w:tcW w:w="8901" w:type="dxa"/>
                </w:tcPr>
                <w:p w14:paraId="1818FE12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“WBRSApplicationNo” is null.</w:t>
                  </w:r>
                </w:p>
              </w:tc>
            </w:tr>
            <w:tr w:rsidR="00BD5910" w:rsidRPr="00FC2E96" w14:paraId="5F79B218" w14:textId="77777777" w:rsidTr="00135E66">
              <w:tc>
                <w:tcPr>
                  <w:tcW w:w="1304" w:type="dxa"/>
                </w:tcPr>
                <w:p w14:paraId="1E0DD7AA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lastRenderedPageBreak/>
                    <w:t>CE2003</w:t>
                  </w:r>
                </w:p>
              </w:tc>
              <w:tc>
                <w:tcPr>
                  <w:tcW w:w="8901" w:type="dxa"/>
                </w:tcPr>
                <w:p w14:paraId="14175DE4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“Submission Time” is null.</w:t>
                  </w:r>
                </w:p>
              </w:tc>
            </w:tr>
          </w:tbl>
          <w:p w14:paraId="5AB21A62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910" w:rsidRPr="00FC2E96" w14:paraId="3C585A3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6798D53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D20002</w:t>
            </w:r>
          </w:p>
        </w:tc>
        <w:tc>
          <w:tcPr>
            <w:tcW w:w="2225" w:type="dxa"/>
          </w:tcPr>
          <w:p w14:paraId="202F6C84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Already exists.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8"/>
              <w:gridCol w:w="4681"/>
            </w:tblGrid>
            <w:tr w:rsidR="00BD5910" w:rsidRPr="00FC2E96" w14:paraId="175D3DBC" w14:textId="77777777" w:rsidTr="00135E66">
              <w:tc>
                <w:tcPr>
                  <w:tcW w:w="1304" w:type="dxa"/>
                </w:tcPr>
                <w:p w14:paraId="5662C2BE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CE2011</w:t>
                  </w:r>
                </w:p>
              </w:tc>
              <w:tc>
                <w:tcPr>
                  <w:tcW w:w="8901" w:type="dxa"/>
                </w:tcPr>
                <w:p w14:paraId="25D5D51B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value of “WBRSApplicationNo” already exists.</w:t>
                  </w:r>
                </w:p>
              </w:tc>
            </w:tr>
          </w:tbl>
          <w:p w14:paraId="6F160F5D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910" w:rsidRPr="00FC2E96" w14:paraId="608BE9A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48A04DD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5DE9690D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0"/>
              <w:gridCol w:w="4649"/>
            </w:tblGrid>
            <w:tr w:rsidR="00BD5910" w:rsidRPr="00FC2E96" w14:paraId="1F5C7FEA" w14:textId="77777777" w:rsidTr="00135E66">
              <w:tc>
                <w:tcPr>
                  <w:tcW w:w="1304" w:type="dxa"/>
                </w:tcPr>
                <w:p w14:paraId="5E6FFE99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CE3001</w:t>
                  </w:r>
                </w:p>
              </w:tc>
              <w:tc>
                <w:tcPr>
                  <w:tcW w:w="8901" w:type="dxa"/>
                </w:tcPr>
                <w:p w14:paraId="09871C7C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“clientID” is null.</w:t>
                  </w:r>
                </w:p>
              </w:tc>
            </w:tr>
            <w:tr w:rsidR="00BD5910" w:rsidRPr="00FC2E96" w14:paraId="75C5D109" w14:textId="77777777" w:rsidTr="00135E66">
              <w:tc>
                <w:tcPr>
                  <w:tcW w:w="1304" w:type="dxa"/>
                </w:tcPr>
                <w:p w14:paraId="3AA3F6B2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CE3002</w:t>
                  </w:r>
                </w:p>
              </w:tc>
              <w:tc>
                <w:tcPr>
                  <w:tcW w:w="8901" w:type="dxa"/>
                </w:tcPr>
                <w:p w14:paraId="3F3BD777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“signature“ is null.</w:t>
                  </w:r>
                </w:p>
              </w:tc>
            </w:tr>
            <w:tr w:rsidR="00BD5910" w:rsidRPr="00FC2E96" w14:paraId="407A40AE" w14:textId="77777777" w:rsidTr="00135E66">
              <w:tc>
                <w:tcPr>
                  <w:tcW w:w="1304" w:type="dxa"/>
                </w:tcPr>
                <w:p w14:paraId="40F13A2F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CE3003</w:t>
                  </w:r>
                </w:p>
              </w:tc>
              <w:tc>
                <w:tcPr>
                  <w:tcW w:w="8901" w:type="dxa"/>
                </w:tcPr>
                <w:p w14:paraId="0151F6EB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“nonce “ is null.</w:t>
                  </w:r>
                </w:p>
              </w:tc>
            </w:tr>
          </w:tbl>
          <w:p w14:paraId="2D102C9A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910" w:rsidRPr="00FC2E96" w14:paraId="1F1760B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28ED5F2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6CB2ACE8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0"/>
              <w:gridCol w:w="4649"/>
            </w:tblGrid>
            <w:tr w:rsidR="00BD5910" w:rsidRPr="00FC2E96" w14:paraId="4BADC409" w14:textId="77777777" w:rsidTr="00135E66">
              <w:tc>
                <w:tcPr>
                  <w:tcW w:w="1304" w:type="dxa"/>
                </w:tcPr>
                <w:p w14:paraId="1DA03433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CE3011</w:t>
                  </w:r>
                </w:p>
              </w:tc>
              <w:tc>
                <w:tcPr>
                  <w:tcW w:w="8901" w:type="dxa"/>
                </w:tcPr>
                <w:p w14:paraId="25FF3C01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“clientID” is not found in the list.</w:t>
                  </w:r>
                </w:p>
              </w:tc>
            </w:tr>
            <w:tr w:rsidR="00BD5910" w:rsidRPr="00FC2E96" w14:paraId="6F78B283" w14:textId="77777777" w:rsidTr="00135E66">
              <w:tc>
                <w:tcPr>
                  <w:tcW w:w="1304" w:type="dxa"/>
                </w:tcPr>
                <w:p w14:paraId="644666A8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CE3012</w:t>
                  </w:r>
                </w:p>
              </w:tc>
              <w:tc>
                <w:tcPr>
                  <w:tcW w:w="8901" w:type="dxa"/>
                </w:tcPr>
                <w:p w14:paraId="7BDD2F9E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“signature“ is incorrect. (MITM Attack)</w:t>
                  </w:r>
                </w:p>
              </w:tc>
            </w:tr>
            <w:tr w:rsidR="00BD5910" w:rsidRPr="00FC2E96" w14:paraId="532DB240" w14:textId="77777777" w:rsidTr="00135E66">
              <w:tc>
                <w:tcPr>
                  <w:tcW w:w="1304" w:type="dxa"/>
                </w:tcPr>
                <w:p w14:paraId="04653E02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CE3013</w:t>
                  </w:r>
                </w:p>
              </w:tc>
              <w:tc>
                <w:tcPr>
                  <w:tcW w:w="8901" w:type="dxa"/>
                </w:tcPr>
                <w:p w14:paraId="3B08944A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“nonce “is already used. (Replay Attack)</w:t>
                  </w:r>
                </w:p>
              </w:tc>
            </w:tr>
          </w:tbl>
          <w:p w14:paraId="1B1C1326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910" w:rsidRPr="00FC2E96" w14:paraId="7446619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EE6F485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D40001</w:t>
            </w:r>
          </w:p>
        </w:tc>
        <w:tc>
          <w:tcPr>
            <w:tcW w:w="2225" w:type="dxa"/>
          </w:tcPr>
          <w:p w14:paraId="5D3F858E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Validation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2"/>
              <w:gridCol w:w="4637"/>
            </w:tblGrid>
            <w:tr w:rsidR="00BD5910" w:rsidRPr="00FC2E96" w14:paraId="17EFCD1F" w14:textId="77777777" w:rsidTr="00135E66">
              <w:tc>
                <w:tcPr>
                  <w:tcW w:w="1304" w:type="dxa"/>
                </w:tcPr>
                <w:p w14:paraId="68F3805C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CE4001</w:t>
                  </w:r>
                </w:p>
              </w:tc>
              <w:tc>
                <w:tcPr>
                  <w:tcW w:w="8901" w:type="dxa"/>
                </w:tcPr>
                <w:p w14:paraId="60903937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Lift location not found.</w:t>
                  </w:r>
                </w:p>
              </w:tc>
            </w:tr>
            <w:tr w:rsidR="00BD5910" w:rsidRPr="00FC2E96" w14:paraId="4F1B0F52" w14:textId="77777777" w:rsidTr="00135E66">
              <w:tc>
                <w:tcPr>
                  <w:tcW w:w="10205" w:type="dxa"/>
                  <w:gridSpan w:val="2"/>
                </w:tcPr>
                <w:p w14:paraId="659CE571" w14:textId="77777777" w:rsidR="00BD5910" w:rsidRPr="00FC2E96" w:rsidRDefault="00BD5910" w:rsidP="00135E66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FC2E96">
                    <w:rPr>
                      <w:rFonts w:ascii="Times New Roman" w:hAnsi="Times New Roman" w:cs="Times New Roman"/>
                      <w:b/>
                      <w:highlight w:val="yellow"/>
                    </w:rPr>
                    <w:t>Other Validations</w:t>
                  </w:r>
                </w:p>
              </w:tc>
            </w:tr>
          </w:tbl>
          <w:p w14:paraId="5C278C83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910" w:rsidRPr="00FC2E96" w14:paraId="5ED0AEC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B1BD70B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0615A986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2"/>
              <w:gridCol w:w="4727"/>
            </w:tblGrid>
            <w:tr w:rsidR="00BD5910" w:rsidRPr="00FC2E96" w14:paraId="025FD987" w14:textId="77777777" w:rsidTr="00135E66">
              <w:tc>
                <w:tcPr>
                  <w:tcW w:w="1304" w:type="dxa"/>
                </w:tcPr>
                <w:p w14:paraId="08153C12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E9999</w:t>
                  </w:r>
                </w:p>
              </w:tc>
              <w:tc>
                <w:tcPr>
                  <w:tcW w:w="8901" w:type="dxa"/>
                </w:tcPr>
                <w:p w14:paraId="31AE2F78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Runtime Exception.</w:t>
                  </w:r>
                </w:p>
              </w:tc>
            </w:tr>
          </w:tbl>
          <w:p w14:paraId="3228B5BC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6CE3C6D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30F0C830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5910" w:rsidRPr="00FC2E96" w14:paraId="7A7C34BD" w14:textId="77777777" w:rsidTr="00135E66">
        <w:tc>
          <w:tcPr>
            <w:tcW w:w="15388" w:type="dxa"/>
          </w:tcPr>
          <w:p w14:paraId="203CA1D2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5118BA99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3CBB5A19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0A0037B1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</w:p>
    <w:p w14:paraId="45652CAF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13561C" w:rsidRPr="00FC2E96" w14:paraId="31F7F651" w14:textId="77777777" w:rsidTr="00591B8E">
        <w:tc>
          <w:tcPr>
            <w:tcW w:w="9016" w:type="dxa"/>
          </w:tcPr>
          <w:p w14:paraId="0F41C5F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>{</w:t>
            </w:r>
          </w:p>
          <w:p w14:paraId="6953600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"category": "4",</w:t>
            </w:r>
          </w:p>
          <w:p w14:paraId="3E96DBB5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"seq": 1,</w:t>
            </w:r>
          </w:p>
          <w:p w14:paraId="3C778453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"applicationNo": "4",</w:t>
            </w:r>
          </w:p>
          <w:p w14:paraId="501C2843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"bldgEname": "4",</w:t>
            </w:r>
          </w:p>
          <w:p w14:paraId="63417073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"bldgCname": "4",</w:t>
            </w:r>
          </w:p>
          <w:p w14:paraId="6083CB02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"startNo": 1,</w:t>
            </w:r>
          </w:p>
          <w:p w14:paraId="3B1006C2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"startNoAlpha": "4",</w:t>
            </w:r>
          </w:p>
          <w:p w14:paraId="70E0240E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"endNo": 1,</w:t>
            </w:r>
          </w:p>
          <w:p w14:paraId="61D41649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"endNoAlpha": "4",</w:t>
            </w:r>
          </w:p>
          <w:p w14:paraId="2067C943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"stEname": "4",</w:t>
            </w:r>
          </w:p>
          <w:p w14:paraId="48A0C18B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"stCname": "4",</w:t>
            </w:r>
          </w:p>
          <w:p w14:paraId="5A2DBFCB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"districtCd": "4",</w:t>
            </w:r>
          </w:p>
          <w:p w14:paraId="2823C7D5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"areaCd": 1,</w:t>
            </w:r>
          </w:p>
          <w:p w14:paraId="7FB5FE3B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"cocrRegNo": "4",</w:t>
            </w:r>
          </w:p>
          <w:p w14:paraId="03E7250F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"compBecEdition": "4",</w:t>
            </w:r>
          </w:p>
          <w:p w14:paraId="55855B3B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"compEname": "4",</w:t>
            </w:r>
          </w:p>
          <w:p w14:paraId="7809DBC5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"compCname": "4",</w:t>
            </w:r>
          </w:p>
          <w:p w14:paraId="2D40FFA4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"represenTitleId": 1,</w:t>
            </w:r>
          </w:p>
          <w:p w14:paraId="319BFFC9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"represenEname": "4",</w:t>
            </w:r>
          </w:p>
          <w:p w14:paraId="48B0874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"represenCname": "4",</w:t>
            </w:r>
          </w:p>
          <w:p w14:paraId="37419C29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"represenPost": "4",</w:t>
            </w:r>
          </w:p>
          <w:p w14:paraId="6B1098AC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"corresAddrLang": "4",</w:t>
            </w:r>
          </w:p>
          <w:p w14:paraId="76BDFF22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"corresAddrFlat": "4",</w:t>
            </w:r>
          </w:p>
          <w:p w14:paraId="71F1B6E8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"corresAddrFloor": "4",</w:t>
            </w:r>
          </w:p>
          <w:p w14:paraId="6102D059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"corresAddrBlock": "4",</w:t>
            </w:r>
          </w:p>
          <w:p w14:paraId="43FFE017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"corresAddrBldg": "4",</w:t>
            </w:r>
          </w:p>
          <w:p w14:paraId="4A44B29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lastRenderedPageBreak/>
              <w:t xml:space="preserve">  "corresAddrStartNo": 1,</w:t>
            </w:r>
          </w:p>
          <w:p w14:paraId="488320D8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"corresAddrStartNoAlpha": "4",</w:t>
            </w:r>
          </w:p>
          <w:p w14:paraId="698FD2D6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"corresAddrEndNo": 1,</w:t>
            </w:r>
          </w:p>
          <w:p w14:paraId="4D9849D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"corresAddrEndNoAlpha": "4",</w:t>
            </w:r>
          </w:p>
          <w:p w14:paraId="665483E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"corresAddrSt": "4",</w:t>
            </w:r>
          </w:p>
          <w:p w14:paraId="53544E57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"corresAddrDistrictCd": "4",</w:t>
            </w:r>
          </w:p>
          <w:p w14:paraId="644E464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"corresAddrAreaCd": 1,</w:t>
            </w:r>
          </w:p>
          <w:p w14:paraId="29EA25F9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"corresTelNo": "4",</w:t>
            </w:r>
          </w:p>
          <w:p w14:paraId="16BF8CB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"corresFaxNo": "4",</w:t>
            </w:r>
          </w:p>
          <w:p w14:paraId="4D84FD8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"corresEmailAddr": "4",</w:t>
            </w:r>
          </w:p>
          <w:p w14:paraId="01FDEEDF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"becDate": "20211119",</w:t>
            </w:r>
          </w:p>
          <w:p w14:paraId="05C18C8D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"becEdition": "4",</w:t>
            </w:r>
          </w:p>
          <w:p w14:paraId="6D399ECA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"reaTitleId": 1,</w:t>
            </w:r>
          </w:p>
          <w:p w14:paraId="568DAA9A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"reaEname": "4",</w:t>
            </w:r>
          </w:p>
          <w:p w14:paraId="13D6B0FC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"reaCname": "11",</w:t>
            </w:r>
          </w:p>
          <w:p w14:paraId="2E5081A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"reaAddrLang": "4",</w:t>
            </w:r>
          </w:p>
          <w:p w14:paraId="618994F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"reaAddrFlat": "4",</w:t>
            </w:r>
          </w:p>
          <w:p w14:paraId="7623B5C4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"reaAddrFloor": "4",</w:t>
            </w:r>
          </w:p>
          <w:p w14:paraId="530126B3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"reaAddrBlock": "4",</w:t>
            </w:r>
          </w:p>
          <w:p w14:paraId="6E367CAA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"reaAddrBldg": "4",</w:t>
            </w:r>
          </w:p>
          <w:p w14:paraId="3B596538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"reaAddrStartNo": 1,</w:t>
            </w:r>
          </w:p>
          <w:p w14:paraId="6F8CD8B4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"reaAddrStartNoAlpha": "4",</w:t>
            </w:r>
          </w:p>
          <w:p w14:paraId="0962568C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"reaAddrEndNo": 1,</w:t>
            </w:r>
          </w:p>
          <w:p w14:paraId="1C9EF4BB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"reaAddrEndNoAlpha": "4",</w:t>
            </w:r>
          </w:p>
          <w:p w14:paraId="191F626F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"reaAddrSt": "4",</w:t>
            </w:r>
          </w:p>
          <w:p w14:paraId="640FEE26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"reaAddrDistrictCd": "4",</w:t>
            </w:r>
          </w:p>
          <w:p w14:paraId="52301FFD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"reaAddrAreaCd": 1,</w:t>
            </w:r>
          </w:p>
          <w:p w14:paraId="1B48143D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"reaTelNo": "4",</w:t>
            </w:r>
          </w:p>
          <w:p w14:paraId="373D2E25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"reaFaxNo": "4",</w:t>
            </w:r>
          </w:p>
          <w:p w14:paraId="41200DF2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"reaEmailAddr": "4",</w:t>
            </w:r>
          </w:p>
          <w:p w14:paraId="05C3C1DA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"reaRegNo": "4",</w:t>
            </w:r>
          </w:p>
          <w:p w14:paraId="41F07FDE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"reaExpiryDate": "20211119",</w:t>
            </w:r>
          </w:p>
          <w:p w14:paraId="42663FEA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"formstatus": 1,</w:t>
            </w:r>
          </w:p>
          <w:p w14:paraId="67AECCCC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"forwarduserid": "4",</w:t>
            </w:r>
          </w:p>
          <w:p w14:paraId="37F3915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"statusCode": "1         ",</w:t>
            </w:r>
          </w:p>
          <w:p w14:paraId="161A96C9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"submissionId": 1,</w:t>
            </w:r>
          </w:p>
          <w:p w14:paraId="1517660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"receiveDate": "20211119",</w:t>
            </w:r>
          </w:p>
          <w:p w14:paraId="3DB0E4B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"wbrsStatus": "4",</w:t>
            </w:r>
          </w:p>
          <w:p w14:paraId="46423A35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"eesu": {</w:t>
            </w:r>
          </w:p>
          <w:p w14:paraId="75BFF046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"applicationNo": "4",</w:t>
            </w:r>
          </w:p>
          <w:p w14:paraId="5F719248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"category": "4",</w:t>
            </w:r>
          </w:p>
          <w:p w14:paraId="2305C0E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"seq": 1,</w:t>
            </w:r>
          </w:p>
          <w:p w14:paraId="2EC540B8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"bldgType": 0,</w:t>
            </w:r>
          </w:p>
          <w:p w14:paraId="6050A989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"submissionId": 1,</w:t>
            </w:r>
          </w:p>
          <w:p w14:paraId="1184CCAE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"bldgTypeOther": "4",</w:t>
            </w:r>
          </w:p>
          <w:p w14:paraId="2EACF5DF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"dateOfDdeclarationByRea": "20211122",</w:t>
            </w:r>
          </w:p>
          <w:p w14:paraId="3C612A8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"supersedePerviusForm": "4",</w:t>
            </w:r>
          </w:p>
          <w:p w14:paraId="76A85D1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"dateOfDdeclarationByReaInPreviousForm": "20211122",</w:t>
            </w:r>
          </w:p>
          <w:p w14:paraId="34075CF2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"prevSubNo": "4",</w:t>
            </w:r>
          </w:p>
          <w:p w14:paraId="19858EDA" w14:textId="698BEDA8" w:rsidR="0013561C" w:rsidRPr="00D42BCE" w:rsidDel="0055538A" w:rsidRDefault="0013561C" w:rsidP="00A26381">
            <w:pPr>
              <w:widowControl/>
              <w:rPr>
                <w:del w:id="490" w:author="Lewen Lai Wa Lam" w:date="2022-02-28T09:42:00Z"/>
                <w:rFonts w:ascii="Times New Roman" w:hAnsi="Times New Roman" w:cs="Times New Roman"/>
                <w:szCs w:val="24"/>
              </w:rPr>
            </w:pPr>
            <w:del w:id="491" w:author="Lewen Lai Wa Lam" w:date="2022-02-28T09:42:00Z">
              <w:r w:rsidRPr="00D42BCE" w:rsidDel="0055538A">
                <w:rPr>
                  <w:rFonts w:ascii="Times New Roman" w:hAnsi="Times New Roman" w:cs="Times New Roman"/>
                  <w:szCs w:val="24"/>
                </w:rPr>
                <w:delText xml:space="preserve">    "parentForm": "4",</w:delText>
              </w:r>
            </w:del>
          </w:p>
          <w:p w14:paraId="33C5F9FE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lastRenderedPageBreak/>
              <w:t xml:space="preserve">    "encloseEeel": "4",</w:t>
            </w:r>
          </w:p>
          <w:p w14:paraId="4D1452F9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"encloseEelg": "4",</w:t>
            </w:r>
          </w:p>
          <w:p w14:paraId="1FC00229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"encloseEeac": "4",</w:t>
            </w:r>
          </w:p>
          <w:p w14:paraId="241FA15C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"encloseEele": "4",</w:t>
            </w:r>
          </w:p>
          <w:p w14:paraId="6C7DFE5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"encloseEepb": "4",</w:t>
            </w:r>
          </w:p>
          <w:p w14:paraId="38925699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"exemptGrant": "4",</w:t>
            </w:r>
          </w:p>
          <w:p w14:paraId="6110F815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"exemptRefNo": "4",</w:t>
            </w:r>
          </w:p>
          <w:p w14:paraId="630A28ED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"ownerSingDate": "20211122",</w:t>
            </w:r>
          </w:p>
          <w:p w14:paraId="17D0EA23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"reaSingDate": "20211122",</w:t>
            </w:r>
          </w:p>
          <w:p w14:paraId="44B2F29E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"exemptDate": "20211122",</w:t>
            </w:r>
          </w:p>
          <w:p w14:paraId="2012703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"exemptInstallations": "4",</w:t>
            </w:r>
          </w:p>
          <w:p w14:paraId="7E66C4A4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"organizationEname": "4",</w:t>
            </w:r>
          </w:p>
          <w:p w14:paraId="4792B44D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"organizationCname": "4",</w:t>
            </w:r>
          </w:p>
          <w:p w14:paraId="621BB707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"organizationResEname": "4",</w:t>
            </w:r>
          </w:p>
          <w:p w14:paraId="5C496534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"organizationResCname": "4",</w:t>
            </w:r>
          </w:p>
          <w:p w14:paraId="06BC57AE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"statusCode": "1         ",</w:t>
            </w:r>
          </w:p>
          <w:p w14:paraId="027C753F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},</w:t>
            </w:r>
          </w:p>
          <w:p w14:paraId="7BAAACDA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"foc": [</w:t>
            </w:r>
          </w:p>
          <w:p w14:paraId="5DB62586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{</w:t>
            </w:r>
          </w:p>
          <w:p w14:paraId="2FCA800A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"category": "4",</w:t>
            </w:r>
          </w:p>
          <w:p w14:paraId="069ECADD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"seq": 1,</w:t>
            </w:r>
          </w:p>
          <w:p w14:paraId="14D941DA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"applicationNo": "4",</w:t>
            </w:r>
          </w:p>
          <w:p w14:paraId="6DBFF932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"subSeq": 1,</w:t>
            </w:r>
          </w:p>
          <w:p w14:paraId="78C7EB6C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"refNo": "4",</w:t>
            </w:r>
          </w:p>
          <w:p w14:paraId="289F7C9B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"issueDate": "20211122",</w:t>
            </w:r>
          </w:p>
          <w:p w14:paraId="097C0F38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"becEdition": "4",</w:t>
            </w:r>
          </w:p>
          <w:p w14:paraId="776080B3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"isTypeLg": "4",</w:t>
            </w:r>
          </w:p>
          <w:p w14:paraId="4C365D6B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"isTypeAc": "4",</w:t>
            </w:r>
          </w:p>
          <w:p w14:paraId="5CAABE97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"isTypeEl": "4",</w:t>
            </w:r>
          </w:p>
          <w:p w14:paraId="1D5E9634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"isTypeLe": "4",</w:t>
            </w:r>
          </w:p>
          <w:p w14:paraId="50B4F938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"statusCode": "1         ",</w:t>
            </w:r>
          </w:p>
          <w:p w14:paraId="49C9B94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"submissionId": 1,</w:t>
            </w:r>
          </w:p>
          <w:p w14:paraId="5AD4B945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},</w:t>
            </w:r>
          </w:p>
          <w:p w14:paraId="2DD470EC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{</w:t>
            </w:r>
          </w:p>
          <w:p w14:paraId="49FCD3F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"category": "4",</w:t>
            </w:r>
          </w:p>
          <w:p w14:paraId="035BA5F6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"seq": 1,</w:t>
            </w:r>
          </w:p>
          <w:p w14:paraId="6DFA86F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"applicationNo": "4",</w:t>
            </w:r>
          </w:p>
          <w:p w14:paraId="3F178459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"subSeq": 1,</w:t>
            </w:r>
          </w:p>
          <w:p w14:paraId="043D183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"refNo": "4",</w:t>
            </w:r>
          </w:p>
          <w:p w14:paraId="36D59259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"issueDate": "20211122",</w:t>
            </w:r>
          </w:p>
          <w:p w14:paraId="3A5C40EA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"becEdition": "4",</w:t>
            </w:r>
          </w:p>
          <w:p w14:paraId="00333005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"isTypeLg": "4",</w:t>
            </w:r>
          </w:p>
          <w:p w14:paraId="46C5EF95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"isTypeAc": "4",</w:t>
            </w:r>
          </w:p>
          <w:p w14:paraId="3284F0B6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"isTypeEl": "4",</w:t>
            </w:r>
          </w:p>
          <w:p w14:paraId="31134637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"isTypeLe": "4",</w:t>
            </w:r>
          </w:p>
          <w:p w14:paraId="4B798C7D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"statusCode": "1         ",</w:t>
            </w:r>
          </w:p>
          <w:p w14:paraId="110F6F74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"submissionId": 1,</w:t>
            </w:r>
          </w:p>
          <w:p w14:paraId="18337907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  <w:p w14:paraId="09B6CAC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}</w:t>
            </w:r>
          </w:p>
          <w:p w14:paraId="448CECFC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],</w:t>
            </w:r>
          </w:p>
          <w:p w14:paraId="6D6C5317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lastRenderedPageBreak/>
              <w:t xml:space="preserve">  "cocr": [</w:t>
            </w:r>
          </w:p>
          <w:p w14:paraId="6FBC877F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{</w:t>
            </w:r>
          </w:p>
          <w:p w14:paraId="2EA713F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"category": "4",</w:t>
            </w:r>
          </w:p>
          <w:p w14:paraId="5AB4C15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"seq": 1,</w:t>
            </w:r>
          </w:p>
          <w:p w14:paraId="6369262D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"applicationNo": "4",</w:t>
            </w:r>
          </w:p>
          <w:p w14:paraId="53EA7FD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"subSeq": 1,</w:t>
            </w:r>
          </w:p>
          <w:p w14:paraId="663624E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"regNo": "4",</w:t>
            </w:r>
          </w:p>
          <w:p w14:paraId="4631AF2B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"expiryDate": "20211119",</w:t>
            </w:r>
          </w:p>
          <w:p w14:paraId="7B19DFE1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"statusCode": "1         ",</w:t>
            </w:r>
          </w:p>
          <w:p w14:paraId="2AAEC415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  "submissionId": 1,</w:t>
            </w:r>
          </w:p>
          <w:p w14:paraId="0DA53186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  <w:p w14:paraId="156997A2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  }</w:t>
            </w:r>
          </w:p>
          <w:p w14:paraId="0EEACCF0" w14:textId="77777777" w:rsidR="0013561C" w:rsidRPr="00D42BCE" w:rsidRDefault="0013561C" w:rsidP="00A26381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 xml:space="preserve">  ],</w:t>
            </w:r>
          </w:p>
          <w:p w14:paraId="26EFD70C" w14:textId="60C4D7AC" w:rsidR="0013561C" w:rsidRPr="00FC2E96" w:rsidDel="00A26381" w:rsidRDefault="0013561C" w:rsidP="00A263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D42BCE">
              <w:rPr>
                <w:rFonts w:ascii="Times New Roman" w:hAnsi="Times New Roman" w:cs="Times New Roman"/>
                <w:szCs w:val="24"/>
              </w:rPr>
              <w:t>}</w:t>
            </w:r>
          </w:p>
        </w:tc>
      </w:tr>
    </w:tbl>
    <w:p w14:paraId="10B15786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</w:p>
    <w:p w14:paraId="7E7757D6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5910" w:rsidRPr="00FC2E96" w14:paraId="33C48AFB" w14:textId="77777777" w:rsidTr="00135E66">
        <w:tc>
          <w:tcPr>
            <w:tcW w:w="15388" w:type="dxa"/>
          </w:tcPr>
          <w:p w14:paraId="4371BABB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D1579DD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3BF0FCA3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2718BBAE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7AE4BA1B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16148BB0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2D3FA3DF" w14:textId="77777777" w:rsidR="00BD5910" w:rsidRPr="00FC2E96" w:rsidRDefault="00BD5910" w:rsidP="00BD5910">
      <w:pPr>
        <w:rPr>
          <w:rFonts w:ascii="Times New Roman" w:eastAsia="PMingLiU" w:hAnsi="Times New Roman" w:cs="Times New Roman"/>
        </w:rPr>
      </w:pPr>
    </w:p>
    <w:p w14:paraId="4312088E" w14:textId="30215092" w:rsidR="00BD5910" w:rsidRPr="00FC2E96" w:rsidRDefault="00BD5910" w:rsidP="007F1069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92" w:name="_Toc87524248"/>
      <w:bookmarkStart w:id="493" w:name="_Toc96933948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Create Attachment</w:t>
      </w:r>
      <w:bookmarkEnd w:id="492"/>
      <w:bookmarkEnd w:id="493"/>
    </w:p>
    <w:p w14:paraId="25DEF545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7"/>
        <w:gridCol w:w="7359"/>
      </w:tblGrid>
      <w:tr w:rsidR="00BD5910" w:rsidRPr="00FC2E96" w14:paraId="3C8C4C2F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5742F0E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053E27DF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03169A6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D538D6C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39656D15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the attachment to backend</w:t>
            </w:r>
          </w:p>
        </w:tc>
      </w:tr>
      <w:tr w:rsidR="00BD5910" w:rsidRPr="00FC2E96" w14:paraId="2D64323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52EC1E8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3DD19C41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&lt;Backend_Service_Domain&gt;/{Version}/EE3/CreateAttachment</w:t>
            </w:r>
          </w:p>
        </w:tc>
      </w:tr>
      <w:tr w:rsidR="00BD5910" w:rsidRPr="00FC2E96" w14:paraId="1FE11E4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E7688E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03A3041A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BD5910" w:rsidRPr="00FC2E96" w14:paraId="7B578B3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546D68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33F5E4CE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BD5910" w:rsidRPr="00FC2E96" w14:paraId="74BA0EF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85FCF9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7746DDDB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validate the application data before submission.</w:t>
            </w:r>
          </w:p>
        </w:tc>
      </w:tr>
    </w:tbl>
    <w:p w14:paraId="20DE30F8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070955F7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BD5910" w:rsidRPr="00FC2E96" w14:paraId="2DE942C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339D3B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33239243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76AEE629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EC09A39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6FA2E55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B32CAC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3CC5A9A9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60A96CF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F483194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BD5910" w:rsidRPr="00FC2E96" w14:paraId="3BF734D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441324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699F2743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9B237B8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510436A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BD5910" w:rsidRPr="00FC2E96" w14:paraId="7D5B0D9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2F533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0D7557E2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9B92EF9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04BF74E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2924C0FC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020C39B9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BD5910" w:rsidRPr="00FC2E96" w14:paraId="13F9B2A1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0F2E33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236C12A7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4145D06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C41662E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36BBDBC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467BA4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44022269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0EEFC46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B50D303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5FEC2CC6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027E97F4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72"/>
        <w:gridCol w:w="936"/>
        <w:gridCol w:w="1432"/>
        <w:gridCol w:w="4476"/>
      </w:tblGrid>
      <w:tr w:rsidR="00BD5910" w:rsidRPr="00FC2E96" w14:paraId="415B1D20" w14:textId="77777777" w:rsidTr="0072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4D980DF5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36" w:type="dxa"/>
          </w:tcPr>
          <w:p w14:paraId="5D5C5130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32" w:type="dxa"/>
          </w:tcPr>
          <w:p w14:paraId="39A37F78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476" w:type="dxa"/>
          </w:tcPr>
          <w:p w14:paraId="505E010D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727D15" w:rsidRPr="00FC2E96" w14:paraId="2ED7CCD9" w14:textId="77777777" w:rsidTr="00727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5F792073" w14:textId="4ECCEEDC" w:rsidR="00727D15" w:rsidRPr="00FC2E96" w:rsidRDefault="00727D15" w:rsidP="00727D15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36" w:type="dxa"/>
          </w:tcPr>
          <w:p w14:paraId="44DED516" w14:textId="26F44644" w:rsidR="00727D15" w:rsidRPr="00FC2E96" w:rsidRDefault="00727D15" w:rsidP="00727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32" w:type="dxa"/>
          </w:tcPr>
          <w:p w14:paraId="33A189C1" w14:textId="0438581A" w:rsidR="00727D15" w:rsidRPr="00FC2E96" w:rsidRDefault="00727D15" w:rsidP="00727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476" w:type="dxa"/>
          </w:tcPr>
          <w:p w14:paraId="572E8602" w14:textId="78C5B65A" w:rsidR="00727D15" w:rsidRPr="00FC2E96" w:rsidRDefault="00727D15" w:rsidP="00727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  <w:tr w:rsidR="00727D15" w:rsidRPr="00FC2E96" w14:paraId="65AF4FE1" w14:textId="77777777" w:rsidTr="00727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27DA7DAC" w14:textId="53F18684" w:rsidR="00727D15" w:rsidRPr="00FC2E96" w:rsidRDefault="00727D15" w:rsidP="00727D15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fileName</w:t>
            </w:r>
          </w:p>
        </w:tc>
        <w:tc>
          <w:tcPr>
            <w:tcW w:w="936" w:type="dxa"/>
          </w:tcPr>
          <w:p w14:paraId="0413E4FD" w14:textId="73C26A04" w:rsidR="00727D15" w:rsidRPr="00FC2E96" w:rsidRDefault="00727D15" w:rsidP="00727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32" w:type="dxa"/>
          </w:tcPr>
          <w:p w14:paraId="0A44658D" w14:textId="4EBD891D" w:rsidR="00727D15" w:rsidRPr="00FC2E96" w:rsidRDefault="00727D15" w:rsidP="00727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476" w:type="dxa"/>
          </w:tcPr>
          <w:p w14:paraId="7CF88911" w14:textId="046A0328" w:rsidR="00727D15" w:rsidRPr="00FC2E96" w:rsidRDefault="00727D15" w:rsidP="00727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  <w:kern w:val="0"/>
                <w:szCs w:val="24"/>
              </w:rPr>
              <w:t>File name with extension of the attachment</w:t>
            </w:r>
          </w:p>
        </w:tc>
      </w:tr>
      <w:tr w:rsidR="00727D15" w:rsidRPr="00FC2E96" w14:paraId="0FFF250D" w14:textId="77777777" w:rsidTr="00727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11984A93" w14:textId="7207D7FD" w:rsidR="00727D15" w:rsidRPr="00FC2E96" w:rsidRDefault="00727D15" w:rsidP="00727D15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shaFileChecksum</w:t>
            </w:r>
          </w:p>
        </w:tc>
        <w:tc>
          <w:tcPr>
            <w:tcW w:w="936" w:type="dxa"/>
          </w:tcPr>
          <w:p w14:paraId="1A71A918" w14:textId="31F60989" w:rsidR="00727D15" w:rsidRPr="00FC2E96" w:rsidRDefault="00727D15" w:rsidP="00727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32" w:type="dxa"/>
          </w:tcPr>
          <w:p w14:paraId="1570C055" w14:textId="0AAC2DBD" w:rsidR="00727D15" w:rsidRPr="00FC2E96" w:rsidRDefault="00727D15" w:rsidP="00727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476" w:type="dxa"/>
          </w:tcPr>
          <w:p w14:paraId="218F42B7" w14:textId="46D893BA" w:rsidR="00727D15" w:rsidRPr="00FC2E96" w:rsidRDefault="00727D15" w:rsidP="00727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SHA file checksum of the attachment</w:t>
            </w:r>
          </w:p>
        </w:tc>
      </w:tr>
      <w:tr w:rsidR="00727D15" w:rsidRPr="00FC2E96" w14:paraId="383B96FA" w14:textId="77777777" w:rsidTr="00727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4A3D0A89" w14:textId="7DA820EE" w:rsidR="00727D15" w:rsidRPr="00FC2E96" w:rsidRDefault="00727D15" w:rsidP="00727D15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936" w:type="dxa"/>
          </w:tcPr>
          <w:p w14:paraId="22CA070F" w14:textId="36044CE9" w:rsidR="00727D15" w:rsidRPr="00FC2E96" w:rsidRDefault="00727D15" w:rsidP="00727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32" w:type="dxa"/>
          </w:tcPr>
          <w:p w14:paraId="3B7D8365" w14:textId="3430B630" w:rsidR="00727D15" w:rsidRPr="00FC2E96" w:rsidRDefault="00727D15" w:rsidP="00727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476" w:type="dxa"/>
          </w:tcPr>
          <w:p w14:paraId="59269554" w14:textId="660F3A63" w:rsidR="00727D15" w:rsidRPr="00FC2E96" w:rsidRDefault="00727D15" w:rsidP="00727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type of the attachment</w:t>
            </w: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br/>
            </w:r>
            <w:r w:rsidRPr="00591B8E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7E150702" wp14:editId="07BAD8AF">
                  <wp:extent cx="2698750" cy="1511731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6" cy="152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D15" w:rsidRPr="00FC2E96" w14:paraId="65B7C195" w14:textId="77777777" w:rsidTr="00727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6E4EFE86" w14:textId="261755EB" w:rsidR="00727D15" w:rsidRPr="00591B8E" w:rsidRDefault="00727D15" w:rsidP="00727D15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fileContent</w:t>
            </w:r>
          </w:p>
        </w:tc>
        <w:tc>
          <w:tcPr>
            <w:tcW w:w="936" w:type="dxa"/>
          </w:tcPr>
          <w:p w14:paraId="67875CFA" w14:textId="6847CF84" w:rsidR="00727D15" w:rsidRPr="00591B8E" w:rsidRDefault="00727D15" w:rsidP="00727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32" w:type="dxa"/>
          </w:tcPr>
          <w:p w14:paraId="4F06DE3A" w14:textId="25F0EF2B" w:rsidR="00727D15" w:rsidRPr="00591B8E" w:rsidRDefault="00727D15" w:rsidP="00727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476" w:type="dxa"/>
          </w:tcPr>
          <w:p w14:paraId="55883721" w14:textId="271413E6" w:rsidR="00727D15" w:rsidRPr="00591B8E" w:rsidRDefault="00727D15" w:rsidP="00727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Base64 encoded content of the attachment</w:t>
            </w:r>
          </w:p>
        </w:tc>
      </w:tr>
    </w:tbl>
    <w:p w14:paraId="611BB808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7F6FE21F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BD5910" w:rsidRPr="00FC2E96" w14:paraId="1D84A09B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42A997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5270AFBD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812D41B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55FF69D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910" w:rsidRPr="00FC2E96" w14:paraId="084B942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121D4C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45FAAEEC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D15640F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8AC627F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</w:t>
            </w:r>
            <w:r w:rsidRPr="00FC2E96">
              <w:rPr>
                <w:rFonts w:ascii="Times New Roman" w:hAnsi="Times New Roman" w:cs="Times New Roman"/>
              </w:rPr>
              <w:lastRenderedPageBreak/>
              <w:t xml:space="preserve">during system support.  </w:t>
            </w:r>
          </w:p>
        </w:tc>
      </w:tr>
      <w:tr w:rsidR="00BD5910" w:rsidRPr="00FC2E96" w14:paraId="1E7D6CF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806DDE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code</w:t>
            </w:r>
          </w:p>
        </w:tc>
        <w:tc>
          <w:tcPr>
            <w:tcW w:w="1134" w:type="dxa"/>
          </w:tcPr>
          <w:p w14:paraId="1803D097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6565FCC2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49E7865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BD5910" w:rsidRPr="00FC2E96" w14:paraId="7A38584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CA3B5D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05542D64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95DF733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4E116E5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5EA0B81F" w14:textId="77777777" w:rsidR="00BD5910" w:rsidRPr="00FC2E96" w:rsidRDefault="00BD5910" w:rsidP="00BD5910">
      <w:pPr>
        <w:rPr>
          <w:rFonts w:ascii="Times New Roman" w:hAnsi="Times New Roman" w:cs="Times New Roman"/>
          <w:b/>
        </w:rPr>
      </w:pPr>
    </w:p>
    <w:p w14:paraId="56C46CFB" w14:textId="77777777" w:rsidR="00BD5910" w:rsidRPr="00FC2E96" w:rsidRDefault="00BD5910" w:rsidP="00BD5910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53"/>
        <w:gridCol w:w="1658"/>
        <w:gridCol w:w="6005"/>
      </w:tblGrid>
      <w:tr w:rsidR="00BD5910" w:rsidRPr="00FC2E96" w14:paraId="656088AB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895AC5B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3101EA5D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3188BA51" w14:textId="77777777" w:rsidR="00BD5910" w:rsidRPr="00FC2E96" w:rsidRDefault="00BD5910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BD5910" w:rsidRPr="00FC2E96" w14:paraId="2FAE78C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36800C1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07F1D6E4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5"/>
              <w:gridCol w:w="4644"/>
            </w:tblGrid>
            <w:tr w:rsidR="00BD5910" w:rsidRPr="00FC2E96" w14:paraId="62078730" w14:textId="77777777" w:rsidTr="00135E66">
              <w:tc>
                <w:tcPr>
                  <w:tcW w:w="1304" w:type="dxa"/>
                </w:tcPr>
                <w:p w14:paraId="63CD9615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D00000</w:t>
                  </w:r>
                </w:p>
              </w:tc>
              <w:tc>
                <w:tcPr>
                  <w:tcW w:w="8901" w:type="dxa"/>
                </w:tcPr>
                <w:p w14:paraId="610398BD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Success Result.</w:t>
                  </w:r>
                </w:p>
              </w:tc>
            </w:tr>
          </w:tbl>
          <w:p w14:paraId="55DA384B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910" w:rsidRPr="00FC2E96" w14:paraId="2718CD8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35B3FFB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6EB25F0A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 is null.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4"/>
              <w:gridCol w:w="4675"/>
            </w:tblGrid>
            <w:tr w:rsidR="00BD5910" w:rsidRPr="00FC2E96" w14:paraId="2DEB8B2D" w14:textId="77777777" w:rsidTr="00135E66">
              <w:tc>
                <w:tcPr>
                  <w:tcW w:w="1304" w:type="dxa"/>
                </w:tcPr>
                <w:p w14:paraId="4BF50130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CE2001</w:t>
                  </w:r>
                </w:p>
              </w:tc>
              <w:tc>
                <w:tcPr>
                  <w:tcW w:w="8901" w:type="dxa"/>
                </w:tcPr>
                <w:p w14:paraId="113B6056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“Key” is null.</w:t>
                  </w:r>
                </w:p>
              </w:tc>
            </w:tr>
            <w:tr w:rsidR="00BD5910" w:rsidRPr="00FC2E96" w14:paraId="2E8FD48D" w14:textId="77777777" w:rsidTr="00135E66">
              <w:tc>
                <w:tcPr>
                  <w:tcW w:w="1304" w:type="dxa"/>
                </w:tcPr>
                <w:p w14:paraId="4046FF36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CE2002</w:t>
                  </w:r>
                </w:p>
              </w:tc>
              <w:tc>
                <w:tcPr>
                  <w:tcW w:w="8901" w:type="dxa"/>
                </w:tcPr>
                <w:p w14:paraId="7EB9877D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“WBRSApplicationNo” is null.</w:t>
                  </w:r>
                </w:p>
              </w:tc>
            </w:tr>
            <w:tr w:rsidR="00BD5910" w:rsidRPr="00FC2E96" w14:paraId="75467445" w14:textId="77777777" w:rsidTr="00135E66">
              <w:tc>
                <w:tcPr>
                  <w:tcW w:w="1304" w:type="dxa"/>
                </w:tcPr>
                <w:p w14:paraId="5ED9EEBA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CE2003</w:t>
                  </w:r>
                </w:p>
              </w:tc>
              <w:tc>
                <w:tcPr>
                  <w:tcW w:w="8901" w:type="dxa"/>
                </w:tcPr>
                <w:p w14:paraId="69A836AD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“Submission Time” is null.</w:t>
                  </w:r>
                </w:p>
              </w:tc>
            </w:tr>
            <w:tr w:rsidR="00BD5910" w:rsidRPr="00FC2E96" w14:paraId="0A4D9CF5" w14:textId="77777777" w:rsidTr="00135E66">
              <w:tc>
                <w:tcPr>
                  <w:tcW w:w="1304" w:type="dxa"/>
                </w:tcPr>
                <w:p w14:paraId="2AE76AB6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CE2004</w:t>
                  </w:r>
                </w:p>
              </w:tc>
              <w:tc>
                <w:tcPr>
                  <w:tcW w:w="8901" w:type="dxa"/>
                </w:tcPr>
                <w:p w14:paraId="0AF59479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“FileName” is null.</w:t>
                  </w:r>
                </w:p>
              </w:tc>
            </w:tr>
            <w:tr w:rsidR="00BD5910" w:rsidRPr="00FC2E96" w14:paraId="6F0FAC4C" w14:textId="77777777" w:rsidTr="00135E66">
              <w:tc>
                <w:tcPr>
                  <w:tcW w:w="1304" w:type="dxa"/>
                </w:tcPr>
                <w:p w14:paraId="5E8B22EB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CE2005</w:t>
                  </w:r>
                </w:p>
              </w:tc>
              <w:tc>
                <w:tcPr>
                  <w:tcW w:w="8901" w:type="dxa"/>
                </w:tcPr>
                <w:p w14:paraId="1AC768E4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“File” is null.</w:t>
                  </w:r>
                </w:p>
              </w:tc>
            </w:tr>
          </w:tbl>
          <w:p w14:paraId="4751C5A9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910" w:rsidRPr="00FC2E96" w14:paraId="41F6DFB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D913B15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D20002</w:t>
            </w:r>
          </w:p>
        </w:tc>
        <w:tc>
          <w:tcPr>
            <w:tcW w:w="2225" w:type="dxa"/>
          </w:tcPr>
          <w:p w14:paraId="479497AE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 is invalid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4645"/>
            </w:tblGrid>
            <w:tr w:rsidR="00BD5910" w:rsidRPr="00FC2E96" w14:paraId="6383DD5B" w14:textId="77777777" w:rsidTr="00135E66">
              <w:tc>
                <w:tcPr>
                  <w:tcW w:w="1304" w:type="dxa"/>
                </w:tcPr>
                <w:p w14:paraId="2A8BBC37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CE2011</w:t>
                  </w:r>
                </w:p>
              </w:tc>
              <w:tc>
                <w:tcPr>
                  <w:tcW w:w="8901" w:type="dxa"/>
                </w:tcPr>
                <w:p w14:paraId="4DC040D4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application is not found.</w:t>
                  </w:r>
                </w:p>
              </w:tc>
            </w:tr>
            <w:tr w:rsidR="00BD5910" w:rsidRPr="00FC2E96" w14:paraId="7E6669D2" w14:textId="77777777" w:rsidTr="00135E66">
              <w:tc>
                <w:tcPr>
                  <w:tcW w:w="1304" w:type="dxa"/>
                </w:tcPr>
                <w:p w14:paraId="54CFCBD1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CE2012</w:t>
                  </w:r>
                </w:p>
              </w:tc>
              <w:tc>
                <w:tcPr>
                  <w:tcW w:w="8901" w:type="dxa"/>
                </w:tcPr>
                <w:p w14:paraId="42CAF003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Application status is invalid.</w:t>
                  </w:r>
                </w:p>
              </w:tc>
            </w:tr>
          </w:tbl>
          <w:p w14:paraId="39F6891D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910" w:rsidRPr="00FC2E96" w14:paraId="02C6827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6F0986A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D20003</w:t>
            </w:r>
          </w:p>
        </w:tc>
        <w:tc>
          <w:tcPr>
            <w:tcW w:w="2225" w:type="dxa"/>
          </w:tcPr>
          <w:p w14:paraId="4713F1CD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File is invalid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9"/>
              <w:gridCol w:w="4640"/>
            </w:tblGrid>
            <w:tr w:rsidR="00BD5910" w:rsidRPr="00FC2E96" w14:paraId="71AEE271" w14:textId="77777777" w:rsidTr="00135E66">
              <w:tc>
                <w:tcPr>
                  <w:tcW w:w="1304" w:type="dxa"/>
                </w:tcPr>
                <w:p w14:paraId="63301066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CE2021</w:t>
                  </w:r>
                </w:p>
              </w:tc>
              <w:tc>
                <w:tcPr>
                  <w:tcW w:w="8901" w:type="dxa"/>
                </w:tcPr>
                <w:p w14:paraId="45F20B78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File extension is invalid.</w:t>
                  </w:r>
                </w:p>
              </w:tc>
            </w:tr>
            <w:tr w:rsidR="00BD5910" w:rsidRPr="00FC2E96" w14:paraId="58CC8F8E" w14:textId="77777777" w:rsidTr="00135E66">
              <w:tc>
                <w:tcPr>
                  <w:tcW w:w="1304" w:type="dxa"/>
                </w:tcPr>
                <w:p w14:paraId="5D31FFD0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CE2022</w:t>
                  </w:r>
                </w:p>
              </w:tc>
              <w:tc>
                <w:tcPr>
                  <w:tcW w:w="8901" w:type="dxa"/>
                </w:tcPr>
                <w:p w14:paraId="622FA4A7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File name is too long.</w:t>
                  </w:r>
                </w:p>
              </w:tc>
            </w:tr>
            <w:tr w:rsidR="00BD5910" w:rsidRPr="00FC2E96" w14:paraId="12F42B57" w14:textId="77777777" w:rsidTr="00135E66">
              <w:tc>
                <w:tcPr>
                  <w:tcW w:w="1304" w:type="dxa"/>
                </w:tcPr>
                <w:p w14:paraId="3AAC2236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CE2023</w:t>
                  </w:r>
                </w:p>
              </w:tc>
              <w:tc>
                <w:tcPr>
                  <w:tcW w:w="8901" w:type="dxa"/>
                </w:tcPr>
                <w:p w14:paraId="78A95378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File Name is invalid.</w:t>
                  </w:r>
                </w:p>
              </w:tc>
            </w:tr>
          </w:tbl>
          <w:p w14:paraId="3C2F6F1D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910" w:rsidRPr="00FC2E96" w14:paraId="671493F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4876A98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2A110384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0"/>
              <w:gridCol w:w="4649"/>
            </w:tblGrid>
            <w:tr w:rsidR="00BD5910" w:rsidRPr="00FC2E96" w14:paraId="7734B9F6" w14:textId="77777777" w:rsidTr="00135E66">
              <w:tc>
                <w:tcPr>
                  <w:tcW w:w="1304" w:type="dxa"/>
                </w:tcPr>
                <w:p w14:paraId="69C0B591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CE3001</w:t>
                  </w:r>
                </w:p>
              </w:tc>
              <w:tc>
                <w:tcPr>
                  <w:tcW w:w="8901" w:type="dxa"/>
                </w:tcPr>
                <w:p w14:paraId="21027AFB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“clientID” is null.</w:t>
                  </w:r>
                </w:p>
              </w:tc>
            </w:tr>
            <w:tr w:rsidR="00BD5910" w:rsidRPr="00FC2E96" w14:paraId="484BBFD5" w14:textId="77777777" w:rsidTr="00135E66">
              <w:tc>
                <w:tcPr>
                  <w:tcW w:w="1304" w:type="dxa"/>
                </w:tcPr>
                <w:p w14:paraId="3CCEF6D9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CE3002</w:t>
                  </w:r>
                </w:p>
              </w:tc>
              <w:tc>
                <w:tcPr>
                  <w:tcW w:w="8901" w:type="dxa"/>
                </w:tcPr>
                <w:p w14:paraId="6AE0ACA2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“signature“ is null.</w:t>
                  </w:r>
                </w:p>
              </w:tc>
            </w:tr>
            <w:tr w:rsidR="00BD5910" w:rsidRPr="00FC2E96" w14:paraId="4EC38227" w14:textId="77777777" w:rsidTr="00135E66">
              <w:tc>
                <w:tcPr>
                  <w:tcW w:w="1304" w:type="dxa"/>
                </w:tcPr>
                <w:p w14:paraId="1D0B2752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CE3003</w:t>
                  </w:r>
                </w:p>
              </w:tc>
              <w:tc>
                <w:tcPr>
                  <w:tcW w:w="8901" w:type="dxa"/>
                </w:tcPr>
                <w:p w14:paraId="4FF03F91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“nonce “ is null.</w:t>
                  </w:r>
                </w:p>
              </w:tc>
            </w:tr>
          </w:tbl>
          <w:p w14:paraId="3D650243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910" w:rsidRPr="00FC2E96" w14:paraId="6FF2C1F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B7E2DF9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52B673DC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0"/>
              <w:gridCol w:w="4649"/>
            </w:tblGrid>
            <w:tr w:rsidR="00BD5910" w:rsidRPr="00FC2E96" w14:paraId="2A8CA251" w14:textId="77777777" w:rsidTr="00135E66">
              <w:tc>
                <w:tcPr>
                  <w:tcW w:w="1304" w:type="dxa"/>
                </w:tcPr>
                <w:p w14:paraId="3C87A6EC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CE3011</w:t>
                  </w:r>
                </w:p>
              </w:tc>
              <w:tc>
                <w:tcPr>
                  <w:tcW w:w="8901" w:type="dxa"/>
                </w:tcPr>
                <w:p w14:paraId="3B1B8A12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“clientID” is not found in the list.</w:t>
                  </w:r>
                </w:p>
              </w:tc>
            </w:tr>
            <w:tr w:rsidR="00BD5910" w:rsidRPr="00FC2E96" w14:paraId="461CFAD9" w14:textId="77777777" w:rsidTr="00135E66">
              <w:tc>
                <w:tcPr>
                  <w:tcW w:w="1304" w:type="dxa"/>
                </w:tcPr>
                <w:p w14:paraId="703BC5BB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CE3012</w:t>
                  </w:r>
                </w:p>
              </w:tc>
              <w:tc>
                <w:tcPr>
                  <w:tcW w:w="8901" w:type="dxa"/>
                </w:tcPr>
                <w:p w14:paraId="401D7BA3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“signature“ is incorrect. (MITM Attack)</w:t>
                  </w:r>
                </w:p>
              </w:tc>
            </w:tr>
            <w:tr w:rsidR="00BD5910" w:rsidRPr="00FC2E96" w14:paraId="1D9706DA" w14:textId="77777777" w:rsidTr="00135E66">
              <w:tc>
                <w:tcPr>
                  <w:tcW w:w="1304" w:type="dxa"/>
                </w:tcPr>
                <w:p w14:paraId="60D0407B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CE3013</w:t>
                  </w:r>
                </w:p>
              </w:tc>
              <w:tc>
                <w:tcPr>
                  <w:tcW w:w="8901" w:type="dxa"/>
                </w:tcPr>
                <w:p w14:paraId="30468CDF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“nonce “ is already used. (Replay Attack)</w:t>
                  </w:r>
                </w:p>
              </w:tc>
            </w:tr>
          </w:tbl>
          <w:p w14:paraId="45EEA9BE" w14:textId="77777777" w:rsidR="00BD5910" w:rsidRPr="00FC2E96" w:rsidRDefault="00BD5910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910" w:rsidRPr="00FC2E96" w14:paraId="20C0E91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F08797F" w14:textId="77777777" w:rsidR="00BD5910" w:rsidRPr="00FC2E96" w:rsidRDefault="00BD5910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1329E9B6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2"/>
              <w:gridCol w:w="4727"/>
            </w:tblGrid>
            <w:tr w:rsidR="00BD5910" w:rsidRPr="00FC2E96" w14:paraId="0686112E" w14:textId="77777777" w:rsidTr="00135E66">
              <w:tc>
                <w:tcPr>
                  <w:tcW w:w="1304" w:type="dxa"/>
                </w:tcPr>
                <w:p w14:paraId="49F7A629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E9999</w:t>
                  </w:r>
                </w:p>
              </w:tc>
              <w:tc>
                <w:tcPr>
                  <w:tcW w:w="8901" w:type="dxa"/>
                </w:tcPr>
                <w:p w14:paraId="3CAE51D4" w14:textId="77777777" w:rsidR="00BD5910" w:rsidRPr="00FC2E96" w:rsidRDefault="00BD5910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Runtime Exception.</w:t>
                  </w:r>
                </w:p>
              </w:tc>
            </w:tr>
          </w:tbl>
          <w:p w14:paraId="604DB90C" w14:textId="77777777" w:rsidR="00BD5910" w:rsidRPr="00FC2E96" w:rsidRDefault="00BD5910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3B9CD47" w14:textId="77777777" w:rsidR="00BD5910" w:rsidRPr="00FC2E96" w:rsidRDefault="00BD5910" w:rsidP="00BD5910">
      <w:pPr>
        <w:rPr>
          <w:rFonts w:ascii="Times New Roman" w:hAnsi="Times New Roman" w:cs="Times New Roman"/>
        </w:rPr>
      </w:pPr>
    </w:p>
    <w:p w14:paraId="2A04D4B1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5910" w:rsidRPr="00FC2E96" w14:paraId="083FBCCE" w14:textId="77777777" w:rsidTr="00135E66">
        <w:tc>
          <w:tcPr>
            <w:tcW w:w="15388" w:type="dxa"/>
          </w:tcPr>
          <w:p w14:paraId="1660511C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08146B9A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1270B0EA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103ADC5E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</w:p>
    <w:p w14:paraId="3D24B819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5910" w:rsidRPr="00FC2E96" w14:paraId="4F04BDFE" w14:textId="77777777" w:rsidTr="00135E66">
        <w:tc>
          <w:tcPr>
            <w:tcW w:w="15388" w:type="dxa"/>
          </w:tcPr>
          <w:p w14:paraId="44B76887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4B31EDE4" w14:textId="77777777" w:rsidR="00BD5910" w:rsidRPr="00FC2E96" w:rsidRDefault="00BD5910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"appno": "L160000001",</w:t>
            </w:r>
          </w:p>
          <w:p w14:paraId="55801E6A" w14:textId="77777777" w:rsidR="00BD5910" w:rsidRPr="00FC2E96" w:rsidRDefault="00BD5910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"attpath": "",</w:t>
            </w:r>
          </w:p>
          <w:p w14:paraId="2F1BB980" w14:textId="77777777" w:rsidR="00BD5910" w:rsidRPr="00FC2E96" w:rsidRDefault="00BD5910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"type": "",</w:t>
            </w:r>
          </w:p>
          <w:p w14:paraId="55A83A0B" w14:textId="77777777" w:rsidR="00BD5910" w:rsidRPr="00FC2E96" w:rsidRDefault="00BD5910" w:rsidP="00135E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"remark": ""</w:t>
            </w:r>
          </w:p>
          <w:p w14:paraId="31C789F8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03F99D62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</w:p>
    <w:p w14:paraId="1A175F7E" w14:textId="77777777" w:rsidR="00BD5910" w:rsidRPr="00FC2E96" w:rsidRDefault="00BD5910" w:rsidP="00BD5910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9164" w:type="dxa"/>
        <w:tblLook w:val="04A0" w:firstRow="1" w:lastRow="0" w:firstColumn="1" w:lastColumn="0" w:noHBand="0" w:noVBand="1"/>
      </w:tblPr>
      <w:tblGrid>
        <w:gridCol w:w="9164"/>
      </w:tblGrid>
      <w:tr w:rsidR="00BD5910" w:rsidRPr="00FC2E96" w14:paraId="10B59C33" w14:textId="77777777" w:rsidTr="00916947">
        <w:trPr>
          <w:trHeight w:val="1856"/>
        </w:trPr>
        <w:tc>
          <w:tcPr>
            <w:tcW w:w="9164" w:type="dxa"/>
          </w:tcPr>
          <w:p w14:paraId="0DB722AB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{</w:t>
            </w:r>
          </w:p>
          <w:p w14:paraId="45B9AEF2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7F7955EC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6CE24108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3EE5CB50" w14:textId="77777777" w:rsidR="00BD5910" w:rsidRPr="00FC2E96" w:rsidRDefault="00BD5910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0C5551F1" w14:textId="77777777" w:rsidR="00E626D8" w:rsidRPr="00FC2E96" w:rsidRDefault="00E626D8" w:rsidP="00E626D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94" w:name="_Toc96933949"/>
      <w:bookmarkStart w:id="495" w:name="_Toc87524249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Acknowledge Submission Completed</w:t>
      </w:r>
      <w:bookmarkEnd w:id="494"/>
    </w:p>
    <w:p w14:paraId="403544B2" w14:textId="77777777" w:rsidR="00E626D8" w:rsidRPr="00591B8E" w:rsidRDefault="00E626D8" w:rsidP="00E626D8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39"/>
        <w:gridCol w:w="7577"/>
      </w:tblGrid>
      <w:tr w:rsidR="00E626D8" w:rsidRPr="00FC2E96" w14:paraId="48F9CBC8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9938B4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4F213BA3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E626D8" w:rsidRPr="00FC2E96" w14:paraId="4B4594A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20BA341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0382C82A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To acknowledge the backend submission has been completed.</w:t>
            </w:r>
          </w:p>
        </w:tc>
      </w:tr>
      <w:tr w:rsidR="00E626D8" w:rsidRPr="00FC2E96" w14:paraId="5AE8DC6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7658B23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1D9792D6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&lt;Backend_Service_Domain&gt;/{Version}/EE3/Status/SubmissionCompleted</w:t>
            </w:r>
          </w:p>
        </w:tc>
      </w:tr>
      <w:tr w:rsidR="00E626D8" w:rsidRPr="00FC2E96" w14:paraId="2E3C2B6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25C5241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1ACC649A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POST</w:t>
            </w:r>
          </w:p>
        </w:tc>
      </w:tr>
      <w:tr w:rsidR="00E626D8" w:rsidRPr="00FC2E96" w14:paraId="1B48DFE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59145C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556EEB62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1</w:t>
            </w:r>
          </w:p>
        </w:tc>
      </w:tr>
      <w:tr w:rsidR="00E626D8" w:rsidRPr="00FC2E96" w14:paraId="3D5956B1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C25777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1BA25310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To acknowledge the backend after all attachments are submitted successfully.</w:t>
            </w:r>
          </w:p>
        </w:tc>
      </w:tr>
    </w:tbl>
    <w:p w14:paraId="275FA1E3" w14:textId="77777777" w:rsidR="00E626D8" w:rsidRPr="00591B8E" w:rsidRDefault="00E626D8" w:rsidP="00E626D8">
      <w:pPr>
        <w:rPr>
          <w:rFonts w:ascii="Times New Roman" w:hAnsi="Times New Roman" w:cs="Times New Roman"/>
        </w:rPr>
      </w:pPr>
    </w:p>
    <w:p w14:paraId="1AD25649" w14:textId="77777777" w:rsidR="00E626D8" w:rsidRPr="00591B8E" w:rsidRDefault="00E626D8" w:rsidP="00E626D8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E626D8" w:rsidRPr="00FC2E96" w14:paraId="176B215C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4F9AD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7B2B1C70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3FEEF68A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D74DDBB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E626D8" w:rsidRPr="00FC2E96" w14:paraId="3A8D1C71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EB7269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7A90CB28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FCEB365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7C4F8E4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591B8E">
              <w:rPr>
                <w:rFonts w:ascii="Times New Roman" w:hAnsi="Times New Roman" w:cs="Times New Roman"/>
                <w:b/>
              </w:rPr>
              <w:t>nonce</w:t>
            </w:r>
            <w:r w:rsidRPr="00591B8E">
              <w:rPr>
                <w:rFonts w:ascii="Times New Roman" w:hAnsi="Times New Roman" w:cs="Times New Roman"/>
              </w:rPr>
              <w:t xml:space="preserve"> and </w:t>
            </w:r>
            <w:r w:rsidRPr="00591B8E">
              <w:rPr>
                <w:rFonts w:ascii="Times New Roman" w:hAnsi="Times New Roman" w:cs="Times New Roman"/>
                <w:b/>
              </w:rPr>
              <w:t>encrypted content</w:t>
            </w:r>
            <w:r w:rsidRPr="00591B8E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E626D8" w:rsidRPr="00FC2E96" w14:paraId="41172A7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88FE2E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6C8C1076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4607255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30EFD46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E626D8" w:rsidRPr="00FC2E96" w14:paraId="1ABD131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C4EE60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0DF995DF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AF739F2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976B9A7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6292F209" w14:textId="77777777" w:rsidR="00E626D8" w:rsidRPr="00591B8E" w:rsidRDefault="00E626D8" w:rsidP="00E626D8">
      <w:pPr>
        <w:rPr>
          <w:rFonts w:ascii="Times New Roman" w:hAnsi="Times New Roman" w:cs="Times New Roman"/>
        </w:rPr>
      </w:pPr>
    </w:p>
    <w:p w14:paraId="3A5C2D72" w14:textId="77777777" w:rsidR="00E626D8" w:rsidRPr="00591B8E" w:rsidRDefault="00E626D8" w:rsidP="00E626D8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E626D8" w:rsidRPr="00FC2E96" w14:paraId="0466DB6D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4830A6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557F4006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DC7F96E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4BB89CDE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E626D8" w:rsidRPr="00FC2E96" w14:paraId="23BCB17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FC91DA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0C744D50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4C6A5F1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3D8EB03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18F15191" w14:textId="77777777" w:rsidR="00E626D8" w:rsidRPr="00591B8E" w:rsidRDefault="00E626D8" w:rsidP="00E626D8">
      <w:pPr>
        <w:rPr>
          <w:rFonts w:ascii="Times New Roman" w:hAnsi="Times New Roman" w:cs="Times New Roman"/>
        </w:rPr>
      </w:pPr>
    </w:p>
    <w:p w14:paraId="7CD2DCA6" w14:textId="77777777" w:rsidR="00E626D8" w:rsidRPr="00591B8E" w:rsidRDefault="00E626D8" w:rsidP="00E626D8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957"/>
        <w:gridCol w:w="1468"/>
        <w:gridCol w:w="4296"/>
      </w:tblGrid>
      <w:tr w:rsidR="00E626D8" w:rsidRPr="00FC2E96" w14:paraId="4F9956A5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4067B641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7" w:type="dxa"/>
          </w:tcPr>
          <w:p w14:paraId="65C7AF75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8" w:type="dxa"/>
          </w:tcPr>
          <w:p w14:paraId="38A2FF29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296" w:type="dxa"/>
          </w:tcPr>
          <w:p w14:paraId="602391B2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E626D8" w:rsidRPr="00FC2E96" w14:paraId="7609F28C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489DD0E2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7" w:type="dxa"/>
          </w:tcPr>
          <w:p w14:paraId="696338E1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8" w:type="dxa"/>
          </w:tcPr>
          <w:p w14:paraId="1E89F438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296" w:type="dxa"/>
          </w:tcPr>
          <w:p w14:paraId="2D6AD213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</w:tbl>
    <w:p w14:paraId="76AAE848" w14:textId="77777777" w:rsidR="00E626D8" w:rsidRPr="00591B8E" w:rsidRDefault="00E626D8" w:rsidP="00E626D8">
      <w:pPr>
        <w:rPr>
          <w:rFonts w:ascii="Times New Roman" w:hAnsi="Times New Roman" w:cs="Times New Roman"/>
        </w:rPr>
      </w:pPr>
    </w:p>
    <w:p w14:paraId="159E0313" w14:textId="77777777" w:rsidR="00E626D8" w:rsidRPr="00591B8E" w:rsidRDefault="00E626D8" w:rsidP="00E626D8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E626D8" w:rsidRPr="00FC2E96" w14:paraId="21DA0AA2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E8BF8D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21096149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7FE5F7EB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346500BC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E626D8" w:rsidRPr="00FC2E96" w14:paraId="577705C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D6B6A1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7C2906CA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CF67E73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75DE06A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E626D8" w:rsidRPr="00FC2E96" w14:paraId="0CB3E49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261AEF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2CE402AA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4247044E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97D084A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Code to indicate the result. Details please refer to below section </w:t>
            </w:r>
            <w:r w:rsidRPr="00591B8E">
              <w:rPr>
                <w:rFonts w:ascii="Times New Roman" w:hAnsi="Times New Roman" w:cs="Times New Roman" w:hint="eastAsia"/>
              </w:rPr>
              <w:t>“</w:t>
            </w:r>
            <w:r w:rsidRPr="00591B8E">
              <w:rPr>
                <w:rFonts w:ascii="Times New Roman" w:hAnsi="Times New Roman" w:cs="Times New Roman"/>
              </w:rPr>
              <w:t xml:space="preserve">Response </w:t>
            </w:r>
            <w:r w:rsidRPr="00591B8E">
              <w:rPr>
                <w:rFonts w:ascii="Times New Roman" w:hAnsi="Times New Roman" w:cs="Times New Roman" w:hint="eastAsia"/>
              </w:rPr>
              <w:t>–</w:t>
            </w:r>
            <w:r w:rsidRPr="00591B8E">
              <w:rPr>
                <w:rFonts w:ascii="Times New Roman" w:hAnsi="Times New Roman" w:cs="Times New Roman"/>
              </w:rPr>
              <w:t xml:space="preserve"> Code &amp; Message”.</w:t>
            </w:r>
          </w:p>
        </w:tc>
      </w:tr>
      <w:tr w:rsidR="00E626D8" w:rsidRPr="00FC2E96" w14:paraId="17280955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542E71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7486A5DA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C957F53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E4278FB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75FAB4AD" w14:textId="77777777" w:rsidR="00E626D8" w:rsidRPr="00591B8E" w:rsidRDefault="00E626D8" w:rsidP="00E626D8">
      <w:pPr>
        <w:rPr>
          <w:rFonts w:ascii="Times New Roman" w:hAnsi="Times New Roman" w:cs="Times New Roman"/>
          <w:b/>
        </w:rPr>
      </w:pPr>
    </w:p>
    <w:p w14:paraId="2DF256E5" w14:textId="77777777" w:rsidR="00E626D8" w:rsidRPr="00591B8E" w:rsidRDefault="00E626D8" w:rsidP="00E626D8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E626D8" w:rsidRPr="00FC2E96" w14:paraId="0A32A44D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4FC6762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2216EC6D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6478D28F" w14:textId="77777777" w:rsidR="00E626D8" w:rsidRPr="00591B8E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Message</w:t>
            </w:r>
          </w:p>
        </w:tc>
      </w:tr>
      <w:tr w:rsidR="00E626D8" w:rsidRPr="00FC2E96" w14:paraId="3FB566C1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3D5C41C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4AD15178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p w14:paraId="5B2F46A1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E626D8" w:rsidRPr="00FC2E96" w14:paraId="29B69C8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D33D2E8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382ECB20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Parameter is </w:t>
            </w:r>
            <w:r w:rsidRPr="00591B8E">
              <w:rPr>
                <w:rFonts w:ascii="Times New Roman" w:hAnsi="Times New Roman" w:cs="Times New Roman"/>
              </w:rPr>
              <w:lastRenderedPageBreak/>
              <w:t>null.</w:t>
            </w:r>
          </w:p>
        </w:tc>
        <w:tc>
          <w:tcPr>
            <w:tcW w:w="10998" w:type="dxa"/>
          </w:tcPr>
          <w:p w14:paraId="763350FB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The parameter “applicationNo” is null.</w:t>
            </w:r>
          </w:p>
        </w:tc>
      </w:tr>
      <w:tr w:rsidR="00E626D8" w:rsidRPr="00FC2E96" w14:paraId="078909FA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D9FBDE2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544474F2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p w14:paraId="61474CB1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“clientID” is null.</w:t>
            </w:r>
          </w:p>
          <w:p w14:paraId="075607E8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“signature“ is null.</w:t>
            </w:r>
          </w:p>
          <w:p w14:paraId="0A7A0E73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E626D8" w:rsidRPr="00FC2E96" w14:paraId="0D59A554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F507824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3D1DB905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p w14:paraId="384FDAA5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6A83C002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5B6A0549" w14:textId="77777777" w:rsidR="00E626D8" w:rsidRPr="00591B8E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E626D8" w:rsidRPr="00FC2E96" w14:paraId="3F0E0CF5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32838E5" w14:textId="77777777" w:rsidR="00E626D8" w:rsidRPr="00591B8E" w:rsidRDefault="00E626D8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791B7790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p w14:paraId="2DC6CF5E" w14:textId="77777777" w:rsidR="00E626D8" w:rsidRPr="00591B8E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1913FB9B" w14:textId="77777777" w:rsidR="00E626D8" w:rsidRPr="00591B8E" w:rsidRDefault="00E626D8" w:rsidP="00E626D8">
      <w:pPr>
        <w:rPr>
          <w:rFonts w:ascii="Times New Roman" w:hAnsi="Times New Roman" w:cs="Times New Roman"/>
        </w:rPr>
      </w:pPr>
    </w:p>
    <w:p w14:paraId="2EA832AA" w14:textId="77777777" w:rsidR="00E626D8" w:rsidRPr="00591B8E" w:rsidRDefault="00E626D8" w:rsidP="00E626D8">
      <w:pPr>
        <w:widowControl/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26D8" w:rsidRPr="00FC2E96" w14:paraId="403E558B" w14:textId="77777777" w:rsidTr="00781966">
        <w:tc>
          <w:tcPr>
            <w:tcW w:w="15388" w:type="dxa"/>
          </w:tcPr>
          <w:p w14:paraId="05AC76EF" w14:textId="77777777" w:rsidR="00E626D8" w:rsidRPr="00591B8E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{</w:t>
            </w:r>
          </w:p>
          <w:p w14:paraId="445B53C4" w14:textId="77777777" w:rsidR="00E626D8" w:rsidRPr="00591B8E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7EA94EBB" w14:textId="77777777" w:rsidR="00E626D8" w:rsidRPr="00591B8E" w:rsidRDefault="00E626D8" w:rsidP="007819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</w:tc>
      </w:tr>
    </w:tbl>
    <w:p w14:paraId="326487D8" w14:textId="77777777" w:rsidR="00E626D8" w:rsidRPr="00591B8E" w:rsidRDefault="00E626D8" w:rsidP="00E626D8">
      <w:pPr>
        <w:widowControl/>
        <w:rPr>
          <w:rFonts w:ascii="Times New Roman" w:hAnsi="Times New Roman" w:cs="Times New Roman"/>
          <w:b/>
          <w:u w:val="single"/>
        </w:rPr>
      </w:pPr>
    </w:p>
    <w:p w14:paraId="55BC34D8" w14:textId="77777777" w:rsidR="00E626D8" w:rsidRPr="00591B8E" w:rsidRDefault="00E626D8" w:rsidP="00E626D8">
      <w:pPr>
        <w:widowControl/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26D8" w:rsidRPr="00FC2E96" w14:paraId="5839ACFA" w14:textId="77777777" w:rsidTr="00781966">
        <w:tc>
          <w:tcPr>
            <w:tcW w:w="15388" w:type="dxa"/>
          </w:tcPr>
          <w:p w14:paraId="30443855" w14:textId="77777777" w:rsidR="00E626D8" w:rsidRPr="00591B8E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{</w:t>
            </w:r>
          </w:p>
          <w:p w14:paraId="4431E401" w14:textId="77777777" w:rsidR="00E626D8" w:rsidRPr="00591B8E" w:rsidRDefault="00E626D8" w:rsidP="007819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"applicationNo": "L160000001"</w:t>
            </w:r>
          </w:p>
          <w:p w14:paraId="4904CD02" w14:textId="77777777" w:rsidR="00E626D8" w:rsidRPr="00591B8E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</w:tc>
      </w:tr>
    </w:tbl>
    <w:p w14:paraId="37ADD833" w14:textId="77777777" w:rsidR="00E626D8" w:rsidRPr="00591B8E" w:rsidRDefault="00E626D8" w:rsidP="00E626D8">
      <w:pPr>
        <w:widowControl/>
        <w:rPr>
          <w:rFonts w:ascii="Times New Roman" w:hAnsi="Times New Roman" w:cs="Times New Roman"/>
          <w:b/>
          <w:u w:val="single"/>
        </w:rPr>
      </w:pPr>
    </w:p>
    <w:p w14:paraId="234BED27" w14:textId="77777777" w:rsidR="00E626D8" w:rsidRPr="00591B8E" w:rsidRDefault="00E626D8" w:rsidP="00E626D8">
      <w:pPr>
        <w:widowControl/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26D8" w:rsidRPr="00FC2E96" w14:paraId="1A48246E" w14:textId="77777777" w:rsidTr="00781966">
        <w:tc>
          <w:tcPr>
            <w:tcW w:w="15388" w:type="dxa"/>
          </w:tcPr>
          <w:p w14:paraId="32D5B5BA" w14:textId="77777777" w:rsidR="00E626D8" w:rsidRPr="00591B8E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{</w:t>
            </w:r>
          </w:p>
          <w:p w14:paraId="4BA98220" w14:textId="77777777" w:rsidR="00E626D8" w:rsidRPr="00591B8E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40F1F27F" w14:textId="77777777" w:rsidR="00E626D8" w:rsidRPr="00591B8E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1CF0C90E" w14:textId="77777777" w:rsidR="00E626D8" w:rsidRPr="00591B8E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5C5DEC89" w14:textId="77777777" w:rsidR="00E626D8" w:rsidRPr="00591B8E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</w:tc>
      </w:tr>
    </w:tbl>
    <w:p w14:paraId="5CAA4F93" w14:textId="77777777" w:rsidR="00E626D8" w:rsidRPr="00591B8E" w:rsidRDefault="00E626D8" w:rsidP="00E626D8">
      <w:pPr>
        <w:rPr>
          <w:rFonts w:ascii="Times New Roman" w:hAnsi="Times New Roman" w:cs="Times New Roman"/>
        </w:rPr>
      </w:pPr>
    </w:p>
    <w:p w14:paraId="2874CC51" w14:textId="6F808F26" w:rsidR="00E626D8" w:rsidRPr="00591B8E" w:rsidRDefault="00E626D8" w:rsidP="00F33090">
      <w:pPr>
        <w:widowControl/>
        <w:spacing w:after="160" w:line="259" w:lineRule="auto"/>
        <w:rPr>
          <w:rFonts w:ascii="Times New Roman" w:eastAsia="PMingLiU" w:hAnsi="Times New Roman" w:cs="Times New Roman"/>
        </w:rPr>
      </w:pPr>
    </w:p>
    <w:p w14:paraId="42BB6987" w14:textId="2EF28AAC" w:rsidR="001435FD" w:rsidRPr="00FC2E96" w:rsidRDefault="001435FD" w:rsidP="00087828">
      <w:pPr>
        <w:pStyle w:val="Heading1"/>
        <w:keepLines w:val="0"/>
        <w:pageBreakBefore/>
        <w:widowControl/>
        <w:numPr>
          <w:ilvl w:val="0"/>
          <w:numId w:val="2"/>
        </w:numPr>
        <w:tabs>
          <w:tab w:val="num" w:pos="1000"/>
        </w:tabs>
        <w:spacing w:before="0" w:after="240"/>
        <w:ind w:left="403" w:hanging="403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496" w:name="_Toc96933950"/>
      <w:r w:rsidRPr="00FC2E96"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EE4</w:t>
      </w:r>
      <w:bookmarkEnd w:id="495"/>
      <w:bookmarkEnd w:id="496"/>
    </w:p>
    <w:p w14:paraId="2A6E6F19" w14:textId="6025C334" w:rsidR="001435FD" w:rsidRPr="00FC2E96" w:rsidRDefault="001435FD" w:rsidP="007F1069">
      <w:pPr>
        <w:pStyle w:val="Heading2"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97" w:name="_Toc87524250"/>
      <w:bookmarkStart w:id="498" w:name="_Toc96933951"/>
      <w:r w:rsidRPr="00FC2E96">
        <w:rPr>
          <w:rFonts w:ascii="Times New Roman" w:hAnsi="Times New Roman" w:cs="Times New Roman"/>
          <w:b/>
          <w:sz w:val="24"/>
          <w:szCs w:val="24"/>
        </w:rPr>
        <w:t>Request Form Data</w:t>
      </w:r>
      <w:bookmarkEnd w:id="497"/>
      <w:bookmarkEnd w:id="498"/>
    </w:p>
    <w:p w14:paraId="69A8E7A6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93"/>
        <w:gridCol w:w="7223"/>
      </w:tblGrid>
      <w:tr w:rsidR="001435FD" w:rsidRPr="00FC2E96" w14:paraId="26505BA7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FCBB5C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  <w:hideMark/>
          </w:tcPr>
          <w:p w14:paraId="15097168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76FF098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3D8EA56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3A2C8D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get the form data</w:t>
            </w:r>
          </w:p>
        </w:tc>
      </w:tr>
      <w:tr w:rsidR="001435FD" w:rsidRPr="00FC2E96" w14:paraId="392D700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11EBB05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2F9834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&lt;Backend_Service_Domain&gt;/{Version}/EE4/GetForm</w:t>
            </w:r>
          </w:p>
        </w:tc>
      </w:tr>
      <w:tr w:rsidR="001435FD" w:rsidRPr="00FC2E96" w14:paraId="433E5D9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F2F18A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CD1AF4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1435FD" w:rsidRPr="00FC2E96" w14:paraId="089AB2C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A9903DB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35C385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1435FD" w:rsidRPr="00FC2E96" w14:paraId="29E2166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1C9B165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1A74A8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get the form data</w:t>
            </w:r>
          </w:p>
        </w:tc>
      </w:tr>
    </w:tbl>
    <w:p w14:paraId="6182113B" w14:textId="77777777" w:rsidR="001435FD" w:rsidRPr="00FC2E96" w:rsidRDefault="001435FD" w:rsidP="001435FD">
      <w:pPr>
        <w:rPr>
          <w:rFonts w:ascii="Times New Roman" w:hAnsi="Times New Roman" w:cs="Times New Roman"/>
        </w:rPr>
      </w:pPr>
    </w:p>
    <w:p w14:paraId="55DBFDE4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1435FD" w:rsidRPr="00FC2E96" w14:paraId="7190D837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3A7FE86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1134" w:type="dxa"/>
            <w:hideMark/>
          </w:tcPr>
          <w:p w14:paraId="0EDC4DB3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Type</w:t>
            </w:r>
          </w:p>
        </w:tc>
        <w:tc>
          <w:tcPr>
            <w:tcW w:w="1275" w:type="dxa"/>
            <w:hideMark/>
          </w:tcPr>
          <w:p w14:paraId="349D789C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Condition</w:t>
            </w:r>
          </w:p>
        </w:tc>
        <w:tc>
          <w:tcPr>
            <w:tcW w:w="10857" w:type="dxa"/>
            <w:hideMark/>
          </w:tcPr>
          <w:p w14:paraId="1828D570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</w:tr>
      <w:tr w:rsidR="001435FD" w:rsidRPr="00FC2E96" w14:paraId="35124D1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CC3AE77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A08E811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2BBB00A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55D3DA3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 xml:space="preserve">It is a signature of the submitted data. WBRS uses clientSecret to sign the concatenated string of </w:t>
            </w:r>
            <w:r w:rsidRPr="00916947">
              <w:rPr>
                <w:rFonts w:ascii="Times New Roman" w:hAnsi="Times New Roman" w:cs="Times New Roman"/>
                <w:b/>
                <w:szCs w:val="24"/>
              </w:rPr>
              <w:t>nonce</w:t>
            </w:r>
            <w:r w:rsidRPr="00916947">
              <w:rPr>
                <w:rFonts w:ascii="Times New Roman" w:hAnsi="Times New Roman" w:cs="Times New Roman"/>
                <w:szCs w:val="24"/>
              </w:rPr>
              <w:t xml:space="preserve"> and </w:t>
            </w:r>
            <w:r w:rsidRPr="00916947">
              <w:rPr>
                <w:rFonts w:ascii="Times New Roman" w:hAnsi="Times New Roman" w:cs="Times New Roman"/>
                <w:b/>
                <w:szCs w:val="24"/>
              </w:rPr>
              <w:t>encrypted content</w:t>
            </w:r>
            <w:r w:rsidRPr="00916947">
              <w:rPr>
                <w:rFonts w:ascii="Times New Roman" w:hAnsi="Times New Roman" w:cs="Times New Roman"/>
                <w:szCs w:val="24"/>
              </w:rPr>
              <w:t xml:space="preserve"> to get the signature.</w:t>
            </w:r>
          </w:p>
        </w:tc>
      </w:tr>
      <w:tr w:rsidR="001435FD" w:rsidRPr="00FC2E96" w14:paraId="2EAFECA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A233728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clientID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407B2ED" w14:textId="77777777" w:rsidR="001435FD" w:rsidRPr="00916947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680D2E" w14:textId="77777777" w:rsidR="001435FD" w:rsidRPr="00916947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0CE8ACF" w14:textId="77777777" w:rsidR="001435FD" w:rsidRPr="00916947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Client identifier for finding out the client secret in the backend.</w:t>
            </w:r>
          </w:p>
        </w:tc>
      </w:tr>
      <w:tr w:rsidR="001435FD" w:rsidRPr="00FC2E96" w14:paraId="29352CB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E16D17C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nonce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C6F3D77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295D9A5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9CB597F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78011835" w14:textId="77777777" w:rsidR="001435FD" w:rsidRPr="00916947" w:rsidRDefault="001435FD" w:rsidP="001435FD">
      <w:pPr>
        <w:rPr>
          <w:rFonts w:ascii="Times New Roman" w:hAnsi="Times New Roman" w:cs="Times New Roman"/>
          <w:szCs w:val="24"/>
        </w:rPr>
      </w:pPr>
    </w:p>
    <w:p w14:paraId="5D0A9E24" w14:textId="77777777" w:rsidR="001435FD" w:rsidRPr="00916947" w:rsidRDefault="001435FD" w:rsidP="001435FD">
      <w:pPr>
        <w:rPr>
          <w:rFonts w:ascii="Times New Roman" w:hAnsi="Times New Roman" w:cs="Times New Roman"/>
          <w:b/>
          <w:szCs w:val="24"/>
          <w:u w:val="single"/>
        </w:rPr>
      </w:pPr>
      <w:r w:rsidRPr="00916947">
        <w:rPr>
          <w:rFonts w:ascii="Times New Roman" w:hAnsi="Times New Roman" w:cs="Times New Roman"/>
          <w:b/>
          <w:szCs w:val="24"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1435FD" w:rsidRPr="00FC2E96" w14:paraId="5F70FF19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B61B2B3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1134" w:type="dxa"/>
            <w:hideMark/>
          </w:tcPr>
          <w:p w14:paraId="6E11853F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Type</w:t>
            </w:r>
          </w:p>
        </w:tc>
        <w:tc>
          <w:tcPr>
            <w:tcW w:w="1275" w:type="dxa"/>
            <w:hideMark/>
          </w:tcPr>
          <w:p w14:paraId="3131A46B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Condition</w:t>
            </w:r>
          </w:p>
        </w:tc>
        <w:tc>
          <w:tcPr>
            <w:tcW w:w="10857" w:type="dxa"/>
            <w:hideMark/>
          </w:tcPr>
          <w:p w14:paraId="587D7150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</w:tr>
      <w:tr w:rsidR="001435FD" w:rsidRPr="00FC2E96" w14:paraId="573F74E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CF757A6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encryptedContent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7EA2E8F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E08E0B7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5A1B23B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Encrypted content</w:t>
            </w:r>
          </w:p>
        </w:tc>
      </w:tr>
    </w:tbl>
    <w:p w14:paraId="387471F3" w14:textId="77777777" w:rsidR="001435FD" w:rsidRPr="00916947" w:rsidRDefault="001435FD" w:rsidP="001435FD">
      <w:pPr>
        <w:rPr>
          <w:rFonts w:ascii="Times New Roman" w:hAnsi="Times New Roman" w:cs="Times New Roman"/>
          <w:szCs w:val="24"/>
        </w:rPr>
      </w:pPr>
    </w:p>
    <w:p w14:paraId="66443B4F" w14:textId="77777777" w:rsidR="001435FD" w:rsidRPr="00916947" w:rsidRDefault="001435FD" w:rsidP="001435FD">
      <w:pPr>
        <w:rPr>
          <w:rFonts w:ascii="Times New Roman" w:hAnsi="Times New Roman" w:cs="Times New Roman"/>
          <w:b/>
          <w:szCs w:val="24"/>
          <w:u w:val="single"/>
        </w:rPr>
      </w:pPr>
      <w:r w:rsidRPr="00916947">
        <w:rPr>
          <w:rFonts w:ascii="Times New Roman" w:hAnsi="Times New Roman" w:cs="Times New Roman"/>
          <w:b/>
          <w:szCs w:val="24"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957"/>
        <w:gridCol w:w="1468"/>
        <w:gridCol w:w="4296"/>
      </w:tblGrid>
      <w:tr w:rsidR="001435FD" w:rsidRPr="00FC2E96" w14:paraId="2A530801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hideMark/>
          </w:tcPr>
          <w:p w14:paraId="62A44334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957" w:type="dxa"/>
            <w:hideMark/>
          </w:tcPr>
          <w:p w14:paraId="52B3053F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Type</w:t>
            </w:r>
          </w:p>
        </w:tc>
        <w:tc>
          <w:tcPr>
            <w:tcW w:w="1468" w:type="dxa"/>
            <w:hideMark/>
          </w:tcPr>
          <w:p w14:paraId="38DD162F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Condition</w:t>
            </w:r>
          </w:p>
        </w:tc>
        <w:tc>
          <w:tcPr>
            <w:tcW w:w="4296" w:type="dxa"/>
            <w:hideMark/>
          </w:tcPr>
          <w:p w14:paraId="14A8C9D1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</w:tr>
      <w:tr w:rsidR="001435FD" w:rsidRPr="00FC2E96" w14:paraId="3419DD5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66E73A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CC1863E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747E121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29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9451FA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</w:tbl>
    <w:p w14:paraId="5F4DB783" w14:textId="77777777" w:rsidR="001435FD" w:rsidRPr="00916947" w:rsidRDefault="001435FD" w:rsidP="001435FD">
      <w:pPr>
        <w:rPr>
          <w:rFonts w:ascii="Times New Roman" w:hAnsi="Times New Roman" w:cs="Times New Roman"/>
          <w:szCs w:val="24"/>
        </w:rPr>
      </w:pPr>
    </w:p>
    <w:p w14:paraId="4385F30F" w14:textId="77777777" w:rsidR="001435FD" w:rsidRPr="00916947" w:rsidRDefault="001435FD" w:rsidP="001435FD">
      <w:pPr>
        <w:rPr>
          <w:rFonts w:ascii="Times New Roman" w:hAnsi="Times New Roman" w:cs="Times New Roman"/>
          <w:b/>
          <w:szCs w:val="24"/>
          <w:u w:val="single"/>
        </w:rPr>
      </w:pPr>
      <w:r w:rsidRPr="00916947">
        <w:rPr>
          <w:rFonts w:ascii="Times New Roman" w:hAnsi="Times New Roman" w:cs="Times New Roman"/>
          <w:b/>
          <w:szCs w:val="24"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1435FD" w:rsidRPr="00FC2E96" w14:paraId="74241E0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4CA5175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1134" w:type="dxa"/>
            <w:hideMark/>
          </w:tcPr>
          <w:p w14:paraId="60A3A229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Type</w:t>
            </w:r>
          </w:p>
        </w:tc>
        <w:tc>
          <w:tcPr>
            <w:tcW w:w="1275" w:type="dxa"/>
            <w:hideMark/>
          </w:tcPr>
          <w:p w14:paraId="0090E2A1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Condition</w:t>
            </w:r>
          </w:p>
        </w:tc>
        <w:tc>
          <w:tcPr>
            <w:tcW w:w="10857" w:type="dxa"/>
            <w:hideMark/>
          </w:tcPr>
          <w:p w14:paraId="5152E4E6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</w:tr>
      <w:tr w:rsidR="001435FD" w:rsidRPr="00FC2E96" w14:paraId="40362A5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8A1BD81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txID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FEFBD2D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B3953D9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1525FE9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 xml:space="preserve">Unique ID for logging. Please provide this ID during system support.  </w:t>
            </w:r>
          </w:p>
        </w:tc>
      </w:tr>
      <w:tr w:rsidR="001435FD" w:rsidRPr="00FC2E96" w14:paraId="3AFF883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9030406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3BE51C5" w14:textId="77777777" w:rsidR="001435FD" w:rsidRPr="00916947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Option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753A226" w14:textId="77777777" w:rsidR="001435FD" w:rsidRPr="00916947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E804C65" w14:textId="77777777" w:rsidR="001435FD" w:rsidRPr="00916947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Code to indicate the result. Details please refer to below section “Response – Code &amp; Message”.</w:t>
            </w:r>
          </w:p>
        </w:tc>
      </w:tr>
      <w:tr w:rsidR="001435FD" w:rsidRPr="00FC2E96" w14:paraId="2BA17B5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818C745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details</w:t>
            </w:r>
          </w:p>
        </w:tc>
        <w:tc>
          <w:tcPr>
            <w:tcW w:w="113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A18B7D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5712A20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Required</w:t>
            </w:r>
          </w:p>
        </w:tc>
        <w:tc>
          <w:tcPr>
            <w:tcW w:w="1085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6A0729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Details code (For example: CE2001). Details please refer to below section “Response – Code &amp; Message”.</w:t>
            </w:r>
          </w:p>
        </w:tc>
      </w:tr>
    </w:tbl>
    <w:p w14:paraId="6D05DBCC" w14:textId="77777777" w:rsidR="001435FD" w:rsidRPr="00916947" w:rsidRDefault="001435FD" w:rsidP="001435FD">
      <w:pPr>
        <w:rPr>
          <w:rFonts w:ascii="Times New Roman" w:hAnsi="Times New Roman" w:cs="Times New Roman"/>
          <w:b/>
          <w:szCs w:val="24"/>
        </w:rPr>
      </w:pPr>
    </w:p>
    <w:p w14:paraId="14CE127B" w14:textId="77777777" w:rsidR="001435FD" w:rsidRPr="00916947" w:rsidRDefault="001435FD" w:rsidP="001435FD">
      <w:pPr>
        <w:rPr>
          <w:rFonts w:ascii="Times New Roman" w:hAnsi="Times New Roman" w:cs="Times New Roman"/>
          <w:b/>
          <w:szCs w:val="24"/>
          <w:u w:val="single"/>
        </w:rPr>
      </w:pPr>
      <w:r w:rsidRPr="00916947">
        <w:rPr>
          <w:rFonts w:ascii="Times New Roman" w:hAnsi="Times New Roman" w:cs="Times New Roman"/>
          <w:b/>
          <w:szCs w:val="24"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1435FD" w:rsidRPr="00FC2E96" w14:paraId="40EA6E3A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hideMark/>
          </w:tcPr>
          <w:p w14:paraId="40A7A56B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Code</w:t>
            </w:r>
          </w:p>
        </w:tc>
        <w:tc>
          <w:tcPr>
            <w:tcW w:w="2225" w:type="dxa"/>
            <w:hideMark/>
          </w:tcPr>
          <w:p w14:paraId="7A81BE34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10998" w:type="dxa"/>
            <w:hideMark/>
          </w:tcPr>
          <w:p w14:paraId="5E6AC3E7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Message</w:t>
            </w:r>
          </w:p>
        </w:tc>
      </w:tr>
      <w:tr w:rsidR="001435FD" w:rsidRPr="00FC2E96" w14:paraId="2E72DFE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C9383D4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2355746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361EAA1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</w:tr>
      <w:tr w:rsidR="001435FD" w:rsidRPr="00FC2E96" w14:paraId="141B426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8058535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lastRenderedPageBreak/>
              <w:t>D20001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6D3EA44" w14:textId="77777777" w:rsidR="001435FD" w:rsidRPr="00916947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ACF0C65" w14:textId="77777777" w:rsidR="001435FD" w:rsidRPr="00916947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The parameter “applicationNo” is null.</w:t>
            </w:r>
          </w:p>
        </w:tc>
      </w:tr>
      <w:tr w:rsidR="001435FD" w:rsidRPr="00FC2E96" w14:paraId="590ACA6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4D0313A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FD71E8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307CA98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The header “clientID” is null.</w:t>
            </w:r>
          </w:p>
          <w:p w14:paraId="7CF3DFB0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The header “signature“ is null.</w:t>
            </w:r>
          </w:p>
          <w:p w14:paraId="32D9652A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The header “nonce “ is null.</w:t>
            </w:r>
          </w:p>
        </w:tc>
      </w:tr>
      <w:tr w:rsidR="001435FD" w:rsidRPr="00FC2E96" w14:paraId="522E289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E03E2EF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25948F" w14:textId="77777777" w:rsidR="001435FD" w:rsidRPr="00916947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AC11275" w14:textId="77777777" w:rsidR="001435FD" w:rsidRPr="00916947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The header “clientID” is not found in the list.</w:t>
            </w:r>
          </w:p>
          <w:p w14:paraId="4BEDEA8B" w14:textId="77777777" w:rsidR="001435FD" w:rsidRPr="00916947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The header “signature“ is incorrect. (MITM Attack)</w:t>
            </w:r>
          </w:p>
          <w:p w14:paraId="014BC0C0" w14:textId="77777777" w:rsidR="001435FD" w:rsidRPr="00916947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The header “nonce “ is already used. (Replay Attack)</w:t>
            </w:r>
          </w:p>
        </w:tc>
      </w:tr>
      <w:tr w:rsidR="001435FD" w:rsidRPr="00FC2E96" w14:paraId="2DF1E26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FD81474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D90000</w:t>
            </w:r>
          </w:p>
        </w:tc>
        <w:tc>
          <w:tcPr>
            <w:tcW w:w="22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F958527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1099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621E8EF" w14:textId="77777777" w:rsidR="001435FD" w:rsidRPr="00916947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Runtime Exception.</w:t>
            </w:r>
          </w:p>
        </w:tc>
      </w:tr>
    </w:tbl>
    <w:p w14:paraId="3387717F" w14:textId="77777777" w:rsidR="001435FD" w:rsidRPr="00916947" w:rsidRDefault="001435FD" w:rsidP="001435FD">
      <w:pPr>
        <w:rPr>
          <w:rFonts w:ascii="Times New Roman" w:hAnsi="Times New Roman" w:cs="Times New Roman"/>
          <w:szCs w:val="24"/>
        </w:rPr>
      </w:pPr>
    </w:p>
    <w:p w14:paraId="6E19D413" w14:textId="77777777" w:rsidR="001435FD" w:rsidRPr="00916947" w:rsidRDefault="001435FD" w:rsidP="001435FD">
      <w:pPr>
        <w:widowControl/>
        <w:rPr>
          <w:rFonts w:ascii="Times New Roman" w:hAnsi="Times New Roman" w:cs="Times New Roman"/>
          <w:b/>
          <w:szCs w:val="24"/>
          <w:u w:val="single"/>
        </w:rPr>
      </w:pPr>
      <w:r w:rsidRPr="00916947">
        <w:rPr>
          <w:rFonts w:ascii="Times New Roman" w:hAnsi="Times New Roman" w:cs="Times New Roman"/>
          <w:b/>
          <w:szCs w:val="24"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5FD" w:rsidRPr="00FC2E96" w14:paraId="61A2432A" w14:textId="77777777" w:rsidTr="00135E66">
        <w:tc>
          <w:tcPr>
            <w:tcW w:w="1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CCEB" w14:textId="77777777" w:rsidR="001435FD" w:rsidRPr="00916947" w:rsidRDefault="001435FD" w:rsidP="00135E6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{</w:t>
            </w:r>
          </w:p>
          <w:p w14:paraId="7767427D" w14:textId="77777777" w:rsidR="001435FD" w:rsidRPr="00916947" w:rsidRDefault="001435FD" w:rsidP="00135E6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 xml:space="preserve">    "encryptedContent":"sqS0rzo3U5r8G9rc7nvNJQnd973fpD3v1k3Qp4u/F8Y= "</w:t>
            </w:r>
          </w:p>
          <w:p w14:paraId="4F6E9DA3" w14:textId="77777777" w:rsidR="001435FD" w:rsidRPr="00916947" w:rsidRDefault="001435FD" w:rsidP="00135E66">
            <w:pPr>
              <w:widowControl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}</w:t>
            </w:r>
          </w:p>
        </w:tc>
      </w:tr>
    </w:tbl>
    <w:p w14:paraId="28F79101" w14:textId="77777777" w:rsidR="001435FD" w:rsidRPr="00916947" w:rsidRDefault="001435FD" w:rsidP="001435FD">
      <w:pPr>
        <w:widowControl/>
        <w:rPr>
          <w:rFonts w:ascii="Times New Roman" w:hAnsi="Times New Roman" w:cs="Times New Roman"/>
          <w:b/>
          <w:szCs w:val="24"/>
          <w:u w:val="single"/>
        </w:rPr>
      </w:pPr>
    </w:p>
    <w:p w14:paraId="3C8298AC" w14:textId="77777777" w:rsidR="001435FD" w:rsidRPr="00916947" w:rsidRDefault="001435FD" w:rsidP="001435FD">
      <w:pPr>
        <w:widowControl/>
        <w:rPr>
          <w:rFonts w:ascii="Times New Roman" w:hAnsi="Times New Roman" w:cs="Times New Roman"/>
          <w:b/>
          <w:szCs w:val="24"/>
          <w:u w:val="single"/>
        </w:rPr>
      </w:pPr>
      <w:r w:rsidRPr="00916947">
        <w:rPr>
          <w:rFonts w:ascii="Times New Roman" w:hAnsi="Times New Roman" w:cs="Times New Roman"/>
          <w:b/>
          <w:szCs w:val="24"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5FD" w:rsidRPr="00FC2E96" w14:paraId="230FFEEB" w14:textId="77777777" w:rsidTr="00135E66">
        <w:tc>
          <w:tcPr>
            <w:tcW w:w="1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7D8FF" w14:textId="77777777" w:rsidR="001435FD" w:rsidRPr="00916947" w:rsidRDefault="001435FD" w:rsidP="00135E6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{</w:t>
            </w:r>
          </w:p>
          <w:p w14:paraId="08BC98AA" w14:textId="77777777" w:rsidR="001435FD" w:rsidRPr="00916947" w:rsidRDefault="001435FD" w:rsidP="00135E66">
            <w:pPr>
              <w:widowControl/>
              <w:ind w:firstLine="22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"applicationNo": "L160000001"</w:t>
            </w:r>
          </w:p>
          <w:p w14:paraId="46396622" w14:textId="77777777" w:rsidR="001435FD" w:rsidRPr="00916947" w:rsidRDefault="001435FD" w:rsidP="00135E6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}</w:t>
            </w:r>
          </w:p>
        </w:tc>
      </w:tr>
    </w:tbl>
    <w:p w14:paraId="37B34BAC" w14:textId="77777777" w:rsidR="001435FD" w:rsidRPr="00916947" w:rsidRDefault="001435FD" w:rsidP="001435FD">
      <w:pPr>
        <w:widowControl/>
        <w:rPr>
          <w:rFonts w:ascii="Times New Roman" w:hAnsi="Times New Roman" w:cs="Times New Roman"/>
          <w:b/>
          <w:szCs w:val="24"/>
          <w:u w:val="single"/>
        </w:rPr>
      </w:pPr>
    </w:p>
    <w:p w14:paraId="746AD834" w14:textId="77777777" w:rsidR="001435FD" w:rsidRPr="00916947" w:rsidRDefault="001435FD" w:rsidP="001435FD">
      <w:pPr>
        <w:widowControl/>
        <w:rPr>
          <w:rFonts w:ascii="Times New Roman" w:hAnsi="Times New Roman" w:cs="Times New Roman"/>
          <w:b/>
          <w:szCs w:val="24"/>
          <w:u w:val="single"/>
        </w:rPr>
      </w:pPr>
      <w:r w:rsidRPr="00916947">
        <w:rPr>
          <w:rFonts w:ascii="Times New Roman" w:hAnsi="Times New Roman" w:cs="Times New Roman"/>
          <w:b/>
          <w:szCs w:val="24"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5FD" w:rsidRPr="00FC2E96" w14:paraId="404FA3FA" w14:textId="77777777" w:rsidTr="00135E6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5311C" w14:textId="77777777" w:rsidR="001435FD" w:rsidRPr="00916947" w:rsidRDefault="001435FD" w:rsidP="00135E6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{</w:t>
            </w:r>
          </w:p>
          <w:p w14:paraId="7669E080" w14:textId="77777777" w:rsidR="001435FD" w:rsidRPr="00916947" w:rsidRDefault="001435FD" w:rsidP="00135E6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 xml:space="preserve">   "code":"D00000",</w:t>
            </w:r>
          </w:p>
          <w:p w14:paraId="56D68CD4" w14:textId="77777777" w:rsidR="001435FD" w:rsidRPr="00916947" w:rsidRDefault="001435FD" w:rsidP="00135E6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 xml:space="preserve">   "message":"D00000",</w:t>
            </w:r>
          </w:p>
          <w:p w14:paraId="7FE58471" w14:textId="77777777" w:rsidR="001435FD" w:rsidRPr="00916947" w:rsidRDefault="001435FD" w:rsidP="00135E6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 xml:space="preserve">   "txID":"0514125f"</w:t>
            </w:r>
          </w:p>
          <w:p w14:paraId="2316E4AE" w14:textId="77777777" w:rsidR="001435FD" w:rsidRPr="00916947" w:rsidRDefault="001435FD" w:rsidP="00135E66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}</w:t>
            </w:r>
          </w:p>
        </w:tc>
      </w:tr>
    </w:tbl>
    <w:p w14:paraId="5DB8EF1E" w14:textId="59A88E47" w:rsidR="001435FD" w:rsidRPr="00FC2E96" w:rsidRDefault="001435FD" w:rsidP="007F1069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99" w:name="_Toc89335762"/>
      <w:bookmarkStart w:id="500" w:name="_Toc89336129"/>
      <w:bookmarkStart w:id="501" w:name="_Toc89336260"/>
      <w:bookmarkStart w:id="502" w:name="_Toc89336261"/>
      <w:bookmarkStart w:id="503" w:name="_Toc89336322"/>
      <w:bookmarkStart w:id="504" w:name="_Toc89336323"/>
      <w:bookmarkStart w:id="505" w:name="_Toc89336440"/>
      <w:bookmarkStart w:id="506" w:name="_Toc89336441"/>
      <w:bookmarkStart w:id="507" w:name="_Toc87524251"/>
      <w:bookmarkStart w:id="508" w:name="_Toc96933952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Create Form Data</w:t>
      </w:r>
      <w:bookmarkEnd w:id="507"/>
      <w:bookmarkEnd w:id="508"/>
    </w:p>
    <w:p w14:paraId="1ABA4BF6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43"/>
        <w:gridCol w:w="7373"/>
      </w:tblGrid>
      <w:tr w:rsidR="001435FD" w:rsidRPr="00FC2E96" w14:paraId="40F1758E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00CBB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51944A41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20E2F05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A37AF8B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15560AA4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application form data.</w:t>
            </w:r>
          </w:p>
        </w:tc>
      </w:tr>
      <w:tr w:rsidR="001435FD" w:rsidRPr="00FC2E96" w14:paraId="3F231C8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2A6337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1E2CFE4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&lt;Backend_Service_Domain&gt;/{Version}/EE4/SubmitApplication</w:t>
            </w:r>
          </w:p>
        </w:tc>
      </w:tr>
      <w:tr w:rsidR="001435FD" w:rsidRPr="00FC2E96" w14:paraId="1E79F99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10ACFEC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56D758E4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1435FD" w:rsidRPr="00FC2E96" w14:paraId="79ACEAA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869231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0474389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HK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1435FD" w:rsidRPr="00FC2E96" w14:paraId="15919E6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B1E52C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38B1BC4D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submit the application from WBRS to the backend. It should not return a custom form validation error.</w:t>
            </w:r>
          </w:p>
        </w:tc>
      </w:tr>
    </w:tbl>
    <w:p w14:paraId="0E77AE3E" w14:textId="77777777" w:rsidR="001435FD" w:rsidRPr="00FC2E96" w:rsidRDefault="001435FD" w:rsidP="001435FD">
      <w:pPr>
        <w:rPr>
          <w:rFonts w:ascii="Times New Roman" w:hAnsi="Times New Roman" w:cs="Times New Roman"/>
        </w:rPr>
      </w:pPr>
    </w:p>
    <w:p w14:paraId="2064308E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1435FD" w:rsidRPr="00FC2E96" w14:paraId="45F0134F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A77B9F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3A3E59E7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50BD647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32280FBA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17E1806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21952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71635EF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C3E2DB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86CFAE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1435FD" w:rsidRPr="00FC2E96" w14:paraId="2288740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08A4A6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03A13FF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C206B8E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2CB0B9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1435FD" w:rsidRPr="00FC2E96" w14:paraId="79B379E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D6FD2A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3DBB13F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CF8DCA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23656F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75587EE4" w14:textId="77777777" w:rsidR="001435FD" w:rsidRPr="00FC2E96" w:rsidRDefault="001435FD" w:rsidP="001435FD">
      <w:pPr>
        <w:rPr>
          <w:rFonts w:ascii="Times New Roman" w:hAnsi="Times New Roman" w:cs="Times New Roman"/>
        </w:rPr>
      </w:pPr>
    </w:p>
    <w:p w14:paraId="5F08D7DA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1435FD" w:rsidRPr="00FC2E96" w14:paraId="220AD400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4DBD1B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E5C98C3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515D56AB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04D2B232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6F6F136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73C17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37D0E3C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3BFB11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BFACBF3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13472B82" w14:textId="77777777" w:rsidR="001435FD" w:rsidRPr="00FC2E96" w:rsidRDefault="001435FD" w:rsidP="001435FD">
      <w:pPr>
        <w:rPr>
          <w:rFonts w:ascii="Times New Roman" w:hAnsi="Times New Roman" w:cs="Times New Roman"/>
        </w:rPr>
      </w:pPr>
    </w:p>
    <w:p w14:paraId="2C5CE7C7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32"/>
        <w:gridCol w:w="1511"/>
        <w:gridCol w:w="1289"/>
        <w:gridCol w:w="3084"/>
      </w:tblGrid>
      <w:tr w:rsidR="001435FD" w:rsidRPr="00FC2E96" w14:paraId="09240063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3349710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511" w:type="dxa"/>
          </w:tcPr>
          <w:p w14:paraId="1393E528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89" w:type="dxa"/>
          </w:tcPr>
          <w:p w14:paraId="2BCAE6AF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3084" w:type="dxa"/>
          </w:tcPr>
          <w:p w14:paraId="22008611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5884F33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52F910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511" w:type="dxa"/>
          </w:tcPr>
          <w:p w14:paraId="4CDAD8A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89" w:type="dxa"/>
          </w:tcPr>
          <w:p w14:paraId="02B6AA8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34B9D74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 Application Number</w:t>
            </w:r>
          </w:p>
        </w:tc>
      </w:tr>
      <w:tr w:rsidR="001435FD" w:rsidRPr="00FC2E96" w14:paraId="633CE69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BE1974A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bldgEname</w:t>
            </w:r>
          </w:p>
        </w:tc>
        <w:tc>
          <w:tcPr>
            <w:tcW w:w="1511" w:type="dxa"/>
          </w:tcPr>
          <w:p w14:paraId="68759F8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0375562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47780AA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English</w:t>
            </w:r>
          </w:p>
        </w:tc>
      </w:tr>
      <w:tr w:rsidR="001435FD" w:rsidRPr="00FC2E96" w14:paraId="183B5F0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266B407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bldgCname</w:t>
            </w:r>
          </w:p>
        </w:tc>
        <w:tc>
          <w:tcPr>
            <w:tcW w:w="1511" w:type="dxa"/>
          </w:tcPr>
          <w:p w14:paraId="2915387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2E24622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44D771F3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Chinese</w:t>
            </w:r>
          </w:p>
        </w:tc>
      </w:tr>
      <w:tr w:rsidR="001435FD" w:rsidRPr="00FC2E96" w14:paraId="3688B26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8BA658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stEname</w:t>
            </w:r>
          </w:p>
        </w:tc>
        <w:tc>
          <w:tcPr>
            <w:tcW w:w="1511" w:type="dxa"/>
          </w:tcPr>
          <w:p w14:paraId="61D5531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4FE186E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A0114D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English Name</w:t>
            </w:r>
          </w:p>
        </w:tc>
      </w:tr>
      <w:tr w:rsidR="001435FD" w:rsidRPr="00FC2E96" w14:paraId="3215B54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52FF0E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stCname</w:t>
            </w:r>
          </w:p>
        </w:tc>
        <w:tc>
          <w:tcPr>
            <w:tcW w:w="1511" w:type="dxa"/>
          </w:tcPr>
          <w:p w14:paraId="0B39BA9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40B70EB0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49BB50C0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Chinese Name</w:t>
            </w:r>
          </w:p>
        </w:tc>
      </w:tr>
      <w:tr w:rsidR="001435FD" w:rsidRPr="00FC2E96" w14:paraId="566044B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5D87BB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streetNo</w:t>
            </w:r>
          </w:p>
        </w:tc>
        <w:tc>
          <w:tcPr>
            <w:tcW w:w="1511" w:type="dxa"/>
          </w:tcPr>
          <w:p w14:paraId="5D0E551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89" w:type="dxa"/>
          </w:tcPr>
          <w:p w14:paraId="09E470F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BCE5A05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no</w:t>
            </w:r>
          </w:p>
        </w:tc>
      </w:tr>
      <w:tr w:rsidR="001435FD" w:rsidRPr="00FC2E96" w14:paraId="531B113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637E9BB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</w:t>
            </w:r>
          </w:p>
        </w:tc>
        <w:tc>
          <w:tcPr>
            <w:tcW w:w="1511" w:type="dxa"/>
          </w:tcPr>
          <w:p w14:paraId="6A0E83F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int</w:t>
            </w:r>
          </w:p>
        </w:tc>
        <w:tc>
          <w:tcPr>
            <w:tcW w:w="1289" w:type="dxa"/>
          </w:tcPr>
          <w:p w14:paraId="49E8D30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03F46D8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END NO</w:t>
            </w:r>
          </w:p>
        </w:tc>
      </w:tr>
      <w:tr w:rsidR="001435FD" w:rsidRPr="00FC2E96" w14:paraId="780B752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0711D49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endNoAlpha</w:t>
            </w:r>
          </w:p>
        </w:tc>
        <w:tc>
          <w:tcPr>
            <w:tcW w:w="1511" w:type="dxa"/>
          </w:tcPr>
          <w:p w14:paraId="1E7D685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89" w:type="dxa"/>
          </w:tcPr>
          <w:p w14:paraId="4C189DE2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676DBD7E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END NO ALPHA</w:t>
            </w:r>
          </w:p>
        </w:tc>
      </w:tr>
      <w:tr w:rsidR="001435FD" w:rsidRPr="00FC2E96" w14:paraId="211578E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A9AF020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stEname</w:t>
            </w:r>
          </w:p>
        </w:tc>
        <w:tc>
          <w:tcPr>
            <w:tcW w:w="1511" w:type="dxa"/>
          </w:tcPr>
          <w:p w14:paraId="54FADF0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374BF75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785CF44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</w:t>
            </w:r>
            <w:r w:rsidRPr="00FC2E96">
              <w:rPr>
                <w:rFonts w:ascii="Times New Roman" w:eastAsia="NSimSun" w:hAnsi="Times New Roman" w:cs="Times New Roman"/>
                <w:color w:val="008000"/>
                <w:kern w:val="0"/>
                <w:sz w:val="19"/>
                <w:szCs w:val="19"/>
                <w:lang w:eastAsia="zh-CN"/>
              </w:rPr>
              <w:t xml:space="preserve"> </w:t>
            </w:r>
            <w:r w:rsidRPr="00FC2E96">
              <w:rPr>
                <w:rFonts w:ascii="Times New Roman" w:hAnsi="Times New Roman" w:cs="Times New Roman"/>
              </w:rPr>
              <w:t>English</w:t>
            </w:r>
          </w:p>
        </w:tc>
      </w:tr>
      <w:tr w:rsidR="001435FD" w:rsidRPr="00FC2E96" w14:paraId="51B9526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FCB2515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stCname</w:t>
            </w:r>
          </w:p>
        </w:tc>
        <w:tc>
          <w:tcPr>
            <w:tcW w:w="1511" w:type="dxa"/>
          </w:tcPr>
          <w:p w14:paraId="3F5A6C3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0AF5A4A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0CB9DF5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Street Chinese </w:t>
            </w:r>
          </w:p>
        </w:tc>
      </w:tr>
      <w:tr w:rsidR="001435FD" w:rsidRPr="00FC2E96" w14:paraId="49D9957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D9A74A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AreaCd</w:t>
            </w:r>
          </w:p>
        </w:tc>
        <w:tc>
          <w:tcPr>
            <w:tcW w:w="1511" w:type="dxa"/>
          </w:tcPr>
          <w:p w14:paraId="39794E6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Int</w:t>
            </w:r>
          </w:p>
        </w:tc>
        <w:tc>
          <w:tcPr>
            <w:tcW w:w="1289" w:type="dxa"/>
          </w:tcPr>
          <w:p w14:paraId="7DC2BB2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3292EEA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Area English Chinese</w:t>
            </w:r>
          </w:p>
        </w:tc>
      </w:tr>
      <w:tr w:rsidR="001435FD" w:rsidRPr="00FC2E96" w14:paraId="5D60445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B48D80B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compEname</w:t>
            </w:r>
          </w:p>
        </w:tc>
        <w:tc>
          <w:tcPr>
            <w:tcW w:w="1511" w:type="dxa"/>
          </w:tcPr>
          <w:p w14:paraId="7494EC98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104571D1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532C164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</w:t>
            </w:r>
            <w:r w:rsidRPr="00FC2E96">
              <w:rPr>
                <w:rFonts w:ascii="Times New Roman" w:eastAsia="NSimSun" w:hAnsi="Times New Roman" w:cs="Times New Roman"/>
                <w:color w:val="008000"/>
                <w:kern w:val="0"/>
                <w:sz w:val="19"/>
                <w:szCs w:val="19"/>
                <w:lang w:eastAsia="zh-CN"/>
              </w:rPr>
              <w:t xml:space="preserve"> </w:t>
            </w:r>
            <w:r w:rsidRPr="00FC2E96">
              <w:rPr>
                <w:rFonts w:ascii="Times New Roman" w:hAnsi="Times New Roman" w:cs="Times New Roman"/>
              </w:rPr>
              <w:t>Name of Developer Name English</w:t>
            </w:r>
          </w:p>
        </w:tc>
      </w:tr>
      <w:tr w:rsidR="001435FD" w:rsidRPr="00FC2E96" w14:paraId="3DCE8C5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12B8D0F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compCname</w:t>
            </w:r>
          </w:p>
        </w:tc>
        <w:tc>
          <w:tcPr>
            <w:tcW w:w="1511" w:type="dxa"/>
          </w:tcPr>
          <w:p w14:paraId="0ECF5A2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43C284F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874397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Company Name of </w:t>
            </w:r>
            <w:r w:rsidRPr="00FC2E96">
              <w:rPr>
                <w:rFonts w:ascii="Times New Roman" w:hAnsi="Times New Roman" w:cs="Times New Roman"/>
              </w:rPr>
              <w:lastRenderedPageBreak/>
              <w:t>Developer Name Chinese</w:t>
            </w:r>
          </w:p>
        </w:tc>
      </w:tr>
      <w:tr w:rsidR="001435FD" w:rsidRPr="00FC2E96" w14:paraId="3BB035B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7EA98DB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conpFlat</w:t>
            </w:r>
          </w:p>
        </w:tc>
        <w:tc>
          <w:tcPr>
            <w:tcW w:w="1511" w:type="dxa"/>
          </w:tcPr>
          <w:p w14:paraId="3DF6ECB0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44E301B1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53C4B06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Flat</w:t>
            </w:r>
          </w:p>
        </w:tc>
      </w:tr>
      <w:tr w:rsidR="001435FD" w:rsidRPr="00FC2E96" w14:paraId="482FFA4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20A50B9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conpFloor</w:t>
            </w:r>
          </w:p>
        </w:tc>
        <w:tc>
          <w:tcPr>
            <w:tcW w:w="1511" w:type="dxa"/>
          </w:tcPr>
          <w:p w14:paraId="10C7CAD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5BBD308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03FAD0F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Floor</w:t>
            </w:r>
          </w:p>
        </w:tc>
      </w:tr>
      <w:tr w:rsidR="001435FD" w:rsidRPr="00FC2E96" w14:paraId="1D6CD95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3A198D6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conpBlock</w:t>
            </w:r>
          </w:p>
        </w:tc>
        <w:tc>
          <w:tcPr>
            <w:tcW w:w="1511" w:type="dxa"/>
          </w:tcPr>
          <w:p w14:paraId="19712D2D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25DECC5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6F514FB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Block</w:t>
            </w:r>
          </w:p>
        </w:tc>
      </w:tr>
      <w:tr w:rsidR="001435FD" w:rsidRPr="00FC2E96" w14:paraId="4E28478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3DB4DD9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otherDescription</w:t>
            </w:r>
          </w:p>
        </w:tc>
        <w:tc>
          <w:tcPr>
            <w:tcW w:w="1511" w:type="dxa"/>
          </w:tcPr>
          <w:p w14:paraId="3F467D3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0E3E525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07EA9A2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Other Description</w:t>
            </w:r>
          </w:p>
        </w:tc>
      </w:tr>
      <w:tr w:rsidR="001435FD" w:rsidRPr="00FC2E96" w14:paraId="7E212A5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A4D91FC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represenEname</w:t>
            </w:r>
          </w:p>
        </w:tc>
        <w:tc>
          <w:tcPr>
            <w:tcW w:w="1511" w:type="dxa"/>
          </w:tcPr>
          <w:p w14:paraId="0CE65F5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7CE5657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0773BCDD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Responsible Person English</w:t>
            </w:r>
          </w:p>
        </w:tc>
      </w:tr>
      <w:tr w:rsidR="001435FD" w:rsidRPr="00FC2E96" w14:paraId="3B1E3F3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9627DC9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represenCname</w:t>
            </w:r>
          </w:p>
        </w:tc>
        <w:tc>
          <w:tcPr>
            <w:tcW w:w="1511" w:type="dxa"/>
          </w:tcPr>
          <w:p w14:paraId="32805FC3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01E68A3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045139A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Responsible Person Chinese</w:t>
            </w:r>
          </w:p>
        </w:tc>
      </w:tr>
      <w:tr w:rsidR="001435FD" w:rsidRPr="00FC2E96" w14:paraId="237E5AB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126C3FF9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reaTitleId</w:t>
            </w:r>
          </w:p>
        </w:tc>
        <w:tc>
          <w:tcPr>
            <w:tcW w:w="1511" w:type="dxa"/>
          </w:tcPr>
          <w:p w14:paraId="5DDEE89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Int</w:t>
            </w:r>
          </w:p>
        </w:tc>
        <w:tc>
          <w:tcPr>
            <w:tcW w:w="1289" w:type="dxa"/>
          </w:tcPr>
          <w:p w14:paraId="4B8D6DA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0BB46B20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Representative Person Salutation</w:t>
            </w:r>
          </w:p>
        </w:tc>
      </w:tr>
      <w:tr w:rsidR="001435FD" w:rsidRPr="00FC2E96" w14:paraId="5C26686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16B82F0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responEname</w:t>
            </w:r>
          </w:p>
        </w:tc>
        <w:tc>
          <w:tcPr>
            <w:tcW w:w="1511" w:type="dxa"/>
          </w:tcPr>
          <w:p w14:paraId="548B043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742D48F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0855BC53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Representative Person English name </w:t>
            </w:r>
          </w:p>
        </w:tc>
      </w:tr>
      <w:tr w:rsidR="001435FD" w:rsidRPr="00FC2E96" w14:paraId="0100721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8815193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represenCname</w:t>
            </w:r>
          </w:p>
        </w:tc>
        <w:tc>
          <w:tcPr>
            <w:tcW w:w="1511" w:type="dxa"/>
          </w:tcPr>
          <w:p w14:paraId="242359C8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7B381E4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32EE74B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Person Chinese name</w:t>
            </w:r>
          </w:p>
        </w:tc>
      </w:tr>
      <w:tr w:rsidR="001435FD" w:rsidRPr="00FC2E96" w14:paraId="3752478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926900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represenPost</w:t>
            </w:r>
          </w:p>
        </w:tc>
        <w:tc>
          <w:tcPr>
            <w:tcW w:w="1511" w:type="dxa"/>
          </w:tcPr>
          <w:p w14:paraId="276F95E3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89" w:type="dxa"/>
          </w:tcPr>
          <w:p w14:paraId="7ED5FFC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72C2D42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Position</w:t>
            </w:r>
          </w:p>
        </w:tc>
      </w:tr>
      <w:tr w:rsidR="001435FD" w:rsidRPr="00FC2E96" w14:paraId="0B6A306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A8E815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corresAddrFlat</w:t>
            </w:r>
          </w:p>
        </w:tc>
        <w:tc>
          <w:tcPr>
            <w:tcW w:w="1511" w:type="dxa"/>
          </w:tcPr>
          <w:p w14:paraId="780415FB" w14:textId="3A3C6A39" w:rsidR="001435FD" w:rsidRPr="00FC2E96" w:rsidRDefault="001973B8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String(1)</w:t>
            </w:r>
          </w:p>
        </w:tc>
        <w:tc>
          <w:tcPr>
            <w:tcW w:w="1289" w:type="dxa"/>
          </w:tcPr>
          <w:p w14:paraId="4FCC2D4D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66F2CB32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Room/Flat</w:t>
            </w:r>
          </w:p>
        </w:tc>
      </w:tr>
      <w:tr w:rsidR="001435FD" w:rsidRPr="00FC2E96" w14:paraId="1A90963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3CFC733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corresAddrFloor</w:t>
            </w:r>
          </w:p>
        </w:tc>
        <w:tc>
          <w:tcPr>
            <w:tcW w:w="1511" w:type="dxa"/>
          </w:tcPr>
          <w:p w14:paraId="5519929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5119AB5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60CFAF9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Floor</w:t>
            </w:r>
          </w:p>
        </w:tc>
      </w:tr>
      <w:tr w:rsidR="001435FD" w:rsidRPr="00FC2E96" w14:paraId="07938A5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7DF8BB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corresAddrBlock</w:t>
            </w:r>
          </w:p>
        </w:tc>
        <w:tc>
          <w:tcPr>
            <w:tcW w:w="1511" w:type="dxa"/>
          </w:tcPr>
          <w:p w14:paraId="15FF5C6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00896185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316EED5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Block</w:t>
            </w:r>
          </w:p>
        </w:tc>
      </w:tr>
      <w:tr w:rsidR="001435FD" w:rsidRPr="00FC2E96" w14:paraId="202A463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22EA38D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corresAddrBldg</w:t>
            </w:r>
          </w:p>
        </w:tc>
        <w:tc>
          <w:tcPr>
            <w:tcW w:w="1511" w:type="dxa"/>
          </w:tcPr>
          <w:p w14:paraId="1245310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89" w:type="dxa"/>
          </w:tcPr>
          <w:p w14:paraId="0377933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D56A5F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Building</w:t>
            </w:r>
          </w:p>
        </w:tc>
      </w:tr>
      <w:tr w:rsidR="001435FD" w:rsidRPr="00FC2E96" w14:paraId="76EECBC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10D51A2E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</w:t>
            </w:r>
          </w:p>
        </w:tc>
        <w:tc>
          <w:tcPr>
            <w:tcW w:w="1511" w:type="dxa"/>
          </w:tcPr>
          <w:p w14:paraId="5A5A1AE5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int</w:t>
            </w:r>
          </w:p>
        </w:tc>
        <w:tc>
          <w:tcPr>
            <w:tcW w:w="1289" w:type="dxa"/>
          </w:tcPr>
          <w:p w14:paraId="4DC6A845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59323A2E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1435FD" w:rsidRPr="00FC2E96" w14:paraId="537879E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20B8B2C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corresAddrStartNoAlpha</w:t>
            </w:r>
          </w:p>
        </w:tc>
        <w:tc>
          <w:tcPr>
            <w:tcW w:w="1511" w:type="dxa"/>
          </w:tcPr>
          <w:p w14:paraId="4FE6EBBA" w14:textId="7D54E875" w:rsidR="001435FD" w:rsidRPr="00FC2E96" w:rsidRDefault="007202F9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(10)</w:t>
            </w:r>
          </w:p>
        </w:tc>
        <w:tc>
          <w:tcPr>
            <w:tcW w:w="1289" w:type="dxa"/>
          </w:tcPr>
          <w:p w14:paraId="68EE291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3AC48F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1435FD" w:rsidRPr="00FC2E96" w14:paraId="572B16B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FEA9ADE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corresAddrDistrictCd</w:t>
            </w:r>
          </w:p>
        </w:tc>
        <w:tc>
          <w:tcPr>
            <w:tcW w:w="1511" w:type="dxa"/>
          </w:tcPr>
          <w:p w14:paraId="764416B4" w14:textId="34E4763E" w:rsidR="001435FD" w:rsidRPr="00FC2E96" w:rsidRDefault="007202F9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hAnsi="Times New Roman" w:cs="Times New Roman"/>
                <w:lang w:eastAsia="zh-CN"/>
              </w:rPr>
              <w:t>3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)</w:t>
            </w:r>
          </w:p>
        </w:tc>
        <w:tc>
          <w:tcPr>
            <w:tcW w:w="1289" w:type="dxa"/>
          </w:tcPr>
          <w:p w14:paraId="2D27F259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70891D0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District,</w:t>
            </w:r>
          </w:p>
        </w:tc>
      </w:tr>
      <w:tr w:rsidR="001435FD" w:rsidRPr="00FC2E96" w14:paraId="7C6ADC6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B144D4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corresTelNo</w:t>
            </w:r>
          </w:p>
        </w:tc>
        <w:tc>
          <w:tcPr>
            <w:tcW w:w="1511" w:type="dxa"/>
          </w:tcPr>
          <w:p w14:paraId="44E5062A" w14:textId="2E319017" w:rsidR="001435FD" w:rsidRPr="00FC2E96" w:rsidRDefault="007202F9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(100)</w:t>
            </w:r>
          </w:p>
        </w:tc>
        <w:tc>
          <w:tcPr>
            <w:tcW w:w="1289" w:type="dxa"/>
          </w:tcPr>
          <w:p w14:paraId="212A58A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70976E2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Telephone No</w:t>
            </w:r>
          </w:p>
        </w:tc>
      </w:tr>
      <w:tr w:rsidR="001435FD" w:rsidRPr="00FC2E96" w14:paraId="6C08991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A96922B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corresFaxNo</w:t>
            </w:r>
          </w:p>
        </w:tc>
        <w:tc>
          <w:tcPr>
            <w:tcW w:w="1511" w:type="dxa"/>
          </w:tcPr>
          <w:p w14:paraId="6D72565B" w14:textId="7A5C533A" w:rsidR="001435FD" w:rsidRPr="00FC2E96" w:rsidRDefault="007202F9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(100)</w:t>
            </w:r>
          </w:p>
        </w:tc>
        <w:tc>
          <w:tcPr>
            <w:tcW w:w="1289" w:type="dxa"/>
          </w:tcPr>
          <w:p w14:paraId="5667DFF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6A08BB5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Fax No</w:t>
            </w:r>
          </w:p>
        </w:tc>
      </w:tr>
      <w:tr w:rsidR="001435FD" w:rsidRPr="00FC2E96" w14:paraId="58E4A9B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0E57A3F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corresEmailAddr</w:t>
            </w:r>
          </w:p>
        </w:tc>
        <w:tc>
          <w:tcPr>
            <w:tcW w:w="1511" w:type="dxa"/>
          </w:tcPr>
          <w:p w14:paraId="1E8F7E9B" w14:textId="2F034233" w:rsidR="001435FD" w:rsidRPr="00FC2E96" w:rsidRDefault="007202F9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(100)</w:t>
            </w:r>
          </w:p>
        </w:tc>
        <w:tc>
          <w:tcPr>
            <w:tcW w:w="1289" w:type="dxa"/>
          </w:tcPr>
          <w:p w14:paraId="01F8D13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417FA4D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E-mail Address</w:t>
            </w:r>
          </w:p>
        </w:tc>
      </w:tr>
      <w:tr w:rsidR="001435FD" w:rsidRPr="00FC2E96" w14:paraId="0644B10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74FFD37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compBecEdition</w:t>
            </w:r>
          </w:p>
        </w:tc>
        <w:tc>
          <w:tcPr>
            <w:tcW w:w="1511" w:type="dxa"/>
          </w:tcPr>
          <w:p w14:paraId="32B20D1C" w14:textId="64CEE222" w:rsidR="001435FD" w:rsidRPr="00FC2E96" w:rsidRDefault="007202F9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(100)</w:t>
            </w:r>
          </w:p>
        </w:tc>
        <w:tc>
          <w:tcPr>
            <w:tcW w:w="1289" w:type="dxa"/>
          </w:tcPr>
          <w:p w14:paraId="73ADB4C0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69FC11D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BEC Edition</w:t>
            </w:r>
          </w:p>
        </w:tc>
      </w:tr>
      <w:tr w:rsidR="001435FD" w:rsidRPr="00FC2E96" w14:paraId="1B99F23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1448508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becEdition</w:t>
            </w:r>
          </w:p>
        </w:tc>
        <w:tc>
          <w:tcPr>
            <w:tcW w:w="1511" w:type="dxa"/>
          </w:tcPr>
          <w:p w14:paraId="354635F7" w14:textId="3ABB72BC" w:rsidR="001435FD" w:rsidRPr="00FC2E96" w:rsidRDefault="007202F9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(10)</w:t>
            </w:r>
          </w:p>
        </w:tc>
        <w:tc>
          <w:tcPr>
            <w:tcW w:w="1289" w:type="dxa"/>
          </w:tcPr>
          <w:p w14:paraId="6191264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876AB6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 w:val="19"/>
                <w:szCs w:val="19"/>
                <w:lang w:eastAsia="zh-CN"/>
              </w:rPr>
              <w:t>EDITION</w:t>
            </w:r>
          </w:p>
        </w:tc>
      </w:tr>
      <w:tr w:rsidR="001435FD" w:rsidRPr="00FC2E96" w14:paraId="5E22243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BEF2955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inspectDate</w:t>
            </w:r>
          </w:p>
        </w:tc>
        <w:tc>
          <w:tcPr>
            <w:tcW w:w="1511" w:type="dxa"/>
          </w:tcPr>
          <w:p w14:paraId="2111A8E7" w14:textId="3A3D5BAF" w:rsidR="001435FD" w:rsidRPr="00FC2E96" w:rsidRDefault="00FA473C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String(8)</w:t>
            </w:r>
          </w:p>
        </w:tc>
        <w:tc>
          <w:tcPr>
            <w:tcW w:w="1289" w:type="dxa"/>
          </w:tcPr>
          <w:p w14:paraId="3D8965A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5B0EB427" w14:textId="2367139D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Personally check the time of building equipment installation covered by this form</w:t>
            </w:r>
            <w:r w:rsidR="00722B6A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1435FD" w:rsidRPr="00FC2E96" w14:paraId="3E55752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ED543D3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reaEname</w:t>
            </w:r>
          </w:p>
        </w:tc>
        <w:tc>
          <w:tcPr>
            <w:tcW w:w="1511" w:type="dxa"/>
          </w:tcPr>
          <w:p w14:paraId="3697E5A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7C52C02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0DA2EC7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English name of registered energy appraiser</w:t>
            </w:r>
          </w:p>
        </w:tc>
      </w:tr>
      <w:tr w:rsidR="001435FD" w:rsidRPr="00FC2E96" w14:paraId="217AF3A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F7C4BA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reaCname</w:t>
            </w:r>
          </w:p>
        </w:tc>
        <w:tc>
          <w:tcPr>
            <w:tcW w:w="1511" w:type="dxa"/>
          </w:tcPr>
          <w:p w14:paraId="0E6F5ADB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60FD298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6B2FBD38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 xml:space="preserve">Chinese </w:t>
            </w:r>
            <w:r w:rsidRPr="00FC2E96">
              <w:rPr>
                <w:rFonts w:ascii="Times New Roman" w:hAnsi="Times New Roman" w:cs="Times New Roman"/>
                <w:lang w:eastAsia="zh-CN"/>
              </w:rPr>
              <w:t>name of registered energy appraiser</w:t>
            </w:r>
          </w:p>
        </w:tc>
      </w:tr>
      <w:tr w:rsidR="001435FD" w:rsidRPr="00FC2E96" w14:paraId="27CCB95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4E0F25B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reaTitleId</w:t>
            </w:r>
          </w:p>
        </w:tc>
        <w:tc>
          <w:tcPr>
            <w:tcW w:w="1511" w:type="dxa"/>
          </w:tcPr>
          <w:p w14:paraId="44BE4D7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int</w:t>
            </w:r>
          </w:p>
        </w:tc>
        <w:tc>
          <w:tcPr>
            <w:tcW w:w="1289" w:type="dxa"/>
          </w:tcPr>
          <w:p w14:paraId="53AFE31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1DA6EC87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 xml:space="preserve">Salutation </w:t>
            </w:r>
            <w:r w:rsidRPr="00FC2E96">
              <w:rPr>
                <w:rFonts w:ascii="Times New Roman" w:hAnsi="Times New Roman" w:cs="Times New Roman"/>
                <w:lang w:eastAsia="zh-CN"/>
              </w:rPr>
              <w:t>of registered energy appraiser</w:t>
            </w:r>
          </w:p>
        </w:tc>
      </w:tr>
      <w:tr w:rsidR="001435FD" w:rsidRPr="00FC2E96" w14:paraId="1BD3A78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3EFA861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reaAddrFlat</w:t>
            </w:r>
          </w:p>
        </w:tc>
        <w:tc>
          <w:tcPr>
            <w:tcW w:w="1511" w:type="dxa"/>
          </w:tcPr>
          <w:p w14:paraId="4C1B86A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5709806B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22907B3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Room/Flat</w:t>
            </w:r>
          </w:p>
        </w:tc>
      </w:tr>
      <w:tr w:rsidR="001435FD" w:rsidRPr="00FC2E96" w14:paraId="642FFE8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1CDAE05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reaAddrFloor</w:t>
            </w:r>
          </w:p>
        </w:tc>
        <w:tc>
          <w:tcPr>
            <w:tcW w:w="1511" w:type="dxa"/>
          </w:tcPr>
          <w:p w14:paraId="6A99CB7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291F38F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2DD875E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Floor</w:t>
            </w:r>
          </w:p>
        </w:tc>
      </w:tr>
      <w:tr w:rsidR="001435FD" w:rsidRPr="00FC2E96" w14:paraId="7514B84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0445231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reaAddrBlock</w:t>
            </w:r>
          </w:p>
        </w:tc>
        <w:tc>
          <w:tcPr>
            <w:tcW w:w="1511" w:type="dxa"/>
          </w:tcPr>
          <w:p w14:paraId="7811F0C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634EC700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60353A91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Block</w:t>
            </w:r>
          </w:p>
        </w:tc>
      </w:tr>
      <w:tr w:rsidR="001435FD" w:rsidRPr="00FC2E96" w14:paraId="27734E3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6EE28FA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reaAddrBldg</w:t>
            </w:r>
          </w:p>
        </w:tc>
        <w:tc>
          <w:tcPr>
            <w:tcW w:w="1511" w:type="dxa"/>
          </w:tcPr>
          <w:p w14:paraId="69A6C6AD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3E20BC1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08DD28C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Building</w:t>
            </w:r>
          </w:p>
        </w:tc>
      </w:tr>
      <w:tr w:rsidR="001435FD" w:rsidRPr="00FC2E96" w14:paraId="19740F1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D8D471D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</w:t>
            </w:r>
          </w:p>
        </w:tc>
        <w:tc>
          <w:tcPr>
            <w:tcW w:w="1511" w:type="dxa"/>
          </w:tcPr>
          <w:p w14:paraId="7FEDEBEA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65805BAE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0849FCCE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1435FD" w:rsidRPr="00FC2E96" w14:paraId="3567B71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14742EFE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reaAddrStartNoAlpha</w:t>
            </w:r>
          </w:p>
        </w:tc>
        <w:tc>
          <w:tcPr>
            <w:tcW w:w="1511" w:type="dxa"/>
          </w:tcPr>
          <w:p w14:paraId="483B71E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String(20)</w:t>
            </w:r>
          </w:p>
        </w:tc>
        <w:tc>
          <w:tcPr>
            <w:tcW w:w="1289" w:type="dxa"/>
          </w:tcPr>
          <w:p w14:paraId="2B8CBA0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50C8761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1435FD" w:rsidRPr="00FC2E96" w14:paraId="1FD2156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6E69EB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reaTelNo</w:t>
            </w:r>
          </w:p>
        </w:tc>
        <w:tc>
          <w:tcPr>
            <w:tcW w:w="1511" w:type="dxa"/>
          </w:tcPr>
          <w:p w14:paraId="38633A9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String(20)</w:t>
            </w:r>
          </w:p>
        </w:tc>
        <w:tc>
          <w:tcPr>
            <w:tcW w:w="1289" w:type="dxa"/>
          </w:tcPr>
          <w:p w14:paraId="51CB1BC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77F57D3A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Telephone No.</w:t>
            </w:r>
          </w:p>
        </w:tc>
      </w:tr>
      <w:tr w:rsidR="001435FD" w:rsidRPr="00FC2E96" w14:paraId="6B0861A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98BE9A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reaFaxNo</w:t>
            </w:r>
          </w:p>
        </w:tc>
        <w:tc>
          <w:tcPr>
            <w:tcW w:w="1511" w:type="dxa"/>
          </w:tcPr>
          <w:p w14:paraId="678FB8A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String(20)</w:t>
            </w:r>
          </w:p>
        </w:tc>
        <w:tc>
          <w:tcPr>
            <w:tcW w:w="1289" w:type="dxa"/>
          </w:tcPr>
          <w:p w14:paraId="0FACE59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76EFDD44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Fax</w:t>
            </w:r>
          </w:p>
        </w:tc>
      </w:tr>
      <w:tr w:rsidR="001435FD" w:rsidRPr="00FC2E96" w14:paraId="59EBAAA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B9634EE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reaEmailAddr</w:t>
            </w:r>
          </w:p>
        </w:tc>
        <w:tc>
          <w:tcPr>
            <w:tcW w:w="1511" w:type="dxa"/>
          </w:tcPr>
          <w:p w14:paraId="0C79676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String(100)</w:t>
            </w:r>
          </w:p>
        </w:tc>
        <w:tc>
          <w:tcPr>
            <w:tcW w:w="1289" w:type="dxa"/>
          </w:tcPr>
          <w:p w14:paraId="2880A53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6A4E53A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E-mail Address</w:t>
            </w:r>
          </w:p>
        </w:tc>
      </w:tr>
      <w:tr w:rsidR="001435FD" w:rsidRPr="00FC2E96" w14:paraId="27D08F4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0FF582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reaRegNo</w:t>
            </w:r>
          </w:p>
        </w:tc>
        <w:tc>
          <w:tcPr>
            <w:tcW w:w="1511" w:type="dxa"/>
          </w:tcPr>
          <w:p w14:paraId="1EE4ED6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String(20)</w:t>
            </w:r>
          </w:p>
        </w:tc>
        <w:tc>
          <w:tcPr>
            <w:tcW w:w="1289" w:type="dxa"/>
          </w:tcPr>
          <w:p w14:paraId="4F74C5E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4DD963A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Registration No.</w:t>
            </w:r>
          </w:p>
        </w:tc>
      </w:tr>
      <w:tr w:rsidR="001435FD" w:rsidRPr="00FC2E96" w14:paraId="733EFE8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7156493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reaExpiryDate</w:t>
            </w:r>
          </w:p>
        </w:tc>
        <w:tc>
          <w:tcPr>
            <w:tcW w:w="1511" w:type="dxa"/>
          </w:tcPr>
          <w:p w14:paraId="5ABFFD58" w14:textId="30A72C3E" w:rsidR="001435FD" w:rsidRPr="00FC2E96" w:rsidRDefault="00FA473C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String(8)</w:t>
            </w:r>
          </w:p>
        </w:tc>
        <w:tc>
          <w:tcPr>
            <w:tcW w:w="1289" w:type="dxa"/>
          </w:tcPr>
          <w:p w14:paraId="1266FDAD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141E8E1F" w14:textId="6C841D5B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Expiry Date</w:t>
            </w:r>
            <w:r w:rsidR="00722B6A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1435FD" w:rsidRPr="00FC2E96" w14:paraId="36FD3B7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2B81F0B" w14:textId="77777777" w:rsidR="001435FD" w:rsidRPr="00FC2E96" w:rsidRDefault="001435FD" w:rsidP="00135E66">
            <w:pPr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submissionId</w:t>
            </w:r>
          </w:p>
        </w:tc>
        <w:tc>
          <w:tcPr>
            <w:tcW w:w="1511" w:type="dxa"/>
          </w:tcPr>
          <w:p w14:paraId="7C8BCF4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89" w:type="dxa"/>
          </w:tcPr>
          <w:p w14:paraId="1A9B87F3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5BBB2EB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Application Submission ID</w:t>
            </w:r>
          </w:p>
        </w:tc>
      </w:tr>
    </w:tbl>
    <w:p w14:paraId="2BDE20AA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Content– eesu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559"/>
        <w:gridCol w:w="2075"/>
      </w:tblGrid>
      <w:tr w:rsidR="001435FD" w:rsidRPr="00FC2E96" w14:paraId="6049DDD3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397DF9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746988C8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59" w:type="dxa"/>
          </w:tcPr>
          <w:p w14:paraId="0FB15433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075" w:type="dxa"/>
          </w:tcPr>
          <w:p w14:paraId="20F7DF9A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D37D7D" w:rsidRPr="00FC2E96" w14:paraId="73315BC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CCFE16A" w14:textId="6EE3C8D2" w:rsidR="00D37D7D" w:rsidRPr="00FC2E96" w:rsidRDefault="00D37D7D" w:rsidP="00D37D7D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700" w:type="dxa"/>
          </w:tcPr>
          <w:p w14:paraId="1E07595B" w14:textId="339C0DFC" w:rsidR="00D37D7D" w:rsidRPr="00FC2E96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559" w:type="dxa"/>
          </w:tcPr>
          <w:p w14:paraId="1AFBB43B" w14:textId="77777777" w:rsidR="00D37D7D" w:rsidRPr="00FC2E96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453DE971" w14:textId="04D15365" w:rsidR="00D37D7D" w:rsidRPr="00FC2E96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D37D7D" w:rsidRPr="00FC2E96" w14:paraId="7324A17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799F4CC" w14:textId="6D78EACF" w:rsidR="00D37D7D" w:rsidRPr="00FC2E96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bldgType</w:t>
            </w:r>
          </w:p>
        </w:tc>
        <w:tc>
          <w:tcPr>
            <w:tcW w:w="1700" w:type="dxa"/>
          </w:tcPr>
          <w:p w14:paraId="78510F59" w14:textId="52D4EBFA" w:rsidR="00D37D7D" w:rsidRPr="00FC2E96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559" w:type="dxa"/>
          </w:tcPr>
          <w:p w14:paraId="58C6AFFC" w14:textId="77777777" w:rsidR="00D37D7D" w:rsidRPr="00FC2E96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595A2AB1" w14:textId="3CA19691" w:rsidR="00D37D7D" w:rsidRPr="00FC2E96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 of Building</w:t>
            </w:r>
          </w:p>
        </w:tc>
      </w:tr>
      <w:tr w:rsidR="00D37D7D" w:rsidRPr="00FC2E96" w14:paraId="2D84766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F5331EA" w14:textId="4D6DBB7F" w:rsidR="00D37D7D" w:rsidRPr="00FC2E96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bldgTypeOther</w:t>
            </w:r>
          </w:p>
        </w:tc>
        <w:tc>
          <w:tcPr>
            <w:tcW w:w="1700" w:type="dxa"/>
          </w:tcPr>
          <w:p w14:paraId="15AEB634" w14:textId="05BEE3A3" w:rsidR="00D37D7D" w:rsidRPr="00FC2E96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String(255)</w:t>
            </w:r>
          </w:p>
        </w:tc>
        <w:tc>
          <w:tcPr>
            <w:tcW w:w="1559" w:type="dxa"/>
          </w:tcPr>
          <w:p w14:paraId="6A909459" w14:textId="77777777" w:rsidR="00D37D7D" w:rsidRPr="00FC2E96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479801A8" w14:textId="072F984B" w:rsidR="00D37D7D" w:rsidRPr="00FC2E96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Type of Building Other</w:t>
            </w:r>
          </w:p>
        </w:tc>
      </w:tr>
      <w:tr w:rsidR="00D37D7D" w:rsidRPr="00FC2E96" w14:paraId="1580BC5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DBE33BD" w14:textId="47F231F0" w:rsidR="00D37D7D" w:rsidRPr="00FC2E96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</w:t>
            </w:r>
          </w:p>
        </w:tc>
        <w:tc>
          <w:tcPr>
            <w:tcW w:w="1700" w:type="dxa"/>
          </w:tcPr>
          <w:p w14:paraId="14D3C4F6" w14:textId="15E2FBAF" w:rsidR="00D37D7D" w:rsidRPr="00FC2E96" w:rsidRDefault="00552588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559" w:type="dxa"/>
          </w:tcPr>
          <w:p w14:paraId="1B37C90B" w14:textId="77777777" w:rsidR="00D37D7D" w:rsidRPr="00FC2E96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46285CE6" w14:textId="3FDE1827" w:rsidR="00D37D7D" w:rsidRPr="00FC2E96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 of Declaration by Registered Energy Assessor in Form EE1 / EE2 / EE3 / EE4 *</w:t>
            </w:r>
            <w:r w:rsidR="00552588" w:rsidRPr="00591B8E">
              <w:rPr>
                <w:rFonts w:ascii="Times New Roman" w:hAnsi="Times New Roman" w:cs="Times New Roman"/>
              </w:rPr>
              <w:t>(yyyyMMdd)</w:t>
            </w:r>
          </w:p>
        </w:tc>
      </w:tr>
      <w:tr w:rsidR="00D37D7D" w:rsidRPr="00FC2E96" w14:paraId="3AAFE5D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6C65F2D" w14:textId="4651771F" w:rsidR="00D37D7D" w:rsidRPr="00FC2E96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prevSubNo</w:t>
            </w:r>
          </w:p>
        </w:tc>
        <w:tc>
          <w:tcPr>
            <w:tcW w:w="1700" w:type="dxa"/>
          </w:tcPr>
          <w:p w14:paraId="033E07B6" w14:textId="3E53A9C4" w:rsidR="00D37D7D" w:rsidRPr="00FC2E96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String(100)</w:t>
            </w:r>
          </w:p>
        </w:tc>
        <w:tc>
          <w:tcPr>
            <w:tcW w:w="1559" w:type="dxa"/>
          </w:tcPr>
          <w:p w14:paraId="7DBA73BB" w14:textId="77777777" w:rsidR="00D37D7D" w:rsidRPr="00FC2E96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74F6C9FD" w14:textId="0966B121" w:rsidR="00D37D7D" w:rsidRPr="00FC2E96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If EMSD’s reference no. for the form submitted before is known, please provide</w:t>
            </w:r>
          </w:p>
        </w:tc>
      </w:tr>
      <w:tr w:rsidR="00D37D7D" w:rsidRPr="00FC2E96" w14:paraId="3DA40DD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9108D52" w14:textId="43A5E1E8" w:rsidR="00D37D7D" w:rsidRPr="00FC2E96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supersedePreviousForm</w:t>
            </w:r>
          </w:p>
        </w:tc>
        <w:tc>
          <w:tcPr>
            <w:tcW w:w="1700" w:type="dxa"/>
          </w:tcPr>
          <w:p w14:paraId="5B0A4912" w14:textId="4DD84D7C" w:rsidR="00D37D7D" w:rsidRPr="00FC2E96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34A21FEA" w14:textId="77777777" w:rsidR="00D37D7D" w:rsidRPr="00FC2E96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4AAF2ED2" w14:textId="7E215D78" w:rsidR="00D37D7D" w:rsidRPr="00FC2E96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this submission to supersede a form submitted before? (Please give a “</w:t>
            </w:r>
            <w:r w:rsidRPr="00FC2E96">
              <w:rPr>
                <w:rFonts w:ascii="Segoe UI Symbol" w:hAnsi="Segoe UI Symbol" w:cs="Segoe UI Symbol"/>
              </w:rPr>
              <w:t>✓</w:t>
            </w:r>
            <w:r w:rsidRPr="00591B8E">
              <w:rPr>
                <w:rFonts w:ascii="Times New Roman" w:hAnsi="Times New Roman" w:cs="Times New Roman"/>
              </w:rPr>
              <w:t>” in the appropriate box)</w:t>
            </w:r>
          </w:p>
        </w:tc>
      </w:tr>
      <w:tr w:rsidR="00D37D7D" w:rsidRPr="00FC2E96" w14:paraId="49F9947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9B321D5" w14:textId="610BB31C" w:rsidR="00D37D7D" w:rsidRPr="00FC2E96" w:rsidRDefault="00D37D7D" w:rsidP="00D37D7D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dateOfDeclarationByReaInPreviousForm</w:t>
            </w:r>
          </w:p>
        </w:tc>
        <w:tc>
          <w:tcPr>
            <w:tcW w:w="1700" w:type="dxa"/>
          </w:tcPr>
          <w:p w14:paraId="4825BB79" w14:textId="5FA9EEB8" w:rsidR="00D37D7D" w:rsidRPr="00FC2E96" w:rsidRDefault="00552588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559" w:type="dxa"/>
          </w:tcPr>
          <w:p w14:paraId="6A95FBA7" w14:textId="77777777" w:rsidR="00D37D7D" w:rsidRPr="00FC2E96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16E428B0" w14:textId="1537EDA0" w:rsidR="00D37D7D" w:rsidRPr="00FC2E96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Otherwise, please provide the date of declaration by Registered Energy Assessor in the previous form:</w:t>
            </w:r>
            <w:r w:rsidR="00552588" w:rsidRPr="00591B8E">
              <w:rPr>
                <w:rFonts w:ascii="Times New Roman" w:hAnsi="Times New Roman" w:cs="Times New Roman"/>
              </w:rPr>
              <w:t xml:space="preserve"> </w:t>
            </w:r>
            <w:r w:rsidR="00552588" w:rsidRPr="00591B8E">
              <w:rPr>
                <w:rFonts w:ascii="Times New Roman" w:hAnsi="Times New Roman" w:cs="Times New Roman"/>
              </w:rPr>
              <w:lastRenderedPageBreak/>
              <w:t>(yyyyMMdd)</w:t>
            </w:r>
          </w:p>
        </w:tc>
      </w:tr>
      <w:tr w:rsidR="00A14322" w:rsidRPr="00FC2E96" w14:paraId="4956AF6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6CAE593" w14:textId="30D59A60" w:rsidR="00A14322" w:rsidRPr="00591B8E" w:rsidRDefault="00A14322" w:rsidP="00A14322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lastRenderedPageBreak/>
              <w:t>encloseEeel</w:t>
            </w:r>
          </w:p>
        </w:tc>
        <w:tc>
          <w:tcPr>
            <w:tcW w:w="1700" w:type="dxa"/>
          </w:tcPr>
          <w:p w14:paraId="00D5F985" w14:textId="0D901B89" w:rsidR="00A14322" w:rsidRPr="00591B8E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2BD210E0" w14:textId="77777777" w:rsidR="00A14322" w:rsidRPr="00591B8E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34DE25A3" w14:textId="6C7D1542" w:rsidR="00A14322" w:rsidRPr="00591B8E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EE-EL</w:t>
            </w:r>
          </w:p>
        </w:tc>
      </w:tr>
      <w:tr w:rsidR="00A14322" w:rsidRPr="00FC2E96" w14:paraId="66785FD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6C0AF36" w14:textId="1DA3D25E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encloseEelg</w:t>
            </w:r>
          </w:p>
        </w:tc>
        <w:tc>
          <w:tcPr>
            <w:tcW w:w="1700" w:type="dxa"/>
          </w:tcPr>
          <w:p w14:paraId="290E5D45" w14:textId="55201E9F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271CF1D1" w14:textId="77777777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1C7598EC" w14:textId="4C439C71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EE-LG</w:t>
            </w:r>
          </w:p>
        </w:tc>
      </w:tr>
      <w:tr w:rsidR="00A14322" w:rsidRPr="00FC2E96" w14:paraId="71D251B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301873C" w14:textId="58D57D5B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encloseEeac</w:t>
            </w:r>
          </w:p>
        </w:tc>
        <w:tc>
          <w:tcPr>
            <w:tcW w:w="1700" w:type="dxa"/>
          </w:tcPr>
          <w:p w14:paraId="5CADD140" w14:textId="03EA658A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134176E5" w14:textId="77777777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517ADF38" w14:textId="52460AF7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EE-AC</w:t>
            </w:r>
          </w:p>
        </w:tc>
      </w:tr>
      <w:tr w:rsidR="00A14322" w:rsidRPr="00FC2E96" w14:paraId="6566E40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C96BD2B" w14:textId="641F8988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encloseEele</w:t>
            </w:r>
          </w:p>
        </w:tc>
        <w:tc>
          <w:tcPr>
            <w:tcW w:w="1700" w:type="dxa"/>
          </w:tcPr>
          <w:p w14:paraId="2DE3D7B0" w14:textId="064183F8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18D65634" w14:textId="77777777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71B5C581" w14:textId="1A70746C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Form EE-LE</w:t>
            </w:r>
          </w:p>
        </w:tc>
      </w:tr>
      <w:tr w:rsidR="00A14322" w:rsidRPr="00FC2E96" w14:paraId="5C58604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7474F57" w14:textId="672F16F8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encloseEepb</w:t>
            </w:r>
          </w:p>
        </w:tc>
        <w:tc>
          <w:tcPr>
            <w:tcW w:w="1700" w:type="dxa"/>
          </w:tcPr>
          <w:p w14:paraId="45BB922C" w14:textId="1B2EF20C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47E38C75" w14:textId="77777777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7F90429C" w14:textId="73088927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Form EE-PB</w:t>
            </w:r>
          </w:p>
        </w:tc>
      </w:tr>
      <w:tr w:rsidR="00A14322" w:rsidRPr="00FC2E96" w14:paraId="45883F0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5720BCF" w14:textId="2982925C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exemptGrant</w:t>
            </w:r>
          </w:p>
        </w:tc>
        <w:tc>
          <w:tcPr>
            <w:tcW w:w="1700" w:type="dxa"/>
          </w:tcPr>
          <w:p w14:paraId="433BEEBF" w14:textId="4E037189" w:rsidR="00A14322" w:rsidRPr="00FC2E96" w:rsidRDefault="00021C66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</w:t>
            </w:r>
            <w:r w:rsidR="00A14322" w:rsidRPr="00591B8E">
              <w:rPr>
                <w:rFonts w:ascii="Times New Roman" w:eastAsia="DengXian" w:hAnsi="Times New Roman" w:cs="Times New Roman"/>
                <w:lang w:eastAsia="zh-CN"/>
              </w:rPr>
              <w:t>(1)</w:t>
            </w:r>
          </w:p>
        </w:tc>
        <w:tc>
          <w:tcPr>
            <w:tcW w:w="1559" w:type="dxa"/>
          </w:tcPr>
          <w:p w14:paraId="6D42FA76" w14:textId="77777777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3D8F8258" w14:textId="752778A5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section b(e) Exemption previously granted by the Director of Electrical and Mechanic</w:t>
            </w:r>
          </w:p>
        </w:tc>
      </w:tr>
      <w:tr w:rsidR="00A14322" w:rsidRPr="00FC2E96" w14:paraId="5A7005B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6E63627" w14:textId="064C5705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exemptRefNo</w:t>
            </w:r>
          </w:p>
        </w:tc>
        <w:tc>
          <w:tcPr>
            <w:tcW w:w="1700" w:type="dxa"/>
          </w:tcPr>
          <w:p w14:paraId="18B82467" w14:textId="39B2FEB5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559" w:type="dxa"/>
          </w:tcPr>
          <w:p w14:paraId="6B5939AA" w14:textId="77777777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59061C14" w14:textId="08042471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Reference No.</w:t>
            </w:r>
          </w:p>
        </w:tc>
      </w:tr>
      <w:tr w:rsidR="00A14322" w:rsidRPr="00FC2E96" w14:paraId="0896794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697AD73" w14:textId="22E23FD2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exemptDate</w:t>
            </w:r>
          </w:p>
        </w:tc>
        <w:tc>
          <w:tcPr>
            <w:tcW w:w="1700" w:type="dxa"/>
          </w:tcPr>
          <w:p w14:paraId="53E5CD33" w14:textId="77A6F0E3" w:rsidR="00A14322" w:rsidRPr="00FC2E96" w:rsidRDefault="00FF2F6A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String(8)</w:t>
            </w:r>
          </w:p>
        </w:tc>
        <w:tc>
          <w:tcPr>
            <w:tcW w:w="1559" w:type="dxa"/>
          </w:tcPr>
          <w:p w14:paraId="31FDEEC0" w14:textId="77777777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715C9A40" w14:textId="7A0A1D4F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section b(e) Date</w:t>
            </w:r>
          </w:p>
        </w:tc>
      </w:tr>
      <w:tr w:rsidR="00A14322" w:rsidRPr="00FC2E96" w14:paraId="08A61FE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FB714D3" w14:textId="71136871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exemptInstallations</w:t>
            </w:r>
          </w:p>
        </w:tc>
        <w:tc>
          <w:tcPr>
            <w:tcW w:w="1700" w:type="dxa"/>
          </w:tcPr>
          <w:p w14:paraId="7DA6A470" w14:textId="109AA3ED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lang w:eastAsia="zh-CN"/>
              </w:rPr>
              <w:t>String(300)</w:t>
            </w:r>
          </w:p>
        </w:tc>
        <w:tc>
          <w:tcPr>
            <w:tcW w:w="1559" w:type="dxa"/>
          </w:tcPr>
          <w:p w14:paraId="7CFF48F5" w14:textId="77777777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2EDDA8EC" w14:textId="3A4E2D73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591B8E">
              <w:rPr>
                <w:rFonts w:ascii="Times New Roman" w:hAnsi="Times New Roman" w:cs="Times New Roman"/>
              </w:rPr>
              <w:t>section b(e) Installation(s) exempted</w:t>
            </w:r>
          </w:p>
        </w:tc>
      </w:tr>
      <w:tr w:rsidR="00A14322" w:rsidRPr="00FC2E96" w14:paraId="5DE9168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821D2C7" w14:textId="643254D7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declareInfOcorrect1</w:t>
            </w:r>
          </w:p>
        </w:tc>
        <w:tc>
          <w:tcPr>
            <w:tcW w:w="1700" w:type="dxa"/>
          </w:tcPr>
          <w:p w14:paraId="74A0068A" w14:textId="79EDA18E" w:rsidR="00A14322" w:rsidRPr="00FC2E96" w:rsidRDefault="00A14322" w:rsidP="00A14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19"/>
                <w:szCs w:val="19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3A27CBB4" w14:textId="77777777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23BE7DB4" w14:textId="56F9E5D5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ee4,section c checkbox 4</w:t>
            </w:r>
          </w:p>
        </w:tc>
      </w:tr>
      <w:tr w:rsidR="00A14322" w:rsidRPr="00FC2E96" w14:paraId="516B4C5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2129628" w14:textId="2C5BC28B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declareInfOcorrect2</w:t>
            </w:r>
          </w:p>
        </w:tc>
        <w:tc>
          <w:tcPr>
            <w:tcW w:w="1700" w:type="dxa"/>
          </w:tcPr>
          <w:p w14:paraId="2E175732" w14:textId="57430F02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5078EAC3" w14:textId="77777777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40B095B0" w14:textId="6E2050BE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ee4,section c checkbox 5</w:t>
            </w:r>
          </w:p>
        </w:tc>
      </w:tr>
      <w:tr w:rsidR="00A14322" w:rsidRPr="00FC2E96" w14:paraId="3A1801A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C5B8EED" w14:textId="68C67C30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declareInfOcorrect3</w:t>
            </w:r>
          </w:p>
        </w:tc>
        <w:tc>
          <w:tcPr>
            <w:tcW w:w="1700" w:type="dxa"/>
          </w:tcPr>
          <w:p w14:paraId="7F86E938" w14:textId="21971E52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75AE025A" w14:textId="77777777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3995923D" w14:textId="41DA9B0C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ee4,section c checkbox 5-1</w:t>
            </w:r>
          </w:p>
        </w:tc>
      </w:tr>
      <w:tr w:rsidR="00A14322" w:rsidRPr="00FC2E96" w14:paraId="1442D850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64FC551" w14:textId="6371386C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declareInfOcorrect4</w:t>
            </w:r>
          </w:p>
        </w:tc>
        <w:tc>
          <w:tcPr>
            <w:tcW w:w="1700" w:type="dxa"/>
          </w:tcPr>
          <w:p w14:paraId="5D5172B1" w14:textId="098E6C64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18A9C7F8" w14:textId="77777777" w:rsidR="00A14322" w:rsidRPr="00591B8E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44693C80" w14:textId="37E0F40C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ee4,section c checkbox 5-2</w:t>
            </w:r>
          </w:p>
        </w:tc>
      </w:tr>
      <w:tr w:rsidR="00A14322" w:rsidRPr="00FC2E96" w14:paraId="3408EE6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5B64A6C" w14:textId="55AE64F8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declareInfOcorrect5</w:t>
            </w:r>
          </w:p>
        </w:tc>
        <w:tc>
          <w:tcPr>
            <w:tcW w:w="1700" w:type="dxa"/>
          </w:tcPr>
          <w:p w14:paraId="6D52005A" w14:textId="1E64547D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7DE464EB" w14:textId="77777777" w:rsidR="00A14322" w:rsidRPr="00591B8E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3E007EB0" w14:textId="0A0A0373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ee4,section c checkbox 5-3</w:t>
            </w:r>
          </w:p>
        </w:tc>
      </w:tr>
      <w:tr w:rsidR="00A14322" w:rsidRPr="00FC2E96" w14:paraId="16F13A9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082477B" w14:textId="7A7AF559" w:rsidR="00A14322" w:rsidRPr="00FC2E96" w:rsidRDefault="003042ED" w:rsidP="00A14322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</w:t>
            </w:r>
            <w:r w:rsidR="00A14322" w:rsidRPr="00FC2E96">
              <w:rPr>
                <w:rFonts w:ascii="Times New Roman" w:hAnsi="Times New Roman" w:cs="Times New Roman"/>
              </w:rPr>
              <w:t>rganizationEname</w:t>
            </w:r>
          </w:p>
        </w:tc>
        <w:tc>
          <w:tcPr>
            <w:tcW w:w="1700" w:type="dxa"/>
          </w:tcPr>
          <w:p w14:paraId="10FD128D" w14:textId="0FE00A47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559" w:type="dxa"/>
          </w:tcPr>
          <w:p w14:paraId="57BD6F08" w14:textId="77777777" w:rsidR="00A14322" w:rsidRPr="00591B8E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19596E82" w14:textId="20F70E53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Organization Name of Responsible Person# ENG</w:t>
            </w:r>
          </w:p>
        </w:tc>
      </w:tr>
      <w:tr w:rsidR="00A14322" w:rsidRPr="00FC2E96" w14:paraId="1617B7D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B37B677" w14:textId="5A234267" w:rsidR="00A14322" w:rsidRPr="00FC2E96" w:rsidRDefault="003042ED" w:rsidP="00A14322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</w:t>
            </w:r>
            <w:r w:rsidR="00A14322" w:rsidRPr="00FC2E96">
              <w:rPr>
                <w:rFonts w:ascii="Times New Roman" w:hAnsi="Times New Roman" w:cs="Times New Roman"/>
              </w:rPr>
              <w:t>rganizationCname</w:t>
            </w:r>
          </w:p>
        </w:tc>
        <w:tc>
          <w:tcPr>
            <w:tcW w:w="1700" w:type="dxa"/>
          </w:tcPr>
          <w:p w14:paraId="135FC548" w14:textId="3256D866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559" w:type="dxa"/>
          </w:tcPr>
          <w:p w14:paraId="5C200AA9" w14:textId="77777777" w:rsidR="00A14322" w:rsidRPr="00591B8E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5445D560" w14:textId="48B89EF1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Organization Name of Responsible Person# CHI</w:t>
            </w:r>
          </w:p>
        </w:tc>
      </w:tr>
      <w:tr w:rsidR="00A14322" w:rsidRPr="00FC2E96" w14:paraId="2B8F208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2820DD8" w14:textId="2CDF7C63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organizationResEname</w:t>
            </w:r>
          </w:p>
        </w:tc>
        <w:tc>
          <w:tcPr>
            <w:tcW w:w="1700" w:type="dxa"/>
          </w:tcPr>
          <w:p w14:paraId="325A113A" w14:textId="14B3B54A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559" w:type="dxa"/>
          </w:tcPr>
          <w:p w14:paraId="4453BE47" w14:textId="77777777" w:rsidR="00A14322" w:rsidRPr="00591B8E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5BB78C53" w14:textId="4D3E8AC2" w:rsidR="00A14322" w:rsidRPr="00FC2E96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Name of Responsible Person' Representative# ENG</w:t>
            </w:r>
          </w:p>
        </w:tc>
      </w:tr>
      <w:tr w:rsidR="00A14322" w:rsidRPr="00FC2E96" w14:paraId="2AF79FD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E39BBB1" w14:textId="78BC6C99" w:rsidR="00A14322" w:rsidRPr="00FC2E96" w:rsidRDefault="00A14322" w:rsidP="00A14322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organizationResEname</w:t>
            </w:r>
          </w:p>
        </w:tc>
        <w:tc>
          <w:tcPr>
            <w:tcW w:w="1700" w:type="dxa"/>
          </w:tcPr>
          <w:p w14:paraId="57E21D16" w14:textId="6F9F13D4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559" w:type="dxa"/>
          </w:tcPr>
          <w:p w14:paraId="1882C024" w14:textId="77777777" w:rsidR="00A14322" w:rsidRPr="00591B8E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6B11F52D" w14:textId="44C89BBC" w:rsidR="00A14322" w:rsidRPr="00FC2E96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section c Name of Responsible Person' Representative# CHI</w:t>
            </w:r>
          </w:p>
        </w:tc>
      </w:tr>
    </w:tbl>
    <w:p w14:paraId="460364AA" w14:textId="77777777" w:rsidR="001435FD" w:rsidRPr="00FC2E96" w:rsidRDefault="001435FD" w:rsidP="001435FD">
      <w:pPr>
        <w:rPr>
          <w:rFonts w:ascii="Times New Roman" w:hAnsi="Times New Roman" w:cs="Times New Roman"/>
          <w:lang w:eastAsia="zh-CN"/>
        </w:rPr>
      </w:pPr>
    </w:p>
    <w:p w14:paraId="0B39AC2C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lastRenderedPageBreak/>
        <w:t>Response – Content– WORK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559"/>
        <w:gridCol w:w="2075"/>
      </w:tblGrid>
      <w:tr w:rsidR="001435FD" w:rsidRPr="00FC2E96" w14:paraId="1C2C6AF2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E8EC25E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05C35456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59" w:type="dxa"/>
          </w:tcPr>
          <w:p w14:paraId="318725F5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075" w:type="dxa"/>
          </w:tcPr>
          <w:p w14:paraId="28C8031E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58B9E2D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F0F7F9B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700" w:type="dxa"/>
          </w:tcPr>
          <w:p w14:paraId="409F5844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String(20)</w:t>
            </w:r>
          </w:p>
        </w:tc>
        <w:tc>
          <w:tcPr>
            <w:tcW w:w="1559" w:type="dxa"/>
          </w:tcPr>
          <w:p w14:paraId="3C0A0564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677D9B40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Reference Number</w:t>
            </w:r>
          </w:p>
        </w:tc>
      </w:tr>
      <w:tr w:rsidR="001435FD" w:rsidRPr="00FC2E96" w14:paraId="78A55CC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E40C805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seq</w:t>
            </w:r>
          </w:p>
        </w:tc>
        <w:tc>
          <w:tcPr>
            <w:tcW w:w="1700" w:type="dxa"/>
          </w:tcPr>
          <w:p w14:paraId="4646473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lang w:eastAsia="zh-CN"/>
              </w:rPr>
              <w:t>Int</w:t>
            </w:r>
          </w:p>
        </w:tc>
        <w:tc>
          <w:tcPr>
            <w:tcW w:w="1559" w:type="dxa"/>
          </w:tcPr>
          <w:p w14:paraId="1126523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062C9D90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435FD" w:rsidRPr="00FC2E96" w14:paraId="5DD0F37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AE5125C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subseq</w:t>
            </w:r>
          </w:p>
        </w:tc>
        <w:tc>
          <w:tcPr>
            <w:tcW w:w="1700" w:type="dxa"/>
          </w:tcPr>
          <w:p w14:paraId="40FE4C2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Int</w:t>
            </w:r>
          </w:p>
        </w:tc>
        <w:tc>
          <w:tcPr>
            <w:tcW w:w="1559" w:type="dxa"/>
          </w:tcPr>
          <w:p w14:paraId="76BB7FCD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1222D84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435FD" w:rsidRPr="00FC2E96" w14:paraId="2EBECB0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419E35E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workloc</w:t>
            </w:r>
          </w:p>
        </w:tc>
        <w:tc>
          <w:tcPr>
            <w:tcW w:w="1700" w:type="dxa"/>
          </w:tcPr>
          <w:p w14:paraId="603468A2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String(1024)</w:t>
            </w:r>
          </w:p>
        </w:tc>
        <w:tc>
          <w:tcPr>
            <w:tcW w:w="1559" w:type="dxa"/>
          </w:tcPr>
          <w:p w14:paraId="559F06B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50D24C1D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Location of Works</w:t>
            </w:r>
          </w:p>
        </w:tc>
      </w:tr>
      <w:tr w:rsidR="001435FD" w:rsidRPr="00FC2E96" w14:paraId="2ED5C11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87EB05D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commonArea</w:t>
            </w:r>
          </w:p>
        </w:tc>
        <w:tc>
          <w:tcPr>
            <w:tcW w:w="1700" w:type="dxa"/>
          </w:tcPr>
          <w:p w14:paraId="5F40D92B" w14:textId="41085E3F" w:rsidR="001435FD" w:rsidRPr="00FC2E96" w:rsidRDefault="00E070A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55D82A5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60DD8F77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Common Area</w:t>
            </w:r>
          </w:p>
        </w:tc>
      </w:tr>
      <w:tr w:rsidR="001435FD" w:rsidRPr="00FC2E96" w14:paraId="6BCA2AA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95D68AB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1700" w:type="dxa"/>
          </w:tcPr>
          <w:p w14:paraId="6F8555BD" w14:textId="5C8B09AD" w:rsidR="001435FD" w:rsidRPr="00FC2E96" w:rsidRDefault="00E070A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693729E5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044F2850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Unit</w:t>
            </w:r>
          </w:p>
        </w:tc>
      </w:tr>
      <w:tr w:rsidR="001435FD" w:rsidRPr="00FC2E96" w14:paraId="52499B4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5D40FBB" w14:textId="4C767AED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is</w:t>
            </w:r>
            <w:r w:rsidR="00D16EA0" w:rsidRPr="00FC2E96">
              <w:rPr>
                <w:rFonts w:ascii="Times New Roman" w:hAnsi="Times New Roman" w:cs="Times New Roman"/>
              </w:rPr>
              <w:t>T</w:t>
            </w:r>
            <w:r w:rsidRPr="00FC2E96">
              <w:rPr>
                <w:rFonts w:ascii="Times New Roman" w:hAnsi="Times New Roman" w:cs="Times New Roman"/>
              </w:rPr>
              <w:t>ype</w:t>
            </w:r>
            <w:r w:rsidR="00D16EA0" w:rsidRPr="00FC2E96">
              <w:rPr>
                <w:rFonts w:ascii="Times New Roman" w:hAnsi="Times New Roman" w:cs="Times New Roman"/>
              </w:rPr>
              <w:t>L</w:t>
            </w:r>
            <w:r w:rsidRPr="00FC2E96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700" w:type="dxa"/>
          </w:tcPr>
          <w:p w14:paraId="736C4D86" w14:textId="3A9F1711" w:rsidR="001435FD" w:rsidRPr="00FC2E96" w:rsidRDefault="00E070A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1CE710A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6776C3F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Lighting</w:t>
            </w:r>
          </w:p>
        </w:tc>
      </w:tr>
      <w:tr w:rsidR="001435FD" w:rsidRPr="00FC2E96" w14:paraId="0271241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CD6A88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isTypeAc</w:t>
            </w:r>
          </w:p>
        </w:tc>
        <w:tc>
          <w:tcPr>
            <w:tcW w:w="1700" w:type="dxa"/>
          </w:tcPr>
          <w:p w14:paraId="020BB2DD" w14:textId="1AB68235" w:rsidR="001435FD" w:rsidRPr="00FC2E96" w:rsidRDefault="00E070A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15D972C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5214C908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Air Conditioning</w:t>
            </w:r>
          </w:p>
        </w:tc>
      </w:tr>
      <w:tr w:rsidR="001435FD" w:rsidRPr="00FC2E96" w14:paraId="4032AB6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982DE60" w14:textId="59AC404B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isT</w:t>
            </w:r>
            <w:r w:rsidR="00E0687D" w:rsidRPr="00FC2E96">
              <w:rPr>
                <w:rFonts w:ascii="Times New Roman" w:hAnsi="Times New Roman" w:cs="Times New Roman"/>
              </w:rPr>
              <w:t>y</w:t>
            </w:r>
            <w:r w:rsidRPr="00FC2E96">
              <w:rPr>
                <w:rFonts w:ascii="Times New Roman" w:hAnsi="Times New Roman" w:cs="Times New Roman"/>
              </w:rPr>
              <w:t>peEl</w:t>
            </w:r>
          </w:p>
        </w:tc>
        <w:tc>
          <w:tcPr>
            <w:tcW w:w="1700" w:type="dxa"/>
          </w:tcPr>
          <w:p w14:paraId="3C99D60E" w14:textId="3BA7B6ED" w:rsidR="001435FD" w:rsidRPr="00FC2E96" w:rsidRDefault="00E070A1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74B5A50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77883A54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Electrical</w:t>
            </w:r>
          </w:p>
        </w:tc>
      </w:tr>
      <w:tr w:rsidR="001435FD" w:rsidRPr="00FC2E96" w14:paraId="76C85B2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2E6E7EF" w14:textId="6224F573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</w:t>
            </w:r>
            <w:r w:rsidR="00D16EA0" w:rsidRPr="00FC2E96">
              <w:rPr>
                <w:rFonts w:ascii="Times New Roman" w:hAnsi="Times New Roman" w:cs="Times New Roman"/>
              </w:rPr>
              <w:t>sT</w:t>
            </w:r>
            <w:r w:rsidRPr="00FC2E96">
              <w:rPr>
                <w:rFonts w:ascii="Times New Roman" w:hAnsi="Times New Roman" w:cs="Times New Roman"/>
              </w:rPr>
              <w:t>ype</w:t>
            </w:r>
            <w:r w:rsidR="00D16EA0" w:rsidRPr="00FC2E96">
              <w:rPr>
                <w:rFonts w:ascii="Times New Roman" w:hAnsi="Times New Roman" w:cs="Times New Roman"/>
              </w:rPr>
              <w:t>L</w:t>
            </w:r>
            <w:r w:rsidRPr="00FC2E96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00" w:type="dxa"/>
          </w:tcPr>
          <w:p w14:paraId="1F5CA148" w14:textId="12547B41" w:rsidR="001435FD" w:rsidRPr="00FC2E96" w:rsidRDefault="00E070A1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3FA3F889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10826E2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Lift &amp; Escalator</w:t>
            </w:r>
          </w:p>
        </w:tc>
      </w:tr>
      <w:tr w:rsidR="001435FD" w:rsidRPr="00FC2E96" w14:paraId="284B3AB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F5CEB15" w14:textId="1D32C3D6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complet</w:t>
            </w:r>
            <w:r w:rsidR="00D16EA0" w:rsidRPr="00FC2E96">
              <w:rPr>
                <w:rFonts w:ascii="Times New Roman" w:hAnsi="Times New Roman" w:cs="Times New Roman"/>
              </w:rPr>
              <w:t>e</w:t>
            </w:r>
            <w:r w:rsidRPr="00FC2E9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00" w:type="dxa"/>
          </w:tcPr>
          <w:p w14:paraId="2AB38CA0" w14:textId="2AA66AB7" w:rsidR="001435FD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String(8)</w:t>
            </w:r>
          </w:p>
        </w:tc>
        <w:tc>
          <w:tcPr>
            <w:tcW w:w="1559" w:type="dxa"/>
          </w:tcPr>
          <w:p w14:paraId="4526A3AD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5" w:type="dxa"/>
          </w:tcPr>
          <w:p w14:paraId="7661FD9C" w14:textId="2B4761EA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Work Completion Date</w:t>
            </w:r>
            <w:r w:rsidR="00722B6A" w:rsidRPr="00FC2E96">
              <w:rPr>
                <w:rFonts w:ascii="Times New Roman" w:hAnsi="Times New Roman" w:cs="Times New Roman"/>
              </w:rPr>
              <w:t>(yyyyMMdd)</w:t>
            </w:r>
          </w:p>
        </w:tc>
      </w:tr>
    </w:tbl>
    <w:p w14:paraId="6919423E" w14:textId="77777777" w:rsidR="001435FD" w:rsidRPr="00FC2E96" w:rsidRDefault="001435FD" w:rsidP="001435FD">
      <w:pPr>
        <w:rPr>
          <w:rFonts w:ascii="Times New Roman" w:hAnsi="Times New Roman" w:cs="Times New Roman"/>
          <w:lang w:eastAsia="zh-CN"/>
        </w:rPr>
      </w:pPr>
    </w:p>
    <w:p w14:paraId="090F3FB6" w14:textId="77777777" w:rsidR="001435FD" w:rsidRPr="00FC2E96" w:rsidRDefault="001435FD" w:rsidP="001435FD">
      <w:pPr>
        <w:rPr>
          <w:rFonts w:ascii="Times New Roman" w:hAnsi="Times New Roman" w:cs="Times New Roman"/>
          <w:lang w:eastAsia="zh-CN"/>
        </w:rPr>
      </w:pPr>
    </w:p>
    <w:p w14:paraId="290BCDE9" w14:textId="77777777" w:rsidR="001435FD" w:rsidRPr="00FC2E96" w:rsidRDefault="001435FD" w:rsidP="001435FD">
      <w:pPr>
        <w:rPr>
          <w:rFonts w:ascii="Times New Roman" w:hAnsi="Times New Roman" w:cs="Times New Roman"/>
          <w:lang w:eastAsia="zh-CN"/>
        </w:rPr>
      </w:pPr>
    </w:p>
    <w:p w14:paraId="44E71E3D" w14:textId="77777777" w:rsidR="001435FD" w:rsidRPr="00FC2E96" w:rsidRDefault="001435FD" w:rsidP="001435FD">
      <w:pPr>
        <w:rPr>
          <w:rFonts w:ascii="Times New Roman" w:hAnsi="Times New Roman" w:cs="Times New Roman"/>
          <w:lang w:eastAsia="zh-CN"/>
        </w:rPr>
      </w:pPr>
    </w:p>
    <w:p w14:paraId="717FE5A5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1435FD" w:rsidRPr="00FC2E96" w14:paraId="0D0188B1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99E2D3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749FAA77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2C5B9410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504BF4F7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0416F54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E5A36E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1ABB5E1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11696B7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AA0C0F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1435FD" w:rsidRPr="00FC2E96" w14:paraId="7F9DE4A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CC9E40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67DFE7F2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13D221E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F6C7A5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1435FD" w:rsidRPr="00FC2E96" w14:paraId="22DE91F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5A739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1410A73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DEAE60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786A11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4F92D426" w14:textId="77777777" w:rsidR="001435FD" w:rsidRPr="00FC2E96" w:rsidRDefault="001435FD" w:rsidP="001435FD">
      <w:pPr>
        <w:rPr>
          <w:rFonts w:ascii="Times New Roman" w:hAnsi="Times New Roman" w:cs="Times New Roman"/>
          <w:b/>
        </w:rPr>
      </w:pPr>
    </w:p>
    <w:p w14:paraId="4EE195B6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1435FD" w:rsidRPr="00FC2E96" w14:paraId="792C482D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395423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55DA792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4F2523F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F4A1C4C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7D565E3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D9EBDF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6D3A97D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BE0C88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97AF6A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1435FD" w:rsidRPr="00FC2E96" w14:paraId="73AC556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69E25C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7A1DD708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65CF5899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E86C7D0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1435FD" w:rsidRPr="00FC2E96" w14:paraId="41FFDB4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55E86D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3BC26F7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D3C231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71A2B6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0F8CB42D" w14:textId="77777777" w:rsidR="001435FD" w:rsidRPr="00FC2E96" w:rsidRDefault="001435FD" w:rsidP="001435FD">
      <w:pPr>
        <w:rPr>
          <w:rFonts w:ascii="Times New Roman" w:hAnsi="Times New Roman" w:cs="Times New Roman"/>
          <w:b/>
        </w:rPr>
      </w:pPr>
    </w:p>
    <w:p w14:paraId="23E8D35A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39"/>
        <w:gridCol w:w="1795"/>
        <w:gridCol w:w="5682"/>
      </w:tblGrid>
      <w:tr w:rsidR="001435FD" w:rsidRPr="00FC2E96" w14:paraId="309701C9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3600F59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795" w:type="dxa"/>
          </w:tcPr>
          <w:p w14:paraId="5DDA9026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682" w:type="dxa"/>
          </w:tcPr>
          <w:p w14:paraId="24D8EA08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1435FD" w:rsidRPr="00FC2E96" w14:paraId="3744A6C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2C2C3D6F" w14:textId="77777777" w:rsidR="001435FD" w:rsidRPr="00FC2E96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D00000</w:t>
            </w:r>
          </w:p>
        </w:tc>
        <w:tc>
          <w:tcPr>
            <w:tcW w:w="1795" w:type="dxa"/>
          </w:tcPr>
          <w:p w14:paraId="383D94C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  <w:tc>
          <w:tcPr>
            <w:tcW w:w="5682" w:type="dxa"/>
          </w:tcPr>
          <w:p w14:paraId="2D808A4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Success Result.</w:t>
            </w:r>
          </w:p>
        </w:tc>
      </w:tr>
      <w:tr w:rsidR="001435FD" w:rsidRPr="00FC2E96" w14:paraId="3C1BE78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5FBFA903" w14:textId="77777777" w:rsidR="001435FD" w:rsidRPr="00FC2E96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D20001</w:t>
            </w:r>
          </w:p>
        </w:tc>
        <w:tc>
          <w:tcPr>
            <w:tcW w:w="1795" w:type="dxa"/>
          </w:tcPr>
          <w:p w14:paraId="56C3CE2D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Parameter is null.</w:t>
            </w:r>
          </w:p>
        </w:tc>
        <w:tc>
          <w:tcPr>
            <w:tcW w:w="5682" w:type="dxa"/>
          </w:tcPr>
          <w:p w14:paraId="30C97861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is null - (parameter name)</w:t>
            </w:r>
          </w:p>
        </w:tc>
      </w:tr>
      <w:tr w:rsidR="001435FD" w:rsidRPr="00FC2E96" w14:paraId="7FB5C2C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158DC1B2" w14:textId="77777777" w:rsidR="001435FD" w:rsidRPr="00FC2E96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D20002</w:t>
            </w:r>
          </w:p>
        </w:tc>
        <w:tc>
          <w:tcPr>
            <w:tcW w:w="1795" w:type="dxa"/>
          </w:tcPr>
          <w:p w14:paraId="7A4C7E1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Already exists.</w:t>
            </w:r>
          </w:p>
        </w:tc>
        <w:tc>
          <w:tcPr>
            <w:tcW w:w="5682" w:type="dxa"/>
          </w:tcPr>
          <w:p w14:paraId="638EFE1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Parameter already exists - (parameter name)</w:t>
            </w:r>
          </w:p>
        </w:tc>
      </w:tr>
      <w:tr w:rsidR="001435FD" w:rsidRPr="00FC2E96" w14:paraId="079A428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7AFEBFCF" w14:textId="77777777" w:rsidR="001435FD" w:rsidRPr="00FC2E96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D30001</w:t>
            </w:r>
          </w:p>
        </w:tc>
        <w:tc>
          <w:tcPr>
            <w:tcW w:w="1795" w:type="dxa"/>
          </w:tcPr>
          <w:p w14:paraId="1A114EEE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null</w:t>
            </w:r>
          </w:p>
        </w:tc>
        <w:tc>
          <w:tcPr>
            <w:tcW w:w="5682" w:type="dxa"/>
          </w:tcPr>
          <w:p w14:paraId="250DB523" w14:textId="77777777" w:rsidR="001435FD" w:rsidRPr="00FC2E96" w:rsidRDefault="001435FD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null.</w:t>
            </w:r>
          </w:p>
          <w:p w14:paraId="19EACDCB" w14:textId="77777777" w:rsidR="001435FD" w:rsidRPr="00FC2E96" w:rsidRDefault="001435FD" w:rsidP="00135E66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null.</w:t>
            </w:r>
          </w:p>
          <w:p w14:paraId="5FE5A28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“nonce “ is null.</w:t>
            </w:r>
          </w:p>
        </w:tc>
      </w:tr>
      <w:tr w:rsidR="001435FD" w:rsidRPr="00FC2E96" w14:paraId="33F8E25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43F73B8A" w14:textId="77777777" w:rsidR="001435FD" w:rsidRPr="00FC2E96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D30002</w:t>
            </w:r>
          </w:p>
        </w:tc>
        <w:tc>
          <w:tcPr>
            <w:tcW w:w="1795" w:type="dxa"/>
          </w:tcPr>
          <w:p w14:paraId="7EB3F8B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Header is wrong</w:t>
            </w:r>
          </w:p>
        </w:tc>
        <w:tc>
          <w:tcPr>
            <w:tcW w:w="5682" w:type="dxa"/>
          </w:tcPr>
          <w:p w14:paraId="59589D27" w14:textId="77777777" w:rsidR="001435FD" w:rsidRPr="00FC2E96" w:rsidRDefault="001435FD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“clientID” is not found in the list.</w:t>
            </w:r>
          </w:p>
          <w:p w14:paraId="3791CEF0" w14:textId="77777777" w:rsidR="001435FD" w:rsidRPr="00FC2E96" w:rsidRDefault="001435FD" w:rsidP="00135E66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header “signature“ is incorrect. (MITM Attack)</w:t>
            </w:r>
          </w:p>
          <w:p w14:paraId="6FBCAAF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lastRenderedPageBreak/>
              <w:t>The header “nonce “ is already used. (Replay Attack)</w:t>
            </w:r>
          </w:p>
        </w:tc>
      </w:tr>
      <w:tr w:rsidR="001435FD" w:rsidRPr="00FC2E96" w14:paraId="27EBA47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14:paraId="6E10C8A6" w14:textId="77777777" w:rsidR="001435FD" w:rsidRPr="00FC2E96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lastRenderedPageBreak/>
              <w:t>D90000</w:t>
            </w:r>
          </w:p>
        </w:tc>
        <w:tc>
          <w:tcPr>
            <w:tcW w:w="1795" w:type="dxa"/>
          </w:tcPr>
          <w:p w14:paraId="14EE715B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 xml:space="preserve">Unknown Exception </w:t>
            </w:r>
          </w:p>
        </w:tc>
        <w:tc>
          <w:tcPr>
            <w:tcW w:w="5682" w:type="dxa"/>
          </w:tcPr>
          <w:p w14:paraId="1A7F7D0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Runtime Exception.</w:t>
            </w:r>
          </w:p>
        </w:tc>
      </w:tr>
    </w:tbl>
    <w:p w14:paraId="16117B45" w14:textId="77777777" w:rsidR="001435FD" w:rsidRPr="00FC2E96" w:rsidRDefault="001435FD" w:rsidP="001435FD">
      <w:pPr>
        <w:rPr>
          <w:rFonts w:ascii="Times New Roman" w:hAnsi="Times New Roman" w:cs="Times New Roman"/>
        </w:rPr>
      </w:pPr>
    </w:p>
    <w:p w14:paraId="37B2BA38" w14:textId="77777777" w:rsidR="001435FD" w:rsidRPr="00FC2E96" w:rsidRDefault="001435FD" w:rsidP="001435FD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5FD" w:rsidRPr="00FC2E96" w14:paraId="3C6C4880" w14:textId="77777777" w:rsidTr="00135E66">
        <w:tc>
          <w:tcPr>
            <w:tcW w:w="15388" w:type="dxa"/>
          </w:tcPr>
          <w:p w14:paraId="5E9EBA01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0A529308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1CDF4524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12628D9" w14:textId="77777777" w:rsidR="001435FD" w:rsidRPr="00FC2E96" w:rsidRDefault="001435FD" w:rsidP="001435FD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br/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5FD" w:rsidRPr="00FC2E96" w14:paraId="40101770" w14:textId="77777777" w:rsidTr="00135E66">
        <w:tc>
          <w:tcPr>
            <w:tcW w:w="15388" w:type="dxa"/>
          </w:tcPr>
          <w:p w14:paraId="4CBCC9C5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{</w:t>
            </w:r>
          </w:p>
          <w:p w14:paraId="0195721F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"applicationNo": "LE08021526",</w:t>
            </w:r>
          </w:p>
          <w:p w14:paraId="5D47C3C9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"bldgEname": "1",</w:t>
            </w:r>
          </w:p>
          <w:p w14:paraId="252EDC86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"bldgCname": "1",</w:t>
            </w:r>
          </w:p>
          <w:p w14:paraId="11CED23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"startNo": 0,</w:t>
            </w:r>
          </w:p>
          <w:p w14:paraId="4662E058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"startNoAlpha": "1",</w:t>
            </w:r>
          </w:p>
          <w:p w14:paraId="5A45666F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"endNo": 0,</w:t>
            </w:r>
          </w:p>
          <w:p w14:paraId="3377A1B1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"endNoAlpha": "1",</w:t>
            </w:r>
          </w:p>
          <w:p w14:paraId="0F82D653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"stEname": "1",</w:t>
            </w:r>
          </w:p>
          <w:p w14:paraId="2964EB85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"stCname": "1",</w:t>
            </w:r>
          </w:p>
          <w:p w14:paraId="1FAC1E17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"districtCd": "1",</w:t>
            </w:r>
          </w:p>
          <w:p w14:paraId="290B2ADA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"areaCd": 0,</w:t>
            </w:r>
          </w:p>
          <w:p w14:paraId="2C77C683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"locEname": "1",</w:t>
            </w:r>
          </w:p>
          <w:p w14:paraId="0A0756DA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"locCname": "1",</w:t>
            </w:r>
          </w:p>
          <w:p w14:paraId="569B92B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"locFlat": "1",</w:t>
            </w:r>
          </w:p>
          <w:p w14:paraId="2957F55C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"locFloor": "1",</w:t>
            </w:r>
          </w:p>
          <w:p w14:paraId="2E6C8877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"locBlock": "1",</w:t>
            </w:r>
          </w:p>
          <w:p w14:paraId="14BBFFFF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"locDesc": "1",</w:t>
            </w:r>
          </w:p>
          <w:p w14:paraId="0B58870C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"isOwnerCommonArea": "1",</w:t>
            </w:r>
          </w:p>
          <w:p w14:paraId="5E418DAE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"isOwnerCentralBs": "1",</w:t>
            </w:r>
          </w:p>
          <w:p w14:paraId="13E54081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"isTenantUnit": "1",</w:t>
            </w:r>
          </w:p>
          <w:p w14:paraId="5CE844BE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"isOccuiperUnit": "1",</w:t>
            </w:r>
          </w:p>
          <w:p w14:paraId="55A2097C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"isOwnerUnit": "1",</w:t>
            </w:r>
          </w:p>
          <w:p w14:paraId="4452B96E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"responTitleId": 0,</w:t>
            </w:r>
          </w:p>
          <w:p w14:paraId="34A09391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"responEname": "1",</w:t>
            </w:r>
          </w:p>
          <w:p w14:paraId="0F49FD0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"responCname": "1",</w:t>
            </w:r>
          </w:p>
          <w:p w14:paraId="247C460A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"represenTitleId": 0,</w:t>
            </w:r>
          </w:p>
          <w:p w14:paraId="4E97C15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"represenEname": "1",</w:t>
            </w:r>
          </w:p>
          <w:p w14:paraId="2EE0893C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"represenCname": "1",</w:t>
            </w:r>
          </w:p>
          <w:p w14:paraId="76FD94D7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"represenPost": "1",</w:t>
            </w:r>
          </w:p>
          <w:p w14:paraId="7943F855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"corresAddrLang": "1",</w:t>
            </w:r>
          </w:p>
          <w:p w14:paraId="3F9ADB60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"corresAddrFlat": "1",</w:t>
            </w:r>
          </w:p>
          <w:p w14:paraId="32DECD83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"corresAddrFloor": "1",</w:t>
            </w:r>
          </w:p>
          <w:p w14:paraId="287EFA0D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"corresAddrBlock": "1",</w:t>
            </w:r>
          </w:p>
          <w:p w14:paraId="2A4B87EF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"corresAddrBldg": "1",</w:t>
            </w:r>
          </w:p>
          <w:p w14:paraId="2EAAB30B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"corresAddrStartNo": 0,</w:t>
            </w:r>
          </w:p>
          <w:p w14:paraId="65A370F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"corresAddrStartNoAlpha": "1",</w:t>
            </w:r>
          </w:p>
          <w:p w14:paraId="4A31372D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"corresAddrEndNo": 0,</w:t>
            </w:r>
          </w:p>
          <w:p w14:paraId="5D1EA0D2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"corresAddrEndNoAlpha": "1",</w:t>
            </w:r>
          </w:p>
          <w:p w14:paraId="7B0C9292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"corresAddrSt": "1",</w:t>
            </w:r>
          </w:p>
          <w:p w14:paraId="2C5FD5AA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lastRenderedPageBreak/>
              <w:t>    "corresAddrDistrictCd": "1",</w:t>
            </w:r>
          </w:p>
          <w:p w14:paraId="7394A083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"corresAddrAreaCd": 0,</w:t>
            </w:r>
          </w:p>
          <w:p w14:paraId="27DEC5EA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"corresTelNo": "1",</w:t>
            </w:r>
          </w:p>
          <w:p w14:paraId="285B7375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"corresFaxNo": "1",</w:t>
            </w:r>
          </w:p>
          <w:p w14:paraId="576913FD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"corresEmailAddr": "1",</w:t>
            </w:r>
          </w:p>
          <w:p w14:paraId="7530AB7F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"becEdition": "1",</w:t>
            </w:r>
          </w:p>
          <w:p w14:paraId="67301820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"inspectDate": "20211119",</w:t>
            </w:r>
          </w:p>
          <w:p w14:paraId="3B1A8088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"reaTitleId": 0,</w:t>
            </w:r>
          </w:p>
          <w:p w14:paraId="02C1B362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"reaEname": "1",</w:t>
            </w:r>
          </w:p>
          <w:p w14:paraId="5C0B5F23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"reaCname": "1",</w:t>
            </w:r>
          </w:p>
          <w:p w14:paraId="3B4DA5D2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"reaAddrLang": "1",</w:t>
            </w:r>
          </w:p>
          <w:p w14:paraId="2CDF4D8B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"reaAddrFlat": "1",</w:t>
            </w:r>
          </w:p>
          <w:p w14:paraId="0DAEA8B0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"reaAddrFloor": "1",</w:t>
            </w:r>
          </w:p>
          <w:p w14:paraId="008A1D97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"reaAddrBlock": "1",</w:t>
            </w:r>
          </w:p>
          <w:p w14:paraId="4D9DDF6E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"reaAddrBldg": "1",</w:t>
            </w:r>
          </w:p>
          <w:p w14:paraId="3C9153EE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"reaAddrStartNo": 0,</w:t>
            </w:r>
          </w:p>
          <w:p w14:paraId="2E4DB60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"reaAddrStartNoAlpha": "1",</w:t>
            </w:r>
          </w:p>
          <w:p w14:paraId="764C8826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"reaAddrEndNo": 0,</w:t>
            </w:r>
          </w:p>
          <w:p w14:paraId="71100BB1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"reaAddrEndNoAlpha": "1",</w:t>
            </w:r>
          </w:p>
          <w:p w14:paraId="0F9D891A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"reaAddrSt": "1",</w:t>
            </w:r>
          </w:p>
          <w:p w14:paraId="29A17167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"reaAddrDistrictCd": "1",</w:t>
            </w:r>
          </w:p>
          <w:p w14:paraId="318856C8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"reaAddrAreaCd": 0,</w:t>
            </w:r>
          </w:p>
          <w:p w14:paraId="567612BE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"reaTelNo": "1",</w:t>
            </w:r>
          </w:p>
          <w:p w14:paraId="0AB9E5EF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"reaFaxNo": "1",</w:t>
            </w:r>
          </w:p>
          <w:p w14:paraId="18B6AC50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"reaEmailAddr": "1",</w:t>
            </w:r>
          </w:p>
          <w:p w14:paraId="32FD2C2A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"reaRegNo": "1",</w:t>
            </w:r>
          </w:p>
          <w:p w14:paraId="35941C7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"reaExpiryDate": "20211119",</w:t>
            </w:r>
          </w:p>
          <w:p w14:paraId="0E1455C7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"formstatus": 0,</w:t>
            </w:r>
          </w:p>
          <w:p w14:paraId="3D2B5948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"seq": 0,</w:t>
            </w:r>
          </w:p>
          <w:p w14:paraId="430CFC8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"forwarduserid": "1",</w:t>
            </w:r>
          </w:p>
          <w:p w14:paraId="64403A3A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"receiveDate": "20211119",</w:t>
            </w:r>
          </w:p>
          <w:p w14:paraId="0F06C0F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"wbrsStatus": "1",</w:t>
            </w:r>
          </w:p>
          <w:p w14:paraId="11250A1D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"eesu": {</w:t>
            </w:r>
          </w:p>
          <w:p w14:paraId="5501BA39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"applicationNo": "1",</w:t>
            </w:r>
          </w:p>
          <w:p w14:paraId="3E5205AF" w14:textId="66A97F3D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 xml:space="preserve">        "seq": </w:t>
            </w:r>
            <w:ins w:id="509" w:author="Lewen Lai Wa Lam" w:date="2022-02-28T09:42:00Z">
              <w:r w:rsidR="0055538A">
                <w:rPr>
                  <w:rFonts w:ascii="Times New Roman" w:hAnsi="Times New Roman" w:cs="Times New Roman"/>
                  <w:lang w:val="en-HK"/>
                </w:rPr>
                <w:t>1</w:t>
              </w:r>
            </w:ins>
            <w:del w:id="510" w:author="Lewen Lai Wa Lam" w:date="2022-02-28T09:42:00Z">
              <w:r w:rsidRPr="00DA78AD" w:rsidDel="0055538A">
                <w:rPr>
                  <w:rFonts w:ascii="Times New Roman" w:hAnsi="Times New Roman" w:cs="Times New Roman"/>
                  <w:lang w:val="en-HK"/>
                </w:rPr>
                <w:delText>0</w:delText>
              </w:r>
            </w:del>
            <w:r w:rsidRPr="00DA78AD">
              <w:rPr>
                <w:rFonts w:ascii="Times New Roman" w:hAnsi="Times New Roman" w:cs="Times New Roman"/>
                <w:lang w:val="en-HK"/>
              </w:rPr>
              <w:t>,</w:t>
            </w:r>
          </w:p>
          <w:p w14:paraId="6BB0D068" w14:textId="3B349066" w:rsidR="00DA78AD" w:rsidRPr="00DA78AD" w:rsidDel="0055538A" w:rsidRDefault="00DA78AD" w:rsidP="00DA78AD">
            <w:pPr>
              <w:widowControl/>
              <w:rPr>
                <w:del w:id="511" w:author="Lewen Lai Wa Lam" w:date="2022-02-28T09:42:00Z"/>
                <w:rFonts w:ascii="Times New Roman" w:hAnsi="Times New Roman" w:cs="Times New Roman"/>
                <w:lang w:val="en-HK"/>
              </w:rPr>
            </w:pPr>
            <w:del w:id="512" w:author="Lewen Lai Wa Lam" w:date="2022-02-28T09:42:00Z">
              <w:r w:rsidRPr="00DA78AD" w:rsidDel="0055538A">
                <w:rPr>
                  <w:rFonts w:ascii="Times New Roman" w:hAnsi="Times New Roman" w:cs="Times New Roman"/>
                  <w:lang w:val="en-HK"/>
                </w:rPr>
                <w:delText>        "parentForm": "1",</w:delText>
              </w:r>
            </w:del>
          </w:p>
          <w:p w14:paraId="79380AB5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"bldgType": 0,</w:t>
            </w:r>
          </w:p>
          <w:p w14:paraId="75FFB55E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"bldgTypeOther": "1",</w:t>
            </w:r>
          </w:p>
          <w:p w14:paraId="6DDDBB7A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"dateOfDdeclarationByRea": "20211214",</w:t>
            </w:r>
          </w:p>
          <w:p w14:paraId="6E6E198C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"supersedePerviusForm": "1",</w:t>
            </w:r>
          </w:p>
          <w:p w14:paraId="10D71529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"dateOfDdeclarationByReaInPreviousForm": "20211214",</w:t>
            </w:r>
          </w:p>
          <w:p w14:paraId="26537EC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"prevSubNo": "1",</w:t>
            </w:r>
          </w:p>
          <w:p w14:paraId="6C32F9DF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"encloseEeel": "1",</w:t>
            </w:r>
          </w:p>
          <w:p w14:paraId="7AA8C397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"encloseEelg": "1",</w:t>
            </w:r>
          </w:p>
          <w:p w14:paraId="37646121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"encloseEeac": "1",</w:t>
            </w:r>
          </w:p>
          <w:p w14:paraId="20EF10C6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"encloseEele": "1",</w:t>
            </w:r>
          </w:p>
          <w:p w14:paraId="0E6330FB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"encloseEepb": "1",</w:t>
            </w:r>
          </w:p>
          <w:p w14:paraId="0E5AD7BE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"exemptGrant": "1",</w:t>
            </w:r>
          </w:p>
          <w:p w14:paraId="4E133D3C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"exemptRefNo": "1",</w:t>
            </w:r>
          </w:p>
          <w:p w14:paraId="5320FCE3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"exemptdate": "20211214",</w:t>
            </w:r>
          </w:p>
          <w:p w14:paraId="3392855B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lastRenderedPageBreak/>
              <w:t>        "exemptInstallations": "1",</w:t>
            </w:r>
          </w:p>
          <w:p w14:paraId="1712B553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"declareInfoCorrect1": "1",</w:t>
            </w:r>
          </w:p>
          <w:p w14:paraId="43C2ECA5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"declareInfoCorrect2": "1",</w:t>
            </w:r>
          </w:p>
          <w:p w14:paraId="27FD5853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"declareInfoCorrect3": "1",</w:t>
            </w:r>
          </w:p>
          <w:p w14:paraId="3D322E96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"declareInfoCorrect4": "1",</w:t>
            </w:r>
          </w:p>
          <w:p w14:paraId="49320071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"declareInfoCorrect5": "1",</w:t>
            </w:r>
          </w:p>
          <w:p w14:paraId="1E47C1A0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"organizationEname": "1",</w:t>
            </w:r>
          </w:p>
          <w:p w14:paraId="41DBD10B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"organizationCname": "1",</w:t>
            </w:r>
          </w:p>
          <w:p w14:paraId="28EF7C7F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"organizationResEname": "1",</w:t>
            </w:r>
          </w:p>
          <w:p w14:paraId="0687E46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"organizationResCname": "1"</w:t>
            </w:r>
          </w:p>
          <w:p w14:paraId="2651720C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},</w:t>
            </w:r>
          </w:p>
          <w:p w14:paraId="1D910629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"work": [</w:t>
            </w:r>
          </w:p>
          <w:p w14:paraId="5FA61787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{</w:t>
            </w:r>
          </w:p>
          <w:p w14:paraId="01E17E92" w14:textId="5C336386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    "applicationNo": "LE08021526",</w:t>
            </w:r>
          </w:p>
          <w:p w14:paraId="42C1696D" w14:textId="68F601AE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 xml:space="preserve">            "seq": </w:t>
            </w:r>
            <w:r>
              <w:rPr>
                <w:rFonts w:ascii="Times New Roman" w:hAnsi="Times New Roman" w:cs="Times New Roman"/>
                <w:lang w:val="en-HK"/>
              </w:rPr>
              <w:t>1</w:t>
            </w:r>
            <w:r w:rsidRPr="00DA78AD">
              <w:rPr>
                <w:rFonts w:ascii="Times New Roman" w:hAnsi="Times New Roman" w:cs="Times New Roman"/>
                <w:lang w:val="en-HK"/>
              </w:rPr>
              <w:t>,</w:t>
            </w:r>
          </w:p>
          <w:p w14:paraId="10F651E5" w14:textId="71834FD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 xml:space="preserve">            "subSeq": </w:t>
            </w:r>
            <w:r>
              <w:rPr>
                <w:rFonts w:ascii="Times New Roman" w:hAnsi="Times New Roman" w:cs="Times New Roman"/>
                <w:lang w:val="en-HK"/>
              </w:rPr>
              <w:t>1</w:t>
            </w:r>
            <w:r w:rsidRPr="00DA78AD">
              <w:rPr>
                <w:rFonts w:ascii="Times New Roman" w:hAnsi="Times New Roman" w:cs="Times New Roman"/>
                <w:lang w:val="en-HK"/>
              </w:rPr>
              <w:t>,</w:t>
            </w:r>
          </w:p>
          <w:p w14:paraId="54B079C2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    "worKoc": "1",</w:t>
            </w:r>
          </w:p>
          <w:p w14:paraId="113BF0D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    "commonArea": "1",</w:t>
            </w:r>
          </w:p>
          <w:p w14:paraId="4392B754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    "unit": "1",</w:t>
            </w:r>
          </w:p>
          <w:p w14:paraId="6E8FE1D6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    "workArea": 0,</w:t>
            </w:r>
          </w:p>
          <w:p w14:paraId="20D7C428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    "isTypeLg": "1",</w:t>
            </w:r>
          </w:p>
          <w:p w14:paraId="108CFE49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    "isTypeAc": "1",</w:t>
            </w:r>
          </w:p>
          <w:p w14:paraId="0C040280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    "isTypeEl": "1",</w:t>
            </w:r>
          </w:p>
          <w:p w14:paraId="10E0A306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    "isTypeLe": "1",</w:t>
            </w:r>
          </w:p>
          <w:p w14:paraId="14DACB57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    "completedate": "20211214"</w:t>
            </w:r>
          </w:p>
          <w:p w14:paraId="28B777E3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    }</w:t>
            </w:r>
          </w:p>
          <w:p w14:paraId="217F0A8C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    ]</w:t>
            </w:r>
          </w:p>
          <w:p w14:paraId="21C4507D" w14:textId="77777777" w:rsidR="00DA78AD" w:rsidRPr="00DA78AD" w:rsidRDefault="00DA78AD" w:rsidP="00DA78AD">
            <w:pPr>
              <w:widowControl/>
              <w:rPr>
                <w:rFonts w:ascii="Times New Roman" w:hAnsi="Times New Roman" w:cs="Times New Roman"/>
                <w:lang w:val="en-HK"/>
              </w:rPr>
            </w:pPr>
            <w:r w:rsidRPr="00DA78AD">
              <w:rPr>
                <w:rFonts w:ascii="Times New Roman" w:hAnsi="Times New Roman" w:cs="Times New Roman"/>
                <w:lang w:val="en-HK"/>
              </w:rPr>
              <w:t>}</w:t>
            </w:r>
          </w:p>
          <w:p w14:paraId="388E2437" w14:textId="1316CBD8" w:rsidR="001435FD" w:rsidRPr="00FC2E96" w:rsidRDefault="001435FD" w:rsidP="00135E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14:paraId="44600C23" w14:textId="77777777" w:rsidR="001435FD" w:rsidRPr="00FC2E96" w:rsidRDefault="001435FD" w:rsidP="001435FD">
      <w:pPr>
        <w:widowControl/>
        <w:rPr>
          <w:rFonts w:ascii="Times New Roman" w:hAnsi="Times New Roman" w:cs="Times New Roman"/>
          <w:b/>
          <w:u w:val="single"/>
        </w:rPr>
      </w:pPr>
    </w:p>
    <w:p w14:paraId="33BE7C7F" w14:textId="77777777" w:rsidR="001435FD" w:rsidRPr="00FC2E96" w:rsidRDefault="001435FD" w:rsidP="001435FD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5FD" w:rsidRPr="00FC2E96" w14:paraId="010A2E45" w14:textId="77777777" w:rsidTr="00135E66">
        <w:tc>
          <w:tcPr>
            <w:tcW w:w="15388" w:type="dxa"/>
          </w:tcPr>
          <w:p w14:paraId="2DBAEF8D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784BEC6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3A97A7DE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670FC5E4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6327984A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7E9DC94E" w14:textId="77777777" w:rsidR="001435FD" w:rsidRPr="00FC2E96" w:rsidRDefault="001435FD" w:rsidP="001435FD">
      <w:pPr>
        <w:widowControl/>
        <w:spacing w:after="160" w:line="259" w:lineRule="auto"/>
        <w:rPr>
          <w:rFonts w:ascii="Times New Roman" w:hAnsi="Times New Roman" w:cs="Times New Roman"/>
        </w:rPr>
      </w:pPr>
    </w:p>
    <w:p w14:paraId="7A1AE7D9" w14:textId="3C00D246" w:rsidR="001435FD" w:rsidRPr="00FC2E96" w:rsidRDefault="001435FD" w:rsidP="007F1069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13" w:name="_Toc87524252"/>
      <w:bookmarkStart w:id="514" w:name="_Toc96933953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Validation Form Data</w:t>
      </w:r>
      <w:bookmarkEnd w:id="513"/>
      <w:bookmarkEnd w:id="514"/>
    </w:p>
    <w:p w14:paraId="753D73C7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5"/>
        <w:gridCol w:w="7361"/>
      </w:tblGrid>
      <w:tr w:rsidR="001435FD" w:rsidRPr="00FC2E96" w14:paraId="768367AC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8F948D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0C42B76C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439ECAF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2D2F97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2287824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validating the application data before submission.</w:t>
            </w:r>
          </w:p>
        </w:tc>
      </w:tr>
      <w:tr w:rsidR="001435FD" w:rsidRPr="00FC2E96" w14:paraId="2AC1BAE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DE5840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15EC7142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&lt;Backend_Service_Domain&gt;/{Version}/EE4/ValidateFormData</w:t>
            </w:r>
          </w:p>
        </w:tc>
      </w:tr>
      <w:tr w:rsidR="001435FD" w:rsidRPr="00FC2E96" w14:paraId="4D7A0EB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52D2103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0F586727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1435FD" w:rsidRPr="00FC2E96" w14:paraId="4AEF85E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E92A019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3A14CC5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1435FD" w:rsidRPr="00FC2E96" w14:paraId="49E01FF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1F11BDA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79C65CB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validate the application data before submission.</w:t>
            </w:r>
          </w:p>
        </w:tc>
      </w:tr>
    </w:tbl>
    <w:p w14:paraId="36362868" w14:textId="77777777" w:rsidR="001435FD" w:rsidRPr="00FC2E96" w:rsidRDefault="001435FD" w:rsidP="001435FD">
      <w:pPr>
        <w:rPr>
          <w:rFonts w:ascii="Times New Roman" w:hAnsi="Times New Roman" w:cs="Times New Roman"/>
        </w:rPr>
      </w:pPr>
    </w:p>
    <w:p w14:paraId="56B8FF0A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1435FD" w:rsidRPr="00FC2E96" w14:paraId="2912B6D0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1CF3A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7BBB4EE3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5BCE4DC7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48ABA1D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54E4F3D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FC1FF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5C62BE0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3215CC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1F0FB4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1435FD" w:rsidRPr="00FC2E96" w14:paraId="75B57D7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6A59A9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00FEA63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43ACB78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E9C8560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1435FD" w:rsidRPr="00FC2E96" w14:paraId="188224E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9AB337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1FDA2A5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0F97DC0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FE17CE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53CF84F8" w14:textId="77777777" w:rsidR="001435FD" w:rsidRPr="00FC2E96" w:rsidRDefault="001435FD" w:rsidP="001435FD">
      <w:pPr>
        <w:rPr>
          <w:rFonts w:ascii="Times New Roman" w:hAnsi="Times New Roman" w:cs="Times New Roman"/>
        </w:rPr>
      </w:pPr>
    </w:p>
    <w:p w14:paraId="5B2CF502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p w14:paraId="66C0428A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1435FD" w:rsidRPr="00FC2E96" w14:paraId="0DF19275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C588CA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D1D935C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2AB1282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77F1AFC8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6A4145B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8C543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2D87A74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829652D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71B380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651CBAAC" w14:textId="77777777" w:rsidR="001435FD" w:rsidRPr="00FC2E96" w:rsidRDefault="001435FD" w:rsidP="001435FD">
      <w:pPr>
        <w:rPr>
          <w:rFonts w:ascii="Times New Roman" w:hAnsi="Times New Roman" w:cs="Times New Roman"/>
        </w:rPr>
      </w:pPr>
    </w:p>
    <w:p w14:paraId="1A324AFA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32"/>
        <w:gridCol w:w="1511"/>
        <w:gridCol w:w="1289"/>
        <w:gridCol w:w="3084"/>
      </w:tblGrid>
      <w:tr w:rsidR="001435FD" w:rsidRPr="00FC2E96" w14:paraId="4D9F7C10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16732147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511" w:type="dxa"/>
          </w:tcPr>
          <w:p w14:paraId="59D06D12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89" w:type="dxa"/>
          </w:tcPr>
          <w:p w14:paraId="2BF521EF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3084" w:type="dxa"/>
          </w:tcPr>
          <w:p w14:paraId="762391DB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3B71C60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A67553D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applicationNo</w:t>
            </w:r>
          </w:p>
        </w:tc>
        <w:tc>
          <w:tcPr>
            <w:tcW w:w="1511" w:type="dxa"/>
          </w:tcPr>
          <w:p w14:paraId="693E06C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(20)</w:t>
            </w:r>
          </w:p>
        </w:tc>
        <w:tc>
          <w:tcPr>
            <w:tcW w:w="1289" w:type="dxa"/>
          </w:tcPr>
          <w:p w14:paraId="0B973027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421F078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WBRS Application Number</w:t>
            </w:r>
          </w:p>
        </w:tc>
      </w:tr>
      <w:tr w:rsidR="001435FD" w:rsidRPr="00FC2E96" w14:paraId="17A5A5A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4620396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bldgEname</w:t>
            </w:r>
          </w:p>
        </w:tc>
        <w:tc>
          <w:tcPr>
            <w:tcW w:w="1511" w:type="dxa"/>
          </w:tcPr>
          <w:p w14:paraId="2F3062F1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6E507C08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20B33FD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English</w:t>
            </w:r>
          </w:p>
        </w:tc>
      </w:tr>
      <w:tr w:rsidR="001435FD" w:rsidRPr="00FC2E96" w14:paraId="315CB66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8CFC8A3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bldgCname</w:t>
            </w:r>
          </w:p>
        </w:tc>
        <w:tc>
          <w:tcPr>
            <w:tcW w:w="1511" w:type="dxa"/>
          </w:tcPr>
          <w:p w14:paraId="6650E310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4823D273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214D665D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Proposed Building: Chinese</w:t>
            </w:r>
          </w:p>
        </w:tc>
      </w:tr>
      <w:tr w:rsidR="001435FD" w:rsidRPr="00FC2E96" w14:paraId="24734C9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CCF8016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stEname</w:t>
            </w:r>
          </w:p>
        </w:tc>
        <w:tc>
          <w:tcPr>
            <w:tcW w:w="1511" w:type="dxa"/>
          </w:tcPr>
          <w:p w14:paraId="4F71BBE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5943A7E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38D07D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English Name</w:t>
            </w:r>
          </w:p>
        </w:tc>
      </w:tr>
      <w:tr w:rsidR="001435FD" w:rsidRPr="00FC2E96" w14:paraId="3BCFFFA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64D9271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stCname</w:t>
            </w:r>
          </w:p>
        </w:tc>
        <w:tc>
          <w:tcPr>
            <w:tcW w:w="1511" w:type="dxa"/>
          </w:tcPr>
          <w:p w14:paraId="18F8009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7D3BB7A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7702A710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Chinese Name</w:t>
            </w:r>
          </w:p>
        </w:tc>
      </w:tr>
      <w:tr w:rsidR="001435FD" w:rsidRPr="00FC2E96" w14:paraId="0826DAC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58EB63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streetNo</w:t>
            </w:r>
          </w:p>
        </w:tc>
        <w:tc>
          <w:tcPr>
            <w:tcW w:w="1511" w:type="dxa"/>
          </w:tcPr>
          <w:p w14:paraId="3EF0C640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89" w:type="dxa"/>
          </w:tcPr>
          <w:p w14:paraId="35F26B8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3013F18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 no</w:t>
            </w:r>
          </w:p>
        </w:tc>
      </w:tr>
      <w:tr w:rsidR="001435FD" w:rsidRPr="00FC2E96" w14:paraId="78D4348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5A410B5" w14:textId="3EDCFDC6" w:rsidR="001435FD" w:rsidRPr="00FC2E96" w:rsidRDefault="00C4744C" w:rsidP="00135E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endNo</w:t>
            </w:r>
          </w:p>
        </w:tc>
        <w:tc>
          <w:tcPr>
            <w:tcW w:w="1511" w:type="dxa"/>
          </w:tcPr>
          <w:p w14:paraId="1221D8B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int</w:t>
            </w:r>
          </w:p>
        </w:tc>
        <w:tc>
          <w:tcPr>
            <w:tcW w:w="1289" w:type="dxa"/>
          </w:tcPr>
          <w:p w14:paraId="378443C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68289B2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END NO</w:t>
            </w:r>
          </w:p>
        </w:tc>
      </w:tr>
      <w:tr w:rsidR="001435FD" w:rsidRPr="00FC2E96" w14:paraId="001ADA4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FEFFC53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endNoAlpha</w:t>
            </w:r>
          </w:p>
        </w:tc>
        <w:tc>
          <w:tcPr>
            <w:tcW w:w="1511" w:type="dxa"/>
          </w:tcPr>
          <w:p w14:paraId="34B001E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(10)</w:t>
            </w:r>
          </w:p>
        </w:tc>
        <w:tc>
          <w:tcPr>
            <w:tcW w:w="1289" w:type="dxa"/>
          </w:tcPr>
          <w:p w14:paraId="5F45B73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0935B1B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END NO ALPHA</w:t>
            </w:r>
          </w:p>
        </w:tc>
      </w:tr>
      <w:tr w:rsidR="001435FD" w:rsidRPr="00FC2E96" w14:paraId="5901C6A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1348380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stEname</w:t>
            </w:r>
          </w:p>
        </w:tc>
        <w:tc>
          <w:tcPr>
            <w:tcW w:w="1511" w:type="dxa"/>
          </w:tcPr>
          <w:p w14:paraId="76A597B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49B979D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6B849980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Street</w:t>
            </w:r>
            <w:r w:rsidRPr="00FC2E96">
              <w:rPr>
                <w:rFonts w:ascii="Times New Roman" w:eastAsia="NSimSun" w:hAnsi="Times New Roman" w:cs="Times New Roman"/>
                <w:color w:val="008000"/>
                <w:kern w:val="0"/>
                <w:sz w:val="19"/>
                <w:szCs w:val="19"/>
                <w:lang w:eastAsia="zh-CN"/>
              </w:rPr>
              <w:t xml:space="preserve"> </w:t>
            </w:r>
            <w:r w:rsidRPr="00FC2E96">
              <w:rPr>
                <w:rFonts w:ascii="Times New Roman" w:hAnsi="Times New Roman" w:cs="Times New Roman"/>
              </w:rPr>
              <w:t>English</w:t>
            </w:r>
          </w:p>
        </w:tc>
      </w:tr>
      <w:tr w:rsidR="001435FD" w:rsidRPr="00FC2E96" w14:paraId="5CE432B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42DBD2B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stCname</w:t>
            </w:r>
          </w:p>
        </w:tc>
        <w:tc>
          <w:tcPr>
            <w:tcW w:w="1511" w:type="dxa"/>
          </w:tcPr>
          <w:p w14:paraId="59BEFAAE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0EA3B9C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3A1BF07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Street Chinese </w:t>
            </w:r>
          </w:p>
        </w:tc>
      </w:tr>
      <w:tr w:rsidR="001435FD" w:rsidRPr="00FC2E96" w14:paraId="2A8A93D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97B30A9" w14:textId="3F005AB0" w:rsidR="001435FD" w:rsidRPr="00FC2E96" w:rsidRDefault="00C4744C" w:rsidP="00135E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areaCd</w:t>
            </w:r>
          </w:p>
        </w:tc>
        <w:tc>
          <w:tcPr>
            <w:tcW w:w="1511" w:type="dxa"/>
          </w:tcPr>
          <w:p w14:paraId="46069F7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Int</w:t>
            </w:r>
          </w:p>
        </w:tc>
        <w:tc>
          <w:tcPr>
            <w:tcW w:w="1289" w:type="dxa"/>
          </w:tcPr>
          <w:p w14:paraId="0721149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B1FB5B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Area English Chinese</w:t>
            </w:r>
          </w:p>
        </w:tc>
      </w:tr>
      <w:tr w:rsidR="001435FD" w:rsidRPr="00FC2E96" w14:paraId="559D351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1570DC1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compEname</w:t>
            </w:r>
          </w:p>
        </w:tc>
        <w:tc>
          <w:tcPr>
            <w:tcW w:w="1511" w:type="dxa"/>
          </w:tcPr>
          <w:p w14:paraId="23B76CB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4ED3A7BD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28D6DB0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</w:t>
            </w:r>
            <w:r w:rsidRPr="00FC2E96">
              <w:rPr>
                <w:rFonts w:ascii="Times New Roman" w:eastAsia="NSimSun" w:hAnsi="Times New Roman" w:cs="Times New Roman"/>
                <w:color w:val="008000"/>
                <w:kern w:val="0"/>
                <w:sz w:val="19"/>
                <w:szCs w:val="19"/>
                <w:lang w:eastAsia="zh-CN"/>
              </w:rPr>
              <w:t xml:space="preserve"> </w:t>
            </w:r>
            <w:r w:rsidRPr="00FC2E96">
              <w:rPr>
                <w:rFonts w:ascii="Times New Roman" w:hAnsi="Times New Roman" w:cs="Times New Roman"/>
              </w:rPr>
              <w:t>Name of Developer Name English</w:t>
            </w:r>
          </w:p>
        </w:tc>
      </w:tr>
      <w:tr w:rsidR="001435FD" w:rsidRPr="00FC2E96" w14:paraId="46355B0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B0AB13D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compCname</w:t>
            </w:r>
          </w:p>
        </w:tc>
        <w:tc>
          <w:tcPr>
            <w:tcW w:w="1511" w:type="dxa"/>
          </w:tcPr>
          <w:p w14:paraId="343E2AA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4FF6488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3649BF1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Name of Developer Name Chinese</w:t>
            </w:r>
          </w:p>
        </w:tc>
      </w:tr>
      <w:tr w:rsidR="001435FD" w:rsidRPr="00FC2E96" w14:paraId="4EBC26C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7F11A4C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conpFlat</w:t>
            </w:r>
          </w:p>
        </w:tc>
        <w:tc>
          <w:tcPr>
            <w:tcW w:w="1511" w:type="dxa"/>
          </w:tcPr>
          <w:p w14:paraId="478A7C6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26D4188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31BD85A0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Flat</w:t>
            </w:r>
          </w:p>
        </w:tc>
      </w:tr>
      <w:tr w:rsidR="001435FD" w:rsidRPr="00FC2E96" w14:paraId="0D27D76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327E64D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conpFloor</w:t>
            </w:r>
          </w:p>
        </w:tc>
        <w:tc>
          <w:tcPr>
            <w:tcW w:w="1511" w:type="dxa"/>
          </w:tcPr>
          <w:p w14:paraId="4CBADB2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3777714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7C420E34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Floor</w:t>
            </w:r>
          </w:p>
        </w:tc>
      </w:tr>
      <w:tr w:rsidR="001435FD" w:rsidRPr="00FC2E96" w14:paraId="7CA1CFE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C805839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conpBlock</w:t>
            </w:r>
          </w:p>
        </w:tc>
        <w:tc>
          <w:tcPr>
            <w:tcW w:w="1511" w:type="dxa"/>
          </w:tcPr>
          <w:p w14:paraId="72C56490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19AFCAB2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07FFD52D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Block</w:t>
            </w:r>
          </w:p>
        </w:tc>
      </w:tr>
      <w:tr w:rsidR="001435FD" w:rsidRPr="00FC2E96" w14:paraId="7021353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6B19F5E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otherDescription</w:t>
            </w:r>
          </w:p>
        </w:tc>
        <w:tc>
          <w:tcPr>
            <w:tcW w:w="1511" w:type="dxa"/>
          </w:tcPr>
          <w:p w14:paraId="473BB9E1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5956D9A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73E9EC7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Other Description</w:t>
            </w:r>
          </w:p>
        </w:tc>
      </w:tr>
      <w:tr w:rsidR="001435FD" w:rsidRPr="00FC2E96" w14:paraId="3B3FB33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502A03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represenEname</w:t>
            </w:r>
          </w:p>
        </w:tc>
        <w:tc>
          <w:tcPr>
            <w:tcW w:w="1511" w:type="dxa"/>
          </w:tcPr>
          <w:p w14:paraId="10C880B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76FE0108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097A7DFB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Responsible Person English</w:t>
            </w:r>
          </w:p>
        </w:tc>
      </w:tr>
      <w:tr w:rsidR="001435FD" w:rsidRPr="00FC2E96" w14:paraId="4B36788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15CB2531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represenCname</w:t>
            </w:r>
          </w:p>
        </w:tc>
        <w:tc>
          <w:tcPr>
            <w:tcW w:w="1511" w:type="dxa"/>
          </w:tcPr>
          <w:p w14:paraId="2D5E84F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1E1FF277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4AA586F0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 of Responsible Person Chinese</w:t>
            </w:r>
          </w:p>
        </w:tc>
      </w:tr>
      <w:tr w:rsidR="001435FD" w:rsidRPr="00FC2E96" w14:paraId="0719F5A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3B9EC7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reaTitleId</w:t>
            </w:r>
          </w:p>
        </w:tc>
        <w:tc>
          <w:tcPr>
            <w:tcW w:w="1511" w:type="dxa"/>
          </w:tcPr>
          <w:p w14:paraId="0EB177E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Int</w:t>
            </w:r>
          </w:p>
        </w:tc>
        <w:tc>
          <w:tcPr>
            <w:tcW w:w="1289" w:type="dxa"/>
          </w:tcPr>
          <w:p w14:paraId="4950ED19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40A4A34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Representative Person Salutation</w:t>
            </w:r>
          </w:p>
        </w:tc>
      </w:tr>
      <w:tr w:rsidR="001435FD" w:rsidRPr="00FC2E96" w14:paraId="0B45CA4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9F0D27F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responEname</w:t>
            </w:r>
          </w:p>
        </w:tc>
        <w:tc>
          <w:tcPr>
            <w:tcW w:w="1511" w:type="dxa"/>
          </w:tcPr>
          <w:p w14:paraId="76C7FDA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715B776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5D0105B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Representative Person English name </w:t>
            </w:r>
          </w:p>
        </w:tc>
      </w:tr>
      <w:tr w:rsidR="001435FD" w:rsidRPr="00FC2E96" w14:paraId="0F16E08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F6CC1A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represenCname</w:t>
            </w:r>
          </w:p>
        </w:tc>
        <w:tc>
          <w:tcPr>
            <w:tcW w:w="1511" w:type="dxa"/>
          </w:tcPr>
          <w:p w14:paraId="5A4D2929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5D30E468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37B753CE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Representative Person Chinese name</w:t>
            </w:r>
          </w:p>
        </w:tc>
      </w:tr>
      <w:tr w:rsidR="001435FD" w:rsidRPr="00FC2E96" w14:paraId="32C6F42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BAF601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represenPost</w:t>
            </w:r>
          </w:p>
        </w:tc>
        <w:tc>
          <w:tcPr>
            <w:tcW w:w="1511" w:type="dxa"/>
          </w:tcPr>
          <w:p w14:paraId="1206718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89" w:type="dxa"/>
          </w:tcPr>
          <w:p w14:paraId="1C3D343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7308C6F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Position</w:t>
            </w:r>
          </w:p>
        </w:tc>
      </w:tr>
      <w:tr w:rsidR="001435FD" w:rsidRPr="00FC2E96" w14:paraId="72E6CA1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1590B1EB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corresAddrFlat</w:t>
            </w:r>
          </w:p>
        </w:tc>
        <w:tc>
          <w:tcPr>
            <w:tcW w:w="1511" w:type="dxa"/>
          </w:tcPr>
          <w:p w14:paraId="6B06379F" w14:textId="23B997AE" w:rsidR="001435FD" w:rsidRPr="00FC2E96" w:rsidRDefault="0067272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String(1)</w:t>
            </w:r>
          </w:p>
        </w:tc>
        <w:tc>
          <w:tcPr>
            <w:tcW w:w="1289" w:type="dxa"/>
          </w:tcPr>
          <w:p w14:paraId="6890B1E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2055DA9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Room/Flat</w:t>
            </w:r>
          </w:p>
        </w:tc>
      </w:tr>
      <w:tr w:rsidR="001435FD" w:rsidRPr="00FC2E96" w14:paraId="62CE5AD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1AE419A5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corresAddrFloor</w:t>
            </w:r>
          </w:p>
        </w:tc>
        <w:tc>
          <w:tcPr>
            <w:tcW w:w="1511" w:type="dxa"/>
          </w:tcPr>
          <w:p w14:paraId="3BB88C7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31F14337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0FAC5F3D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Floor</w:t>
            </w:r>
          </w:p>
        </w:tc>
      </w:tr>
      <w:tr w:rsidR="001435FD" w:rsidRPr="00FC2E96" w14:paraId="37F25AA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1809080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corresAddrBlock</w:t>
            </w:r>
          </w:p>
        </w:tc>
        <w:tc>
          <w:tcPr>
            <w:tcW w:w="1511" w:type="dxa"/>
          </w:tcPr>
          <w:p w14:paraId="5C344B8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5D42496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530668E1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Block</w:t>
            </w:r>
          </w:p>
        </w:tc>
      </w:tr>
      <w:tr w:rsidR="001435FD" w:rsidRPr="00FC2E96" w14:paraId="0EB6FB7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78B92A0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corresAddrBldg</w:t>
            </w:r>
          </w:p>
        </w:tc>
        <w:tc>
          <w:tcPr>
            <w:tcW w:w="1511" w:type="dxa"/>
          </w:tcPr>
          <w:p w14:paraId="7084F08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(256)</w:t>
            </w:r>
          </w:p>
        </w:tc>
        <w:tc>
          <w:tcPr>
            <w:tcW w:w="1289" w:type="dxa"/>
          </w:tcPr>
          <w:p w14:paraId="370CFE5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0885C3D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Building</w:t>
            </w:r>
          </w:p>
        </w:tc>
      </w:tr>
      <w:tr w:rsidR="001435FD" w:rsidRPr="00FC2E96" w14:paraId="70E9E2E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1CD95DA5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</w:t>
            </w:r>
          </w:p>
        </w:tc>
        <w:tc>
          <w:tcPr>
            <w:tcW w:w="1511" w:type="dxa"/>
          </w:tcPr>
          <w:p w14:paraId="59EA47E0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int</w:t>
            </w:r>
          </w:p>
        </w:tc>
        <w:tc>
          <w:tcPr>
            <w:tcW w:w="1289" w:type="dxa"/>
          </w:tcPr>
          <w:p w14:paraId="0BD43A6A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67D1A668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1435FD" w:rsidRPr="00FC2E96" w14:paraId="25016C9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7B3CE07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corresAddrStartNoAlpha</w:t>
            </w:r>
          </w:p>
        </w:tc>
        <w:tc>
          <w:tcPr>
            <w:tcW w:w="1511" w:type="dxa"/>
          </w:tcPr>
          <w:p w14:paraId="27F3CF44" w14:textId="15619DB2" w:rsidR="001435FD" w:rsidRPr="00FC2E96" w:rsidRDefault="0067272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(10)</w:t>
            </w:r>
          </w:p>
        </w:tc>
        <w:tc>
          <w:tcPr>
            <w:tcW w:w="1289" w:type="dxa"/>
          </w:tcPr>
          <w:p w14:paraId="4F632CA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2AB60C4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Address Street No.</w:t>
            </w:r>
          </w:p>
        </w:tc>
      </w:tr>
      <w:tr w:rsidR="001435FD" w:rsidRPr="00FC2E96" w14:paraId="0CCB231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2B089B1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corresAddrDistrictCd</w:t>
            </w:r>
          </w:p>
        </w:tc>
        <w:tc>
          <w:tcPr>
            <w:tcW w:w="1511" w:type="dxa"/>
          </w:tcPr>
          <w:p w14:paraId="099F3028" w14:textId="6C96C614" w:rsidR="001435FD" w:rsidRPr="00FC2E96" w:rsidRDefault="0067272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</w:t>
            </w:r>
            <w:r w:rsidR="00891964">
              <w:rPr>
                <w:rFonts w:ascii="Times New Roman" w:hAnsi="Times New Roman" w:cs="Times New Roman"/>
                <w:lang w:eastAsia="zh-CN"/>
              </w:rPr>
              <w:t>3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)</w:t>
            </w:r>
          </w:p>
        </w:tc>
        <w:tc>
          <w:tcPr>
            <w:tcW w:w="1289" w:type="dxa"/>
          </w:tcPr>
          <w:p w14:paraId="3B0734BD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E7F1812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Options of Correspondence Address District,</w:t>
            </w:r>
          </w:p>
        </w:tc>
      </w:tr>
      <w:tr w:rsidR="001435FD" w:rsidRPr="00FC2E96" w14:paraId="0553745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80EC85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corresTelNo</w:t>
            </w:r>
          </w:p>
        </w:tc>
        <w:tc>
          <w:tcPr>
            <w:tcW w:w="1511" w:type="dxa"/>
          </w:tcPr>
          <w:p w14:paraId="1A283295" w14:textId="7BD65B33" w:rsidR="001435FD" w:rsidRPr="00FC2E96" w:rsidRDefault="0067272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(100)</w:t>
            </w:r>
          </w:p>
        </w:tc>
        <w:tc>
          <w:tcPr>
            <w:tcW w:w="1289" w:type="dxa"/>
          </w:tcPr>
          <w:p w14:paraId="13293F7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3074A10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Telephone No</w:t>
            </w:r>
          </w:p>
        </w:tc>
      </w:tr>
      <w:tr w:rsidR="001435FD" w:rsidRPr="00FC2E96" w14:paraId="01740AE6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DA34123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corresFaxNo</w:t>
            </w:r>
          </w:p>
        </w:tc>
        <w:tc>
          <w:tcPr>
            <w:tcW w:w="1511" w:type="dxa"/>
          </w:tcPr>
          <w:p w14:paraId="2B06CE82" w14:textId="483DAE91" w:rsidR="001435FD" w:rsidRPr="00FC2E96" w:rsidRDefault="0067272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(100)</w:t>
            </w:r>
          </w:p>
        </w:tc>
        <w:tc>
          <w:tcPr>
            <w:tcW w:w="1289" w:type="dxa"/>
          </w:tcPr>
          <w:p w14:paraId="3F2D0F31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3EACACF5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Fax No</w:t>
            </w:r>
          </w:p>
        </w:tc>
      </w:tr>
      <w:tr w:rsidR="001435FD" w:rsidRPr="00FC2E96" w14:paraId="0FBCF6A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BD2CF80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corresEmailAddr</w:t>
            </w:r>
          </w:p>
        </w:tc>
        <w:tc>
          <w:tcPr>
            <w:tcW w:w="1511" w:type="dxa"/>
          </w:tcPr>
          <w:p w14:paraId="416F5950" w14:textId="2C5DAE4C" w:rsidR="001435FD" w:rsidRPr="00FC2E96" w:rsidRDefault="0067272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(100)</w:t>
            </w:r>
          </w:p>
        </w:tc>
        <w:tc>
          <w:tcPr>
            <w:tcW w:w="1289" w:type="dxa"/>
          </w:tcPr>
          <w:p w14:paraId="67C2220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1D9F9FA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Correspondence E-mail Address</w:t>
            </w:r>
          </w:p>
        </w:tc>
      </w:tr>
      <w:tr w:rsidR="001435FD" w:rsidRPr="00FC2E96" w14:paraId="06D4E68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F50345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compBecEdition</w:t>
            </w:r>
          </w:p>
        </w:tc>
        <w:tc>
          <w:tcPr>
            <w:tcW w:w="1511" w:type="dxa"/>
          </w:tcPr>
          <w:p w14:paraId="22F50A95" w14:textId="3C9C147D" w:rsidR="001435FD" w:rsidRPr="00FC2E96" w:rsidRDefault="0067272E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(100)</w:t>
            </w:r>
          </w:p>
        </w:tc>
        <w:tc>
          <w:tcPr>
            <w:tcW w:w="1289" w:type="dxa"/>
          </w:tcPr>
          <w:p w14:paraId="2DA3BE3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7DC4ED6A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Company BEC Edition</w:t>
            </w:r>
          </w:p>
        </w:tc>
      </w:tr>
      <w:tr w:rsidR="001435FD" w:rsidRPr="00FC2E96" w14:paraId="5C0AADF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09BCB6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becEdition</w:t>
            </w:r>
          </w:p>
        </w:tc>
        <w:tc>
          <w:tcPr>
            <w:tcW w:w="1511" w:type="dxa"/>
          </w:tcPr>
          <w:p w14:paraId="63D67DB6" w14:textId="643A6323" w:rsidR="001435FD" w:rsidRPr="00FC2E96" w:rsidRDefault="0067272E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1435FD" w:rsidRPr="00FC2E96">
              <w:rPr>
                <w:rFonts w:ascii="Times New Roman" w:hAnsi="Times New Roman" w:cs="Times New Roman"/>
                <w:lang w:eastAsia="zh-CN"/>
              </w:rPr>
              <w:t>(10)</w:t>
            </w:r>
          </w:p>
        </w:tc>
        <w:tc>
          <w:tcPr>
            <w:tcW w:w="1289" w:type="dxa"/>
          </w:tcPr>
          <w:p w14:paraId="36A1ACC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736DF2D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 w:val="19"/>
                <w:szCs w:val="19"/>
                <w:lang w:eastAsia="zh-CN"/>
              </w:rPr>
              <w:t>EDITION</w:t>
            </w:r>
          </w:p>
        </w:tc>
      </w:tr>
      <w:tr w:rsidR="001435FD" w:rsidRPr="00FC2E96" w14:paraId="13D9BD1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0C11163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inspectDate</w:t>
            </w:r>
          </w:p>
        </w:tc>
        <w:tc>
          <w:tcPr>
            <w:tcW w:w="1511" w:type="dxa"/>
          </w:tcPr>
          <w:p w14:paraId="29C4B3F8" w14:textId="5DC294BC" w:rsidR="001435FD" w:rsidRPr="00FC2E96" w:rsidRDefault="00FA473C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String(8)</w:t>
            </w:r>
          </w:p>
        </w:tc>
        <w:tc>
          <w:tcPr>
            <w:tcW w:w="1289" w:type="dxa"/>
          </w:tcPr>
          <w:p w14:paraId="7A3902FD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</w:tcPr>
          <w:p w14:paraId="78349234" w14:textId="446822B6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Personally check the time of building equipment installation covered by this form</w:t>
            </w:r>
            <w:r w:rsidR="00722B6A" w:rsidRPr="00FC2E96">
              <w:rPr>
                <w:rFonts w:ascii="Times New Roman" w:hAnsi="Times New Roman" w:cs="Times New Roman"/>
              </w:rPr>
              <w:t>(yyyyMMdd)</w:t>
            </w:r>
          </w:p>
        </w:tc>
      </w:tr>
      <w:tr w:rsidR="001435FD" w:rsidRPr="00FC2E96" w14:paraId="2BA11188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338F4DA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reaEname</w:t>
            </w:r>
          </w:p>
        </w:tc>
        <w:tc>
          <w:tcPr>
            <w:tcW w:w="1511" w:type="dxa"/>
          </w:tcPr>
          <w:p w14:paraId="5B161793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79934E1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2327096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English name of registered energy appraiser</w:t>
            </w:r>
          </w:p>
        </w:tc>
      </w:tr>
      <w:tr w:rsidR="001435FD" w:rsidRPr="00FC2E96" w14:paraId="182E043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D2A6911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reaCname</w:t>
            </w:r>
          </w:p>
        </w:tc>
        <w:tc>
          <w:tcPr>
            <w:tcW w:w="1511" w:type="dxa"/>
          </w:tcPr>
          <w:p w14:paraId="3F0DA92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0A1E762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4DA6EF0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 xml:space="preserve">Chinese </w:t>
            </w:r>
            <w:r w:rsidRPr="00FC2E96">
              <w:rPr>
                <w:rFonts w:ascii="Times New Roman" w:hAnsi="Times New Roman" w:cs="Times New Roman"/>
                <w:lang w:eastAsia="zh-CN"/>
              </w:rPr>
              <w:t>name of registered energy appraiser</w:t>
            </w:r>
          </w:p>
        </w:tc>
      </w:tr>
      <w:tr w:rsidR="001435FD" w:rsidRPr="00FC2E96" w14:paraId="151F6CA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8639B4D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reaTitleId</w:t>
            </w:r>
          </w:p>
        </w:tc>
        <w:tc>
          <w:tcPr>
            <w:tcW w:w="1511" w:type="dxa"/>
          </w:tcPr>
          <w:p w14:paraId="6049A81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int</w:t>
            </w:r>
          </w:p>
        </w:tc>
        <w:tc>
          <w:tcPr>
            <w:tcW w:w="1289" w:type="dxa"/>
          </w:tcPr>
          <w:p w14:paraId="04C299B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38905BD3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 xml:space="preserve">Salutation </w:t>
            </w:r>
            <w:r w:rsidRPr="00FC2E96">
              <w:rPr>
                <w:rFonts w:ascii="Times New Roman" w:hAnsi="Times New Roman" w:cs="Times New Roman"/>
                <w:lang w:eastAsia="zh-CN"/>
              </w:rPr>
              <w:t>of registered energy appraiser</w:t>
            </w:r>
          </w:p>
        </w:tc>
      </w:tr>
      <w:tr w:rsidR="001435FD" w:rsidRPr="00FC2E96" w14:paraId="57F5C60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198ACBE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reaAddrFlat</w:t>
            </w:r>
          </w:p>
        </w:tc>
        <w:tc>
          <w:tcPr>
            <w:tcW w:w="1511" w:type="dxa"/>
          </w:tcPr>
          <w:p w14:paraId="0927DFF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59C7288B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486B505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REA Correspondence </w:t>
            </w:r>
            <w:r w:rsidRPr="00FC2E96">
              <w:rPr>
                <w:rFonts w:ascii="Times New Roman" w:hAnsi="Times New Roman" w:cs="Times New Roman"/>
              </w:rPr>
              <w:lastRenderedPageBreak/>
              <w:t>Address Room/Flat</w:t>
            </w:r>
          </w:p>
        </w:tc>
      </w:tr>
      <w:tr w:rsidR="001435FD" w:rsidRPr="00FC2E96" w14:paraId="723FAC3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ABB3C76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reaAddrFloor</w:t>
            </w:r>
          </w:p>
        </w:tc>
        <w:tc>
          <w:tcPr>
            <w:tcW w:w="1511" w:type="dxa"/>
          </w:tcPr>
          <w:p w14:paraId="4C0B31A4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647C31F3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0B951B2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Floor</w:t>
            </w:r>
          </w:p>
        </w:tc>
      </w:tr>
      <w:tr w:rsidR="001435FD" w:rsidRPr="00FC2E96" w14:paraId="2808F91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0FBF90C8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reaAddrBlock</w:t>
            </w:r>
          </w:p>
        </w:tc>
        <w:tc>
          <w:tcPr>
            <w:tcW w:w="1511" w:type="dxa"/>
          </w:tcPr>
          <w:p w14:paraId="4321FC6F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09DDF582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23204522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Block</w:t>
            </w:r>
          </w:p>
        </w:tc>
      </w:tr>
      <w:tr w:rsidR="001435FD" w:rsidRPr="00FC2E96" w14:paraId="56F970C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B4831EE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reaAddrBldg</w:t>
            </w:r>
          </w:p>
        </w:tc>
        <w:tc>
          <w:tcPr>
            <w:tcW w:w="1511" w:type="dxa"/>
          </w:tcPr>
          <w:p w14:paraId="1BB0641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(50)</w:t>
            </w:r>
          </w:p>
        </w:tc>
        <w:tc>
          <w:tcPr>
            <w:tcW w:w="1289" w:type="dxa"/>
          </w:tcPr>
          <w:p w14:paraId="58FD485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07CCCDA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Building</w:t>
            </w:r>
          </w:p>
        </w:tc>
      </w:tr>
      <w:tr w:rsidR="001435FD" w:rsidRPr="00FC2E96" w14:paraId="2C80870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A687396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</w:t>
            </w:r>
          </w:p>
        </w:tc>
        <w:tc>
          <w:tcPr>
            <w:tcW w:w="1511" w:type="dxa"/>
          </w:tcPr>
          <w:p w14:paraId="54270D8B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>(255)</w:t>
            </w:r>
          </w:p>
        </w:tc>
        <w:tc>
          <w:tcPr>
            <w:tcW w:w="1289" w:type="dxa"/>
          </w:tcPr>
          <w:p w14:paraId="793F7558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1285A7B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1435FD" w:rsidRPr="00FC2E96" w14:paraId="6AE0C4F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59C8E611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reaAddrStartNoAlpha</w:t>
            </w:r>
          </w:p>
        </w:tc>
        <w:tc>
          <w:tcPr>
            <w:tcW w:w="1511" w:type="dxa"/>
          </w:tcPr>
          <w:p w14:paraId="0B2F01C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String(20)</w:t>
            </w:r>
          </w:p>
        </w:tc>
        <w:tc>
          <w:tcPr>
            <w:tcW w:w="1289" w:type="dxa"/>
          </w:tcPr>
          <w:p w14:paraId="2564F75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2D7133E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Address Street No.</w:t>
            </w:r>
          </w:p>
        </w:tc>
      </w:tr>
      <w:tr w:rsidR="001435FD" w:rsidRPr="00FC2E96" w14:paraId="6BEB15F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BF1EDDC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reaTelNo</w:t>
            </w:r>
          </w:p>
        </w:tc>
        <w:tc>
          <w:tcPr>
            <w:tcW w:w="1511" w:type="dxa"/>
          </w:tcPr>
          <w:p w14:paraId="1B3EE392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String(20)</w:t>
            </w:r>
          </w:p>
        </w:tc>
        <w:tc>
          <w:tcPr>
            <w:tcW w:w="1289" w:type="dxa"/>
          </w:tcPr>
          <w:p w14:paraId="56AD18ED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49A2217A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Telephone No.</w:t>
            </w:r>
          </w:p>
        </w:tc>
      </w:tr>
      <w:tr w:rsidR="001435FD" w:rsidRPr="00FC2E96" w14:paraId="41F214AC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4B5A979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reaFaxNo</w:t>
            </w:r>
          </w:p>
        </w:tc>
        <w:tc>
          <w:tcPr>
            <w:tcW w:w="1511" w:type="dxa"/>
          </w:tcPr>
          <w:p w14:paraId="38336897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String(20)</w:t>
            </w:r>
          </w:p>
        </w:tc>
        <w:tc>
          <w:tcPr>
            <w:tcW w:w="1289" w:type="dxa"/>
          </w:tcPr>
          <w:p w14:paraId="2740365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65712DA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Fax</w:t>
            </w:r>
          </w:p>
        </w:tc>
      </w:tr>
      <w:tr w:rsidR="001435FD" w:rsidRPr="00FC2E96" w14:paraId="3D3CF37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F0FE79E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reaEmailAddr</w:t>
            </w:r>
          </w:p>
        </w:tc>
        <w:tc>
          <w:tcPr>
            <w:tcW w:w="1511" w:type="dxa"/>
          </w:tcPr>
          <w:p w14:paraId="2035902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String(100)</w:t>
            </w:r>
          </w:p>
        </w:tc>
        <w:tc>
          <w:tcPr>
            <w:tcW w:w="1289" w:type="dxa"/>
          </w:tcPr>
          <w:p w14:paraId="41E74C62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616A11E2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Correspondence E-mail Address</w:t>
            </w:r>
          </w:p>
        </w:tc>
      </w:tr>
      <w:tr w:rsidR="001435FD" w:rsidRPr="00FC2E96" w14:paraId="712F57B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6556A2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reaRegNo</w:t>
            </w:r>
          </w:p>
        </w:tc>
        <w:tc>
          <w:tcPr>
            <w:tcW w:w="1511" w:type="dxa"/>
          </w:tcPr>
          <w:p w14:paraId="75D579E2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String(20)</w:t>
            </w:r>
          </w:p>
        </w:tc>
        <w:tc>
          <w:tcPr>
            <w:tcW w:w="1289" w:type="dxa"/>
          </w:tcPr>
          <w:p w14:paraId="19B1C3A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53AB6430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Registration No.</w:t>
            </w:r>
          </w:p>
        </w:tc>
      </w:tr>
      <w:tr w:rsidR="001435FD" w:rsidRPr="00FC2E96" w14:paraId="2C65386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044A587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reaExpiryDate</w:t>
            </w:r>
          </w:p>
        </w:tc>
        <w:tc>
          <w:tcPr>
            <w:tcW w:w="1511" w:type="dxa"/>
          </w:tcPr>
          <w:p w14:paraId="248EFFBD" w14:textId="406BD7F3" w:rsidR="001435FD" w:rsidRPr="00FC2E96" w:rsidRDefault="00FA473C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FC2E96">
              <w:rPr>
                <w:rFonts w:ascii="Times New Roman" w:hAnsi="Times New Roman" w:cs="Times New Roman"/>
                <w:lang w:eastAsia="zh-CN"/>
              </w:rPr>
              <w:t>String(8)</w:t>
            </w:r>
          </w:p>
        </w:tc>
        <w:tc>
          <w:tcPr>
            <w:tcW w:w="1289" w:type="dxa"/>
          </w:tcPr>
          <w:p w14:paraId="1CF5CB61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84" w:type="dxa"/>
          </w:tcPr>
          <w:p w14:paraId="1C881A4A" w14:textId="6A086E31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REA Expiry Date</w:t>
            </w:r>
            <w:r w:rsidR="00722B6A" w:rsidRPr="00FC2E96">
              <w:rPr>
                <w:rFonts w:ascii="Times New Roman" w:hAnsi="Times New Roman" w:cs="Times New Roman"/>
              </w:rPr>
              <w:t>(yyyyMMdd)</w:t>
            </w:r>
          </w:p>
        </w:tc>
      </w:tr>
    </w:tbl>
    <w:p w14:paraId="61874EEF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Content– eesu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559"/>
        <w:gridCol w:w="2075"/>
      </w:tblGrid>
      <w:tr w:rsidR="001435FD" w:rsidRPr="00FC2E96" w14:paraId="4AFA37C1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EEC083C" w14:textId="77777777" w:rsidR="001435FD" w:rsidRPr="00916947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1700" w:type="dxa"/>
          </w:tcPr>
          <w:p w14:paraId="60049E5E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Type</w:t>
            </w:r>
          </w:p>
        </w:tc>
        <w:tc>
          <w:tcPr>
            <w:tcW w:w="1559" w:type="dxa"/>
          </w:tcPr>
          <w:p w14:paraId="2C3C5B4F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Condition</w:t>
            </w:r>
          </w:p>
        </w:tc>
        <w:tc>
          <w:tcPr>
            <w:tcW w:w="2075" w:type="dxa"/>
          </w:tcPr>
          <w:p w14:paraId="2287B367" w14:textId="77777777" w:rsidR="001435FD" w:rsidRPr="00916947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16947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</w:tr>
      <w:tr w:rsidR="00D37D7D" w:rsidRPr="00FC2E96" w14:paraId="4AD2177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C39CFEF" w14:textId="0BA3EFE7" w:rsidR="00D37D7D" w:rsidRPr="00916947" w:rsidRDefault="00D37D7D" w:rsidP="00D37D7D">
            <w:pPr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applicationNo</w:t>
            </w:r>
          </w:p>
        </w:tc>
        <w:tc>
          <w:tcPr>
            <w:tcW w:w="1700" w:type="dxa"/>
          </w:tcPr>
          <w:p w14:paraId="50EB0872" w14:textId="2B371BDA" w:rsidR="00D37D7D" w:rsidRPr="00916947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DF7248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String(20)</w:t>
            </w:r>
          </w:p>
        </w:tc>
        <w:tc>
          <w:tcPr>
            <w:tcW w:w="1559" w:type="dxa"/>
          </w:tcPr>
          <w:p w14:paraId="63AFEABC" w14:textId="77777777" w:rsidR="00D37D7D" w:rsidRPr="00916947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6ECD08A8" w14:textId="7C34571A" w:rsidR="00D37D7D" w:rsidRPr="00916947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Reference Number</w:t>
            </w:r>
          </w:p>
        </w:tc>
      </w:tr>
      <w:tr w:rsidR="00D37D7D" w:rsidRPr="00FC2E96" w14:paraId="16D65C1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8DBACA9" w14:textId="7EFE89A3" w:rsidR="00D37D7D" w:rsidRPr="00916947" w:rsidRDefault="00D37D7D" w:rsidP="00D37D7D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bldgType</w:t>
            </w:r>
          </w:p>
        </w:tc>
        <w:tc>
          <w:tcPr>
            <w:tcW w:w="1700" w:type="dxa"/>
          </w:tcPr>
          <w:p w14:paraId="1E7BCD93" w14:textId="05F32289" w:rsidR="00D37D7D" w:rsidRPr="00916947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Int</w:t>
            </w:r>
          </w:p>
        </w:tc>
        <w:tc>
          <w:tcPr>
            <w:tcW w:w="1559" w:type="dxa"/>
          </w:tcPr>
          <w:p w14:paraId="0E8A55C0" w14:textId="77777777" w:rsidR="00D37D7D" w:rsidRPr="00916947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6C0855F4" w14:textId="157645CD" w:rsidR="00D37D7D" w:rsidRPr="00916947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Type of Building</w:t>
            </w:r>
          </w:p>
        </w:tc>
      </w:tr>
      <w:tr w:rsidR="00D37D7D" w:rsidRPr="00FC2E96" w14:paraId="391706A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898A2B9" w14:textId="5B80A009" w:rsidR="00D37D7D" w:rsidRPr="00916947" w:rsidRDefault="00D37D7D" w:rsidP="00D37D7D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bldgTypeOther</w:t>
            </w:r>
          </w:p>
        </w:tc>
        <w:tc>
          <w:tcPr>
            <w:tcW w:w="1700" w:type="dxa"/>
          </w:tcPr>
          <w:p w14:paraId="52A7530C" w14:textId="3895CE98" w:rsidR="00D37D7D" w:rsidRPr="00916947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String(255)</w:t>
            </w:r>
          </w:p>
        </w:tc>
        <w:tc>
          <w:tcPr>
            <w:tcW w:w="1559" w:type="dxa"/>
          </w:tcPr>
          <w:p w14:paraId="7829C3E7" w14:textId="77777777" w:rsidR="00D37D7D" w:rsidRPr="00916947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754D7F3C" w14:textId="66237B1A" w:rsidR="00D37D7D" w:rsidRPr="00916947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Type of Building Other</w:t>
            </w:r>
          </w:p>
        </w:tc>
      </w:tr>
      <w:tr w:rsidR="00D37D7D" w:rsidRPr="00FC2E96" w14:paraId="1C065A4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365FC45" w14:textId="7A368522" w:rsidR="00D37D7D" w:rsidRPr="00916947" w:rsidRDefault="00D37D7D" w:rsidP="00D37D7D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dateOfDeclarationByRea</w:t>
            </w:r>
          </w:p>
        </w:tc>
        <w:tc>
          <w:tcPr>
            <w:tcW w:w="1700" w:type="dxa"/>
          </w:tcPr>
          <w:p w14:paraId="3A8BBC3B" w14:textId="66AAB8BA" w:rsidR="00D37D7D" w:rsidRPr="00916947" w:rsidRDefault="00D8506B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String(8)</w:t>
            </w:r>
          </w:p>
        </w:tc>
        <w:tc>
          <w:tcPr>
            <w:tcW w:w="1559" w:type="dxa"/>
          </w:tcPr>
          <w:p w14:paraId="1DC1031F" w14:textId="77777777" w:rsidR="00D37D7D" w:rsidRPr="00916947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10A16E04" w14:textId="3E7DB154" w:rsidR="00D37D7D" w:rsidRPr="00916947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Date of Declaration by Registered Energy Assessor in Form EE1 / EE2 / EE3 / EE4 *</w:t>
            </w:r>
            <w:r w:rsidR="00D8506B" w:rsidRPr="00591B8E">
              <w:rPr>
                <w:rFonts w:ascii="Times New Roman" w:hAnsi="Times New Roman" w:cs="Times New Roman"/>
              </w:rPr>
              <w:t>(yyyyMMdd)</w:t>
            </w:r>
          </w:p>
        </w:tc>
      </w:tr>
      <w:tr w:rsidR="00D37D7D" w:rsidRPr="00FC2E96" w14:paraId="10B43E2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AC34DC9" w14:textId="7708C3B8" w:rsidR="00D37D7D" w:rsidRPr="00916947" w:rsidRDefault="00D37D7D" w:rsidP="00D37D7D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prevSubNo</w:t>
            </w:r>
          </w:p>
        </w:tc>
        <w:tc>
          <w:tcPr>
            <w:tcW w:w="1700" w:type="dxa"/>
          </w:tcPr>
          <w:p w14:paraId="718BDDA0" w14:textId="6AC3911A" w:rsidR="00D37D7D" w:rsidRPr="00916947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String(100)</w:t>
            </w:r>
          </w:p>
        </w:tc>
        <w:tc>
          <w:tcPr>
            <w:tcW w:w="1559" w:type="dxa"/>
          </w:tcPr>
          <w:p w14:paraId="1DC23984" w14:textId="77777777" w:rsidR="00D37D7D" w:rsidRPr="00916947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3F253021" w14:textId="6BA2877B" w:rsidR="00D37D7D" w:rsidRPr="00916947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If EMSD’s reference no. for the form submitted before is known, please provide</w:t>
            </w:r>
          </w:p>
        </w:tc>
      </w:tr>
      <w:tr w:rsidR="00D37D7D" w:rsidRPr="00FC2E96" w14:paraId="72A1225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DC121AD" w14:textId="55346F3F" w:rsidR="00D37D7D" w:rsidRPr="00916947" w:rsidRDefault="00D37D7D" w:rsidP="00D37D7D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supersedePreviousForm</w:t>
            </w:r>
          </w:p>
        </w:tc>
        <w:tc>
          <w:tcPr>
            <w:tcW w:w="1700" w:type="dxa"/>
          </w:tcPr>
          <w:p w14:paraId="2535DCF1" w14:textId="2E55FA81" w:rsidR="00D37D7D" w:rsidRPr="00916947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1E69BD07" w14:textId="77777777" w:rsidR="00D37D7D" w:rsidRPr="00916947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59858737" w14:textId="192AFFD5" w:rsidR="00D37D7D" w:rsidRPr="00916947" w:rsidRDefault="00D37D7D" w:rsidP="00D3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this submission to supersede a form submitted before? (Please give a “</w:t>
            </w:r>
            <w:r w:rsidRPr="00DF7248">
              <w:rPr>
                <w:rFonts w:ascii="Segoe UI Symbol" w:hAnsi="Segoe UI Symbol" w:cs="Segoe UI Symbol"/>
                <w:szCs w:val="24"/>
              </w:rPr>
              <w:t>✓</w:t>
            </w:r>
            <w:r w:rsidRPr="00591B8E">
              <w:rPr>
                <w:rFonts w:ascii="Times New Roman" w:hAnsi="Times New Roman" w:cs="Times New Roman"/>
                <w:szCs w:val="24"/>
              </w:rPr>
              <w:t>” in the appropriate box)</w:t>
            </w:r>
          </w:p>
        </w:tc>
      </w:tr>
      <w:tr w:rsidR="00D37D7D" w:rsidRPr="00FC2E96" w14:paraId="1C71D80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AB064BD" w14:textId="21A53AD0" w:rsidR="00D37D7D" w:rsidRPr="00916947" w:rsidRDefault="00D37D7D" w:rsidP="00D37D7D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dateOfDeclarationByReaInPreviousForm</w:t>
            </w:r>
          </w:p>
        </w:tc>
        <w:tc>
          <w:tcPr>
            <w:tcW w:w="1700" w:type="dxa"/>
          </w:tcPr>
          <w:p w14:paraId="4C15726A" w14:textId="6F5629D1" w:rsidR="00D37D7D" w:rsidRPr="00916947" w:rsidRDefault="00D8506B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String(8)</w:t>
            </w:r>
          </w:p>
        </w:tc>
        <w:tc>
          <w:tcPr>
            <w:tcW w:w="1559" w:type="dxa"/>
          </w:tcPr>
          <w:p w14:paraId="6DD3187C" w14:textId="77777777" w:rsidR="00D37D7D" w:rsidRPr="00916947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565F2DEE" w14:textId="578F1ACE" w:rsidR="00D37D7D" w:rsidRPr="00916947" w:rsidRDefault="00D37D7D" w:rsidP="00D37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Otherwise, please provide the date of declaration by Registered Energy Assessor in the previous form:</w:t>
            </w:r>
            <w:r w:rsidR="00D8506B" w:rsidRPr="00591B8E">
              <w:rPr>
                <w:rFonts w:ascii="Times New Roman" w:hAnsi="Times New Roman" w:cs="Times New Roman"/>
              </w:rPr>
              <w:t xml:space="preserve"> </w:t>
            </w:r>
            <w:r w:rsidR="00D8506B" w:rsidRPr="00591B8E">
              <w:rPr>
                <w:rFonts w:ascii="Times New Roman" w:hAnsi="Times New Roman" w:cs="Times New Roman"/>
              </w:rPr>
              <w:lastRenderedPageBreak/>
              <w:t>(yyyyMMdd)</w:t>
            </w:r>
          </w:p>
        </w:tc>
      </w:tr>
      <w:tr w:rsidR="00A14322" w:rsidRPr="00FC2E96" w14:paraId="7CB6333B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4DAE404" w14:textId="594EE598" w:rsidR="00A14322" w:rsidRPr="00591B8E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lastRenderedPageBreak/>
              <w:t>encloseEeel</w:t>
            </w:r>
          </w:p>
        </w:tc>
        <w:tc>
          <w:tcPr>
            <w:tcW w:w="1700" w:type="dxa"/>
          </w:tcPr>
          <w:p w14:paraId="6C6A5155" w14:textId="42CADBA6" w:rsidR="00A14322" w:rsidRPr="00591B8E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45BF0897" w14:textId="77777777" w:rsidR="00A14322" w:rsidRPr="00591B8E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4CB9531C" w14:textId="7B594A90" w:rsidR="00A14322" w:rsidRPr="00591B8E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Form EE-EL</w:t>
            </w:r>
          </w:p>
        </w:tc>
      </w:tr>
      <w:tr w:rsidR="00A14322" w:rsidRPr="00FC2E96" w14:paraId="3997474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936A689" w14:textId="2B8E7FA8" w:rsidR="00A14322" w:rsidRPr="00591B8E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encloseEelg</w:t>
            </w:r>
          </w:p>
        </w:tc>
        <w:tc>
          <w:tcPr>
            <w:tcW w:w="1700" w:type="dxa"/>
          </w:tcPr>
          <w:p w14:paraId="709FBA8C" w14:textId="14C427ED" w:rsidR="00A14322" w:rsidRPr="00591B8E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3AC47276" w14:textId="77777777" w:rsidR="00A14322" w:rsidRPr="00591B8E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1D67FE66" w14:textId="443C650C" w:rsidR="00A14322" w:rsidRPr="00591B8E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Form EE-LG</w:t>
            </w:r>
          </w:p>
        </w:tc>
      </w:tr>
      <w:tr w:rsidR="00A14322" w:rsidRPr="00FC2E96" w14:paraId="7CAA15E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67A6DB2" w14:textId="28042F9F" w:rsidR="00A14322" w:rsidRPr="00916947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encloseEeac</w:t>
            </w:r>
          </w:p>
        </w:tc>
        <w:tc>
          <w:tcPr>
            <w:tcW w:w="1700" w:type="dxa"/>
          </w:tcPr>
          <w:p w14:paraId="31CF32FC" w14:textId="7AD6147D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74E3C7E8" w14:textId="77777777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617911BB" w14:textId="01DCE65E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Form EE-AC</w:t>
            </w:r>
          </w:p>
        </w:tc>
      </w:tr>
      <w:tr w:rsidR="00A14322" w:rsidRPr="00FC2E96" w14:paraId="1D7B12E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41789D3" w14:textId="127E4771" w:rsidR="00A14322" w:rsidRPr="00916947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encloseEele</w:t>
            </w:r>
          </w:p>
        </w:tc>
        <w:tc>
          <w:tcPr>
            <w:tcW w:w="1700" w:type="dxa"/>
          </w:tcPr>
          <w:p w14:paraId="360F38FF" w14:textId="16AF381F" w:rsidR="00A14322" w:rsidRPr="00916947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010A6436" w14:textId="77777777" w:rsidR="00A14322" w:rsidRPr="00916947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06B3095E" w14:textId="5B08BE39" w:rsidR="00A14322" w:rsidRPr="00916947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Form EE-LE</w:t>
            </w:r>
          </w:p>
        </w:tc>
      </w:tr>
      <w:tr w:rsidR="00A14322" w:rsidRPr="00FC2E96" w14:paraId="300057D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590C5EE" w14:textId="79767D0D" w:rsidR="00A14322" w:rsidRPr="00916947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encloseEepb</w:t>
            </w:r>
          </w:p>
        </w:tc>
        <w:tc>
          <w:tcPr>
            <w:tcW w:w="1700" w:type="dxa"/>
          </w:tcPr>
          <w:p w14:paraId="6E05F86A" w14:textId="40DBBBDD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7617DE7F" w14:textId="77777777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0CBFAA99" w14:textId="48C2F24A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Form EE-PB</w:t>
            </w:r>
          </w:p>
        </w:tc>
      </w:tr>
      <w:tr w:rsidR="00A14322" w:rsidRPr="00FC2E96" w14:paraId="3351AF04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8FE2D69" w14:textId="79D5D506" w:rsidR="00A14322" w:rsidRPr="00916947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exemptGrant</w:t>
            </w:r>
          </w:p>
        </w:tc>
        <w:tc>
          <w:tcPr>
            <w:tcW w:w="1700" w:type="dxa"/>
          </w:tcPr>
          <w:p w14:paraId="4A210610" w14:textId="71576D96" w:rsidR="00A14322" w:rsidRPr="00916947" w:rsidRDefault="007674B8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</w:t>
            </w:r>
            <w:r w:rsidRPr="00591B8E" w:rsidDel="007674B8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="00A14322"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(1)</w:t>
            </w:r>
          </w:p>
        </w:tc>
        <w:tc>
          <w:tcPr>
            <w:tcW w:w="1559" w:type="dxa"/>
          </w:tcPr>
          <w:p w14:paraId="6FF26375" w14:textId="77777777" w:rsidR="00A14322" w:rsidRPr="00916947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40DE82EE" w14:textId="4213F98B" w:rsidR="00A14322" w:rsidRPr="00916947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section b(e) Exemption previously granted by the Director of Electrical and Mechanic</w:t>
            </w:r>
          </w:p>
        </w:tc>
      </w:tr>
      <w:tr w:rsidR="00A14322" w:rsidRPr="00FC2E96" w14:paraId="1BA25D6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5FB3FC06" w14:textId="135932A0" w:rsidR="00A14322" w:rsidRPr="00916947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exemptRefNo</w:t>
            </w:r>
          </w:p>
        </w:tc>
        <w:tc>
          <w:tcPr>
            <w:tcW w:w="1700" w:type="dxa"/>
          </w:tcPr>
          <w:p w14:paraId="16D86EA3" w14:textId="412E2B18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String(20)</w:t>
            </w:r>
          </w:p>
        </w:tc>
        <w:tc>
          <w:tcPr>
            <w:tcW w:w="1559" w:type="dxa"/>
          </w:tcPr>
          <w:p w14:paraId="081931BE" w14:textId="77777777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49960749" w14:textId="186A70D2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section b(e) Reference No.</w:t>
            </w:r>
          </w:p>
        </w:tc>
      </w:tr>
      <w:tr w:rsidR="00A14322" w:rsidRPr="00FC2E96" w14:paraId="4CC6D8A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EE50E42" w14:textId="233805A5" w:rsidR="00A14322" w:rsidRPr="00916947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exemptDate</w:t>
            </w:r>
          </w:p>
        </w:tc>
        <w:tc>
          <w:tcPr>
            <w:tcW w:w="1700" w:type="dxa"/>
          </w:tcPr>
          <w:p w14:paraId="7460C068" w14:textId="48C62489" w:rsidR="00A14322" w:rsidRPr="00916947" w:rsidRDefault="00D8506B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String(8)</w:t>
            </w:r>
          </w:p>
        </w:tc>
        <w:tc>
          <w:tcPr>
            <w:tcW w:w="1559" w:type="dxa"/>
          </w:tcPr>
          <w:p w14:paraId="3EC24C18" w14:textId="77777777" w:rsidR="00A14322" w:rsidRPr="00916947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4C9D6209" w14:textId="4BF896A7" w:rsidR="00A14322" w:rsidRPr="00916947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section b(e) Date</w:t>
            </w:r>
            <w:r w:rsidR="007674B8"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="007674B8" w:rsidRPr="00591B8E">
              <w:rPr>
                <w:rFonts w:ascii="Times New Roman" w:hAnsi="Times New Roman" w:cs="Times New Roman"/>
              </w:rPr>
              <w:t>(yyyyMMdd)</w:t>
            </w:r>
          </w:p>
        </w:tc>
      </w:tr>
      <w:tr w:rsidR="00A14322" w:rsidRPr="00FC2E96" w14:paraId="1BEB762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37228EE" w14:textId="1AB85884" w:rsidR="00A14322" w:rsidRPr="00916947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exemptInstallations</w:t>
            </w:r>
          </w:p>
        </w:tc>
        <w:tc>
          <w:tcPr>
            <w:tcW w:w="1700" w:type="dxa"/>
          </w:tcPr>
          <w:p w14:paraId="4D98F705" w14:textId="2D287D3F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String(300)</w:t>
            </w:r>
          </w:p>
        </w:tc>
        <w:tc>
          <w:tcPr>
            <w:tcW w:w="1559" w:type="dxa"/>
          </w:tcPr>
          <w:p w14:paraId="00495C61" w14:textId="77777777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0294A786" w14:textId="4DDC774F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section b(e) Installation(s) exempted</w:t>
            </w:r>
          </w:p>
        </w:tc>
      </w:tr>
      <w:tr w:rsidR="00A14322" w:rsidRPr="00FC2E96" w14:paraId="5DAA5EB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331FDA11" w14:textId="1DDA02D8" w:rsidR="00A14322" w:rsidRPr="00916947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declareInfOcorrect1</w:t>
            </w:r>
          </w:p>
        </w:tc>
        <w:tc>
          <w:tcPr>
            <w:tcW w:w="1700" w:type="dxa"/>
          </w:tcPr>
          <w:p w14:paraId="67FD876B" w14:textId="0E54023A" w:rsidR="00A14322" w:rsidRPr="00916947" w:rsidRDefault="00A14322" w:rsidP="00A1432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Cs w:val="24"/>
              </w:rPr>
            </w:pPr>
            <w:r w:rsidRPr="00DF7248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0440EFC6" w14:textId="77777777" w:rsidR="00A14322" w:rsidRPr="00916947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4A3B3D45" w14:textId="23471874" w:rsidR="00A14322" w:rsidRPr="00916947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ee4,section c checkbox 4</w:t>
            </w:r>
          </w:p>
        </w:tc>
      </w:tr>
      <w:tr w:rsidR="00A14322" w:rsidRPr="00FC2E96" w14:paraId="1886A9FE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6BFFE2AD" w14:textId="47E6145B" w:rsidR="00A14322" w:rsidRPr="00916947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declareInfOcorrect2</w:t>
            </w:r>
          </w:p>
        </w:tc>
        <w:tc>
          <w:tcPr>
            <w:tcW w:w="1700" w:type="dxa"/>
          </w:tcPr>
          <w:p w14:paraId="52A7E508" w14:textId="60A7C41E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DF7248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0E0A4A30" w14:textId="77777777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399EB4B1" w14:textId="1B8B28D0" w:rsidR="00A14322" w:rsidRPr="00916947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ee4,section c checkbox 5</w:t>
            </w:r>
          </w:p>
        </w:tc>
      </w:tr>
      <w:tr w:rsidR="00A14322" w:rsidRPr="00FC2E96" w14:paraId="43DBA2FF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13437E4" w14:textId="44A98157" w:rsidR="00A14322" w:rsidRPr="00916947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declareInfOcorrect3</w:t>
            </w:r>
          </w:p>
        </w:tc>
        <w:tc>
          <w:tcPr>
            <w:tcW w:w="1700" w:type="dxa"/>
          </w:tcPr>
          <w:p w14:paraId="4B50C54C" w14:textId="35D3C5EA" w:rsidR="00A14322" w:rsidRPr="00916947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DF7248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74ADD989" w14:textId="77777777" w:rsidR="00A14322" w:rsidRPr="00916947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4CF09046" w14:textId="3861ECA1" w:rsidR="00A14322" w:rsidRPr="00916947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 xml:space="preserve">ee4,section c </w:t>
            </w:r>
            <w:r w:rsidRPr="0013561C">
              <w:rPr>
                <w:rFonts w:ascii="Times New Roman" w:hAnsi="Times New Roman" w:cs="Times New Roman"/>
                <w:szCs w:val="24"/>
              </w:rPr>
              <w:t>checkbox 5-1</w:t>
            </w:r>
          </w:p>
        </w:tc>
      </w:tr>
      <w:tr w:rsidR="00A14322" w:rsidRPr="00FC2E96" w14:paraId="018A88A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0942ACA" w14:textId="3AA8B593" w:rsidR="00A14322" w:rsidRPr="00DF7248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declareInfOcorrect4</w:t>
            </w:r>
          </w:p>
        </w:tc>
        <w:tc>
          <w:tcPr>
            <w:tcW w:w="1700" w:type="dxa"/>
          </w:tcPr>
          <w:p w14:paraId="7F3A6903" w14:textId="754A9281" w:rsidR="00A14322" w:rsidRPr="0013561C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13561C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7EDB8C00" w14:textId="77777777" w:rsidR="00A14322" w:rsidRPr="00591B8E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4796DC34" w14:textId="48E35CD1" w:rsidR="00A14322" w:rsidRPr="0013561C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ee4,section c checkbox 5-2</w:t>
            </w:r>
          </w:p>
        </w:tc>
      </w:tr>
      <w:tr w:rsidR="00A14322" w:rsidRPr="00FC2E96" w14:paraId="55ABC7A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ADE73EB" w14:textId="3A1789D8" w:rsidR="00A14322" w:rsidRPr="00DF7248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declareInfOcorrect5</w:t>
            </w:r>
          </w:p>
        </w:tc>
        <w:tc>
          <w:tcPr>
            <w:tcW w:w="1700" w:type="dxa"/>
          </w:tcPr>
          <w:p w14:paraId="5311DF2D" w14:textId="340FE914" w:rsidR="00A14322" w:rsidRPr="0013561C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13561C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String(1)</w:t>
            </w:r>
          </w:p>
        </w:tc>
        <w:tc>
          <w:tcPr>
            <w:tcW w:w="1559" w:type="dxa"/>
          </w:tcPr>
          <w:p w14:paraId="6FABB542" w14:textId="77777777" w:rsidR="00A14322" w:rsidRPr="00591B8E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2955A51B" w14:textId="616D744A" w:rsidR="00A14322" w:rsidRPr="0013561C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ee4,section c checkbox 5-3</w:t>
            </w:r>
          </w:p>
        </w:tc>
      </w:tr>
      <w:tr w:rsidR="00A14322" w:rsidRPr="00FC2E96" w14:paraId="48F1215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D5B4B41" w14:textId="1FBFB3B5" w:rsidR="00A14322" w:rsidRPr="00DF7248" w:rsidRDefault="00F20016" w:rsidP="00A14322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o</w:t>
            </w:r>
            <w:r w:rsidR="00A14322" w:rsidRPr="00DF7248">
              <w:rPr>
                <w:rFonts w:ascii="Times New Roman" w:hAnsi="Times New Roman" w:cs="Times New Roman"/>
                <w:szCs w:val="24"/>
              </w:rPr>
              <w:t>rganizationEname</w:t>
            </w:r>
          </w:p>
        </w:tc>
        <w:tc>
          <w:tcPr>
            <w:tcW w:w="1700" w:type="dxa"/>
          </w:tcPr>
          <w:p w14:paraId="3262F4A6" w14:textId="556EB06E" w:rsidR="00A14322" w:rsidRPr="00901219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13561C">
              <w:rPr>
                <w:rFonts w:ascii="Times New Roman" w:hAnsi="Times New Roman" w:cs="Times New Roman"/>
                <w:szCs w:val="24"/>
              </w:rPr>
              <w:t>String</w:t>
            </w:r>
            <w:r w:rsidRPr="0013561C">
              <w:rPr>
                <w:rFonts w:ascii="Times New Roman" w:eastAsia="DengXian" w:hAnsi="Times New Roman" w:cs="Times New Roman"/>
                <w:szCs w:val="24"/>
                <w:lang w:eastAsia="zh-CN"/>
              </w:rPr>
              <w:t>(255)</w:t>
            </w:r>
          </w:p>
        </w:tc>
        <w:tc>
          <w:tcPr>
            <w:tcW w:w="1559" w:type="dxa"/>
          </w:tcPr>
          <w:p w14:paraId="19505DD9" w14:textId="77777777" w:rsidR="00A14322" w:rsidRPr="00591B8E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3B2D03A2" w14:textId="12733DA3" w:rsidR="00A14322" w:rsidRPr="0013561C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section c Organization Name of Responsible Person# ENG</w:t>
            </w:r>
          </w:p>
        </w:tc>
      </w:tr>
      <w:tr w:rsidR="00A14322" w:rsidRPr="00FC2E96" w14:paraId="6913C0B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421A323" w14:textId="185DEAB7" w:rsidR="00A14322" w:rsidRPr="00DF7248" w:rsidRDefault="00636EDA" w:rsidP="00A14322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o</w:t>
            </w:r>
            <w:r w:rsidR="00A14322" w:rsidRPr="00DF7248">
              <w:rPr>
                <w:rFonts w:ascii="Times New Roman" w:hAnsi="Times New Roman" w:cs="Times New Roman"/>
                <w:szCs w:val="24"/>
              </w:rPr>
              <w:t>rganizationCname</w:t>
            </w:r>
          </w:p>
        </w:tc>
        <w:tc>
          <w:tcPr>
            <w:tcW w:w="1700" w:type="dxa"/>
          </w:tcPr>
          <w:p w14:paraId="597C582B" w14:textId="2651F1B5" w:rsidR="00A14322" w:rsidRPr="00901219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13561C">
              <w:rPr>
                <w:rFonts w:ascii="Times New Roman" w:hAnsi="Times New Roman" w:cs="Times New Roman"/>
                <w:szCs w:val="24"/>
              </w:rPr>
              <w:t>String</w:t>
            </w:r>
            <w:r w:rsidRPr="0013561C">
              <w:rPr>
                <w:rFonts w:ascii="Times New Roman" w:eastAsia="DengXian" w:hAnsi="Times New Roman" w:cs="Times New Roman"/>
                <w:szCs w:val="24"/>
                <w:lang w:eastAsia="zh-CN"/>
              </w:rPr>
              <w:t>(255)</w:t>
            </w:r>
          </w:p>
        </w:tc>
        <w:tc>
          <w:tcPr>
            <w:tcW w:w="1559" w:type="dxa"/>
          </w:tcPr>
          <w:p w14:paraId="124F5D63" w14:textId="77777777" w:rsidR="00A14322" w:rsidRPr="00591B8E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09BE6ACC" w14:textId="30B27EE0" w:rsidR="00A14322" w:rsidRPr="0013561C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section c Organization Name of Responsible Person# CHI</w:t>
            </w:r>
          </w:p>
        </w:tc>
      </w:tr>
      <w:tr w:rsidR="00A14322" w:rsidRPr="00FC2E96" w14:paraId="76D9F2B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FA5445B" w14:textId="22411041" w:rsidR="00A14322" w:rsidRPr="00DF7248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organizationResEname</w:t>
            </w:r>
          </w:p>
        </w:tc>
        <w:tc>
          <w:tcPr>
            <w:tcW w:w="1700" w:type="dxa"/>
          </w:tcPr>
          <w:p w14:paraId="023C5D2F" w14:textId="351942E3" w:rsidR="00A14322" w:rsidRPr="00901219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13561C">
              <w:rPr>
                <w:rFonts w:ascii="Times New Roman" w:hAnsi="Times New Roman" w:cs="Times New Roman"/>
                <w:szCs w:val="24"/>
              </w:rPr>
              <w:t>String</w:t>
            </w:r>
            <w:r w:rsidRPr="0013561C">
              <w:rPr>
                <w:rFonts w:ascii="Times New Roman" w:eastAsia="DengXian" w:hAnsi="Times New Roman" w:cs="Times New Roman"/>
                <w:szCs w:val="24"/>
                <w:lang w:eastAsia="zh-CN"/>
              </w:rPr>
              <w:t>(255)</w:t>
            </w:r>
          </w:p>
        </w:tc>
        <w:tc>
          <w:tcPr>
            <w:tcW w:w="1559" w:type="dxa"/>
          </w:tcPr>
          <w:p w14:paraId="60CF8CF1" w14:textId="77777777" w:rsidR="00A14322" w:rsidRPr="00591B8E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155EF497" w14:textId="2527DDED" w:rsidR="00A14322" w:rsidRPr="0013561C" w:rsidRDefault="00A14322" w:rsidP="00A1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section c Name of Responsible Person' Representative# ENG</w:t>
            </w:r>
          </w:p>
        </w:tc>
      </w:tr>
      <w:tr w:rsidR="00A14322" w:rsidRPr="00FC2E96" w14:paraId="638C7A9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F121734" w14:textId="1F48F7A9" w:rsidR="00A14322" w:rsidRPr="00DF7248" w:rsidRDefault="00A14322" w:rsidP="00A14322">
            <w:pPr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organizationResEname</w:t>
            </w:r>
          </w:p>
        </w:tc>
        <w:tc>
          <w:tcPr>
            <w:tcW w:w="1700" w:type="dxa"/>
          </w:tcPr>
          <w:p w14:paraId="4410D386" w14:textId="4D51D653" w:rsidR="00A14322" w:rsidRPr="00901219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13561C">
              <w:rPr>
                <w:rFonts w:ascii="Times New Roman" w:hAnsi="Times New Roman" w:cs="Times New Roman"/>
                <w:szCs w:val="24"/>
              </w:rPr>
              <w:t>String</w:t>
            </w:r>
            <w:r w:rsidRPr="0013561C">
              <w:rPr>
                <w:rFonts w:ascii="Times New Roman" w:eastAsia="DengXian" w:hAnsi="Times New Roman" w:cs="Times New Roman"/>
                <w:szCs w:val="24"/>
                <w:lang w:eastAsia="zh-CN"/>
              </w:rPr>
              <w:t>(255)</w:t>
            </w:r>
          </w:p>
        </w:tc>
        <w:tc>
          <w:tcPr>
            <w:tcW w:w="1559" w:type="dxa"/>
          </w:tcPr>
          <w:p w14:paraId="548F86E8" w14:textId="77777777" w:rsidR="00A14322" w:rsidRPr="00591B8E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21375A36" w14:textId="57981660" w:rsidR="00A14322" w:rsidRPr="00DF7248" w:rsidRDefault="00A14322" w:rsidP="00A1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F7248">
              <w:rPr>
                <w:rFonts w:ascii="Times New Roman" w:hAnsi="Times New Roman" w:cs="Times New Roman"/>
                <w:szCs w:val="24"/>
              </w:rPr>
              <w:t>section c Name of Responsible Person' Representative# CHI</w:t>
            </w:r>
          </w:p>
        </w:tc>
      </w:tr>
    </w:tbl>
    <w:p w14:paraId="5C08FB1C" w14:textId="77777777" w:rsidR="001435FD" w:rsidRPr="00FC2E96" w:rsidRDefault="001435FD" w:rsidP="001435FD">
      <w:pPr>
        <w:rPr>
          <w:rFonts w:ascii="Times New Roman" w:hAnsi="Times New Roman" w:cs="Times New Roman"/>
          <w:lang w:eastAsia="zh-CN"/>
        </w:rPr>
      </w:pPr>
    </w:p>
    <w:p w14:paraId="5F963F48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 xml:space="preserve">Response – Content– </w:t>
      </w:r>
      <w:r w:rsidRPr="00FC2E96">
        <w:rPr>
          <w:rFonts w:ascii="Times New Roman" w:eastAsia="NSimSun" w:hAnsi="Times New Roman" w:cs="Times New Roman"/>
          <w:color w:val="000000"/>
          <w:kern w:val="0"/>
          <w:sz w:val="19"/>
          <w:szCs w:val="19"/>
          <w:lang w:eastAsia="zh-CN"/>
        </w:rPr>
        <w:t>WORK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82"/>
        <w:gridCol w:w="1700"/>
        <w:gridCol w:w="1559"/>
        <w:gridCol w:w="2075"/>
      </w:tblGrid>
      <w:tr w:rsidR="001435FD" w:rsidRPr="00FC2E96" w14:paraId="2C989052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2068C64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700" w:type="dxa"/>
          </w:tcPr>
          <w:p w14:paraId="7044ACFF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59" w:type="dxa"/>
          </w:tcPr>
          <w:p w14:paraId="15AD9638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075" w:type="dxa"/>
          </w:tcPr>
          <w:p w14:paraId="3F68A541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6C1DBD5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3E56E3B" w14:textId="77777777" w:rsidR="001435FD" w:rsidRPr="00FC2E96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applicationNo</w:t>
            </w:r>
          </w:p>
        </w:tc>
        <w:tc>
          <w:tcPr>
            <w:tcW w:w="1700" w:type="dxa"/>
          </w:tcPr>
          <w:p w14:paraId="43C2C27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szCs w:val="24"/>
                <w:lang w:eastAsia="zh-CN"/>
              </w:rPr>
              <w:t>String(20)</w:t>
            </w:r>
          </w:p>
        </w:tc>
        <w:tc>
          <w:tcPr>
            <w:tcW w:w="1559" w:type="dxa"/>
          </w:tcPr>
          <w:p w14:paraId="21AB6B4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484076E3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Reference Number</w:t>
            </w:r>
          </w:p>
        </w:tc>
      </w:tr>
      <w:tr w:rsidR="001435FD" w:rsidRPr="00FC2E96" w14:paraId="0BC839E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BF60C32" w14:textId="77777777" w:rsidR="001435FD" w:rsidRPr="00FC2E96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seq</w:t>
            </w:r>
          </w:p>
        </w:tc>
        <w:tc>
          <w:tcPr>
            <w:tcW w:w="1700" w:type="dxa"/>
          </w:tcPr>
          <w:p w14:paraId="393EC696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FC2E96">
              <w:rPr>
                <w:rFonts w:ascii="Times New Roman" w:eastAsia="DengXian" w:hAnsi="Times New Roman" w:cs="Times New Roman"/>
                <w:szCs w:val="24"/>
                <w:lang w:eastAsia="zh-CN"/>
              </w:rPr>
              <w:t>Int</w:t>
            </w:r>
          </w:p>
        </w:tc>
        <w:tc>
          <w:tcPr>
            <w:tcW w:w="1559" w:type="dxa"/>
          </w:tcPr>
          <w:p w14:paraId="38553BF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38EA338B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35FD" w:rsidRPr="00FC2E96" w14:paraId="23B26EE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1B624E07" w14:textId="77777777" w:rsidR="001435FD" w:rsidRPr="00FC2E96" w:rsidRDefault="001435FD" w:rsidP="00135E66">
            <w:pPr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subseq</w:t>
            </w:r>
          </w:p>
        </w:tc>
        <w:tc>
          <w:tcPr>
            <w:tcW w:w="1700" w:type="dxa"/>
          </w:tcPr>
          <w:p w14:paraId="255826B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FC2E96">
              <w:rPr>
                <w:rFonts w:ascii="Times New Roman" w:hAnsi="Times New Roman" w:cs="Times New Roman"/>
                <w:szCs w:val="24"/>
                <w:lang w:eastAsia="zh-CN"/>
              </w:rPr>
              <w:t>Int</w:t>
            </w:r>
          </w:p>
        </w:tc>
        <w:tc>
          <w:tcPr>
            <w:tcW w:w="1559" w:type="dxa"/>
          </w:tcPr>
          <w:p w14:paraId="41D292A6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4650C56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435FD" w:rsidRPr="00FC2E96" w14:paraId="38AE027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F55E712" w14:textId="77777777" w:rsidR="001435FD" w:rsidRPr="00FC2E96" w:rsidRDefault="001435FD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workloc</w:t>
            </w:r>
          </w:p>
        </w:tc>
        <w:tc>
          <w:tcPr>
            <w:tcW w:w="1700" w:type="dxa"/>
          </w:tcPr>
          <w:p w14:paraId="6D8E4BC4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eastAsia="zh-CN"/>
              </w:rPr>
            </w:pPr>
            <w:r w:rsidRPr="00FC2E96">
              <w:rPr>
                <w:rFonts w:ascii="Times New Roman" w:hAnsi="Times New Roman" w:cs="Times New Roman"/>
                <w:szCs w:val="24"/>
                <w:lang w:eastAsia="zh-CN"/>
              </w:rPr>
              <w:t>String(1024)</w:t>
            </w:r>
          </w:p>
        </w:tc>
        <w:tc>
          <w:tcPr>
            <w:tcW w:w="1559" w:type="dxa"/>
          </w:tcPr>
          <w:p w14:paraId="06FDA12E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4B1D28AB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Location of Works</w:t>
            </w:r>
          </w:p>
        </w:tc>
      </w:tr>
      <w:tr w:rsidR="001435FD" w:rsidRPr="00FC2E96" w14:paraId="65E4421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6A22B23" w14:textId="77777777" w:rsidR="001435FD" w:rsidRPr="00FC2E96" w:rsidRDefault="001435FD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commonArea</w:t>
            </w:r>
          </w:p>
        </w:tc>
        <w:tc>
          <w:tcPr>
            <w:tcW w:w="1700" w:type="dxa"/>
          </w:tcPr>
          <w:p w14:paraId="165D9A43" w14:textId="1F21DE98" w:rsidR="001435FD" w:rsidRPr="00FC2E96" w:rsidRDefault="00165B29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 xml:space="preserve"> (1)</w:t>
            </w:r>
          </w:p>
        </w:tc>
        <w:tc>
          <w:tcPr>
            <w:tcW w:w="1559" w:type="dxa"/>
          </w:tcPr>
          <w:p w14:paraId="1FF3A6D4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6153C61D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Common Area</w:t>
            </w:r>
          </w:p>
        </w:tc>
      </w:tr>
      <w:tr w:rsidR="001435FD" w:rsidRPr="00FC2E96" w14:paraId="600F45ED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00C85A5B" w14:textId="77777777" w:rsidR="001435FD" w:rsidRPr="00FC2E96" w:rsidRDefault="001435FD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unit</w:t>
            </w:r>
          </w:p>
        </w:tc>
        <w:tc>
          <w:tcPr>
            <w:tcW w:w="1700" w:type="dxa"/>
          </w:tcPr>
          <w:p w14:paraId="213EFB0D" w14:textId="51E02499" w:rsidR="001435FD" w:rsidRPr="00FC2E96" w:rsidRDefault="00165B29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 xml:space="preserve"> (1)</w:t>
            </w:r>
          </w:p>
        </w:tc>
        <w:tc>
          <w:tcPr>
            <w:tcW w:w="1559" w:type="dxa"/>
          </w:tcPr>
          <w:p w14:paraId="0831D8BA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7B53FC9E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Unit</w:t>
            </w:r>
          </w:p>
        </w:tc>
      </w:tr>
      <w:tr w:rsidR="001435FD" w:rsidRPr="00FC2E96" w14:paraId="4373CA5E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4FA7561" w14:textId="77171057" w:rsidR="001435FD" w:rsidRPr="00FC2E96" w:rsidRDefault="001435FD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is</w:t>
            </w:r>
            <w:r w:rsidR="00165B29"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T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yp</w:t>
            </w:r>
            <w:r w:rsidR="00165B29"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E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lg</w:t>
            </w:r>
          </w:p>
        </w:tc>
        <w:tc>
          <w:tcPr>
            <w:tcW w:w="1700" w:type="dxa"/>
          </w:tcPr>
          <w:p w14:paraId="5775F3BC" w14:textId="69BD274C" w:rsidR="001435FD" w:rsidRPr="00FC2E96" w:rsidRDefault="00165B29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 xml:space="preserve"> (1)</w:t>
            </w:r>
          </w:p>
        </w:tc>
        <w:tc>
          <w:tcPr>
            <w:tcW w:w="1559" w:type="dxa"/>
          </w:tcPr>
          <w:p w14:paraId="631469E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212FD7B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Lighting</w:t>
            </w:r>
          </w:p>
        </w:tc>
      </w:tr>
      <w:tr w:rsidR="001435FD" w:rsidRPr="00FC2E96" w14:paraId="026BB0C1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4C276325" w14:textId="77777777" w:rsidR="001435FD" w:rsidRPr="00FC2E96" w:rsidRDefault="001435FD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isTypeAc</w:t>
            </w:r>
          </w:p>
        </w:tc>
        <w:tc>
          <w:tcPr>
            <w:tcW w:w="1700" w:type="dxa"/>
          </w:tcPr>
          <w:p w14:paraId="1E136AF8" w14:textId="51C44461" w:rsidR="001435FD" w:rsidRPr="00FC2E96" w:rsidRDefault="00165B29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 xml:space="preserve"> (1)</w:t>
            </w:r>
          </w:p>
        </w:tc>
        <w:tc>
          <w:tcPr>
            <w:tcW w:w="1559" w:type="dxa"/>
          </w:tcPr>
          <w:p w14:paraId="69FB6E7A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6DCA3BF9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Air Conditioning</w:t>
            </w:r>
          </w:p>
        </w:tc>
      </w:tr>
      <w:tr w:rsidR="001435FD" w:rsidRPr="00FC2E96" w14:paraId="4EF3E46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86881CD" w14:textId="49B4826E" w:rsidR="001435FD" w:rsidRPr="00FC2E96" w:rsidRDefault="001435FD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isT</w:t>
            </w:r>
            <w:r w:rsidR="00165B29"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y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peEl</w:t>
            </w:r>
          </w:p>
        </w:tc>
        <w:tc>
          <w:tcPr>
            <w:tcW w:w="1700" w:type="dxa"/>
          </w:tcPr>
          <w:p w14:paraId="5C487D53" w14:textId="58E8789C" w:rsidR="001435FD" w:rsidRPr="00FC2E96" w:rsidRDefault="00165B29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 xml:space="preserve"> (1)</w:t>
            </w:r>
          </w:p>
        </w:tc>
        <w:tc>
          <w:tcPr>
            <w:tcW w:w="1559" w:type="dxa"/>
          </w:tcPr>
          <w:p w14:paraId="63FCC0A0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7276B468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Electrical</w:t>
            </w:r>
          </w:p>
        </w:tc>
      </w:tr>
      <w:tr w:rsidR="001435FD" w:rsidRPr="00FC2E96" w14:paraId="7639D965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7D8E2F89" w14:textId="20C6B1D0" w:rsidR="001435FD" w:rsidRPr="00FC2E96" w:rsidRDefault="001435FD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is</w:t>
            </w:r>
            <w:r w:rsidR="00165B29"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T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yp</w:t>
            </w:r>
            <w:r w:rsidR="00165B29"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E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le</w:t>
            </w:r>
          </w:p>
        </w:tc>
        <w:tc>
          <w:tcPr>
            <w:tcW w:w="1700" w:type="dxa"/>
          </w:tcPr>
          <w:p w14:paraId="52C29F18" w14:textId="51FA9B1E" w:rsidR="001435FD" w:rsidRPr="00FC2E96" w:rsidRDefault="00165B29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  <w:r w:rsidRPr="00FC2E96">
              <w:rPr>
                <w:rFonts w:ascii="Times New Roman" w:eastAsia="DengXian" w:hAnsi="Times New Roman" w:cs="Times New Roman"/>
                <w:lang w:eastAsia="zh-CN"/>
              </w:rPr>
              <w:t xml:space="preserve"> (1)</w:t>
            </w:r>
          </w:p>
        </w:tc>
        <w:tc>
          <w:tcPr>
            <w:tcW w:w="1559" w:type="dxa"/>
          </w:tcPr>
          <w:p w14:paraId="0F5E2D2B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2AF78F1B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Lift &amp; Escalator</w:t>
            </w:r>
          </w:p>
        </w:tc>
      </w:tr>
      <w:tr w:rsidR="001435FD" w:rsidRPr="00FC2E96" w14:paraId="06D60BC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</w:tcPr>
          <w:p w14:paraId="2455E8AF" w14:textId="7D133BC5" w:rsidR="001435FD" w:rsidRPr="00FC2E96" w:rsidRDefault="001435FD" w:rsidP="00135E66">
            <w:pPr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complet</w:t>
            </w:r>
            <w:r w:rsidR="00165B29"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e</w:t>
            </w: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Date</w:t>
            </w:r>
          </w:p>
        </w:tc>
        <w:tc>
          <w:tcPr>
            <w:tcW w:w="1700" w:type="dxa"/>
          </w:tcPr>
          <w:p w14:paraId="0ECC581F" w14:textId="65340D90" w:rsidR="001435FD" w:rsidRPr="00FC2E96" w:rsidRDefault="00FA473C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</w:pPr>
            <w:r w:rsidRPr="00FC2E96">
              <w:rPr>
                <w:rFonts w:ascii="Times New Roman" w:eastAsia="NSimSun" w:hAnsi="Times New Roman" w:cs="Times New Roman"/>
                <w:color w:val="000000"/>
                <w:kern w:val="0"/>
                <w:szCs w:val="24"/>
                <w:lang w:eastAsia="zh-CN"/>
              </w:rPr>
              <w:t>String(8)</w:t>
            </w:r>
          </w:p>
        </w:tc>
        <w:tc>
          <w:tcPr>
            <w:tcW w:w="1559" w:type="dxa"/>
          </w:tcPr>
          <w:p w14:paraId="505D48DF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75" w:type="dxa"/>
          </w:tcPr>
          <w:p w14:paraId="25C161EA" w14:textId="607831FA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FC2E96">
              <w:rPr>
                <w:rFonts w:ascii="Times New Roman" w:hAnsi="Times New Roman" w:cs="Times New Roman"/>
                <w:szCs w:val="24"/>
              </w:rPr>
              <w:t>Work Completion Date</w:t>
            </w:r>
            <w:r w:rsidR="00722B6A" w:rsidRPr="00FC2E96">
              <w:rPr>
                <w:rFonts w:ascii="Times New Roman" w:hAnsi="Times New Roman" w:cs="Times New Roman"/>
                <w:szCs w:val="24"/>
              </w:rPr>
              <w:t>(yyyyMMdd)</w:t>
            </w:r>
          </w:p>
        </w:tc>
      </w:tr>
    </w:tbl>
    <w:p w14:paraId="5C8D9200" w14:textId="77777777" w:rsidR="001435FD" w:rsidRPr="00FC2E96" w:rsidRDefault="001435FD" w:rsidP="001435FD">
      <w:pPr>
        <w:rPr>
          <w:rFonts w:ascii="Times New Roman" w:hAnsi="Times New Roman" w:cs="Times New Roman"/>
        </w:rPr>
      </w:pPr>
    </w:p>
    <w:p w14:paraId="3E26EE41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1435FD" w:rsidRPr="00FC2E96" w14:paraId="39571B0B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8F0ECC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937AA7B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179432FD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B74C284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1435FD" w:rsidRPr="00FC2E96" w14:paraId="066526E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B54DB6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0F731B5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DED3C8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13842BE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1435FD" w:rsidRPr="00FC2E96" w14:paraId="02D2BBD2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912D86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698C58D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48388D43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C9031C9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1435FD" w:rsidRPr="00FC2E96" w14:paraId="743CA8A5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7C2BEC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5BADE543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94114BB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0C51829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561EB448" w14:textId="77777777" w:rsidR="001435FD" w:rsidRPr="00FC2E96" w:rsidRDefault="001435FD" w:rsidP="001435FD">
      <w:pPr>
        <w:rPr>
          <w:rFonts w:ascii="Times New Roman" w:hAnsi="Times New Roman" w:cs="Times New Roman"/>
          <w:b/>
        </w:rPr>
      </w:pPr>
    </w:p>
    <w:p w14:paraId="72F70F30" w14:textId="77777777" w:rsidR="001435FD" w:rsidRPr="00FC2E96" w:rsidRDefault="001435FD" w:rsidP="001435FD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53"/>
        <w:gridCol w:w="1658"/>
        <w:gridCol w:w="6005"/>
      </w:tblGrid>
      <w:tr w:rsidR="001435FD" w:rsidRPr="00FC2E96" w14:paraId="20770617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B0E86E6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4759CCBE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5B106EC9" w14:textId="77777777" w:rsidR="001435FD" w:rsidRPr="00FC2E96" w:rsidRDefault="001435FD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1435FD" w:rsidRPr="00FC2E96" w14:paraId="46630F9D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131578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2CF6BDB7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5"/>
              <w:gridCol w:w="4644"/>
            </w:tblGrid>
            <w:tr w:rsidR="001435FD" w:rsidRPr="00FC2E96" w14:paraId="243DABAD" w14:textId="77777777" w:rsidTr="00135E66">
              <w:tc>
                <w:tcPr>
                  <w:tcW w:w="1304" w:type="dxa"/>
                </w:tcPr>
                <w:p w14:paraId="10D8E4C2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D00000</w:t>
                  </w:r>
                </w:p>
              </w:tc>
              <w:tc>
                <w:tcPr>
                  <w:tcW w:w="8901" w:type="dxa"/>
                </w:tcPr>
                <w:p w14:paraId="6BCCA0B2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Success Result.</w:t>
                  </w:r>
                </w:p>
              </w:tc>
            </w:tr>
          </w:tbl>
          <w:p w14:paraId="6CEFCB9C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435FD" w:rsidRPr="00FC2E96" w14:paraId="2511986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15AE24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76A6F137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 is null.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4"/>
              <w:gridCol w:w="4675"/>
            </w:tblGrid>
            <w:tr w:rsidR="001435FD" w:rsidRPr="00FC2E96" w14:paraId="0B5ECF5E" w14:textId="77777777" w:rsidTr="00135E66">
              <w:tc>
                <w:tcPr>
                  <w:tcW w:w="1304" w:type="dxa"/>
                </w:tcPr>
                <w:p w14:paraId="7D80B2C1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CE2001</w:t>
                  </w:r>
                </w:p>
              </w:tc>
              <w:tc>
                <w:tcPr>
                  <w:tcW w:w="8901" w:type="dxa"/>
                </w:tcPr>
                <w:p w14:paraId="4D5685FB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“Key” is null.</w:t>
                  </w:r>
                </w:p>
              </w:tc>
            </w:tr>
            <w:tr w:rsidR="001435FD" w:rsidRPr="00FC2E96" w14:paraId="03748798" w14:textId="77777777" w:rsidTr="00135E66">
              <w:tc>
                <w:tcPr>
                  <w:tcW w:w="1304" w:type="dxa"/>
                </w:tcPr>
                <w:p w14:paraId="4F46132D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CE2002</w:t>
                  </w:r>
                </w:p>
              </w:tc>
              <w:tc>
                <w:tcPr>
                  <w:tcW w:w="8901" w:type="dxa"/>
                </w:tcPr>
                <w:p w14:paraId="4E5A90DF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“WBRSApplicationNo” is null.</w:t>
                  </w:r>
                </w:p>
              </w:tc>
            </w:tr>
            <w:tr w:rsidR="001435FD" w:rsidRPr="00FC2E96" w14:paraId="1BA8FFF9" w14:textId="77777777" w:rsidTr="00135E66">
              <w:tc>
                <w:tcPr>
                  <w:tcW w:w="1304" w:type="dxa"/>
                </w:tcPr>
                <w:p w14:paraId="288277C2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CE2003</w:t>
                  </w:r>
                </w:p>
              </w:tc>
              <w:tc>
                <w:tcPr>
                  <w:tcW w:w="8901" w:type="dxa"/>
                </w:tcPr>
                <w:p w14:paraId="30392764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“Submission Time” is null.</w:t>
                  </w:r>
                </w:p>
              </w:tc>
            </w:tr>
          </w:tbl>
          <w:p w14:paraId="3D70A25D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435FD" w:rsidRPr="00FC2E96" w14:paraId="4AB1A711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F0FD63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D20002</w:t>
            </w:r>
          </w:p>
        </w:tc>
        <w:tc>
          <w:tcPr>
            <w:tcW w:w="2225" w:type="dxa"/>
          </w:tcPr>
          <w:p w14:paraId="0D9919E7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Already exists.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8"/>
              <w:gridCol w:w="4681"/>
            </w:tblGrid>
            <w:tr w:rsidR="001435FD" w:rsidRPr="00FC2E96" w14:paraId="0DAEBC2B" w14:textId="77777777" w:rsidTr="00135E66">
              <w:tc>
                <w:tcPr>
                  <w:tcW w:w="1304" w:type="dxa"/>
                </w:tcPr>
                <w:p w14:paraId="45836F4F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CE2011</w:t>
                  </w:r>
                </w:p>
              </w:tc>
              <w:tc>
                <w:tcPr>
                  <w:tcW w:w="8901" w:type="dxa"/>
                </w:tcPr>
                <w:p w14:paraId="5E5212F9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value of “WBRSApplicationNo” already exists.</w:t>
                  </w:r>
                </w:p>
              </w:tc>
            </w:tr>
          </w:tbl>
          <w:p w14:paraId="03756BB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435FD" w:rsidRPr="00FC2E96" w14:paraId="4447B0D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C630661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1DF86A7E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0"/>
              <w:gridCol w:w="4649"/>
            </w:tblGrid>
            <w:tr w:rsidR="001435FD" w:rsidRPr="00FC2E96" w14:paraId="7E565890" w14:textId="77777777" w:rsidTr="00135E66">
              <w:tc>
                <w:tcPr>
                  <w:tcW w:w="1304" w:type="dxa"/>
                </w:tcPr>
                <w:p w14:paraId="5E1A208A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CE3001</w:t>
                  </w:r>
                </w:p>
              </w:tc>
              <w:tc>
                <w:tcPr>
                  <w:tcW w:w="8901" w:type="dxa"/>
                </w:tcPr>
                <w:p w14:paraId="2B5F33E3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“clientID” is null.</w:t>
                  </w:r>
                </w:p>
              </w:tc>
            </w:tr>
            <w:tr w:rsidR="001435FD" w:rsidRPr="00FC2E96" w14:paraId="439EE3A7" w14:textId="77777777" w:rsidTr="00135E66">
              <w:tc>
                <w:tcPr>
                  <w:tcW w:w="1304" w:type="dxa"/>
                </w:tcPr>
                <w:p w14:paraId="519088FE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CE3002</w:t>
                  </w:r>
                </w:p>
              </w:tc>
              <w:tc>
                <w:tcPr>
                  <w:tcW w:w="8901" w:type="dxa"/>
                </w:tcPr>
                <w:p w14:paraId="30E45BB4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“signature“ is null.</w:t>
                  </w:r>
                </w:p>
              </w:tc>
            </w:tr>
            <w:tr w:rsidR="001435FD" w:rsidRPr="00FC2E96" w14:paraId="4250B29B" w14:textId="77777777" w:rsidTr="00135E66">
              <w:tc>
                <w:tcPr>
                  <w:tcW w:w="1304" w:type="dxa"/>
                </w:tcPr>
                <w:p w14:paraId="419060A6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CE3003</w:t>
                  </w:r>
                </w:p>
              </w:tc>
              <w:tc>
                <w:tcPr>
                  <w:tcW w:w="8901" w:type="dxa"/>
                </w:tcPr>
                <w:p w14:paraId="5AD8981F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“nonce “ is null.</w:t>
                  </w:r>
                </w:p>
              </w:tc>
            </w:tr>
          </w:tbl>
          <w:p w14:paraId="2CE0B9E1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435FD" w:rsidRPr="00FC2E96" w14:paraId="14743B8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D5852F2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1072C6C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0"/>
              <w:gridCol w:w="4649"/>
            </w:tblGrid>
            <w:tr w:rsidR="001435FD" w:rsidRPr="00FC2E96" w14:paraId="5263B127" w14:textId="77777777" w:rsidTr="00135E66">
              <w:tc>
                <w:tcPr>
                  <w:tcW w:w="1304" w:type="dxa"/>
                </w:tcPr>
                <w:p w14:paraId="1E40E1B1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CE3011</w:t>
                  </w:r>
                </w:p>
              </w:tc>
              <w:tc>
                <w:tcPr>
                  <w:tcW w:w="8901" w:type="dxa"/>
                </w:tcPr>
                <w:p w14:paraId="3A1F0085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“clientID” is not found in the list.</w:t>
                  </w:r>
                </w:p>
              </w:tc>
            </w:tr>
            <w:tr w:rsidR="001435FD" w:rsidRPr="00FC2E96" w14:paraId="4AF33622" w14:textId="77777777" w:rsidTr="00135E66">
              <w:tc>
                <w:tcPr>
                  <w:tcW w:w="1304" w:type="dxa"/>
                </w:tcPr>
                <w:p w14:paraId="558FFFE8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CE3012</w:t>
                  </w:r>
                </w:p>
              </w:tc>
              <w:tc>
                <w:tcPr>
                  <w:tcW w:w="8901" w:type="dxa"/>
                </w:tcPr>
                <w:p w14:paraId="10593FDA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“signature“ is incorrect. (MITM Attack)</w:t>
                  </w:r>
                </w:p>
              </w:tc>
            </w:tr>
            <w:tr w:rsidR="001435FD" w:rsidRPr="00FC2E96" w14:paraId="0D17A4D0" w14:textId="77777777" w:rsidTr="00135E66">
              <w:tc>
                <w:tcPr>
                  <w:tcW w:w="1304" w:type="dxa"/>
                </w:tcPr>
                <w:p w14:paraId="6F708912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CE3013</w:t>
                  </w:r>
                </w:p>
              </w:tc>
              <w:tc>
                <w:tcPr>
                  <w:tcW w:w="8901" w:type="dxa"/>
                </w:tcPr>
                <w:p w14:paraId="4B4765C2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“nonce “is already used. (Replay Attack)</w:t>
                  </w:r>
                </w:p>
              </w:tc>
            </w:tr>
          </w:tbl>
          <w:p w14:paraId="5F1A712A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435FD" w:rsidRPr="00FC2E96" w14:paraId="199B46CA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A1CEA75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D40001</w:t>
            </w:r>
          </w:p>
        </w:tc>
        <w:tc>
          <w:tcPr>
            <w:tcW w:w="2225" w:type="dxa"/>
          </w:tcPr>
          <w:p w14:paraId="525B75BA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Form Validation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2"/>
              <w:gridCol w:w="4637"/>
            </w:tblGrid>
            <w:tr w:rsidR="001435FD" w:rsidRPr="00FC2E96" w14:paraId="2A0BA05D" w14:textId="77777777" w:rsidTr="00135E66">
              <w:tc>
                <w:tcPr>
                  <w:tcW w:w="1304" w:type="dxa"/>
                </w:tcPr>
                <w:p w14:paraId="19C037A4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CE4001</w:t>
                  </w:r>
                </w:p>
              </w:tc>
              <w:tc>
                <w:tcPr>
                  <w:tcW w:w="8901" w:type="dxa"/>
                </w:tcPr>
                <w:p w14:paraId="7E234499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Lift location not found.</w:t>
                  </w:r>
                </w:p>
              </w:tc>
            </w:tr>
            <w:tr w:rsidR="001435FD" w:rsidRPr="00FC2E96" w14:paraId="62251CC4" w14:textId="77777777" w:rsidTr="00135E66">
              <w:tc>
                <w:tcPr>
                  <w:tcW w:w="10205" w:type="dxa"/>
                  <w:gridSpan w:val="2"/>
                </w:tcPr>
                <w:p w14:paraId="1B13D027" w14:textId="77777777" w:rsidR="001435FD" w:rsidRPr="00FC2E96" w:rsidRDefault="001435FD" w:rsidP="00135E66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FC2E96">
                    <w:rPr>
                      <w:rFonts w:ascii="Times New Roman" w:hAnsi="Times New Roman" w:cs="Times New Roman"/>
                      <w:b/>
                      <w:highlight w:val="yellow"/>
                    </w:rPr>
                    <w:t>Other Validations</w:t>
                  </w:r>
                </w:p>
              </w:tc>
            </w:tr>
          </w:tbl>
          <w:p w14:paraId="44CD78AC" w14:textId="77777777" w:rsidR="001435FD" w:rsidRPr="00FC2E96" w:rsidRDefault="001435FD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435FD" w:rsidRPr="00FC2E96" w14:paraId="72A355FB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4F760DD" w14:textId="77777777" w:rsidR="001435FD" w:rsidRPr="00FC2E96" w:rsidRDefault="001435FD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514BE1F0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2"/>
              <w:gridCol w:w="4727"/>
            </w:tblGrid>
            <w:tr w:rsidR="001435FD" w:rsidRPr="00FC2E96" w14:paraId="5C7B5291" w14:textId="77777777" w:rsidTr="00135E66">
              <w:tc>
                <w:tcPr>
                  <w:tcW w:w="1304" w:type="dxa"/>
                </w:tcPr>
                <w:p w14:paraId="6727A481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E9999</w:t>
                  </w:r>
                </w:p>
              </w:tc>
              <w:tc>
                <w:tcPr>
                  <w:tcW w:w="8901" w:type="dxa"/>
                </w:tcPr>
                <w:p w14:paraId="76DECD6A" w14:textId="77777777" w:rsidR="001435FD" w:rsidRPr="00FC2E96" w:rsidRDefault="001435FD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Runtime Exception.</w:t>
                  </w:r>
                </w:p>
              </w:tc>
            </w:tr>
          </w:tbl>
          <w:p w14:paraId="021B76A5" w14:textId="77777777" w:rsidR="001435FD" w:rsidRPr="00FC2E96" w:rsidRDefault="001435FD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F26674F" w14:textId="77777777" w:rsidR="001435FD" w:rsidRPr="00FC2E96" w:rsidRDefault="001435FD" w:rsidP="001435FD">
      <w:pPr>
        <w:rPr>
          <w:rFonts w:ascii="Times New Roman" w:hAnsi="Times New Roman" w:cs="Times New Roman"/>
        </w:rPr>
      </w:pPr>
    </w:p>
    <w:p w14:paraId="7F562C78" w14:textId="77777777" w:rsidR="001435FD" w:rsidRPr="00FC2E96" w:rsidRDefault="001435FD" w:rsidP="001435FD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5FD" w:rsidRPr="00FC2E96" w14:paraId="2C862BDA" w14:textId="77777777" w:rsidTr="00135E66">
        <w:tc>
          <w:tcPr>
            <w:tcW w:w="15388" w:type="dxa"/>
          </w:tcPr>
          <w:p w14:paraId="27F4F1A7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AE76975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1AC5ACE2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324D0431" w14:textId="77777777" w:rsidR="001435FD" w:rsidRPr="00FC2E96" w:rsidRDefault="001435FD" w:rsidP="001435FD">
      <w:pPr>
        <w:widowControl/>
        <w:rPr>
          <w:rFonts w:ascii="Times New Roman" w:hAnsi="Times New Roman" w:cs="Times New Roman"/>
          <w:b/>
          <w:u w:val="single"/>
        </w:rPr>
      </w:pPr>
    </w:p>
    <w:p w14:paraId="4FA695E7" w14:textId="77777777" w:rsidR="001435FD" w:rsidRPr="00FC2E96" w:rsidRDefault="001435FD" w:rsidP="001435FD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5FD" w:rsidRPr="00FC2E96" w14:paraId="36BC9C0A" w14:textId="77777777" w:rsidTr="00135E66">
        <w:tc>
          <w:tcPr>
            <w:tcW w:w="15388" w:type="dxa"/>
          </w:tcPr>
          <w:p w14:paraId="109E816A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>{</w:t>
            </w:r>
          </w:p>
          <w:p w14:paraId="2BD77C93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"applicationNo": "12",</w:t>
            </w:r>
          </w:p>
          <w:p w14:paraId="04D2EEAB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"bldgEname": "12",</w:t>
            </w:r>
          </w:p>
          <w:p w14:paraId="2B1AD2BD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"bldgCname": "12",</w:t>
            </w:r>
          </w:p>
          <w:p w14:paraId="3F13747A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"startNo": 12,</w:t>
            </w:r>
          </w:p>
          <w:p w14:paraId="686841A9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"startNoAlpha": "12",</w:t>
            </w:r>
          </w:p>
          <w:p w14:paraId="02ABEC54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"endNo": 12,</w:t>
            </w:r>
          </w:p>
          <w:p w14:paraId="189616A1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"endNoAlpha": "12",</w:t>
            </w:r>
          </w:p>
          <w:p w14:paraId="50EED63D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"stEname": "12",</w:t>
            </w:r>
          </w:p>
          <w:p w14:paraId="759DB20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"stCname": "12",</w:t>
            </w:r>
          </w:p>
          <w:p w14:paraId="3DC3CEDF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"districtCd": "12",</w:t>
            </w:r>
          </w:p>
          <w:p w14:paraId="1BE4257E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"areaCd": 12,</w:t>
            </w:r>
          </w:p>
          <w:p w14:paraId="1A7F1C81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"locEname": "12",</w:t>
            </w:r>
          </w:p>
          <w:p w14:paraId="19755084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"locCname": "12",</w:t>
            </w:r>
          </w:p>
          <w:p w14:paraId="449E8EA7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"locFlat": "1",</w:t>
            </w:r>
          </w:p>
          <w:p w14:paraId="11D36713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"locFloor": "1",</w:t>
            </w:r>
          </w:p>
          <w:p w14:paraId="76260589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"locBlock": "1",</w:t>
            </w:r>
          </w:p>
          <w:p w14:paraId="2BAF5D7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"locDesc": "1",</w:t>
            </w:r>
          </w:p>
          <w:p w14:paraId="01A19273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"isOwnerCommonArea": "1",</w:t>
            </w:r>
          </w:p>
          <w:p w14:paraId="2E7BEEB1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"isOwnerCentralBs": "1",</w:t>
            </w:r>
          </w:p>
          <w:p w14:paraId="6380B685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"isTenantUnit": "1",</w:t>
            </w:r>
          </w:p>
          <w:p w14:paraId="5BE6F6D3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"isOccuiperUnit": "1",</w:t>
            </w:r>
          </w:p>
          <w:p w14:paraId="4697F164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"isOwnerUnit": "1",</w:t>
            </w:r>
          </w:p>
          <w:p w14:paraId="4E146304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"responTitleId": 1,</w:t>
            </w:r>
          </w:p>
          <w:p w14:paraId="7F277A8C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"responEname": "1",</w:t>
            </w:r>
          </w:p>
          <w:p w14:paraId="289554DB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"responCname": "1",</w:t>
            </w:r>
          </w:p>
          <w:p w14:paraId="03E5231D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"represenTitleId": 1,</w:t>
            </w:r>
          </w:p>
          <w:p w14:paraId="0880C2F1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"represenEname": "1",</w:t>
            </w:r>
          </w:p>
          <w:p w14:paraId="4EC33BE4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"represenCname": "1",</w:t>
            </w:r>
          </w:p>
          <w:p w14:paraId="32DD7757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"represenPost": "1",</w:t>
            </w:r>
          </w:p>
          <w:p w14:paraId="75381274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"corresAddrLang": "1",</w:t>
            </w:r>
          </w:p>
          <w:p w14:paraId="0328E1C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"corresAddrFlat": "1",</w:t>
            </w:r>
          </w:p>
          <w:p w14:paraId="526A7006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"corresAddrFloor": "1",</w:t>
            </w:r>
          </w:p>
          <w:p w14:paraId="58588320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"corresAddrBlock": "1",</w:t>
            </w:r>
          </w:p>
          <w:p w14:paraId="56AB5783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"corresAddrBldg": "1",</w:t>
            </w:r>
          </w:p>
          <w:p w14:paraId="0649243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"corresAddrStartNo": 1,</w:t>
            </w:r>
          </w:p>
          <w:p w14:paraId="3EFF33D6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"corresAddrStartNoAlpha": "11",</w:t>
            </w:r>
          </w:p>
          <w:p w14:paraId="5F747B1F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"corresAddrEndNo": 1,</w:t>
            </w:r>
          </w:p>
          <w:p w14:paraId="12A44110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"corresAddrEndNoAlpha": "1",</w:t>
            </w:r>
          </w:p>
          <w:p w14:paraId="4260AC66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"corresAddrSt": "1",</w:t>
            </w:r>
          </w:p>
          <w:p w14:paraId="11C297A1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"corresAddrDistrictCd": "1",</w:t>
            </w:r>
          </w:p>
          <w:p w14:paraId="713FB56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"corresAddrAreaCd": 1,</w:t>
            </w:r>
          </w:p>
          <w:p w14:paraId="341F404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"corresTelNo": "1",</w:t>
            </w:r>
          </w:p>
          <w:p w14:paraId="2DF1DA6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lastRenderedPageBreak/>
              <w:t xml:space="preserve">  "corresFaxNo": "1",</w:t>
            </w:r>
          </w:p>
          <w:p w14:paraId="32548FDD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"corresEmailAddr": "1",</w:t>
            </w:r>
          </w:p>
          <w:p w14:paraId="711FE115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"becEdition": "1",</w:t>
            </w:r>
          </w:p>
          <w:p w14:paraId="6F0ACDA0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"inspectDate": "20211117",</w:t>
            </w:r>
          </w:p>
          <w:p w14:paraId="0C7F5BA7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"reaTitleId": 1,</w:t>
            </w:r>
          </w:p>
          <w:p w14:paraId="0CEBD822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"reaEname": "1",</w:t>
            </w:r>
          </w:p>
          <w:p w14:paraId="4ECF483F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"reaCname": "1",</w:t>
            </w:r>
          </w:p>
          <w:p w14:paraId="01138610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"reaAddrLang": "1",</w:t>
            </w:r>
          </w:p>
          <w:p w14:paraId="650AB9E0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"reaAddrFlat": "1",</w:t>
            </w:r>
          </w:p>
          <w:p w14:paraId="6789AAB4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"reaAddrFloor": "1",</w:t>
            </w:r>
          </w:p>
          <w:p w14:paraId="2766A903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"reaAddrBlock": "1",</w:t>
            </w:r>
          </w:p>
          <w:p w14:paraId="286EA7F7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"reaAddrBldg": "1",</w:t>
            </w:r>
          </w:p>
          <w:p w14:paraId="382E7A55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"reaAddrStartNo": 1,</w:t>
            </w:r>
          </w:p>
          <w:p w14:paraId="6A17F34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"reaAddrStartNoAlpha": "1",</w:t>
            </w:r>
          </w:p>
          <w:p w14:paraId="33DCFA4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"reaAddrEndNo": 1,</w:t>
            </w:r>
          </w:p>
          <w:p w14:paraId="3F7A6FED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"reaAddrEndNoAlpha": "1",</w:t>
            </w:r>
          </w:p>
          <w:p w14:paraId="5724B3C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"reaAddrSt": "1",</w:t>
            </w:r>
          </w:p>
          <w:p w14:paraId="3611F3F2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"reaAddrDistrictCd": "1",</w:t>
            </w:r>
          </w:p>
          <w:p w14:paraId="69C8612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"reaAddrAreaCd": 1,</w:t>
            </w:r>
          </w:p>
          <w:p w14:paraId="474417FE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"reaTelNo": "1",</w:t>
            </w:r>
          </w:p>
          <w:p w14:paraId="1A594AA9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"reaFaxNo": "1",</w:t>
            </w:r>
          </w:p>
          <w:p w14:paraId="6E91F1A2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"reaEmailAddr": "1",</w:t>
            </w:r>
          </w:p>
          <w:p w14:paraId="6FEFD58D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"reaRegNo": "1",</w:t>
            </w:r>
          </w:p>
          <w:p w14:paraId="5EE06C3F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"reaExpiryDate": "20211117",</w:t>
            </w:r>
          </w:p>
          <w:p w14:paraId="62A587A0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"formstatus": 1,</w:t>
            </w:r>
          </w:p>
          <w:p w14:paraId="0350DDB2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"seq": 1,</w:t>
            </w:r>
          </w:p>
          <w:p w14:paraId="50559D9A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"forwarduserid": "1",</w:t>
            </w:r>
          </w:p>
          <w:p w14:paraId="7F8BEFAA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"receiveDate": "20211117",</w:t>
            </w:r>
          </w:p>
          <w:p w14:paraId="7433E285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"eesu": {</w:t>
            </w:r>
          </w:p>
          <w:p w14:paraId="05860E71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"applicationNo": "12",</w:t>
            </w:r>
          </w:p>
          <w:p w14:paraId="02E4BDED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"seq": 1,</w:t>
            </w:r>
          </w:p>
          <w:p w14:paraId="1C56DB68" w14:textId="10401955" w:rsidR="00A5522C" w:rsidRPr="00A5522C" w:rsidDel="0055538A" w:rsidRDefault="00A5522C" w:rsidP="00A5522C">
            <w:pPr>
              <w:widowControl/>
              <w:rPr>
                <w:del w:id="515" w:author="Lewen Lai Wa Lam" w:date="2022-02-28T09:42:00Z"/>
                <w:rFonts w:ascii="Times New Roman" w:hAnsi="Times New Roman" w:cs="Times New Roman"/>
                <w:szCs w:val="24"/>
              </w:rPr>
            </w:pPr>
            <w:del w:id="516" w:author="Lewen Lai Wa Lam" w:date="2022-02-28T09:42:00Z">
              <w:r w:rsidRPr="00A5522C" w:rsidDel="0055538A">
                <w:rPr>
                  <w:rFonts w:ascii="Times New Roman" w:hAnsi="Times New Roman" w:cs="Times New Roman"/>
                  <w:szCs w:val="24"/>
                </w:rPr>
                <w:delText xml:space="preserve">    "parentForm": "1",</w:delText>
              </w:r>
            </w:del>
          </w:p>
          <w:p w14:paraId="4B2BE200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"bldgType": 1,</w:t>
            </w:r>
          </w:p>
          <w:p w14:paraId="6D89F3D6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"bldgTypeOther": "1",</w:t>
            </w:r>
          </w:p>
          <w:p w14:paraId="605C50C7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"dateOfDdeclarationByRea": "20211119",</w:t>
            </w:r>
          </w:p>
          <w:p w14:paraId="5093BBD5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"supersedePerviusForm": "1",</w:t>
            </w:r>
          </w:p>
          <w:p w14:paraId="4E99B68A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"dateOfDdeclarationByReaInPreviousForm": "20211119",</w:t>
            </w:r>
          </w:p>
          <w:p w14:paraId="79FCB601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"prevSubNo": "1",</w:t>
            </w:r>
          </w:p>
          <w:p w14:paraId="6EDF3773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"encloseEeel": "1",</w:t>
            </w:r>
          </w:p>
          <w:p w14:paraId="045F36FC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"encloseEelg": "1",</w:t>
            </w:r>
          </w:p>
          <w:p w14:paraId="53CD0CEE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"encloseEeac": "1",</w:t>
            </w:r>
          </w:p>
          <w:p w14:paraId="7C75E6D1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"encloseEele": "1",</w:t>
            </w:r>
          </w:p>
          <w:p w14:paraId="5224D064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"encloseEepb": "1",</w:t>
            </w:r>
          </w:p>
          <w:p w14:paraId="695B7EE4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"exemptGrant": "1",</w:t>
            </w:r>
          </w:p>
          <w:p w14:paraId="761FE69D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"exemptRefNo": "1",</w:t>
            </w:r>
          </w:p>
          <w:p w14:paraId="40DF038E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"exemptDate": "20211119",</w:t>
            </w:r>
          </w:p>
          <w:p w14:paraId="4698356E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"exemptInstallations": "1",</w:t>
            </w:r>
          </w:p>
          <w:p w14:paraId="58468471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"declareInfoCorrect1": "1",</w:t>
            </w:r>
          </w:p>
          <w:p w14:paraId="2453C7D5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"declareInfoCorrect2": "1",</w:t>
            </w:r>
          </w:p>
          <w:p w14:paraId="3D25F59E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"declareInfoCorrect3": "1",</w:t>
            </w:r>
          </w:p>
          <w:p w14:paraId="744C93EC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lastRenderedPageBreak/>
              <w:t xml:space="preserve">    "declareInfoCorrect4": "1",</w:t>
            </w:r>
          </w:p>
          <w:p w14:paraId="38D3C9A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"declareInfoCorrect5": "1",</w:t>
            </w:r>
          </w:p>
          <w:p w14:paraId="2FEC14DD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"organizationEname": "1",</w:t>
            </w:r>
          </w:p>
          <w:p w14:paraId="0EE92C2B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"organizationCname": "1",</w:t>
            </w:r>
          </w:p>
          <w:p w14:paraId="225024D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"organizationResEname": "1",</w:t>
            </w:r>
          </w:p>
          <w:p w14:paraId="77A24749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"organizationResCname": "1",</w:t>
            </w:r>
          </w:p>
          <w:p w14:paraId="2795AD0A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  <w:p w14:paraId="341C134D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  <w:p w14:paraId="341D536E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},</w:t>
            </w:r>
          </w:p>
          <w:p w14:paraId="6416705C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"work": [</w:t>
            </w:r>
          </w:p>
          <w:p w14:paraId="4BE16B9D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{</w:t>
            </w:r>
          </w:p>
          <w:p w14:paraId="21EA38FC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  "applicationNo": "12",</w:t>
            </w:r>
          </w:p>
          <w:p w14:paraId="3198D1F2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  "seq": 1,</w:t>
            </w:r>
          </w:p>
          <w:p w14:paraId="4EBB05CF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  "subSeq": 1,</w:t>
            </w:r>
          </w:p>
          <w:p w14:paraId="77DAA851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  "worKoc": "1",</w:t>
            </w:r>
          </w:p>
          <w:p w14:paraId="1A782EA1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  "commonArea": "1",</w:t>
            </w:r>
          </w:p>
          <w:p w14:paraId="0FA18C11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  "unit": "1",</w:t>
            </w:r>
          </w:p>
          <w:p w14:paraId="438716C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  "isTypeLg": "1",</w:t>
            </w:r>
          </w:p>
          <w:p w14:paraId="3081CFBF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  "isTypeAc": "1",</w:t>
            </w:r>
          </w:p>
          <w:p w14:paraId="7F0BAB19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  "isTypeEl": "1",</w:t>
            </w:r>
          </w:p>
          <w:p w14:paraId="7DAFE0AE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  "isTypeLe": "1",</w:t>
            </w:r>
          </w:p>
          <w:p w14:paraId="5F4B6420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  "completeDate": "20211119",</w:t>
            </w:r>
          </w:p>
          <w:p w14:paraId="6A4D15A3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  <w:p w14:paraId="2A43EB47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</w:t>
            </w:r>
          </w:p>
          <w:p w14:paraId="0AA5CD33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  }</w:t>
            </w:r>
          </w:p>
          <w:p w14:paraId="15BDDF2B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 xml:space="preserve">  ],</w:t>
            </w:r>
          </w:p>
          <w:p w14:paraId="30272C98" w14:textId="77777777" w:rsidR="00A5522C" w:rsidRPr="00A5522C" w:rsidRDefault="00A5522C" w:rsidP="00A5522C">
            <w:pPr>
              <w:widowControl/>
              <w:rPr>
                <w:rFonts w:ascii="Times New Roman" w:hAnsi="Times New Roman" w:cs="Times New Roman"/>
                <w:szCs w:val="24"/>
              </w:rPr>
            </w:pPr>
          </w:p>
          <w:p w14:paraId="0122FFD1" w14:textId="5DB300DB" w:rsidR="001435FD" w:rsidRPr="00FC2E96" w:rsidRDefault="00A5522C" w:rsidP="00135E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A5522C">
              <w:rPr>
                <w:rFonts w:ascii="Times New Roman" w:hAnsi="Times New Roman" w:cs="Times New Roman"/>
                <w:szCs w:val="24"/>
              </w:rPr>
              <w:t>}</w:t>
            </w:r>
          </w:p>
        </w:tc>
      </w:tr>
    </w:tbl>
    <w:p w14:paraId="7CBAFE6D" w14:textId="77777777" w:rsidR="001435FD" w:rsidRPr="00FC2E96" w:rsidRDefault="001435FD" w:rsidP="001435FD">
      <w:pPr>
        <w:widowControl/>
        <w:rPr>
          <w:rFonts w:ascii="Times New Roman" w:hAnsi="Times New Roman" w:cs="Times New Roman"/>
          <w:b/>
          <w:u w:val="single"/>
        </w:rPr>
      </w:pPr>
    </w:p>
    <w:p w14:paraId="2CBF9C40" w14:textId="77777777" w:rsidR="001435FD" w:rsidRPr="00FC2E96" w:rsidRDefault="001435FD" w:rsidP="001435FD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5FD" w:rsidRPr="00FC2E96" w14:paraId="318952D7" w14:textId="77777777" w:rsidTr="00135E66">
        <w:tc>
          <w:tcPr>
            <w:tcW w:w="15388" w:type="dxa"/>
          </w:tcPr>
          <w:p w14:paraId="4DDA1871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42E8950C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6FAAB9B5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03A3587B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2C8626C0" w14:textId="77777777" w:rsidR="001435FD" w:rsidRPr="00FC2E96" w:rsidRDefault="001435FD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7C3BD9B1" w14:textId="77777777" w:rsidR="001435FD" w:rsidRPr="00FC2E96" w:rsidRDefault="001435FD" w:rsidP="001435FD">
      <w:pPr>
        <w:rPr>
          <w:rFonts w:ascii="Times New Roman" w:hAnsi="Times New Roman" w:cs="Times New Roman"/>
        </w:rPr>
      </w:pPr>
    </w:p>
    <w:p w14:paraId="691C9AA6" w14:textId="2D79FF9F" w:rsidR="00C024F6" w:rsidRPr="00FC2E96" w:rsidRDefault="00C024F6" w:rsidP="007F1069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17" w:name="_Toc87524253"/>
      <w:bookmarkStart w:id="518" w:name="_Toc96933954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Create Attachment</w:t>
      </w:r>
      <w:bookmarkEnd w:id="517"/>
      <w:bookmarkEnd w:id="518"/>
    </w:p>
    <w:p w14:paraId="0965C998" w14:textId="77777777" w:rsidR="00C024F6" w:rsidRPr="00FC2E96" w:rsidRDefault="00C024F6" w:rsidP="00C024F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57"/>
        <w:gridCol w:w="7359"/>
      </w:tblGrid>
      <w:tr w:rsidR="00C024F6" w:rsidRPr="00FC2E96" w14:paraId="224CA003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F3864A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397395F5" w14:textId="77777777" w:rsidR="00C024F6" w:rsidRPr="00FC2E96" w:rsidRDefault="00C024F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24F6" w:rsidRPr="00FC2E96" w14:paraId="10B2E4A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A35BEB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460A357D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For submitting the attachment to backend</w:t>
            </w:r>
          </w:p>
        </w:tc>
      </w:tr>
      <w:tr w:rsidR="00C024F6" w:rsidRPr="00FC2E96" w14:paraId="710991C7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FA0E18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48FB7022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&lt;Backend_Service_Domain&gt;/{Version}/EE4/CreateAttachment</w:t>
            </w:r>
          </w:p>
        </w:tc>
      </w:tr>
      <w:tr w:rsidR="00C024F6" w:rsidRPr="00FC2E96" w14:paraId="3A30F20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72A7FCC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54757C5E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C024F6" w:rsidRPr="00FC2E96" w14:paraId="14E12494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C19BC9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58822C0F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C024F6" w:rsidRPr="00FC2E96" w14:paraId="7A735BD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45062D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1F0ABFF8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This API is to validate the application data before submission.</w:t>
            </w:r>
          </w:p>
        </w:tc>
      </w:tr>
    </w:tbl>
    <w:p w14:paraId="369743A3" w14:textId="77777777" w:rsidR="00C024F6" w:rsidRPr="00FC2E96" w:rsidRDefault="00C024F6" w:rsidP="00C024F6">
      <w:pPr>
        <w:rPr>
          <w:rFonts w:ascii="Times New Roman" w:hAnsi="Times New Roman" w:cs="Times New Roman"/>
        </w:rPr>
      </w:pPr>
    </w:p>
    <w:p w14:paraId="640A99DB" w14:textId="77777777" w:rsidR="00C024F6" w:rsidRPr="00FC2E96" w:rsidRDefault="00C024F6" w:rsidP="00C024F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C024F6" w:rsidRPr="00FC2E96" w14:paraId="6C67ED34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BD5801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BE5D1FD" w14:textId="77777777" w:rsidR="00C024F6" w:rsidRPr="00FC2E96" w:rsidRDefault="00C024F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4AB5B685" w14:textId="77777777" w:rsidR="00C024F6" w:rsidRPr="00FC2E96" w:rsidRDefault="00C024F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3827DD77" w14:textId="77777777" w:rsidR="00C024F6" w:rsidRPr="00FC2E96" w:rsidRDefault="00C024F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24F6" w:rsidRPr="00FC2E96" w14:paraId="43664070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03CEF6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2F27A2F0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EA2966C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E7180C7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C024F6" w:rsidRPr="00FC2E96" w14:paraId="10B89C48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C2E2FA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038A65F1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F758F36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C040175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C024F6" w:rsidRPr="00FC2E96" w14:paraId="0FC7694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50212B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3E152C23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D4B196C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51B34DA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701DEF8D" w14:textId="77777777" w:rsidR="00C024F6" w:rsidRPr="00FC2E96" w:rsidRDefault="00C024F6" w:rsidP="00C024F6">
      <w:pPr>
        <w:rPr>
          <w:rFonts w:ascii="Times New Roman" w:hAnsi="Times New Roman" w:cs="Times New Roman"/>
        </w:rPr>
      </w:pPr>
    </w:p>
    <w:p w14:paraId="477BE79D" w14:textId="77777777" w:rsidR="00C024F6" w:rsidRPr="00FC2E96" w:rsidRDefault="00C024F6" w:rsidP="00C024F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C024F6" w:rsidRPr="00FC2E96" w14:paraId="61F16CD8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714162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4EE63427" w14:textId="77777777" w:rsidR="00C024F6" w:rsidRPr="00FC2E96" w:rsidRDefault="00C024F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706B9734" w14:textId="77777777" w:rsidR="00C024F6" w:rsidRPr="00FC2E96" w:rsidRDefault="00C024F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6A949A54" w14:textId="77777777" w:rsidR="00C024F6" w:rsidRPr="00FC2E96" w:rsidRDefault="00C024F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24F6" w:rsidRPr="00FC2E96" w14:paraId="5AD56E3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E97CA1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695EDE04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7781BC3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5CDFFA6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48F288A0" w14:textId="77777777" w:rsidR="00C024F6" w:rsidRPr="00FC2E96" w:rsidRDefault="00C024F6" w:rsidP="00C024F6">
      <w:pPr>
        <w:rPr>
          <w:rFonts w:ascii="Times New Roman" w:hAnsi="Times New Roman" w:cs="Times New Roman"/>
        </w:rPr>
      </w:pPr>
    </w:p>
    <w:p w14:paraId="54A35DA5" w14:textId="77777777" w:rsidR="00041D70" w:rsidRPr="00591B8E" w:rsidRDefault="00041D70" w:rsidP="00041D70">
      <w:pPr>
        <w:rPr>
          <w:rFonts w:ascii="Times New Roman" w:hAnsi="Times New Roman" w:cs="Times New Roman"/>
          <w:b/>
          <w:u w:val="single"/>
        </w:rPr>
      </w:pPr>
      <w:r w:rsidRPr="00591B8E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22"/>
        <w:gridCol w:w="914"/>
        <w:gridCol w:w="1404"/>
        <w:gridCol w:w="4476"/>
      </w:tblGrid>
      <w:tr w:rsidR="00041D70" w:rsidRPr="00FC2E96" w14:paraId="5F6C42FF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A4C6660" w14:textId="77777777" w:rsidR="00041D70" w:rsidRPr="00591B8E" w:rsidRDefault="00041D70" w:rsidP="00781966">
            <w:pPr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6" w:type="dxa"/>
          </w:tcPr>
          <w:p w14:paraId="000025C7" w14:textId="77777777" w:rsidR="00041D70" w:rsidRPr="00591B8E" w:rsidRDefault="00041D70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5" w:type="dxa"/>
          </w:tcPr>
          <w:p w14:paraId="20B5FFEA" w14:textId="77777777" w:rsidR="00041D70" w:rsidRPr="00591B8E" w:rsidRDefault="00041D70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301" w:type="dxa"/>
          </w:tcPr>
          <w:p w14:paraId="01276577" w14:textId="77777777" w:rsidR="00041D70" w:rsidRPr="00591B8E" w:rsidRDefault="00041D70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Description</w:t>
            </w:r>
          </w:p>
        </w:tc>
      </w:tr>
      <w:tr w:rsidR="00041D70" w:rsidRPr="00FC2E96" w14:paraId="6718A4FE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57531664" w14:textId="77777777" w:rsidR="00041D70" w:rsidRPr="00591B8E" w:rsidRDefault="00041D70" w:rsidP="00781966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6" w:type="dxa"/>
          </w:tcPr>
          <w:p w14:paraId="298ED2E5" w14:textId="77777777" w:rsidR="00041D70" w:rsidRPr="00591B8E" w:rsidRDefault="00041D70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673D697D" w14:textId="77777777" w:rsidR="00041D70" w:rsidRPr="00591B8E" w:rsidRDefault="00041D70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3A04D97F" w14:textId="77777777" w:rsidR="00041D70" w:rsidRPr="00591B8E" w:rsidRDefault="00041D70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  <w:tr w:rsidR="00041D70" w:rsidRPr="00FC2E96" w14:paraId="6DAA38E7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377E8588" w14:textId="77777777" w:rsidR="00041D70" w:rsidRPr="00591B8E" w:rsidRDefault="00041D70" w:rsidP="00781966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fileName</w:t>
            </w:r>
          </w:p>
        </w:tc>
        <w:tc>
          <w:tcPr>
            <w:tcW w:w="956" w:type="dxa"/>
          </w:tcPr>
          <w:p w14:paraId="0BD58368" w14:textId="77777777" w:rsidR="00041D70" w:rsidRPr="00591B8E" w:rsidRDefault="00041D70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191EEDD2" w14:textId="77777777" w:rsidR="00041D70" w:rsidRPr="00591B8E" w:rsidRDefault="00041D70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52965E3D" w14:textId="77777777" w:rsidR="00041D70" w:rsidRPr="00591B8E" w:rsidRDefault="00041D70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kern w:val="0"/>
                <w:szCs w:val="24"/>
              </w:rPr>
              <w:t>File name with extension of the attachment</w:t>
            </w:r>
          </w:p>
        </w:tc>
      </w:tr>
      <w:tr w:rsidR="00041D70" w:rsidRPr="00FC2E96" w14:paraId="390E841B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3655E197" w14:textId="77777777" w:rsidR="00041D70" w:rsidRPr="00591B8E" w:rsidRDefault="00041D70" w:rsidP="00781966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shaFileChecksum</w:t>
            </w:r>
          </w:p>
        </w:tc>
        <w:tc>
          <w:tcPr>
            <w:tcW w:w="956" w:type="dxa"/>
          </w:tcPr>
          <w:p w14:paraId="17BC3872" w14:textId="77777777" w:rsidR="00041D70" w:rsidRPr="00591B8E" w:rsidRDefault="00041D70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2ACE380B" w14:textId="77777777" w:rsidR="00041D70" w:rsidRPr="00591B8E" w:rsidRDefault="00041D70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4448D48A" w14:textId="77777777" w:rsidR="00041D70" w:rsidRPr="00591B8E" w:rsidRDefault="00041D70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SHA file checksum of the attachment</w:t>
            </w:r>
          </w:p>
        </w:tc>
      </w:tr>
      <w:tr w:rsidR="00041D70" w:rsidRPr="00FC2E96" w14:paraId="08EDD539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7CEECEB4" w14:textId="77777777" w:rsidR="00041D70" w:rsidRPr="00591B8E" w:rsidRDefault="00041D70" w:rsidP="00781966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956" w:type="dxa"/>
          </w:tcPr>
          <w:p w14:paraId="707CD9DB" w14:textId="77777777" w:rsidR="00041D70" w:rsidRPr="00591B8E" w:rsidRDefault="00041D70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00BE9A2D" w14:textId="77777777" w:rsidR="00041D70" w:rsidRPr="00591B8E" w:rsidRDefault="00041D70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2B2D6E51" w14:textId="52F027AF" w:rsidR="00041D70" w:rsidRPr="00591B8E" w:rsidRDefault="00041D70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The type of the attachment</w:t>
            </w: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br/>
            </w:r>
            <w:r w:rsidR="00932243" w:rsidRPr="00916947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7C05ABC0" wp14:editId="009AD1A0">
                  <wp:extent cx="2698750" cy="1511731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6" cy="152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D70" w:rsidRPr="00FC2E96" w14:paraId="0DC6709F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2719A8BD" w14:textId="77777777" w:rsidR="00041D70" w:rsidRPr="00591B8E" w:rsidRDefault="00041D70" w:rsidP="00781966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fileContent</w:t>
            </w:r>
          </w:p>
        </w:tc>
        <w:tc>
          <w:tcPr>
            <w:tcW w:w="956" w:type="dxa"/>
          </w:tcPr>
          <w:p w14:paraId="1E6B1F42" w14:textId="77777777" w:rsidR="00041D70" w:rsidRPr="00591B8E" w:rsidRDefault="00041D70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5" w:type="dxa"/>
          </w:tcPr>
          <w:p w14:paraId="0E9AF8D7" w14:textId="77777777" w:rsidR="00041D70" w:rsidRPr="00591B8E" w:rsidRDefault="00041D70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6A49015E" w14:textId="77777777" w:rsidR="00041D70" w:rsidRPr="00591B8E" w:rsidRDefault="00041D70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Base64 encoded content of the attachment</w:t>
            </w:r>
          </w:p>
        </w:tc>
      </w:tr>
      <w:tr w:rsidR="00041D70" w:rsidRPr="00FC2E96" w14:paraId="4CB2B900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0DB2A21" w14:textId="77777777" w:rsidR="00041D70" w:rsidRPr="00591B8E" w:rsidRDefault="00041D70" w:rsidP="00781966">
            <w:pPr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description</w:t>
            </w:r>
          </w:p>
        </w:tc>
        <w:tc>
          <w:tcPr>
            <w:tcW w:w="956" w:type="dxa"/>
          </w:tcPr>
          <w:p w14:paraId="42EBE777" w14:textId="77777777" w:rsidR="00041D70" w:rsidRPr="00591B8E" w:rsidRDefault="00041D70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hAnsi="Times New Roman" w:cs="Times New Roman"/>
                <w:szCs w:val="24"/>
              </w:rPr>
              <w:t>String</w:t>
            </w:r>
          </w:p>
        </w:tc>
        <w:tc>
          <w:tcPr>
            <w:tcW w:w="1465" w:type="dxa"/>
          </w:tcPr>
          <w:p w14:paraId="6F1B91E6" w14:textId="77777777" w:rsidR="00041D70" w:rsidRPr="00591B8E" w:rsidRDefault="00041D70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301" w:type="dxa"/>
          </w:tcPr>
          <w:p w14:paraId="0FB92450" w14:textId="77777777" w:rsidR="00041D70" w:rsidRPr="00591B8E" w:rsidRDefault="00041D70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591B8E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Description of attachment</w:t>
            </w:r>
          </w:p>
        </w:tc>
      </w:tr>
    </w:tbl>
    <w:p w14:paraId="7AC49357" w14:textId="77777777" w:rsidR="00C024F6" w:rsidRPr="00FC2E96" w:rsidRDefault="00C024F6" w:rsidP="00C024F6">
      <w:pPr>
        <w:rPr>
          <w:rFonts w:ascii="Times New Roman" w:hAnsi="Times New Roman" w:cs="Times New Roman"/>
        </w:rPr>
      </w:pPr>
    </w:p>
    <w:p w14:paraId="625563B2" w14:textId="77777777" w:rsidR="00C024F6" w:rsidRPr="00FC2E96" w:rsidRDefault="00C024F6" w:rsidP="00C024F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C024F6" w:rsidRPr="00FC2E96" w14:paraId="5E58559E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DE9496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75F6E7B3" w14:textId="77777777" w:rsidR="00C024F6" w:rsidRPr="00FC2E96" w:rsidRDefault="00C024F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1C23BA7D" w14:textId="77777777" w:rsidR="00C024F6" w:rsidRPr="00FC2E96" w:rsidRDefault="00C024F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21B60130" w14:textId="77777777" w:rsidR="00C024F6" w:rsidRPr="00FC2E96" w:rsidRDefault="00C024F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024F6" w:rsidRPr="00FC2E96" w14:paraId="1D938F09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97DAA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txID</w:t>
            </w:r>
          </w:p>
        </w:tc>
        <w:tc>
          <w:tcPr>
            <w:tcW w:w="1134" w:type="dxa"/>
          </w:tcPr>
          <w:p w14:paraId="1BB6D8D9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0A9BA7F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1A6486C9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C024F6" w:rsidRPr="00FC2E96" w14:paraId="0417E26F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E300B8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5F9F7260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02F3BD6C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5BB684F7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C024F6" w:rsidRPr="00FC2E96" w14:paraId="3D4F4566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56799E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47846C34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E37DD82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00399D2C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25263E89" w14:textId="77777777" w:rsidR="00C024F6" w:rsidRPr="00FC2E96" w:rsidRDefault="00C024F6" w:rsidP="00C024F6">
      <w:pPr>
        <w:rPr>
          <w:rFonts w:ascii="Times New Roman" w:hAnsi="Times New Roman" w:cs="Times New Roman"/>
          <w:b/>
        </w:rPr>
      </w:pPr>
    </w:p>
    <w:p w14:paraId="4739E5E3" w14:textId="77777777" w:rsidR="00C024F6" w:rsidRPr="00FC2E96" w:rsidRDefault="00C024F6" w:rsidP="00C024F6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53"/>
        <w:gridCol w:w="1658"/>
        <w:gridCol w:w="6005"/>
      </w:tblGrid>
      <w:tr w:rsidR="00C024F6" w:rsidRPr="00FC2E96" w14:paraId="5BD6CFA5" w14:textId="77777777" w:rsidTr="0013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3350052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735A0EDF" w14:textId="77777777" w:rsidR="00C024F6" w:rsidRPr="00FC2E96" w:rsidRDefault="00C024F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60F96CFB" w14:textId="77777777" w:rsidR="00C024F6" w:rsidRPr="00FC2E96" w:rsidRDefault="00C024F6" w:rsidP="0013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C024F6" w:rsidRPr="00FC2E96" w14:paraId="1E2FBF87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AE8CD73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301E8CD2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5"/>
              <w:gridCol w:w="4644"/>
            </w:tblGrid>
            <w:tr w:rsidR="00C024F6" w:rsidRPr="00FC2E96" w14:paraId="4B43EFD2" w14:textId="77777777" w:rsidTr="00135E66">
              <w:tc>
                <w:tcPr>
                  <w:tcW w:w="1304" w:type="dxa"/>
                </w:tcPr>
                <w:p w14:paraId="1F0D182D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D00000</w:t>
                  </w:r>
                </w:p>
              </w:tc>
              <w:tc>
                <w:tcPr>
                  <w:tcW w:w="8901" w:type="dxa"/>
                </w:tcPr>
                <w:p w14:paraId="54653F8D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Success Result.</w:t>
                  </w:r>
                </w:p>
              </w:tc>
            </w:tr>
          </w:tbl>
          <w:p w14:paraId="08541ED6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24F6" w:rsidRPr="00FC2E96" w14:paraId="240D2C7C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8D351F8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4DFC6C36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 is null.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4"/>
              <w:gridCol w:w="4675"/>
            </w:tblGrid>
            <w:tr w:rsidR="00C024F6" w:rsidRPr="00FC2E96" w14:paraId="0D8B6B7F" w14:textId="77777777" w:rsidTr="00135E66">
              <w:tc>
                <w:tcPr>
                  <w:tcW w:w="1304" w:type="dxa"/>
                </w:tcPr>
                <w:p w14:paraId="67D03AA4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CE2001</w:t>
                  </w:r>
                </w:p>
              </w:tc>
              <w:tc>
                <w:tcPr>
                  <w:tcW w:w="8901" w:type="dxa"/>
                </w:tcPr>
                <w:p w14:paraId="3A669C6A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“Key” is null.</w:t>
                  </w:r>
                </w:p>
              </w:tc>
            </w:tr>
            <w:tr w:rsidR="00C024F6" w:rsidRPr="00FC2E96" w14:paraId="3B4BF5DB" w14:textId="77777777" w:rsidTr="00135E66">
              <w:tc>
                <w:tcPr>
                  <w:tcW w:w="1304" w:type="dxa"/>
                </w:tcPr>
                <w:p w14:paraId="38A7AA93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CE2002</w:t>
                  </w:r>
                </w:p>
              </w:tc>
              <w:tc>
                <w:tcPr>
                  <w:tcW w:w="8901" w:type="dxa"/>
                </w:tcPr>
                <w:p w14:paraId="13478F2A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“WBRSApplicationNo” is null.</w:t>
                  </w:r>
                </w:p>
              </w:tc>
            </w:tr>
            <w:tr w:rsidR="00C024F6" w:rsidRPr="00FC2E96" w14:paraId="16DD0F6D" w14:textId="77777777" w:rsidTr="00135E66">
              <w:tc>
                <w:tcPr>
                  <w:tcW w:w="1304" w:type="dxa"/>
                </w:tcPr>
                <w:p w14:paraId="6C23A3DA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CE2003</w:t>
                  </w:r>
                </w:p>
              </w:tc>
              <w:tc>
                <w:tcPr>
                  <w:tcW w:w="8901" w:type="dxa"/>
                </w:tcPr>
                <w:p w14:paraId="2E51E579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“Submission Time” is null.</w:t>
                  </w:r>
                </w:p>
              </w:tc>
            </w:tr>
            <w:tr w:rsidR="00C024F6" w:rsidRPr="00FC2E96" w14:paraId="02C7AC1B" w14:textId="77777777" w:rsidTr="00135E66">
              <w:tc>
                <w:tcPr>
                  <w:tcW w:w="1304" w:type="dxa"/>
                </w:tcPr>
                <w:p w14:paraId="39A5927A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CE2004</w:t>
                  </w:r>
                </w:p>
              </w:tc>
              <w:tc>
                <w:tcPr>
                  <w:tcW w:w="8901" w:type="dxa"/>
                </w:tcPr>
                <w:p w14:paraId="1FF12FE8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“FileName” is null.</w:t>
                  </w:r>
                </w:p>
              </w:tc>
            </w:tr>
            <w:tr w:rsidR="00C024F6" w:rsidRPr="00FC2E96" w14:paraId="7A08029F" w14:textId="77777777" w:rsidTr="00135E66">
              <w:tc>
                <w:tcPr>
                  <w:tcW w:w="1304" w:type="dxa"/>
                </w:tcPr>
                <w:p w14:paraId="41222C99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CE2005</w:t>
                  </w:r>
                </w:p>
              </w:tc>
              <w:tc>
                <w:tcPr>
                  <w:tcW w:w="8901" w:type="dxa"/>
                </w:tcPr>
                <w:p w14:paraId="5715CA8A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parameter “File” is null.</w:t>
                  </w:r>
                </w:p>
              </w:tc>
            </w:tr>
          </w:tbl>
          <w:p w14:paraId="20597C95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24F6" w:rsidRPr="00FC2E96" w14:paraId="263AC7C3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870480C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D20002</w:t>
            </w:r>
          </w:p>
        </w:tc>
        <w:tc>
          <w:tcPr>
            <w:tcW w:w="2225" w:type="dxa"/>
          </w:tcPr>
          <w:p w14:paraId="7688B445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Application is invalid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4645"/>
            </w:tblGrid>
            <w:tr w:rsidR="00C024F6" w:rsidRPr="00FC2E96" w14:paraId="6AD5B483" w14:textId="77777777" w:rsidTr="00135E66">
              <w:tc>
                <w:tcPr>
                  <w:tcW w:w="1304" w:type="dxa"/>
                </w:tcPr>
                <w:p w14:paraId="7578B8F1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CE2011</w:t>
                  </w:r>
                </w:p>
              </w:tc>
              <w:tc>
                <w:tcPr>
                  <w:tcW w:w="8901" w:type="dxa"/>
                </w:tcPr>
                <w:p w14:paraId="335BFBC0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application is not found.</w:t>
                  </w:r>
                </w:p>
              </w:tc>
            </w:tr>
            <w:tr w:rsidR="00C024F6" w:rsidRPr="00FC2E96" w14:paraId="547DF5BA" w14:textId="77777777" w:rsidTr="00135E66">
              <w:tc>
                <w:tcPr>
                  <w:tcW w:w="1304" w:type="dxa"/>
                </w:tcPr>
                <w:p w14:paraId="237AF589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CE2012</w:t>
                  </w:r>
                </w:p>
              </w:tc>
              <w:tc>
                <w:tcPr>
                  <w:tcW w:w="8901" w:type="dxa"/>
                </w:tcPr>
                <w:p w14:paraId="3F2A4AA2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Application status is invalid.</w:t>
                  </w:r>
                </w:p>
              </w:tc>
            </w:tr>
          </w:tbl>
          <w:p w14:paraId="7F48C858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24F6" w:rsidRPr="00FC2E96" w14:paraId="0705CE39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80E5DFB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D20003</w:t>
            </w:r>
          </w:p>
        </w:tc>
        <w:tc>
          <w:tcPr>
            <w:tcW w:w="2225" w:type="dxa"/>
          </w:tcPr>
          <w:p w14:paraId="1A382D5E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File is invalid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9"/>
              <w:gridCol w:w="4640"/>
            </w:tblGrid>
            <w:tr w:rsidR="00C024F6" w:rsidRPr="00FC2E96" w14:paraId="2303293B" w14:textId="77777777" w:rsidTr="00135E66">
              <w:tc>
                <w:tcPr>
                  <w:tcW w:w="1304" w:type="dxa"/>
                </w:tcPr>
                <w:p w14:paraId="7831380D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CE2021</w:t>
                  </w:r>
                </w:p>
              </w:tc>
              <w:tc>
                <w:tcPr>
                  <w:tcW w:w="8901" w:type="dxa"/>
                </w:tcPr>
                <w:p w14:paraId="134040D0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File extension is invalid.</w:t>
                  </w:r>
                </w:p>
              </w:tc>
            </w:tr>
            <w:tr w:rsidR="00C024F6" w:rsidRPr="00FC2E96" w14:paraId="4345425F" w14:textId="77777777" w:rsidTr="00135E66">
              <w:tc>
                <w:tcPr>
                  <w:tcW w:w="1304" w:type="dxa"/>
                </w:tcPr>
                <w:p w14:paraId="4B5182B7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CE2022</w:t>
                  </w:r>
                </w:p>
              </w:tc>
              <w:tc>
                <w:tcPr>
                  <w:tcW w:w="8901" w:type="dxa"/>
                </w:tcPr>
                <w:p w14:paraId="11108EDC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File name is too long.</w:t>
                  </w:r>
                </w:p>
              </w:tc>
            </w:tr>
            <w:tr w:rsidR="00C024F6" w:rsidRPr="00FC2E96" w14:paraId="1B91453B" w14:textId="77777777" w:rsidTr="00135E66">
              <w:tc>
                <w:tcPr>
                  <w:tcW w:w="1304" w:type="dxa"/>
                </w:tcPr>
                <w:p w14:paraId="5310160B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CE2023</w:t>
                  </w:r>
                </w:p>
              </w:tc>
              <w:tc>
                <w:tcPr>
                  <w:tcW w:w="8901" w:type="dxa"/>
                </w:tcPr>
                <w:p w14:paraId="2B2A948A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File Name is invalid.</w:t>
                  </w:r>
                </w:p>
              </w:tc>
            </w:tr>
          </w:tbl>
          <w:p w14:paraId="2F19ACC5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24F6" w:rsidRPr="00FC2E96" w14:paraId="62A59F82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4C50D38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1698CCC7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0"/>
              <w:gridCol w:w="4649"/>
            </w:tblGrid>
            <w:tr w:rsidR="00C024F6" w:rsidRPr="00FC2E96" w14:paraId="6D4A74D3" w14:textId="77777777" w:rsidTr="00135E66">
              <w:tc>
                <w:tcPr>
                  <w:tcW w:w="1304" w:type="dxa"/>
                </w:tcPr>
                <w:p w14:paraId="7EF4A0F1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CE3001</w:t>
                  </w:r>
                </w:p>
              </w:tc>
              <w:tc>
                <w:tcPr>
                  <w:tcW w:w="8901" w:type="dxa"/>
                </w:tcPr>
                <w:p w14:paraId="09CF35AA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“clientID” is null.</w:t>
                  </w:r>
                </w:p>
              </w:tc>
            </w:tr>
            <w:tr w:rsidR="00C024F6" w:rsidRPr="00FC2E96" w14:paraId="6C75945B" w14:textId="77777777" w:rsidTr="00135E66">
              <w:tc>
                <w:tcPr>
                  <w:tcW w:w="1304" w:type="dxa"/>
                </w:tcPr>
                <w:p w14:paraId="5C70BA16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CE3002</w:t>
                  </w:r>
                </w:p>
              </w:tc>
              <w:tc>
                <w:tcPr>
                  <w:tcW w:w="8901" w:type="dxa"/>
                </w:tcPr>
                <w:p w14:paraId="6B9FCC82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“signature“ is null.</w:t>
                  </w:r>
                </w:p>
              </w:tc>
            </w:tr>
            <w:tr w:rsidR="00C024F6" w:rsidRPr="00FC2E96" w14:paraId="1FC7FC2A" w14:textId="77777777" w:rsidTr="00135E66">
              <w:tc>
                <w:tcPr>
                  <w:tcW w:w="1304" w:type="dxa"/>
                </w:tcPr>
                <w:p w14:paraId="75C94E15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CE3003</w:t>
                  </w:r>
                </w:p>
              </w:tc>
              <w:tc>
                <w:tcPr>
                  <w:tcW w:w="8901" w:type="dxa"/>
                </w:tcPr>
                <w:p w14:paraId="46C5728A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“nonce “ is null.</w:t>
                  </w:r>
                </w:p>
              </w:tc>
            </w:tr>
          </w:tbl>
          <w:p w14:paraId="56219D8A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24F6" w:rsidRPr="00FC2E96" w14:paraId="687559F3" w14:textId="77777777" w:rsidTr="0013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6E5190B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1DFE742B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0"/>
              <w:gridCol w:w="4649"/>
            </w:tblGrid>
            <w:tr w:rsidR="00C024F6" w:rsidRPr="00FC2E96" w14:paraId="66D6BB5F" w14:textId="77777777" w:rsidTr="00135E66">
              <w:tc>
                <w:tcPr>
                  <w:tcW w:w="1304" w:type="dxa"/>
                </w:tcPr>
                <w:p w14:paraId="45BB5FCD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CE3011</w:t>
                  </w:r>
                </w:p>
              </w:tc>
              <w:tc>
                <w:tcPr>
                  <w:tcW w:w="8901" w:type="dxa"/>
                </w:tcPr>
                <w:p w14:paraId="40570E92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“clientID” is not found in the list.</w:t>
                  </w:r>
                </w:p>
              </w:tc>
            </w:tr>
            <w:tr w:rsidR="00C024F6" w:rsidRPr="00FC2E96" w14:paraId="2E742DCD" w14:textId="77777777" w:rsidTr="00135E66">
              <w:tc>
                <w:tcPr>
                  <w:tcW w:w="1304" w:type="dxa"/>
                </w:tcPr>
                <w:p w14:paraId="56DF1E87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CE3012</w:t>
                  </w:r>
                </w:p>
              </w:tc>
              <w:tc>
                <w:tcPr>
                  <w:tcW w:w="8901" w:type="dxa"/>
                </w:tcPr>
                <w:p w14:paraId="48A2F3EA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“signature“ is incorrect. (MITM Attack)</w:t>
                  </w:r>
                </w:p>
              </w:tc>
            </w:tr>
            <w:tr w:rsidR="00C024F6" w:rsidRPr="00FC2E96" w14:paraId="1525D1E4" w14:textId="77777777" w:rsidTr="00135E66">
              <w:tc>
                <w:tcPr>
                  <w:tcW w:w="1304" w:type="dxa"/>
                </w:tcPr>
                <w:p w14:paraId="3A0DEA7D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CE3013</w:t>
                  </w:r>
                </w:p>
              </w:tc>
              <w:tc>
                <w:tcPr>
                  <w:tcW w:w="8901" w:type="dxa"/>
                </w:tcPr>
                <w:p w14:paraId="42E98F28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The header “nonce “ is already used. (Replay Attack)</w:t>
                  </w:r>
                </w:p>
              </w:tc>
            </w:tr>
          </w:tbl>
          <w:p w14:paraId="66F1E1EE" w14:textId="77777777" w:rsidR="00C024F6" w:rsidRPr="00FC2E96" w:rsidRDefault="00C024F6" w:rsidP="0013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24F6" w:rsidRPr="00FC2E96" w14:paraId="1A9C362A" w14:textId="77777777" w:rsidTr="0013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908AE18" w14:textId="77777777" w:rsidR="00C024F6" w:rsidRPr="00FC2E96" w:rsidRDefault="00C024F6" w:rsidP="00135E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5D0BC15C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2"/>
              <w:gridCol w:w="4727"/>
            </w:tblGrid>
            <w:tr w:rsidR="00C024F6" w:rsidRPr="00FC2E96" w14:paraId="052CC54B" w14:textId="77777777" w:rsidTr="00135E66">
              <w:tc>
                <w:tcPr>
                  <w:tcW w:w="1304" w:type="dxa"/>
                </w:tcPr>
                <w:p w14:paraId="2705BCF7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E9999</w:t>
                  </w:r>
                </w:p>
              </w:tc>
              <w:tc>
                <w:tcPr>
                  <w:tcW w:w="8901" w:type="dxa"/>
                </w:tcPr>
                <w:p w14:paraId="222F21B4" w14:textId="77777777" w:rsidR="00C024F6" w:rsidRPr="00FC2E96" w:rsidRDefault="00C024F6" w:rsidP="00135E66">
                  <w:pPr>
                    <w:rPr>
                      <w:rFonts w:ascii="Times New Roman" w:hAnsi="Times New Roman" w:cs="Times New Roman"/>
                    </w:rPr>
                  </w:pPr>
                  <w:r w:rsidRPr="00FC2E96">
                    <w:rPr>
                      <w:rFonts w:ascii="Times New Roman" w:hAnsi="Times New Roman" w:cs="Times New Roman"/>
                    </w:rPr>
                    <w:t>Runtime Exception.</w:t>
                  </w:r>
                </w:p>
              </w:tc>
            </w:tr>
          </w:tbl>
          <w:p w14:paraId="21998BFD" w14:textId="77777777" w:rsidR="00C024F6" w:rsidRPr="00FC2E96" w:rsidRDefault="00C024F6" w:rsidP="0013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5D6A725" w14:textId="77777777" w:rsidR="00C024F6" w:rsidRPr="00FC2E96" w:rsidRDefault="00C024F6" w:rsidP="00C024F6">
      <w:pPr>
        <w:rPr>
          <w:rFonts w:ascii="Times New Roman" w:hAnsi="Times New Roman" w:cs="Times New Roman"/>
        </w:rPr>
      </w:pPr>
    </w:p>
    <w:p w14:paraId="46D737FE" w14:textId="77777777" w:rsidR="00C024F6" w:rsidRPr="00FC2E96" w:rsidRDefault="00C024F6" w:rsidP="00C024F6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24F6" w:rsidRPr="00FC2E96" w14:paraId="26BFC340" w14:textId="77777777" w:rsidTr="00135E66">
        <w:tc>
          <w:tcPr>
            <w:tcW w:w="15388" w:type="dxa"/>
          </w:tcPr>
          <w:p w14:paraId="498BE75C" w14:textId="77777777" w:rsidR="00C024F6" w:rsidRPr="00FC2E96" w:rsidRDefault="00C024F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7379754" w14:textId="77777777" w:rsidR="00C024F6" w:rsidRPr="00FC2E96" w:rsidRDefault="00C024F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4AB5425D" w14:textId="77777777" w:rsidR="00C024F6" w:rsidRPr="00FC2E96" w:rsidRDefault="00C024F6" w:rsidP="00135E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5B24372" w14:textId="77777777" w:rsidR="00C024F6" w:rsidRPr="00FC2E96" w:rsidRDefault="00C024F6" w:rsidP="00C024F6">
      <w:pPr>
        <w:widowControl/>
        <w:rPr>
          <w:rFonts w:ascii="Times New Roman" w:hAnsi="Times New Roman" w:cs="Times New Roman"/>
          <w:b/>
          <w:u w:val="single"/>
        </w:rPr>
      </w:pPr>
    </w:p>
    <w:p w14:paraId="42D2340C" w14:textId="77777777" w:rsidR="00C024F6" w:rsidRPr="00FC2E96" w:rsidRDefault="00C024F6" w:rsidP="00C024F6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18032" w:type="dxa"/>
        <w:tblLook w:val="04A0" w:firstRow="1" w:lastRow="0" w:firstColumn="1" w:lastColumn="0" w:noHBand="0" w:noVBand="1"/>
      </w:tblPr>
      <w:tblGrid>
        <w:gridCol w:w="9016"/>
        <w:gridCol w:w="9016"/>
      </w:tblGrid>
      <w:tr w:rsidR="006242BD" w:rsidRPr="00FC2E96" w14:paraId="027FBB4C" w14:textId="77777777" w:rsidTr="006242BD">
        <w:tc>
          <w:tcPr>
            <w:tcW w:w="9016" w:type="dxa"/>
          </w:tcPr>
          <w:p w14:paraId="0F291DD2" w14:textId="77777777" w:rsidR="006242BD" w:rsidRPr="00591B8E" w:rsidRDefault="006242BD" w:rsidP="006242BD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{</w:t>
            </w:r>
          </w:p>
          <w:p w14:paraId="3769C9D2" w14:textId="77777777" w:rsidR="006242BD" w:rsidRPr="00591B8E" w:rsidRDefault="006242BD" w:rsidP="006242BD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"applicationNo": "L160000001",</w:t>
            </w:r>
          </w:p>
          <w:p w14:paraId="70705088" w14:textId="77777777" w:rsidR="006242BD" w:rsidRPr="00591B8E" w:rsidRDefault="006242BD" w:rsidP="006242BD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"fileName": "",</w:t>
            </w:r>
          </w:p>
          <w:p w14:paraId="1FCE6A0B" w14:textId="77777777" w:rsidR="006242BD" w:rsidRPr="00591B8E" w:rsidRDefault="006242BD" w:rsidP="006242BD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"shaFileChecksum": "",</w:t>
            </w:r>
          </w:p>
          <w:p w14:paraId="4CC6EC8E" w14:textId="77777777" w:rsidR="006242BD" w:rsidRPr="00591B8E" w:rsidRDefault="006242BD" w:rsidP="006242BD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"type": ""</w:t>
            </w:r>
          </w:p>
          <w:p w14:paraId="066DE525" w14:textId="77777777" w:rsidR="006242BD" w:rsidRPr="00591B8E" w:rsidRDefault="006242BD" w:rsidP="006242BD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"content": ""</w:t>
            </w:r>
          </w:p>
          <w:p w14:paraId="40FC82F3" w14:textId="77777777" w:rsidR="006242BD" w:rsidRPr="00591B8E" w:rsidRDefault="006242BD" w:rsidP="006242BD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"description": ""</w:t>
            </w:r>
          </w:p>
          <w:p w14:paraId="46828DE3" w14:textId="32387B32" w:rsidR="006242BD" w:rsidRPr="00591B8E" w:rsidDel="006242BD" w:rsidRDefault="006242BD" w:rsidP="006242BD">
            <w:pPr>
              <w:widowControl/>
              <w:rPr>
                <w:rFonts w:ascii="Times New Roman" w:hAnsi="Times New Roman" w:cs="Times New Roman"/>
              </w:rPr>
            </w:pPr>
            <w:r w:rsidRPr="00591B8E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9016" w:type="dxa"/>
          </w:tcPr>
          <w:p w14:paraId="02834F24" w14:textId="7D49B1AC" w:rsidR="006242BD" w:rsidRPr="00FC2E96" w:rsidRDefault="006242BD" w:rsidP="006242BD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14:paraId="79411452" w14:textId="77777777" w:rsidR="00C024F6" w:rsidRPr="00FC2E96" w:rsidRDefault="00C024F6" w:rsidP="00C024F6">
      <w:pPr>
        <w:widowControl/>
        <w:rPr>
          <w:rFonts w:ascii="Times New Roman" w:hAnsi="Times New Roman" w:cs="Times New Roman"/>
          <w:b/>
          <w:u w:val="single"/>
        </w:rPr>
      </w:pPr>
    </w:p>
    <w:p w14:paraId="50B58A17" w14:textId="77777777" w:rsidR="00C024F6" w:rsidRPr="00FC2E96" w:rsidRDefault="00C024F6" w:rsidP="00C024F6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lastRenderedPageBreak/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24F6" w:rsidRPr="00FC2E96" w14:paraId="60D2C81C" w14:textId="77777777" w:rsidTr="00135E66">
        <w:tc>
          <w:tcPr>
            <w:tcW w:w="9016" w:type="dxa"/>
          </w:tcPr>
          <w:p w14:paraId="5F7F73BD" w14:textId="77777777" w:rsidR="00C024F6" w:rsidRPr="00FC2E96" w:rsidRDefault="00C024F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3787FC44" w14:textId="77777777" w:rsidR="00C024F6" w:rsidRPr="00FC2E96" w:rsidRDefault="00C024F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76E5980A" w14:textId="77777777" w:rsidR="00C024F6" w:rsidRPr="00FC2E96" w:rsidRDefault="00C024F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6106A194" w14:textId="77777777" w:rsidR="00C024F6" w:rsidRPr="00FC2E96" w:rsidRDefault="00C024F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5671A4F9" w14:textId="77777777" w:rsidR="00C024F6" w:rsidRPr="00FC2E96" w:rsidRDefault="00C024F6" w:rsidP="00135E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6752332F" w14:textId="77777777" w:rsidR="00E626D8" w:rsidRPr="00FC2E96" w:rsidRDefault="00E626D8" w:rsidP="00E626D8">
      <w:pPr>
        <w:pStyle w:val="Heading2"/>
        <w:pageBreakBefore/>
        <w:widowControl/>
        <w:numPr>
          <w:ilvl w:val="1"/>
          <w:numId w:val="2"/>
        </w:numPr>
        <w:spacing w:after="240" w:line="240" w:lineRule="auto"/>
        <w:ind w:left="403" w:hanging="40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19" w:name="_Toc96933955"/>
      <w:r w:rsidRPr="00FC2E96">
        <w:rPr>
          <w:rFonts w:ascii="Times New Roman" w:hAnsi="Times New Roman" w:cs="Times New Roman"/>
          <w:b/>
          <w:sz w:val="24"/>
          <w:szCs w:val="24"/>
        </w:rPr>
        <w:lastRenderedPageBreak/>
        <w:t>Acknowledge Submission Completed</w:t>
      </w:r>
      <w:bookmarkEnd w:id="519"/>
    </w:p>
    <w:p w14:paraId="578283D0" w14:textId="77777777" w:rsidR="00E626D8" w:rsidRPr="00FC2E96" w:rsidRDefault="00E626D8" w:rsidP="00E626D8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39"/>
        <w:gridCol w:w="7577"/>
      </w:tblGrid>
      <w:tr w:rsidR="00E626D8" w:rsidRPr="00FC2E96" w14:paraId="75FE17DA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507B86D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543AFCB9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E626D8" w:rsidRPr="00FC2E96" w14:paraId="16B0E31D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FE5ED73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22D313F2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acknowledge the backend submission has been completed.</w:t>
            </w:r>
          </w:p>
        </w:tc>
      </w:tr>
      <w:tr w:rsidR="00E626D8" w:rsidRPr="00FC2E96" w14:paraId="41937054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058BDB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3ED30C80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&lt;Backend_Service_Domain&gt;/{Version}/EE4/Status/SubmissionCompleted</w:t>
            </w:r>
          </w:p>
        </w:tc>
      </w:tr>
      <w:tr w:rsidR="00E626D8" w:rsidRPr="00FC2E96" w14:paraId="1BD949BF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491A96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1F8DBEB1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E626D8" w:rsidRPr="00FC2E96" w14:paraId="36E99D9B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EED5C3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5A8B8E94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E626D8" w:rsidRPr="00FC2E96" w14:paraId="169F67A1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B5014FB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0A41BA94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To acknowledge the backend after all attachments are submitted successfully.</w:t>
            </w:r>
          </w:p>
        </w:tc>
      </w:tr>
    </w:tbl>
    <w:p w14:paraId="7C57573D" w14:textId="77777777" w:rsidR="00E626D8" w:rsidRPr="00FC2E96" w:rsidRDefault="00E626D8" w:rsidP="00E626D8">
      <w:pPr>
        <w:rPr>
          <w:rFonts w:ascii="Times New Roman" w:hAnsi="Times New Roman" w:cs="Times New Roman"/>
        </w:rPr>
      </w:pPr>
    </w:p>
    <w:p w14:paraId="3DBAB180" w14:textId="77777777" w:rsidR="00E626D8" w:rsidRPr="00FC2E96" w:rsidRDefault="00E626D8" w:rsidP="00E626D8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34"/>
        <w:gridCol w:w="1256"/>
        <w:gridCol w:w="5194"/>
      </w:tblGrid>
      <w:tr w:rsidR="00E626D8" w:rsidRPr="00FC2E96" w14:paraId="1158BF27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385C88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342AFDD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00617EB1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3745F1C4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E626D8" w:rsidRPr="00FC2E96" w14:paraId="7856DCA4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A9FFF5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134" w:type="dxa"/>
          </w:tcPr>
          <w:p w14:paraId="58CD03BD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C154A2B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7CB2BA9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It is a signature of the submitted data. WBRS uses clientSecret to sign the concatenated string of </w:t>
            </w:r>
            <w:r w:rsidRPr="00FC2E96">
              <w:rPr>
                <w:rFonts w:ascii="Times New Roman" w:hAnsi="Times New Roman" w:cs="Times New Roman"/>
                <w:b/>
              </w:rPr>
              <w:t>nonce</w:t>
            </w:r>
            <w:r w:rsidRPr="00FC2E96">
              <w:rPr>
                <w:rFonts w:ascii="Times New Roman" w:hAnsi="Times New Roman" w:cs="Times New Roman"/>
              </w:rPr>
              <w:t xml:space="preserve"> and </w:t>
            </w:r>
            <w:r w:rsidRPr="00FC2E96">
              <w:rPr>
                <w:rFonts w:ascii="Times New Roman" w:hAnsi="Times New Roman" w:cs="Times New Roman"/>
                <w:b/>
              </w:rPr>
              <w:t>encrypted content</w:t>
            </w:r>
            <w:r w:rsidRPr="00FC2E96">
              <w:rPr>
                <w:rFonts w:ascii="Times New Roman" w:hAnsi="Times New Roman" w:cs="Times New Roman"/>
              </w:rPr>
              <w:t xml:space="preserve"> to get the signature.</w:t>
            </w:r>
          </w:p>
        </w:tc>
      </w:tr>
      <w:tr w:rsidR="00E626D8" w:rsidRPr="00FC2E96" w14:paraId="0342A558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5B6F26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1134" w:type="dxa"/>
          </w:tcPr>
          <w:p w14:paraId="49C3CA1D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72D950C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2ABBD762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  <w:tr w:rsidR="00E626D8" w:rsidRPr="00FC2E96" w14:paraId="6BDB4D14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CDD32C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nonce</w:t>
            </w:r>
          </w:p>
        </w:tc>
        <w:tc>
          <w:tcPr>
            <w:tcW w:w="1134" w:type="dxa"/>
          </w:tcPr>
          <w:p w14:paraId="292B0D4A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3A9933E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B8296AD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A nonce is a random string, uniquely generated for each request by WBRS. It is used to prevent replay attack. A nonce can be an ASCII string of any length less than or equal to 36 (UUID string length) as long as the uniqueness requirement is met.</w:t>
            </w:r>
          </w:p>
        </w:tc>
      </w:tr>
    </w:tbl>
    <w:p w14:paraId="5728D720" w14:textId="77777777" w:rsidR="00E626D8" w:rsidRPr="00FC2E96" w:rsidRDefault="00E626D8" w:rsidP="00E626D8">
      <w:pPr>
        <w:rPr>
          <w:rFonts w:ascii="Times New Roman" w:hAnsi="Times New Roman" w:cs="Times New Roman"/>
        </w:rPr>
      </w:pPr>
    </w:p>
    <w:p w14:paraId="54D1BEF7" w14:textId="77777777" w:rsidR="00E626D8" w:rsidRPr="00FC2E96" w:rsidRDefault="00E626D8" w:rsidP="00E626D8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9"/>
        <w:gridCol w:w="920"/>
        <w:gridCol w:w="1255"/>
        <w:gridCol w:w="4752"/>
      </w:tblGrid>
      <w:tr w:rsidR="00E626D8" w:rsidRPr="00FC2E96" w14:paraId="4CC74D0B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97E97E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17E53F7F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50C1B1DE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31D17D79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E626D8" w:rsidRPr="00FC2E96" w14:paraId="08041C6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E380C8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encryptedContent</w:t>
            </w:r>
          </w:p>
        </w:tc>
        <w:tc>
          <w:tcPr>
            <w:tcW w:w="1134" w:type="dxa"/>
          </w:tcPr>
          <w:p w14:paraId="76D02DB4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2B76434F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7300FD58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Encrypted content</w:t>
            </w:r>
          </w:p>
        </w:tc>
      </w:tr>
    </w:tbl>
    <w:p w14:paraId="20C2193F" w14:textId="77777777" w:rsidR="00E626D8" w:rsidRPr="00FC2E96" w:rsidRDefault="00E626D8" w:rsidP="00E626D8">
      <w:pPr>
        <w:rPr>
          <w:rFonts w:ascii="Times New Roman" w:hAnsi="Times New Roman" w:cs="Times New Roman"/>
        </w:rPr>
      </w:pPr>
    </w:p>
    <w:p w14:paraId="514F5576" w14:textId="77777777" w:rsidR="00E626D8" w:rsidRPr="00FC2E96" w:rsidRDefault="00E626D8" w:rsidP="00E626D8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- Content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95"/>
        <w:gridCol w:w="957"/>
        <w:gridCol w:w="1468"/>
        <w:gridCol w:w="4296"/>
      </w:tblGrid>
      <w:tr w:rsidR="00E626D8" w:rsidRPr="00FC2E96" w14:paraId="79D65E04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6B8E65F5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57" w:type="dxa"/>
          </w:tcPr>
          <w:p w14:paraId="50EA5CE4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68" w:type="dxa"/>
          </w:tcPr>
          <w:p w14:paraId="49FA7E74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296" w:type="dxa"/>
          </w:tcPr>
          <w:p w14:paraId="29D20A00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E626D8" w:rsidRPr="00FC2E96" w14:paraId="600A3A06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2FE1AC40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applicationNo</w:t>
            </w:r>
          </w:p>
        </w:tc>
        <w:tc>
          <w:tcPr>
            <w:tcW w:w="957" w:type="dxa"/>
          </w:tcPr>
          <w:p w14:paraId="7F99E332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468" w:type="dxa"/>
          </w:tcPr>
          <w:p w14:paraId="4DADEE19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4296" w:type="dxa"/>
          </w:tcPr>
          <w:p w14:paraId="24941584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WBRS Application No.</w:t>
            </w:r>
          </w:p>
        </w:tc>
      </w:tr>
    </w:tbl>
    <w:p w14:paraId="0360E68E" w14:textId="77777777" w:rsidR="00E626D8" w:rsidRPr="00FC2E96" w:rsidRDefault="00E626D8" w:rsidP="00E626D8">
      <w:pPr>
        <w:rPr>
          <w:rFonts w:ascii="Times New Roman" w:hAnsi="Times New Roman" w:cs="Times New Roman"/>
        </w:rPr>
      </w:pPr>
    </w:p>
    <w:p w14:paraId="3779780E" w14:textId="77777777" w:rsidR="00E626D8" w:rsidRPr="00FC2E96" w:rsidRDefault="00E626D8" w:rsidP="00E626D8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2"/>
        <w:gridCol w:w="982"/>
        <w:gridCol w:w="1256"/>
        <w:gridCol w:w="5146"/>
      </w:tblGrid>
      <w:tr w:rsidR="00E626D8" w:rsidRPr="00FC2E96" w14:paraId="7FBA450D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FF79D7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134" w:type="dxa"/>
          </w:tcPr>
          <w:p w14:paraId="68F21541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75" w:type="dxa"/>
          </w:tcPr>
          <w:p w14:paraId="2A264AE3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0857" w:type="dxa"/>
          </w:tcPr>
          <w:p w14:paraId="1A13AC00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E626D8" w:rsidRPr="00FC2E96" w14:paraId="102D2628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F807C0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txID</w:t>
            </w:r>
          </w:p>
        </w:tc>
        <w:tc>
          <w:tcPr>
            <w:tcW w:w="1134" w:type="dxa"/>
          </w:tcPr>
          <w:p w14:paraId="714E0652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955731F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3E2E4580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Unique ID for logging. Please provide this ID during system support.  </w:t>
            </w:r>
          </w:p>
        </w:tc>
      </w:tr>
      <w:tr w:rsidR="00E626D8" w:rsidRPr="00FC2E96" w14:paraId="2228FF8D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1D7A2A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34" w:type="dxa"/>
          </w:tcPr>
          <w:p w14:paraId="18E4687D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Option</w:t>
            </w:r>
          </w:p>
        </w:tc>
        <w:tc>
          <w:tcPr>
            <w:tcW w:w="1275" w:type="dxa"/>
          </w:tcPr>
          <w:p w14:paraId="0D8944FA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6627DBD2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 to indicate the result. Details please refer to below section “Response – Code &amp; Message”.</w:t>
            </w:r>
          </w:p>
        </w:tc>
      </w:tr>
      <w:tr w:rsidR="00E626D8" w:rsidRPr="00FC2E96" w14:paraId="3A24B89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E08C28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134" w:type="dxa"/>
          </w:tcPr>
          <w:p w14:paraId="566D9C64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46159B91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0857" w:type="dxa"/>
          </w:tcPr>
          <w:p w14:paraId="45FDF174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Details code (For example: CE2001). Details please refer to below section “Response – Code &amp; Message”.</w:t>
            </w:r>
          </w:p>
        </w:tc>
      </w:tr>
    </w:tbl>
    <w:p w14:paraId="2DC9932E" w14:textId="77777777" w:rsidR="00E626D8" w:rsidRPr="00FC2E96" w:rsidRDefault="00E626D8" w:rsidP="00E626D8">
      <w:pPr>
        <w:rPr>
          <w:rFonts w:ascii="Times New Roman" w:hAnsi="Times New Roman" w:cs="Times New Roman"/>
          <w:b/>
        </w:rPr>
      </w:pPr>
    </w:p>
    <w:p w14:paraId="292012E5" w14:textId="77777777" w:rsidR="00E626D8" w:rsidRPr="00FC2E96" w:rsidRDefault="00E626D8" w:rsidP="00E626D8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96"/>
        <w:gridCol w:w="1758"/>
        <w:gridCol w:w="5762"/>
      </w:tblGrid>
      <w:tr w:rsidR="00E626D8" w:rsidRPr="00FC2E96" w14:paraId="605D36EE" w14:textId="77777777" w:rsidTr="0078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E81A419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25" w:type="dxa"/>
          </w:tcPr>
          <w:p w14:paraId="5E8122CE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998" w:type="dxa"/>
          </w:tcPr>
          <w:p w14:paraId="1B211CDE" w14:textId="77777777" w:rsidR="00E626D8" w:rsidRPr="00FC2E96" w:rsidRDefault="00E626D8" w:rsidP="0078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E626D8" w:rsidRPr="00FC2E96" w14:paraId="599AD684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31130D5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D00000</w:t>
            </w:r>
          </w:p>
        </w:tc>
        <w:tc>
          <w:tcPr>
            <w:tcW w:w="2225" w:type="dxa"/>
          </w:tcPr>
          <w:p w14:paraId="758B5C8D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  <w:tc>
          <w:tcPr>
            <w:tcW w:w="10998" w:type="dxa"/>
          </w:tcPr>
          <w:p w14:paraId="7E6A931E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Success Result.</w:t>
            </w:r>
          </w:p>
        </w:tc>
      </w:tr>
      <w:tr w:rsidR="00E626D8" w:rsidRPr="00FC2E96" w14:paraId="7B3BF35F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4246018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D20001</w:t>
            </w:r>
          </w:p>
        </w:tc>
        <w:tc>
          <w:tcPr>
            <w:tcW w:w="2225" w:type="dxa"/>
          </w:tcPr>
          <w:p w14:paraId="22873FE7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Parameter is </w:t>
            </w:r>
            <w:r w:rsidRPr="00FC2E96">
              <w:rPr>
                <w:rFonts w:ascii="Times New Roman" w:hAnsi="Times New Roman" w:cs="Times New Roman"/>
              </w:rPr>
              <w:lastRenderedPageBreak/>
              <w:t>null.</w:t>
            </w:r>
          </w:p>
        </w:tc>
        <w:tc>
          <w:tcPr>
            <w:tcW w:w="10998" w:type="dxa"/>
          </w:tcPr>
          <w:p w14:paraId="39AB49D3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lastRenderedPageBreak/>
              <w:t>The parameter “applicationNo” is null.</w:t>
            </w:r>
          </w:p>
        </w:tc>
      </w:tr>
      <w:tr w:rsidR="00E626D8" w:rsidRPr="00FC2E96" w14:paraId="2BCAAC12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5F48DE7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D30001</w:t>
            </w:r>
          </w:p>
        </w:tc>
        <w:tc>
          <w:tcPr>
            <w:tcW w:w="2225" w:type="dxa"/>
          </w:tcPr>
          <w:p w14:paraId="51F4C3A3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null</w:t>
            </w:r>
          </w:p>
        </w:tc>
        <w:tc>
          <w:tcPr>
            <w:tcW w:w="10998" w:type="dxa"/>
          </w:tcPr>
          <w:p w14:paraId="3602338F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null.</w:t>
            </w:r>
          </w:p>
          <w:p w14:paraId="0D80CBA5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null.</w:t>
            </w:r>
          </w:p>
          <w:p w14:paraId="2111327D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null.</w:t>
            </w:r>
          </w:p>
        </w:tc>
      </w:tr>
      <w:tr w:rsidR="00E626D8" w:rsidRPr="00FC2E96" w14:paraId="75866DD3" w14:textId="77777777" w:rsidTr="0078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937ED08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D30002</w:t>
            </w:r>
          </w:p>
        </w:tc>
        <w:tc>
          <w:tcPr>
            <w:tcW w:w="2225" w:type="dxa"/>
          </w:tcPr>
          <w:p w14:paraId="118D121E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Header is wrong</w:t>
            </w:r>
          </w:p>
        </w:tc>
        <w:tc>
          <w:tcPr>
            <w:tcW w:w="10998" w:type="dxa"/>
          </w:tcPr>
          <w:p w14:paraId="6BFCC3F1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“clientID” is not found in the list.</w:t>
            </w:r>
          </w:p>
          <w:p w14:paraId="5AF5D37C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“signature“ is incorrect. (MITM Attack)</w:t>
            </w:r>
          </w:p>
          <w:p w14:paraId="23BF1B48" w14:textId="77777777" w:rsidR="00E626D8" w:rsidRPr="00FC2E96" w:rsidRDefault="00E626D8" w:rsidP="0078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The header “nonce “ is already used. (Replay Attack)</w:t>
            </w:r>
          </w:p>
        </w:tc>
      </w:tr>
      <w:tr w:rsidR="00E626D8" w:rsidRPr="00FC2E96" w14:paraId="17A92750" w14:textId="77777777" w:rsidTr="00781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1301B3B" w14:textId="77777777" w:rsidR="00E626D8" w:rsidRPr="00FC2E96" w:rsidRDefault="00E626D8" w:rsidP="00781966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D90000</w:t>
            </w:r>
          </w:p>
        </w:tc>
        <w:tc>
          <w:tcPr>
            <w:tcW w:w="2225" w:type="dxa"/>
          </w:tcPr>
          <w:p w14:paraId="6D918FB5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Unknown Exception </w:t>
            </w:r>
          </w:p>
        </w:tc>
        <w:tc>
          <w:tcPr>
            <w:tcW w:w="10998" w:type="dxa"/>
          </w:tcPr>
          <w:p w14:paraId="0442F477" w14:textId="77777777" w:rsidR="00E626D8" w:rsidRPr="00FC2E96" w:rsidRDefault="00E626D8" w:rsidP="00781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Runtime Exception.</w:t>
            </w:r>
          </w:p>
        </w:tc>
      </w:tr>
    </w:tbl>
    <w:p w14:paraId="4F55F6BD" w14:textId="77777777" w:rsidR="00E626D8" w:rsidRPr="00FC2E96" w:rsidRDefault="00E626D8" w:rsidP="00E626D8">
      <w:pPr>
        <w:rPr>
          <w:rFonts w:ascii="Times New Roman" w:hAnsi="Times New Roman" w:cs="Times New Roman"/>
        </w:rPr>
      </w:pPr>
    </w:p>
    <w:p w14:paraId="2FE77FDC" w14:textId="77777777" w:rsidR="00E626D8" w:rsidRPr="00FC2E96" w:rsidRDefault="00E626D8" w:rsidP="00E626D8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26D8" w:rsidRPr="00FC2E96" w14:paraId="47DE6ACD" w14:textId="77777777" w:rsidTr="00781966">
        <w:tc>
          <w:tcPr>
            <w:tcW w:w="15388" w:type="dxa"/>
          </w:tcPr>
          <w:p w14:paraId="5F20F489" w14:textId="77777777" w:rsidR="00E626D8" w:rsidRPr="00FC2E96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0E520EE7" w14:textId="77777777" w:rsidR="00E626D8" w:rsidRPr="00FC2E96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 "encryptedContent":"sqS0rzo3U5r8G9rc7nvNJQnd973fpD3v1k3Qp4u/F8Y= "</w:t>
            </w:r>
          </w:p>
          <w:p w14:paraId="7D12734E" w14:textId="77777777" w:rsidR="00E626D8" w:rsidRPr="00FC2E96" w:rsidRDefault="00E626D8" w:rsidP="00781966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3AB410DE" w14:textId="77777777" w:rsidR="00E626D8" w:rsidRPr="00FC2E96" w:rsidRDefault="00E626D8" w:rsidP="00E626D8">
      <w:pPr>
        <w:widowControl/>
        <w:rPr>
          <w:rFonts w:ascii="Times New Roman" w:hAnsi="Times New Roman" w:cs="Times New Roman"/>
          <w:b/>
          <w:u w:val="single"/>
        </w:rPr>
      </w:pPr>
    </w:p>
    <w:p w14:paraId="28F7D8AF" w14:textId="77777777" w:rsidR="00E626D8" w:rsidRPr="00FC2E96" w:rsidRDefault="00E626D8" w:rsidP="00E626D8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 (without encryption)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26D8" w:rsidRPr="00FC2E96" w14:paraId="10FD7D60" w14:textId="77777777" w:rsidTr="00781966">
        <w:tc>
          <w:tcPr>
            <w:tcW w:w="15388" w:type="dxa"/>
          </w:tcPr>
          <w:p w14:paraId="474088B7" w14:textId="77777777" w:rsidR="00E626D8" w:rsidRPr="00FC2E96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11C9B7D7" w14:textId="77777777" w:rsidR="00E626D8" w:rsidRPr="00FC2E96" w:rsidRDefault="00E626D8" w:rsidP="00781966">
            <w:pPr>
              <w:widowControl/>
              <w:ind w:firstLine="22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"applicationNo": "L160000001"</w:t>
            </w:r>
          </w:p>
          <w:p w14:paraId="029E610A" w14:textId="77777777" w:rsidR="00E626D8" w:rsidRPr="00FC2E96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67BF7CF4" w14:textId="77777777" w:rsidR="00E626D8" w:rsidRPr="00FC2E96" w:rsidRDefault="00E626D8" w:rsidP="00E626D8">
      <w:pPr>
        <w:widowControl/>
        <w:rPr>
          <w:rFonts w:ascii="Times New Roman" w:hAnsi="Times New Roman" w:cs="Times New Roman"/>
          <w:b/>
          <w:u w:val="single"/>
        </w:rPr>
      </w:pPr>
    </w:p>
    <w:p w14:paraId="38298C82" w14:textId="77777777" w:rsidR="00E626D8" w:rsidRPr="00FC2E96" w:rsidRDefault="00E626D8" w:rsidP="00E626D8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26D8" w:rsidRPr="00FC2E96" w14:paraId="206C0B74" w14:textId="77777777" w:rsidTr="00781966">
        <w:tc>
          <w:tcPr>
            <w:tcW w:w="15388" w:type="dxa"/>
          </w:tcPr>
          <w:p w14:paraId="2D003856" w14:textId="77777777" w:rsidR="00E626D8" w:rsidRPr="00FC2E96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{</w:t>
            </w:r>
          </w:p>
          <w:p w14:paraId="7C7DFE4D" w14:textId="77777777" w:rsidR="00E626D8" w:rsidRPr="00FC2E96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"code":"D00000",</w:t>
            </w:r>
          </w:p>
          <w:p w14:paraId="0891BF9F" w14:textId="77777777" w:rsidR="00E626D8" w:rsidRPr="00FC2E96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"message":"D00000",</w:t>
            </w:r>
          </w:p>
          <w:p w14:paraId="5A70DCC0" w14:textId="77777777" w:rsidR="00E626D8" w:rsidRPr="00FC2E96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   "txID":"0514125f"</w:t>
            </w:r>
          </w:p>
          <w:p w14:paraId="36D18F1D" w14:textId="77777777" w:rsidR="00E626D8" w:rsidRPr="00FC2E96" w:rsidRDefault="00E626D8" w:rsidP="00781966">
            <w:pPr>
              <w:widowControl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}</w:t>
            </w:r>
          </w:p>
        </w:tc>
      </w:tr>
    </w:tbl>
    <w:p w14:paraId="6B7CC711" w14:textId="77777777" w:rsidR="00C67085" w:rsidRPr="00FC2E96" w:rsidRDefault="00C67085" w:rsidP="00C67085">
      <w:pPr>
        <w:pStyle w:val="Heading1"/>
        <w:keepLines w:val="0"/>
        <w:pageBreakBefore/>
        <w:widowControl/>
        <w:numPr>
          <w:ilvl w:val="0"/>
          <w:numId w:val="2"/>
        </w:numPr>
        <w:tabs>
          <w:tab w:val="num" w:pos="1000"/>
        </w:tabs>
        <w:spacing w:before="0" w:after="240"/>
        <w:ind w:left="403" w:hanging="403"/>
        <w:jc w:val="both"/>
        <w:rPr>
          <w:rFonts w:ascii="Times New Roman" w:eastAsia="PMingLiU" w:hAnsi="Times New Roman" w:cs="Times New Roman"/>
          <w:caps/>
          <w:kern w:val="28"/>
          <w:sz w:val="28"/>
          <w:szCs w:val="20"/>
        </w:rPr>
      </w:pPr>
      <w:bookmarkStart w:id="520" w:name="_Toc96933956"/>
      <w:r>
        <w:rPr>
          <w:rFonts w:ascii="Times New Roman" w:eastAsia="PMingLiU" w:hAnsi="Times New Roman" w:cs="Times New Roman"/>
          <w:caps/>
          <w:kern w:val="28"/>
          <w:sz w:val="28"/>
          <w:szCs w:val="20"/>
        </w:rPr>
        <w:lastRenderedPageBreak/>
        <w:t>Payment Completed</w:t>
      </w:r>
      <w:bookmarkEnd w:id="520"/>
    </w:p>
    <w:p w14:paraId="2CEDBECE" w14:textId="77777777" w:rsidR="00C67085" w:rsidRPr="00FC2E96" w:rsidRDefault="00C67085" w:rsidP="00C67085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API Description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95"/>
        <w:gridCol w:w="7321"/>
      </w:tblGrid>
      <w:tr w:rsidR="00C67085" w:rsidRPr="00FC2E96" w14:paraId="4C88DFE1" w14:textId="77777777" w:rsidTr="005C6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BDA068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416" w:type="dxa"/>
          </w:tcPr>
          <w:p w14:paraId="00BF78C5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67085" w:rsidRPr="00FC2E96" w14:paraId="16F8BD2E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A018B10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Full Name</w:t>
            </w:r>
          </w:p>
        </w:tc>
        <w:tc>
          <w:tcPr>
            <w:tcW w:w="12416" w:type="dxa"/>
          </w:tcPr>
          <w:p w14:paraId="6840BF53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Completed</w:t>
            </w:r>
          </w:p>
        </w:tc>
      </w:tr>
      <w:tr w:rsidR="00C67085" w:rsidRPr="00FC2E96" w14:paraId="55ECB85C" w14:textId="77777777" w:rsidTr="005C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7E4202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2416" w:type="dxa"/>
          </w:tcPr>
          <w:p w14:paraId="09B73EB1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&lt;Backend_Service_Domain&gt;/{Version}/</w:t>
            </w:r>
            <w:r w:rsidRPr="003F1F12">
              <w:rPr>
                <w:rFonts w:ascii="Times New Roman" w:hAnsi="Times New Roman" w:cs="Times New Roman"/>
              </w:rPr>
              <w:t>payment/submitData</w:t>
            </w:r>
          </w:p>
        </w:tc>
      </w:tr>
      <w:tr w:rsidR="00C67085" w:rsidRPr="00FC2E96" w14:paraId="18226E91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56973C4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Request Type</w:t>
            </w:r>
          </w:p>
        </w:tc>
        <w:tc>
          <w:tcPr>
            <w:tcW w:w="12416" w:type="dxa"/>
          </w:tcPr>
          <w:p w14:paraId="698B17F1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POST</w:t>
            </w:r>
          </w:p>
        </w:tc>
      </w:tr>
      <w:tr w:rsidR="00C67085" w:rsidRPr="00FC2E96" w14:paraId="0FB8C3DF" w14:textId="77777777" w:rsidTr="005C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F8675F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Service Version</w:t>
            </w:r>
          </w:p>
        </w:tc>
        <w:tc>
          <w:tcPr>
            <w:tcW w:w="12416" w:type="dxa"/>
          </w:tcPr>
          <w:p w14:paraId="03A29848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1</w:t>
            </w:r>
          </w:p>
        </w:tc>
      </w:tr>
      <w:tr w:rsidR="00C67085" w:rsidRPr="00FC2E96" w14:paraId="31D8DE4A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3F00F4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 of Service</w:t>
            </w:r>
          </w:p>
        </w:tc>
        <w:tc>
          <w:tcPr>
            <w:tcW w:w="12416" w:type="dxa"/>
          </w:tcPr>
          <w:p w14:paraId="12145A4C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 xml:space="preserve">To </w:t>
            </w:r>
            <w:r w:rsidRPr="00456CFD">
              <w:rPr>
                <w:rFonts w:ascii="Times New Roman" w:hAnsi="Times New Roman" w:cs="Times New Roman"/>
              </w:rPr>
              <w:t>change the status of record after payment has been completed</w:t>
            </w:r>
            <w:r>
              <w:rPr>
                <w:rFonts w:ascii="Times New Roman" w:hAnsi="Times New Roman" w:cs="Times New Roman"/>
              </w:rPr>
              <w:t xml:space="preserve"> and save payment record to E-payment table</w:t>
            </w:r>
            <w:r w:rsidRPr="00FC2E96">
              <w:rPr>
                <w:rFonts w:ascii="Times New Roman" w:hAnsi="Times New Roman" w:cs="Times New Roman"/>
              </w:rPr>
              <w:t>.</w:t>
            </w:r>
          </w:p>
        </w:tc>
      </w:tr>
    </w:tbl>
    <w:p w14:paraId="67D49E10" w14:textId="77777777" w:rsidR="00C67085" w:rsidRPr="00FC2E96" w:rsidRDefault="00C67085" w:rsidP="00C67085">
      <w:pPr>
        <w:rPr>
          <w:rFonts w:ascii="Times New Roman" w:hAnsi="Times New Roman" w:cs="Times New Roman"/>
        </w:rPr>
      </w:pPr>
    </w:p>
    <w:p w14:paraId="62C0BC34" w14:textId="77777777" w:rsidR="00C67085" w:rsidRPr="00FC2E96" w:rsidRDefault="00C67085" w:rsidP="00C67085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Headers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35"/>
        <w:gridCol w:w="936"/>
        <w:gridCol w:w="1256"/>
        <w:gridCol w:w="5189"/>
      </w:tblGrid>
      <w:tr w:rsidR="00C67085" w:rsidRPr="00FC2E96" w14:paraId="621A9F73" w14:textId="77777777" w:rsidTr="005C6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1701026A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36" w:type="dxa"/>
          </w:tcPr>
          <w:p w14:paraId="1CC66916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56" w:type="dxa"/>
          </w:tcPr>
          <w:p w14:paraId="02BA3CE6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5189" w:type="dxa"/>
          </w:tcPr>
          <w:p w14:paraId="3DBEF71B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67085" w:rsidRPr="00FC2E96" w14:paraId="014EAE78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3263EB0D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clientID</w:t>
            </w:r>
          </w:p>
        </w:tc>
        <w:tc>
          <w:tcPr>
            <w:tcW w:w="936" w:type="dxa"/>
          </w:tcPr>
          <w:p w14:paraId="3E3D1742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56" w:type="dxa"/>
          </w:tcPr>
          <w:p w14:paraId="48B20808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5189" w:type="dxa"/>
          </w:tcPr>
          <w:p w14:paraId="70EAF890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Client identifier for finding out the client secret in the backend.</w:t>
            </w:r>
          </w:p>
        </w:tc>
      </w:tr>
    </w:tbl>
    <w:p w14:paraId="4287D256" w14:textId="77777777" w:rsidR="00C67085" w:rsidRPr="00FC2E96" w:rsidRDefault="00C67085" w:rsidP="00C67085">
      <w:pPr>
        <w:rPr>
          <w:rFonts w:ascii="Times New Roman" w:hAnsi="Times New Roman" w:cs="Times New Roman"/>
        </w:rPr>
      </w:pPr>
    </w:p>
    <w:p w14:paraId="6F9D158A" w14:textId="77777777" w:rsidR="00C67085" w:rsidRPr="00FC2E96" w:rsidRDefault="00C67085" w:rsidP="00C67085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Request Parameters</w:t>
      </w:r>
    </w:p>
    <w:tbl>
      <w:tblPr>
        <w:tblStyle w:val="GridTable4"/>
        <w:tblW w:w="9067" w:type="dxa"/>
        <w:tblLook w:val="04A0" w:firstRow="1" w:lastRow="0" w:firstColumn="1" w:lastColumn="0" w:noHBand="0" w:noVBand="1"/>
      </w:tblPr>
      <w:tblGrid>
        <w:gridCol w:w="1360"/>
        <w:gridCol w:w="1389"/>
        <w:gridCol w:w="1292"/>
        <w:gridCol w:w="5026"/>
      </w:tblGrid>
      <w:tr w:rsidR="00C67085" w:rsidRPr="00FC2E96" w14:paraId="21B481BD" w14:textId="77777777" w:rsidTr="005C6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5054CD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337" w:type="dxa"/>
          </w:tcPr>
          <w:p w14:paraId="3CD23E79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0" w:type="dxa"/>
          </w:tcPr>
          <w:p w14:paraId="68B3877D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839" w:type="dxa"/>
          </w:tcPr>
          <w:p w14:paraId="4A61B6F4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67085" w:rsidRPr="00FC2E96" w14:paraId="305F1D4C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4E1F3FF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53785A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337" w:type="dxa"/>
          </w:tcPr>
          <w:p w14:paraId="0B5A4A4B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dxa"/>
          </w:tcPr>
          <w:p w14:paraId="21E0CBC1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839" w:type="dxa"/>
          </w:tcPr>
          <w:p w14:paraId="47F580E8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to be done</w:t>
            </w:r>
          </w:p>
        </w:tc>
      </w:tr>
      <w:tr w:rsidR="00C67085" w:rsidRPr="00FC2E96" w14:paraId="3B36BBBC" w14:textId="77777777" w:rsidTr="005C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BF3BE5B" w14:textId="77777777" w:rsidR="00C67085" w:rsidRPr="0053785A" w:rsidRDefault="00C67085" w:rsidP="005C6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337" w:type="dxa"/>
          </w:tcPr>
          <w:p w14:paraId="60DA896A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dxa"/>
          </w:tcPr>
          <w:p w14:paraId="3AD697FA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839" w:type="dxa"/>
          </w:tcPr>
          <w:p w14:paraId="55911DF2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</w:tr>
      <w:tr w:rsidR="00C67085" w:rsidRPr="00FC2E96" w14:paraId="59713F7C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DCCE793" w14:textId="77777777" w:rsidR="00C67085" w:rsidRDefault="00C67085" w:rsidP="005C6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337" w:type="dxa"/>
          </w:tcPr>
          <w:p w14:paraId="78DCC8CB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object</w:t>
            </w:r>
          </w:p>
        </w:tc>
        <w:tc>
          <w:tcPr>
            <w:tcW w:w="0" w:type="dxa"/>
          </w:tcPr>
          <w:p w14:paraId="490FFE25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839" w:type="dxa"/>
          </w:tcPr>
          <w:p w14:paraId="0595A896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3785A">
              <w:rPr>
                <w:rFonts w:ascii="Times New Roman" w:hAnsi="Times New Roman" w:cs="Times New Roman"/>
              </w:rPr>
              <w:t>Refer to: Request – Content</w:t>
            </w:r>
            <w:r w:rsidRPr="005133AB">
              <w:rPr>
                <w:rFonts w:ascii="Times New Roman" w:hAnsi="Times New Roman" w:cs="Times New Roman"/>
                <w:bCs/>
              </w:rPr>
              <w:t xml:space="preserve"> </w:t>
            </w:r>
            <w:r w:rsidRPr="005C679A">
              <w:rPr>
                <w:rFonts w:ascii="Times New Roman" w:hAnsi="Times New Roman" w:cs="Times New Roman"/>
                <w:bCs/>
                <w:u w:val="single"/>
              </w:rPr>
              <w:t>–</w:t>
            </w:r>
            <w:r w:rsidRPr="00FC2E96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Date</w:t>
            </w:r>
          </w:p>
        </w:tc>
      </w:tr>
    </w:tbl>
    <w:p w14:paraId="689D4C57" w14:textId="77777777" w:rsidR="00C67085" w:rsidRPr="00FC2E96" w:rsidRDefault="00C67085" w:rsidP="00C67085">
      <w:pPr>
        <w:rPr>
          <w:rFonts w:ascii="Times New Roman" w:hAnsi="Times New Roman" w:cs="Times New Roman"/>
        </w:rPr>
      </w:pPr>
    </w:p>
    <w:p w14:paraId="75868CB4" w14:textId="77777777" w:rsidR="00C67085" w:rsidRPr="00FC2E96" w:rsidRDefault="00C67085" w:rsidP="00C67085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 xml:space="preserve">Request </w:t>
      </w:r>
      <w:r>
        <w:rPr>
          <w:rFonts w:ascii="Times New Roman" w:hAnsi="Times New Roman" w:cs="Times New Roman"/>
          <w:b/>
          <w:u w:val="single"/>
        </w:rPr>
        <w:t>–</w:t>
      </w:r>
      <w:r w:rsidRPr="00FC2E96">
        <w:rPr>
          <w:rFonts w:ascii="Times New Roman" w:hAnsi="Times New Roman" w:cs="Times New Roman"/>
          <w:b/>
          <w:u w:val="single"/>
        </w:rPr>
        <w:t xml:space="preserve"> Content</w:t>
      </w:r>
      <w:r>
        <w:rPr>
          <w:rFonts w:ascii="Times New Roman" w:hAnsi="Times New Roman" w:cs="Times New Roman"/>
          <w:b/>
          <w:u w:val="single"/>
        </w:rPr>
        <w:t xml:space="preserve"> –</w:t>
      </w:r>
      <w:r w:rsidRPr="00FC2E96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Data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71"/>
        <w:gridCol w:w="1443"/>
        <w:gridCol w:w="1435"/>
        <w:gridCol w:w="3867"/>
      </w:tblGrid>
      <w:tr w:rsidR="00C67085" w:rsidRPr="00FC2E96" w14:paraId="13F9FBEE" w14:textId="77777777" w:rsidTr="005C6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45D0D332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443" w:type="dxa"/>
          </w:tcPr>
          <w:p w14:paraId="7742FE1A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435" w:type="dxa"/>
          </w:tcPr>
          <w:p w14:paraId="601B1C96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3867" w:type="dxa"/>
          </w:tcPr>
          <w:p w14:paraId="0B248B20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67085" w:rsidRPr="00FC2E96" w14:paraId="0E7DB6CB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7842A0DD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division_code</w:t>
            </w:r>
          </w:p>
        </w:tc>
        <w:tc>
          <w:tcPr>
            <w:tcW w:w="1443" w:type="dxa"/>
          </w:tcPr>
          <w:p w14:paraId="2F224276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(20)</w:t>
            </w:r>
          </w:p>
        </w:tc>
        <w:tc>
          <w:tcPr>
            <w:tcW w:w="1435" w:type="dxa"/>
          </w:tcPr>
          <w:p w14:paraId="505C6C3A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3867" w:type="dxa"/>
          </w:tcPr>
          <w:p w14:paraId="04B0D23A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 Code of the form</w:t>
            </w:r>
          </w:p>
        </w:tc>
      </w:tr>
      <w:tr w:rsidR="00C67085" w:rsidRPr="00FC2E96" w14:paraId="5EFE1C52" w14:textId="77777777" w:rsidTr="005C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07DA344F" w14:textId="77777777" w:rsidR="00C67085" w:rsidRPr="0053785A" w:rsidRDefault="00C67085" w:rsidP="005C679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form_code</w:t>
            </w:r>
          </w:p>
        </w:tc>
        <w:tc>
          <w:tcPr>
            <w:tcW w:w="1443" w:type="dxa"/>
          </w:tcPr>
          <w:p w14:paraId="591574C4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(60)</w:t>
            </w:r>
          </w:p>
        </w:tc>
        <w:tc>
          <w:tcPr>
            <w:tcW w:w="1435" w:type="dxa"/>
          </w:tcPr>
          <w:p w14:paraId="272D7AA4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3867" w:type="dxa"/>
          </w:tcPr>
          <w:p w14:paraId="16C6AD96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Code</w:t>
            </w:r>
          </w:p>
        </w:tc>
      </w:tr>
      <w:tr w:rsidR="00C67085" w:rsidRPr="00FC2E96" w14:paraId="2A0F04F0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559164E8" w14:textId="77777777" w:rsidR="00C67085" w:rsidRPr="0053785A" w:rsidRDefault="00C67085" w:rsidP="005C679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app_no</w:t>
            </w:r>
          </w:p>
        </w:tc>
        <w:tc>
          <w:tcPr>
            <w:tcW w:w="1443" w:type="dxa"/>
          </w:tcPr>
          <w:p w14:paraId="45D9006E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(10)</w:t>
            </w:r>
          </w:p>
        </w:tc>
        <w:tc>
          <w:tcPr>
            <w:tcW w:w="1435" w:type="dxa"/>
          </w:tcPr>
          <w:p w14:paraId="30F2683C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3867" w:type="dxa"/>
          </w:tcPr>
          <w:p w14:paraId="5E958B54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WBRS Application Number</w:t>
            </w:r>
          </w:p>
        </w:tc>
      </w:tr>
      <w:tr w:rsidR="00C67085" w:rsidRPr="00FC2E96" w14:paraId="02DBA54F" w14:textId="77777777" w:rsidTr="005C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1D3D227D" w14:textId="77777777" w:rsidR="00C67085" w:rsidRPr="0053785A" w:rsidRDefault="00C67085" w:rsidP="005C679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443" w:type="dxa"/>
          </w:tcPr>
          <w:p w14:paraId="4D60CAD5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(200)</w:t>
            </w:r>
          </w:p>
        </w:tc>
        <w:tc>
          <w:tcPr>
            <w:tcW w:w="1435" w:type="dxa"/>
          </w:tcPr>
          <w:p w14:paraId="15523AC7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Optional</w:t>
            </w:r>
          </w:p>
        </w:tc>
        <w:tc>
          <w:tcPr>
            <w:tcW w:w="3867" w:type="dxa"/>
          </w:tcPr>
          <w:p w14:paraId="0EA59F44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Applicant Name</w:t>
            </w:r>
          </w:p>
        </w:tc>
      </w:tr>
      <w:tr w:rsidR="00C67085" w:rsidRPr="00FC2E96" w14:paraId="4D33F65D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3F61849E" w14:textId="77777777" w:rsidR="00C67085" w:rsidRPr="0053785A" w:rsidRDefault="00C67085" w:rsidP="005C679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address</w:t>
            </w:r>
          </w:p>
        </w:tc>
        <w:tc>
          <w:tcPr>
            <w:tcW w:w="1443" w:type="dxa"/>
          </w:tcPr>
          <w:p w14:paraId="1B296EBB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(400)</w:t>
            </w:r>
          </w:p>
        </w:tc>
        <w:tc>
          <w:tcPr>
            <w:tcW w:w="1435" w:type="dxa"/>
          </w:tcPr>
          <w:p w14:paraId="1F89B16F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62A5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Optional</w:t>
            </w:r>
          </w:p>
        </w:tc>
        <w:tc>
          <w:tcPr>
            <w:tcW w:w="3867" w:type="dxa"/>
          </w:tcPr>
          <w:p w14:paraId="0068BD54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Applicant Address</w:t>
            </w:r>
          </w:p>
        </w:tc>
      </w:tr>
      <w:tr w:rsidR="00C67085" w:rsidRPr="00FC2E96" w14:paraId="56C33BBE" w14:textId="77777777" w:rsidTr="005C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5D7F2620" w14:textId="77777777" w:rsidR="00C67085" w:rsidRPr="0053785A" w:rsidRDefault="00C67085" w:rsidP="005C679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tel</w:t>
            </w:r>
          </w:p>
        </w:tc>
        <w:tc>
          <w:tcPr>
            <w:tcW w:w="1443" w:type="dxa"/>
          </w:tcPr>
          <w:p w14:paraId="71E687C4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(17)</w:t>
            </w:r>
          </w:p>
        </w:tc>
        <w:tc>
          <w:tcPr>
            <w:tcW w:w="1435" w:type="dxa"/>
          </w:tcPr>
          <w:p w14:paraId="33F36ADB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62A5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Optional</w:t>
            </w:r>
          </w:p>
        </w:tc>
        <w:tc>
          <w:tcPr>
            <w:tcW w:w="3867" w:type="dxa"/>
          </w:tcPr>
          <w:p w14:paraId="1C5728C1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Applicant Telephone Number</w:t>
            </w:r>
          </w:p>
        </w:tc>
      </w:tr>
      <w:tr w:rsidR="00C67085" w:rsidRPr="00FC2E96" w14:paraId="5430CDA1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1AD7DABE" w14:textId="77777777" w:rsidR="00C67085" w:rsidRPr="0053785A" w:rsidRDefault="00C67085" w:rsidP="005C679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email</w:t>
            </w:r>
          </w:p>
        </w:tc>
        <w:tc>
          <w:tcPr>
            <w:tcW w:w="1443" w:type="dxa"/>
          </w:tcPr>
          <w:p w14:paraId="65EF6205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(150)</w:t>
            </w:r>
          </w:p>
        </w:tc>
        <w:tc>
          <w:tcPr>
            <w:tcW w:w="1435" w:type="dxa"/>
          </w:tcPr>
          <w:p w14:paraId="2B904018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62A5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Optional</w:t>
            </w:r>
          </w:p>
        </w:tc>
        <w:tc>
          <w:tcPr>
            <w:tcW w:w="3867" w:type="dxa"/>
          </w:tcPr>
          <w:p w14:paraId="57F7B03C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Applicant Email</w:t>
            </w:r>
          </w:p>
        </w:tc>
      </w:tr>
      <w:tr w:rsidR="00C67085" w:rsidRPr="00FC2E96" w14:paraId="4325CD50" w14:textId="77777777" w:rsidTr="005C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6F4D7F8A" w14:textId="77777777" w:rsidR="00C67085" w:rsidRPr="0053785A" w:rsidRDefault="00C67085" w:rsidP="005C679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lang</w:t>
            </w:r>
          </w:p>
        </w:tc>
        <w:tc>
          <w:tcPr>
            <w:tcW w:w="1443" w:type="dxa"/>
          </w:tcPr>
          <w:p w14:paraId="0B22BA1C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(2)</w:t>
            </w:r>
          </w:p>
        </w:tc>
        <w:tc>
          <w:tcPr>
            <w:tcW w:w="1435" w:type="dxa"/>
          </w:tcPr>
          <w:p w14:paraId="4E4A8A14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3867" w:type="dxa"/>
          </w:tcPr>
          <w:p w14:paraId="1CA00D2A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</w:tc>
      </w:tr>
      <w:tr w:rsidR="00C67085" w:rsidRPr="00FC2E96" w14:paraId="4B08631B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1C4253BA" w14:textId="77777777" w:rsidR="00C67085" w:rsidRPr="0053785A" w:rsidRDefault="00C67085" w:rsidP="005C679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expiry_date</w:t>
            </w:r>
          </w:p>
        </w:tc>
        <w:tc>
          <w:tcPr>
            <w:tcW w:w="1443" w:type="dxa"/>
          </w:tcPr>
          <w:p w14:paraId="3792BBFF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(8)</w:t>
            </w:r>
          </w:p>
        </w:tc>
        <w:tc>
          <w:tcPr>
            <w:tcW w:w="1435" w:type="dxa"/>
          </w:tcPr>
          <w:p w14:paraId="1342ECAC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Optional</w:t>
            </w:r>
          </w:p>
        </w:tc>
        <w:tc>
          <w:tcPr>
            <w:tcW w:w="3867" w:type="dxa"/>
          </w:tcPr>
          <w:p w14:paraId="097E3D75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Expiry Date</w:t>
            </w:r>
            <w:r w:rsidRPr="00895368">
              <w:rPr>
                <w:rFonts w:ascii="Times New Roman" w:hAnsi="Times New Roman" w:cs="Times New Roman"/>
              </w:rPr>
              <w:t>(yyyyMMdd)</w:t>
            </w:r>
          </w:p>
        </w:tc>
      </w:tr>
      <w:tr w:rsidR="00C67085" w:rsidRPr="00FC2E96" w14:paraId="49EA1C96" w14:textId="77777777" w:rsidTr="005C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1BCEE617" w14:textId="77777777" w:rsidR="00C67085" w:rsidRPr="0053785A" w:rsidRDefault="00C67085" w:rsidP="005C679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result_return_url</w:t>
            </w:r>
          </w:p>
        </w:tc>
        <w:tc>
          <w:tcPr>
            <w:tcW w:w="1443" w:type="dxa"/>
          </w:tcPr>
          <w:p w14:paraId="6B5DCDAE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(400)</w:t>
            </w:r>
          </w:p>
        </w:tc>
        <w:tc>
          <w:tcPr>
            <w:tcW w:w="1435" w:type="dxa"/>
          </w:tcPr>
          <w:p w14:paraId="08A87770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Required</w:t>
            </w:r>
          </w:p>
        </w:tc>
        <w:tc>
          <w:tcPr>
            <w:tcW w:w="3867" w:type="dxa"/>
          </w:tcPr>
          <w:p w14:paraId="41FAB477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 Return URL</w:t>
            </w:r>
          </w:p>
        </w:tc>
      </w:tr>
      <w:tr w:rsidR="00C67085" w:rsidRPr="00FC2E96" w14:paraId="240AE5A9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35577ACA" w14:textId="77777777" w:rsidR="00C67085" w:rsidRPr="0053785A" w:rsidRDefault="00C67085" w:rsidP="005C679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receipt_return_url</w:t>
            </w:r>
          </w:p>
        </w:tc>
        <w:tc>
          <w:tcPr>
            <w:tcW w:w="1443" w:type="dxa"/>
          </w:tcPr>
          <w:p w14:paraId="780E581E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(400)</w:t>
            </w:r>
          </w:p>
        </w:tc>
        <w:tc>
          <w:tcPr>
            <w:tcW w:w="1435" w:type="dxa"/>
          </w:tcPr>
          <w:p w14:paraId="595774B4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Optional</w:t>
            </w:r>
          </w:p>
        </w:tc>
        <w:tc>
          <w:tcPr>
            <w:tcW w:w="3867" w:type="dxa"/>
          </w:tcPr>
          <w:p w14:paraId="0B24F656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Receipt Return URL</w:t>
            </w:r>
          </w:p>
        </w:tc>
      </w:tr>
      <w:tr w:rsidR="00C67085" w:rsidRPr="00FC2E96" w14:paraId="7BFD1B27" w14:textId="77777777" w:rsidTr="005C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51194282" w14:textId="77777777" w:rsidR="00C67085" w:rsidRPr="0053785A" w:rsidRDefault="00C67085" w:rsidP="005C679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remark</w:t>
            </w:r>
          </w:p>
        </w:tc>
        <w:tc>
          <w:tcPr>
            <w:tcW w:w="1443" w:type="dxa"/>
          </w:tcPr>
          <w:p w14:paraId="51196552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(4000)</w:t>
            </w:r>
          </w:p>
        </w:tc>
        <w:tc>
          <w:tcPr>
            <w:tcW w:w="1435" w:type="dxa"/>
          </w:tcPr>
          <w:p w14:paraId="5650CA70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Optional</w:t>
            </w:r>
          </w:p>
        </w:tc>
        <w:tc>
          <w:tcPr>
            <w:tcW w:w="3867" w:type="dxa"/>
          </w:tcPr>
          <w:p w14:paraId="747307BF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 w:rsidR="00C67085" w:rsidRPr="00FC2E96" w14:paraId="234897A5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14:paraId="38078F3F" w14:textId="77777777" w:rsidR="00C67085" w:rsidRPr="0053785A" w:rsidRDefault="00C67085" w:rsidP="005C679A">
            <w:pP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53785A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sender</w:t>
            </w:r>
          </w:p>
        </w:tc>
        <w:tc>
          <w:tcPr>
            <w:tcW w:w="1443" w:type="dxa"/>
          </w:tcPr>
          <w:p w14:paraId="150F22E8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FC2E96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(150)</w:t>
            </w:r>
          </w:p>
        </w:tc>
        <w:tc>
          <w:tcPr>
            <w:tcW w:w="1435" w:type="dxa"/>
          </w:tcPr>
          <w:p w14:paraId="00BAC88C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Optional</w:t>
            </w:r>
          </w:p>
        </w:tc>
        <w:tc>
          <w:tcPr>
            <w:tcW w:w="3867" w:type="dxa"/>
          </w:tcPr>
          <w:p w14:paraId="18AC410F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Sender</w:t>
            </w:r>
          </w:p>
        </w:tc>
      </w:tr>
    </w:tbl>
    <w:p w14:paraId="32EE66F4" w14:textId="77777777" w:rsidR="00C67085" w:rsidRPr="00FC2E96" w:rsidRDefault="00C67085" w:rsidP="00C67085">
      <w:pPr>
        <w:rPr>
          <w:rFonts w:ascii="Times New Roman" w:hAnsi="Times New Roman" w:cs="Times New Roman"/>
        </w:rPr>
      </w:pPr>
    </w:p>
    <w:p w14:paraId="7EF05DD7" w14:textId="77777777" w:rsidR="00C67085" w:rsidRPr="00FC2E96" w:rsidRDefault="00C67085" w:rsidP="00C67085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Response Parameters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69"/>
        <w:gridCol w:w="928"/>
        <w:gridCol w:w="1256"/>
        <w:gridCol w:w="4963"/>
      </w:tblGrid>
      <w:tr w:rsidR="00C67085" w:rsidRPr="00FC2E96" w14:paraId="54006204" w14:textId="77777777" w:rsidTr="005C6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664CF654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928" w:type="dxa"/>
          </w:tcPr>
          <w:p w14:paraId="3192E86E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256" w:type="dxa"/>
          </w:tcPr>
          <w:p w14:paraId="6BEB9DB9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4963" w:type="dxa"/>
          </w:tcPr>
          <w:p w14:paraId="490EB346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</w:tr>
      <w:tr w:rsidR="00C67085" w:rsidRPr="00FC2E96" w14:paraId="22CCF835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2DBD0846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5133AB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928" w:type="dxa"/>
          </w:tcPr>
          <w:p w14:paraId="47F33095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56" w:type="dxa"/>
          </w:tcPr>
          <w:p w14:paraId="579BA516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963" w:type="dxa"/>
          </w:tcPr>
          <w:p w14:paraId="0919187C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of result</w:t>
            </w:r>
          </w:p>
        </w:tc>
      </w:tr>
      <w:tr w:rsidR="00C67085" w:rsidRPr="00FC2E96" w14:paraId="1E44D672" w14:textId="77777777" w:rsidTr="005C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2C5AD4B5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928" w:type="dxa"/>
          </w:tcPr>
          <w:p w14:paraId="339EFA39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56" w:type="dxa"/>
          </w:tcPr>
          <w:p w14:paraId="74F227B5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963" w:type="dxa"/>
          </w:tcPr>
          <w:p w14:paraId="08EA4424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result, “0” for Success Case and “1” for Error Case</w:t>
            </w:r>
          </w:p>
        </w:tc>
      </w:tr>
      <w:tr w:rsidR="00C67085" w:rsidRPr="00FC2E96" w14:paraId="54841C1D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51E3A430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5133AB">
              <w:rPr>
                <w:rFonts w:ascii="Times New Roman" w:hAnsi="Times New Roman" w:cs="Times New Roman"/>
              </w:rPr>
              <w:t>expiry_date</w:t>
            </w:r>
          </w:p>
        </w:tc>
        <w:tc>
          <w:tcPr>
            <w:tcW w:w="928" w:type="dxa"/>
          </w:tcPr>
          <w:p w14:paraId="251E97EF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56" w:type="dxa"/>
          </w:tcPr>
          <w:p w14:paraId="21B78524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963" w:type="dxa"/>
          </w:tcPr>
          <w:p w14:paraId="187B7D56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Expiry Date, returned when Success</w:t>
            </w:r>
          </w:p>
        </w:tc>
      </w:tr>
      <w:tr w:rsidR="00C67085" w:rsidRPr="00FC2E96" w14:paraId="41CFDFE4" w14:textId="77777777" w:rsidTr="005C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6B377680" w14:textId="77777777" w:rsidR="00C67085" w:rsidRPr="005133AB" w:rsidRDefault="00C67085" w:rsidP="005C679A">
            <w:pPr>
              <w:rPr>
                <w:rFonts w:ascii="Times New Roman" w:hAnsi="Times New Roman" w:cs="Times New Roman"/>
              </w:rPr>
            </w:pPr>
            <w:r w:rsidRPr="005133AB">
              <w:rPr>
                <w:rFonts w:ascii="Times New Roman" w:hAnsi="Times New Roman" w:cs="Times New Roman"/>
              </w:rPr>
              <w:t>error_code</w:t>
            </w:r>
          </w:p>
        </w:tc>
        <w:tc>
          <w:tcPr>
            <w:tcW w:w="928" w:type="dxa"/>
          </w:tcPr>
          <w:p w14:paraId="49C9F0E7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56" w:type="dxa"/>
          </w:tcPr>
          <w:p w14:paraId="632BB70A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963" w:type="dxa"/>
          </w:tcPr>
          <w:p w14:paraId="1F19F4C5" w14:textId="77777777" w:rsidR="00C67085" w:rsidRPr="00FC2E96" w:rsidRDefault="00C67085" w:rsidP="005C6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Code, returned when have Error</w:t>
            </w:r>
          </w:p>
        </w:tc>
      </w:tr>
      <w:tr w:rsidR="00C67085" w:rsidRPr="00FC2E96" w14:paraId="38CD5A60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5ECCFBC1" w14:textId="77777777" w:rsidR="00C67085" w:rsidRPr="005133AB" w:rsidRDefault="00C67085" w:rsidP="005C679A">
            <w:pPr>
              <w:rPr>
                <w:rFonts w:ascii="Times New Roman" w:hAnsi="Times New Roman" w:cs="Times New Roman"/>
              </w:rPr>
            </w:pPr>
            <w:r w:rsidRPr="005133AB">
              <w:rPr>
                <w:rFonts w:ascii="Times New Roman" w:hAnsi="Times New Roman" w:cs="Times New Roman"/>
              </w:rPr>
              <w:t>error_message</w:t>
            </w:r>
          </w:p>
        </w:tc>
        <w:tc>
          <w:tcPr>
            <w:tcW w:w="928" w:type="dxa"/>
          </w:tcPr>
          <w:p w14:paraId="78E2F15A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56" w:type="dxa"/>
          </w:tcPr>
          <w:p w14:paraId="35520C85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4963" w:type="dxa"/>
          </w:tcPr>
          <w:p w14:paraId="27B729DA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Message, returned when have Error</w:t>
            </w:r>
          </w:p>
        </w:tc>
      </w:tr>
    </w:tbl>
    <w:p w14:paraId="3910E7F9" w14:textId="77777777" w:rsidR="00C67085" w:rsidRPr="00FC2E96" w:rsidRDefault="00C67085" w:rsidP="00C67085">
      <w:pPr>
        <w:rPr>
          <w:rFonts w:ascii="Times New Roman" w:hAnsi="Times New Roman" w:cs="Times New Roman"/>
          <w:b/>
        </w:rPr>
      </w:pPr>
    </w:p>
    <w:p w14:paraId="589FFFCA" w14:textId="77777777" w:rsidR="00C67085" w:rsidRPr="00FC2E96" w:rsidRDefault="00C67085" w:rsidP="00C67085">
      <w:pPr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lastRenderedPageBreak/>
        <w:t>Response – Code &amp; Message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17"/>
        <w:gridCol w:w="2264"/>
        <w:gridCol w:w="5335"/>
      </w:tblGrid>
      <w:tr w:rsidR="00C67085" w:rsidRPr="00FC2E96" w14:paraId="64C5D2D7" w14:textId="77777777" w:rsidTr="005C6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D24DB67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264" w:type="dxa"/>
          </w:tcPr>
          <w:p w14:paraId="5A01AAED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335" w:type="dxa"/>
          </w:tcPr>
          <w:p w14:paraId="0D071BE5" w14:textId="77777777" w:rsidR="00C67085" w:rsidRPr="00FC2E96" w:rsidRDefault="00C67085" w:rsidP="005C6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2E96">
              <w:rPr>
                <w:rFonts w:ascii="Times New Roman" w:hAnsi="Times New Roman" w:cs="Times New Roman"/>
              </w:rPr>
              <w:t>Message</w:t>
            </w:r>
          </w:p>
        </w:tc>
      </w:tr>
      <w:tr w:rsidR="00C67085" w:rsidRPr="00FC2E96" w14:paraId="07F6A940" w14:textId="77777777" w:rsidTr="005C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4367A38" w14:textId="77777777" w:rsidR="00C67085" w:rsidRPr="00FC2E96" w:rsidRDefault="00C67085" w:rsidP="005C679A">
            <w:pPr>
              <w:rPr>
                <w:rFonts w:ascii="Times New Roman" w:hAnsi="Times New Roman" w:cs="Times New Roman"/>
              </w:rPr>
            </w:pPr>
            <w:r w:rsidRPr="006D2CE8">
              <w:rPr>
                <w:rFonts w:ascii="Times New Roman" w:hAnsi="Times New Roman" w:cs="Times New Roman"/>
              </w:rPr>
              <w:t>003</w:t>
            </w:r>
          </w:p>
        </w:tc>
        <w:tc>
          <w:tcPr>
            <w:tcW w:w="2264" w:type="dxa"/>
          </w:tcPr>
          <w:p w14:paraId="08FB7058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Incorrect Parameter</w:t>
            </w:r>
          </w:p>
        </w:tc>
        <w:tc>
          <w:tcPr>
            <w:tcW w:w="5335" w:type="dxa"/>
          </w:tcPr>
          <w:p w14:paraId="311183B6" w14:textId="77777777" w:rsidR="00C67085" w:rsidRPr="00FC2E96" w:rsidRDefault="00C67085" w:rsidP="005C6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2CE8">
              <w:rPr>
                <w:rFonts w:ascii="Times New Roman" w:hAnsi="Times New Roman" w:cs="Times New Roman"/>
              </w:rPr>
              <w:t>Request parameter not correct</w:t>
            </w:r>
          </w:p>
        </w:tc>
      </w:tr>
    </w:tbl>
    <w:p w14:paraId="1CC79E58" w14:textId="77777777" w:rsidR="00C67085" w:rsidRPr="00FC2E96" w:rsidRDefault="00C67085" w:rsidP="00C67085">
      <w:pPr>
        <w:rPr>
          <w:rFonts w:ascii="Times New Roman" w:hAnsi="Times New Roman" w:cs="Times New Roman"/>
        </w:rPr>
      </w:pPr>
    </w:p>
    <w:p w14:paraId="3112623F" w14:textId="77777777" w:rsidR="00C67085" w:rsidRPr="00FC2E96" w:rsidRDefault="00C67085" w:rsidP="00C67085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7085" w:rsidRPr="00FC2E96" w14:paraId="294B893F" w14:textId="77777777" w:rsidTr="005C679A">
        <w:tc>
          <w:tcPr>
            <w:tcW w:w="9016" w:type="dxa"/>
          </w:tcPr>
          <w:p w14:paraId="294FE148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>{</w:t>
            </w:r>
          </w:p>
          <w:p w14:paraId="78824B30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  <w:t>"action": "submitRequestByWBRSApplication",</w:t>
            </w:r>
          </w:p>
          <w:p w14:paraId="398B6DF1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  <w:t>"state": "e893647dc4204eb9b7b8eddd527b687c",</w:t>
            </w:r>
          </w:p>
          <w:p w14:paraId="350599FB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  <w:t>"data": {</w:t>
            </w:r>
          </w:p>
          <w:p w14:paraId="32F10D73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"division_code": "</w:t>
            </w:r>
            <w:r>
              <w:rPr>
                <w:rFonts w:ascii="Times New Roman" w:hAnsi="Times New Roman"/>
                <w:lang w:eastAsia="zh-HK"/>
              </w:rPr>
              <w:t>EA</w:t>
            </w:r>
            <w:r w:rsidRPr="006E71D9">
              <w:rPr>
                <w:rFonts w:ascii="Times New Roman" w:hAnsi="Times New Roman"/>
                <w:lang w:eastAsia="zh-HK"/>
              </w:rPr>
              <w:t>",</w:t>
            </w:r>
          </w:p>
          <w:p w14:paraId="649DB164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"form_code": "FORM</w:t>
            </w:r>
            <w:r>
              <w:rPr>
                <w:rFonts w:ascii="Times New Roman" w:hAnsi="Times New Roman"/>
                <w:lang w:eastAsia="zh-HK"/>
              </w:rPr>
              <w:t>1</w:t>
            </w:r>
            <w:r w:rsidRPr="006E71D9">
              <w:rPr>
                <w:rFonts w:ascii="Times New Roman" w:hAnsi="Times New Roman"/>
                <w:lang w:eastAsia="zh-HK"/>
              </w:rPr>
              <w:t>",</w:t>
            </w:r>
          </w:p>
          <w:p w14:paraId="10AB4783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"app_no": "</w:t>
            </w:r>
            <w:r w:rsidRPr="00FC2E96">
              <w:rPr>
                <w:rFonts w:ascii="Times New Roman" w:hAnsi="Times New Roman" w:cs="Times New Roman"/>
              </w:rPr>
              <w:t>L160000001</w:t>
            </w:r>
            <w:r w:rsidRPr="006E71D9">
              <w:rPr>
                <w:rFonts w:ascii="Times New Roman" w:hAnsi="Times New Roman"/>
                <w:lang w:eastAsia="zh-HK"/>
              </w:rPr>
              <w:t>",</w:t>
            </w:r>
          </w:p>
          <w:p w14:paraId="15E31B93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"name": "Chan Tai Man",</w:t>
            </w:r>
          </w:p>
          <w:p w14:paraId="44A5859B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"address": "address",</w:t>
            </w:r>
          </w:p>
          <w:p w14:paraId="1D0375C9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"tel": "21234567",</w:t>
            </w:r>
          </w:p>
          <w:p w14:paraId="28CA57C5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"email": "test@</w:t>
            </w:r>
            <w:r>
              <w:rPr>
                <w:rFonts w:ascii="Times New Roman" w:hAnsi="Times New Roman"/>
                <w:lang w:eastAsia="zh-HK"/>
              </w:rPr>
              <w:t>email.com.hk</w:t>
            </w:r>
            <w:r w:rsidRPr="006E71D9">
              <w:rPr>
                <w:rFonts w:ascii="Times New Roman" w:hAnsi="Times New Roman"/>
                <w:lang w:eastAsia="zh-HK"/>
              </w:rPr>
              <w:t>",</w:t>
            </w:r>
          </w:p>
          <w:p w14:paraId="7595D96F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"lang": "en",</w:t>
            </w:r>
          </w:p>
          <w:p w14:paraId="10C3725C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"expiry_date": "2021</w:t>
            </w:r>
            <w:r>
              <w:rPr>
                <w:rFonts w:ascii="Times New Roman" w:hAnsi="Times New Roman"/>
                <w:lang w:eastAsia="zh-HK"/>
              </w:rPr>
              <w:t>1122</w:t>
            </w:r>
            <w:r w:rsidRPr="006E71D9">
              <w:rPr>
                <w:rFonts w:ascii="Times New Roman" w:hAnsi="Times New Roman"/>
                <w:lang w:eastAsia="zh-HK"/>
              </w:rPr>
              <w:t>",</w:t>
            </w:r>
          </w:p>
          <w:p w14:paraId="3506F0CA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"result_return_url": "https://{end_point}/1/payment</w:t>
            </w:r>
            <w:r>
              <w:rPr>
                <w:rFonts w:ascii="Times New Roman" w:hAnsi="Times New Roman"/>
                <w:lang w:eastAsia="zh-HK"/>
              </w:rPr>
              <w:t>/r</w:t>
            </w:r>
            <w:r w:rsidRPr="006E71D9">
              <w:rPr>
                <w:rFonts w:ascii="Times New Roman" w:hAnsi="Times New Roman"/>
                <w:lang w:eastAsia="zh-HK"/>
              </w:rPr>
              <w:t>esult",</w:t>
            </w:r>
          </w:p>
          <w:p w14:paraId="66504627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"receipt_return_url": "https://{end_point}/1/form/</w:t>
            </w:r>
            <w:r>
              <w:rPr>
                <w:rFonts w:ascii="Times New Roman" w:hAnsi="Times New Roman"/>
                <w:lang w:eastAsia="zh-HK"/>
              </w:rPr>
              <w:t>receipt</w:t>
            </w:r>
            <w:r w:rsidRPr="006E71D9">
              <w:rPr>
                <w:rFonts w:ascii="Times New Roman" w:hAnsi="Times New Roman"/>
                <w:lang w:eastAsia="zh-HK"/>
              </w:rPr>
              <w:t>",</w:t>
            </w:r>
          </w:p>
          <w:p w14:paraId="30A03F07" w14:textId="77777777" w:rsidR="00C67085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"remark": "</w:t>
            </w:r>
            <w:r>
              <w:rPr>
                <w:rFonts w:ascii="Times New Roman" w:hAnsi="Times New Roman"/>
                <w:lang w:eastAsia="zh-HK"/>
              </w:rPr>
              <w:t>remarks</w:t>
            </w:r>
            <w:r w:rsidRPr="006E71D9">
              <w:rPr>
                <w:rFonts w:ascii="Times New Roman" w:hAnsi="Times New Roman"/>
                <w:lang w:eastAsia="zh-HK"/>
              </w:rPr>
              <w:t>"</w:t>
            </w:r>
            <w:r>
              <w:rPr>
                <w:rFonts w:ascii="Times New Roman" w:hAnsi="Times New Roman"/>
                <w:lang w:eastAsia="zh-HK"/>
              </w:rPr>
              <w:t>,</w:t>
            </w:r>
          </w:p>
          <w:p w14:paraId="0E9EC8DC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</w:r>
            <w:r w:rsidRPr="006E71D9">
              <w:rPr>
                <w:rFonts w:ascii="Times New Roman" w:hAnsi="Times New Roman"/>
                <w:lang w:eastAsia="zh-HK"/>
              </w:rPr>
              <w:tab/>
              <w:t>"</w:t>
            </w:r>
            <w:r>
              <w:rPr>
                <w:rFonts w:ascii="Times New Roman" w:hAnsi="Times New Roman"/>
              </w:rPr>
              <w:t>sender</w:t>
            </w:r>
            <w:r w:rsidRPr="006E71D9">
              <w:rPr>
                <w:rFonts w:ascii="Times New Roman" w:hAnsi="Times New Roman"/>
                <w:lang w:eastAsia="zh-HK"/>
              </w:rPr>
              <w:t>": "</w:t>
            </w:r>
            <w:r>
              <w:rPr>
                <w:rFonts w:ascii="Times New Roman" w:hAnsi="Times New Roman"/>
                <w:lang w:eastAsia="zh-HK"/>
              </w:rPr>
              <w:t>testsender@email.com.hk</w:t>
            </w:r>
            <w:r w:rsidRPr="006E71D9">
              <w:rPr>
                <w:rFonts w:ascii="Times New Roman" w:hAnsi="Times New Roman"/>
                <w:lang w:eastAsia="zh-HK"/>
              </w:rPr>
              <w:t>"</w:t>
            </w:r>
          </w:p>
          <w:p w14:paraId="7C8C672D" w14:textId="77777777" w:rsidR="00C67085" w:rsidRPr="006E71D9" w:rsidRDefault="00C67085" w:rsidP="005C679A">
            <w:pPr>
              <w:rPr>
                <w:rFonts w:ascii="Times New Roman" w:hAnsi="Times New Roman"/>
                <w:lang w:eastAsia="zh-HK"/>
              </w:rPr>
            </w:pPr>
            <w:r w:rsidRPr="006E71D9">
              <w:rPr>
                <w:rFonts w:ascii="Times New Roman" w:hAnsi="Times New Roman"/>
                <w:lang w:eastAsia="zh-HK"/>
              </w:rPr>
              <w:tab/>
              <w:t>}</w:t>
            </w:r>
          </w:p>
          <w:p w14:paraId="315F1F96" w14:textId="77777777" w:rsidR="00C67085" w:rsidRPr="00FC2E96" w:rsidRDefault="00C67085" w:rsidP="005C679A">
            <w:pPr>
              <w:widowControl/>
              <w:rPr>
                <w:rFonts w:ascii="Times New Roman" w:hAnsi="Times New Roman" w:cs="Times New Roman"/>
                <w:b/>
                <w:u w:val="single"/>
              </w:rPr>
            </w:pPr>
            <w:r w:rsidRPr="006E71D9">
              <w:rPr>
                <w:rFonts w:ascii="Times New Roman" w:hAnsi="Times New Roman"/>
                <w:lang w:eastAsia="zh-HK"/>
              </w:rPr>
              <w:t>}</w:t>
            </w:r>
          </w:p>
        </w:tc>
      </w:tr>
    </w:tbl>
    <w:p w14:paraId="51DD01DD" w14:textId="77777777" w:rsidR="00C67085" w:rsidRPr="00FC2E96" w:rsidRDefault="00C67085" w:rsidP="00C67085">
      <w:pPr>
        <w:widowControl/>
        <w:rPr>
          <w:rFonts w:ascii="Times New Roman" w:hAnsi="Times New Roman" w:cs="Times New Roman"/>
          <w:b/>
          <w:u w:val="single"/>
        </w:rPr>
      </w:pPr>
    </w:p>
    <w:p w14:paraId="269D5C2B" w14:textId="77777777" w:rsidR="00C67085" w:rsidRPr="00FC2E96" w:rsidRDefault="00C67085" w:rsidP="00C67085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  <w:r>
        <w:rPr>
          <w:rFonts w:ascii="Times New Roman" w:hAnsi="Times New Roman" w:cs="Times New Roman"/>
          <w:b/>
          <w:u w:val="single"/>
        </w:rPr>
        <w:t xml:space="preserve"> (Success Case)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7085" w:rsidRPr="00FC2E96" w14:paraId="232BA0FC" w14:textId="77777777" w:rsidTr="005C679A">
        <w:tc>
          <w:tcPr>
            <w:tcW w:w="9016" w:type="dxa"/>
          </w:tcPr>
          <w:p w14:paraId="7DE5B223" w14:textId="77777777" w:rsidR="00C67085" w:rsidRDefault="00C67085" w:rsidP="005C679A">
            <w:pPr>
              <w:widowControl/>
              <w:rPr>
                <w:rFonts w:ascii="Times New Roman" w:hAnsi="Times New Roman"/>
                <w:lang w:eastAsia="zh-HK"/>
              </w:rPr>
            </w:pPr>
            <w:r w:rsidRPr="008A2151">
              <w:rPr>
                <w:rFonts w:ascii="Times New Roman" w:hAnsi="Times New Roman"/>
                <w:lang w:eastAsia="zh-HK"/>
              </w:rPr>
              <w:t xml:space="preserve">{ </w:t>
            </w:r>
          </w:p>
          <w:p w14:paraId="6FEFE4B8" w14:textId="77777777" w:rsidR="00C67085" w:rsidRDefault="00C67085" w:rsidP="005C679A">
            <w:pPr>
              <w:widowControl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 xml:space="preserve">      </w:t>
            </w:r>
            <w:r w:rsidRPr="008A2151">
              <w:rPr>
                <w:rFonts w:ascii="Times New Roman" w:hAnsi="Times New Roman"/>
                <w:lang w:eastAsia="zh-HK"/>
              </w:rPr>
              <w:t xml:space="preserve">“state”: “e893647dc4204eb9b7b8eddd527b687c”, </w:t>
            </w:r>
          </w:p>
          <w:p w14:paraId="6126585C" w14:textId="77777777" w:rsidR="00C67085" w:rsidRDefault="00C67085" w:rsidP="005C679A">
            <w:pPr>
              <w:widowControl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 xml:space="preserve">      </w:t>
            </w:r>
            <w:r w:rsidRPr="008A2151">
              <w:rPr>
                <w:rFonts w:ascii="Times New Roman" w:hAnsi="Times New Roman"/>
                <w:lang w:eastAsia="zh-HK"/>
              </w:rPr>
              <w:t>“status”: 0</w:t>
            </w:r>
            <w:r>
              <w:rPr>
                <w:rFonts w:ascii="Times New Roman" w:hAnsi="Times New Roman"/>
                <w:lang w:eastAsia="zh-HK"/>
              </w:rPr>
              <w:t xml:space="preserve">, </w:t>
            </w:r>
          </w:p>
          <w:p w14:paraId="1718A275" w14:textId="77777777" w:rsidR="00C67085" w:rsidRDefault="00C67085" w:rsidP="005C679A">
            <w:pPr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“</w:t>
            </w:r>
            <w:r>
              <w:rPr>
                <w:rFonts w:ascii="Times New Roman" w:hAnsi="Times New Roman" w:hint="eastAsia"/>
              </w:rPr>
              <w:t>expiry_date</w:t>
            </w:r>
            <w:r>
              <w:rPr>
                <w:rFonts w:ascii="Times New Roman" w:hAnsi="Times New Roman"/>
              </w:rPr>
              <w:t>”: “</w:t>
            </w:r>
            <w:r w:rsidRPr="006E71D9">
              <w:rPr>
                <w:rFonts w:ascii="Times New Roman" w:hAnsi="Times New Roman"/>
                <w:lang w:eastAsia="zh-HK"/>
              </w:rPr>
              <w:t>2021</w:t>
            </w:r>
            <w:r>
              <w:rPr>
                <w:rFonts w:ascii="Times New Roman" w:hAnsi="Times New Roman"/>
                <w:lang w:eastAsia="zh-HK"/>
              </w:rPr>
              <w:t>1122</w:t>
            </w:r>
            <w:r>
              <w:rPr>
                <w:rFonts w:ascii="Times New Roman" w:hAnsi="Times New Roman"/>
              </w:rPr>
              <w:t>”</w:t>
            </w:r>
          </w:p>
          <w:p w14:paraId="271D1E99" w14:textId="77777777" w:rsidR="00C67085" w:rsidRPr="00FC2E96" w:rsidRDefault="00C67085" w:rsidP="005C679A">
            <w:pPr>
              <w:widowControl/>
              <w:rPr>
                <w:rFonts w:ascii="Times New Roman" w:hAnsi="Times New Roman" w:cs="Times New Roman"/>
              </w:rPr>
            </w:pPr>
            <w:r w:rsidRPr="008A2151">
              <w:rPr>
                <w:rFonts w:ascii="Times New Roman" w:hAnsi="Times New Roman"/>
                <w:lang w:eastAsia="zh-HK"/>
              </w:rPr>
              <w:t>}</w:t>
            </w:r>
          </w:p>
        </w:tc>
      </w:tr>
    </w:tbl>
    <w:p w14:paraId="5BCBAF5F" w14:textId="77777777" w:rsidR="00C67085" w:rsidRDefault="00C67085" w:rsidP="00C67085">
      <w:pPr>
        <w:widowControl/>
        <w:rPr>
          <w:rFonts w:ascii="Times New Roman" w:hAnsi="Times New Roman" w:cs="Times New Roman"/>
          <w:b/>
          <w:u w:val="single"/>
        </w:rPr>
      </w:pPr>
    </w:p>
    <w:p w14:paraId="3013C8D2" w14:textId="77777777" w:rsidR="00C67085" w:rsidRPr="00FC2E96" w:rsidRDefault="00C67085" w:rsidP="00C67085">
      <w:pPr>
        <w:widowControl/>
        <w:rPr>
          <w:rFonts w:ascii="Times New Roman" w:hAnsi="Times New Roman" w:cs="Times New Roman"/>
          <w:b/>
          <w:u w:val="single"/>
        </w:rPr>
      </w:pPr>
      <w:r w:rsidRPr="00FC2E96">
        <w:rPr>
          <w:rFonts w:ascii="Times New Roman" w:hAnsi="Times New Roman" w:cs="Times New Roman"/>
          <w:b/>
          <w:u w:val="single"/>
        </w:rPr>
        <w:t>Sample Response</w:t>
      </w:r>
      <w:r>
        <w:rPr>
          <w:rFonts w:ascii="Times New Roman" w:hAnsi="Times New Roman" w:cs="Times New Roman"/>
          <w:b/>
          <w:u w:val="single"/>
        </w:rPr>
        <w:t xml:space="preserve"> (Error Case)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7085" w:rsidRPr="00FC2E96" w14:paraId="0E0E999E" w14:textId="77777777" w:rsidTr="005C679A">
        <w:tc>
          <w:tcPr>
            <w:tcW w:w="15388" w:type="dxa"/>
          </w:tcPr>
          <w:p w14:paraId="020BFD0E" w14:textId="77777777" w:rsidR="00C67085" w:rsidRDefault="00C67085" w:rsidP="005C679A">
            <w:pPr>
              <w:widowControl/>
              <w:rPr>
                <w:rFonts w:ascii="Times New Roman" w:hAnsi="Times New Roman"/>
                <w:lang w:eastAsia="zh-HK"/>
              </w:rPr>
            </w:pPr>
            <w:r w:rsidRPr="008A2151">
              <w:rPr>
                <w:rFonts w:ascii="Times New Roman" w:hAnsi="Times New Roman"/>
                <w:lang w:eastAsia="zh-HK"/>
              </w:rPr>
              <w:t xml:space="preserve">{ </w:t>
            </w:r>
          </w:p>
          <w:p w14:paraId="20F7B09E" w14:textId="77777777" w:rsidR="00C67085" w:rsidRDefault="00C67085" w:rsidP="005C679A">
            <w:pPr>
              <w:widowControl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 xml:space="preserve">      </w:t>
            </w:r>
            <w:r w:rsidRPr="008A2151">
              <w:rPr>
                <w:rFonts w:ascii="Times New Roman" w:hAnsi="Times New Roman"/>
                <w:lang w:eastAsia="zh-HK"/>
              </w:rPr>
              <w:t xml:space="preserve">“state”: “e893647dc4204eb9b7b8eddd527b687c”, </w:t>
            </w:r>
          </w:p>
          <w:p w14:paraId="593F6F85" w14:textId="77777777" w:rsidR="00C67085" w:rsidRDefault="00C67085" w:rsidP="005C679A">
            <w:pPr>
              <w:widowControl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  <w:lang w:eastAsia="zh-HK"/>
              </w:rPr>
              <w:t xml:space="preserve">      </w:t>
            </w:r>
            <w:r w:rsidRPr="008A2151">
              <w:rPr>
                <w:rFonts w:ascii="Times New Roman" w:hAnsi="Times New Roman"/>
                <w:lang w:eastAsia="zh-HK"/>
              </w:rPr>
              <w:t xml:space="preserve">“status”: </w:t>
            </w:r>
            <w:r>
              <w:rPr>
                <w:rFonts w:ascii="Times New Roman" w:hAnsi="Times New Roman"/>
                <w:lang w:eastAsia="zh-HK"/>
              </w:rPr>
              <w:t xml:space="preserve">1, </w:t>
            </w:r>
          </w:p>
          <w:p w14:paraId="71A63527" w14:textId="77777777" w:rsidR="00C67085" w:rsidRDefault="00C67085" w:rsidP="005C679A">
            <w:pPr>
              <w:widowControl/>
              <w:rPr>
                <w:rFonts w:ascii="Times New Roman" w:hAnsi="Times New Roman"/>
                <w:lang w:eastAsia="zh-HK"/>
              </w:rPr>
            </w:pPr>
            <w:r>
              <w:rPr>
                <w:rFonts w:ascii="Times New Roman" w:hAnsi="Times New Roman"/>
              </w:rPr>
              <w:t xml:space="preserve">      </w:t>
            </w:r>
            <w:r>
              <w:rPr>
                <w:rFonts w:ascii="Times New Roman" w:hAnsi="Times New Roman"/>
                <w:lang w:eastAsia="zh-HK"/>
              </w:rPr>
              <w:t xml:space="preserve">“error_code”: “003”, </w:t>
            </w:r>
          </w:p>
          <w:p w14:paraId="10521255" w14:textId="77777777" w:rsidR="00C67085" w:rsidRDefault="00C67085" w:rsidP="005C679A">
            <w:pPr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HK"/>
              </w:rPr>
              <w:t xml:space="preserve">      “error_message”: “</w:t>
            </w:r>
            <w:r w:rsidRPr="008A2151">
              <w:rPr>
                <w:rFonts w:ascii="Times New Roman" w:hAnsi="Times New Roman"/>
                <w:lang w:eastAsia="zh-HK"/>
              </w:rPr>
              <w:t>Request parameter not correct</w:t>
            </w:r>
            <w:r>
              <w:rPr>
                <w:rFonts w:ascii="Times New Roman" w:hAnsi="Times New Roman"/>
                <w:lang w:eastAsia="zh-HK"/>
              </w:rPr>
              <w:t>”</w:t>
            </w:r>
          </w:p>
          <w:p w14:paraId="3795EF6A" w14:textId="77777777" w:rsidR="00C67085" w:rsidRPr="00FC2E96" w:rsidRDefault="00C67085" w:rsidP="005C679A">
            <w:pPr>
              <w:widowControl/>
              <w:rPr>
                <w:rFonts w:ascii="Times New Roman" w:hAnsi="Times New Roman" w:cs="Times New Roman"/>
              </w:rPr>
            </w:pPr>
            <w:r w:rsidRPr="008A2151">
              <w:rPr>
                <w:rFonts w:ascii="Times New Roman" w:hAnsi="Times New Roman"/>
                <w:lang w:eastAsia="zh-HK"/>
              </w:rPr>
              <w:t>}</w:t>
            </w:r>
          </w:p>
        </w:tc>
      </w:tr>
    </w:tbl>
    <w:p w14:paraId="22B1B2E0" w14:textId="77777777" w:rsidR="001435FD" w:rsidRPr="00FC2E96" w:rsidRDefault="001435FD" w:rsidP="00C67085">
      <w:pPr>
        <w:pStyle w:val="Heading2"/>
        <w:rPr>
          <w:rFonts w:ascii="Times New Roman" w:hAnsi="Times New Roman" w:cs="Times New Roman"/>
        </w:rPr>
      </w:pPr>
    </w:p>
    <w:sectPr w:rsidR="001435FD" w:rsidRPr="00FC2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0BAAF" w14:textId="77777777" w:rsidR="009C7B5F" w:rsidRDefault="009C7B5F" w:rsidP="004C3124">
      <w:r>
        <w:separator/>
      </w:r>
    </w:p>
  </w:endnote>
  <w:endnote w:type="continuationSeparator" w:id="0">
    <w:p w14:paraId="261A8608" w14:textId="77777777" w:rsidR="009C7B5F" w:rsidRDefault="009C7B5F" w:rsidP="004C3124">
      <w:r>
        <w:continuationSeparator/>
      </w:r>
    </w:p>
  </w:endnote>
  <w:endnote w:type="continuationNotice" w:id="1">
    <w:p w14:paraId="7A9FB32A" w14:textId="77777777" w:rsidR="009C7B5F" w:rsidRDefault="009C7B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????">
    <w:altName w:val="PMingLiU"/>
    <w:panose1 w:val="00000000000000000000"/>
    <w:charset w:val="88"/>
    <w:family w:val="roman"/>
    <w:notTrueType/>
    <w:pitch w:val="variable"/>
    <w:sig w:usb0="00000000" w:usb1="08080000" w:usb2="00000010" w:usb3="00000000" w:csb0="001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6143F" w14:textId="77777777" w:rsidR="0092209F" w:rsidRDefault="009220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89B45" w14:textId="77777777" w:rsidR="0092209F" w:rsidRDefault="009220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98851" w14:textId="77777777" w:rsidR="0092209F" w:rsidRDefault="0092209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0F342" w14:textId="5400D522" w:rsidR="00BA60EB" w:rsidRPr="009559E5" w:rsidRDefault="00BA60EB" w:rsidP="00BE2F64">
    <w:pPr>
      <w:pBdr>
        <w:top w:val="single" w:sz="4" w:space="1" w:color="auto"/>
      </w:pBdr>
      <w:tabs>
        <w:tab w:val="center" w:pos="4153"/>
        <w:tab w:val="right" w:pos="8306"/>
      </w:tabs>
      <w:snapToGrid w:val="0"/>
      <w:rPr>
        <w:rFonts w:ascii="Times New Roman" w:hAnsi="Times New Roman" w:cs="Times New Roman"/>
        <w:sz w:val="18"/>
        <w:szCs w:val="18"/>
      </w:rPr>
    </w:pPr>
    <w:r w:rsidRPr="009559E5">
      <w:rPr>
        <w:rFonts w:ascii="Times New Roman" w:hAnsi="Times New Roman" w:cs="Times New Roman"/>
        <w:sz w:val="18"/>
        <w:szCs w:val="18"/>
        <w:lang w:val="en-GB" w:eastAsia="en-US"/>
      </w:rPr>
      <w:tab/>
    </w:r>
    <w:r w:rsidRPr="009559E5">
      <w:rPr>
        <w:rFonts w:ascii="Times New Roman" w:hAnsi="Times New Roman" w:cs="Times New Roman"/>
        <w:sz w:val="18"/>
        <w:szCs w:val="18"/>
        <w:lang w:val="en-GB" w:eastAsia="zh-HK"/>
      </w:rPr>
      <w:t xml:space="preserve">Page </w:t>
    </w:r>
    <w:r w:rsidRPr="009559E5">
      <w:rPr>
        <w:rFonts w:ascii="Times New Roman" w:hAnsi="Times New Roman" w:cs="Times New Roman"/>
        <w:sz w:val="18"/>
        <w:szCs w:val="18"/>
        <w:lang w:val="en-GB" w:eastAsia="zh-HK"/>
      </w:rPr>
      <w:fldChar w:fldCharType="begin"/>
    </w:r>
    <w:r w:rsidRPr="009559E5">
      <w:rPr>
        <w:rFonts w:ascii="Times New Roman" w:hAnsi="Times New Roman" w:cs="Times New Roman"/>
        <w:sz w:val="18"/>
        <w:szCs w:val="18"/>
        <w:lang w:val="en-GB" w:eastAsia="zh-HK"/>
      </w:rPr>
      <w:instrText xml:space="preserve"> PAGE  \* Arabic  \* MERGEFORMAT </w:instrText>
    </w:r>
    <w:r w:rsidRPr="009559E5">
      <w:rPr>
        <w:rFonts w:ascii="Times New Roman" w:hAnsi="Times New Roman" w:cs="Times New Roman"/>
        <w:sz w:val="18"/>
        <w:szCs w:val="18"/>
        <w:lang w:val="en-GB" w:eastAsia="zh-HK"/>
      </w:rPr>
      <w:fldChar w:fldCharType="separate"/>
    </w:r>
    <w:r w:rsidR="00705C04">
      <w:rPr>
        <w:rFonts w:ascii="Times New Roman" w:hAnsi="Times New Roman" w:cs="Times New Roman"/>
        <w:noProof/>
        <w:sz w:val="18"/>
        <w:szCs w:val="18"/>
        <w:lang w:val="en-GB" w:eastAsia="zh-HK"/>
      </w:rPr>
      <w:t>23</w:t>
    </w:r>
    <w:r w:rsidRPr="009559E5">
      <w:rPr>
        <w:rFonts w:ascii="Times New Roman" w:hAnsi="Times New Roman" w:cs="Times New Roman"/>
        <w:sz w:val="18"/>
        <w:szCs w:val="18"/>
        <w:lang w:val="en-GB" w:eastAsia="zh-HK"/>
      </w:rPr>
      <w:fldChar w:fldCharType="end"/>
    </w:r>
    <w:r w:rsidRPr="009559E5">
      <w:rPr>
        <w:rFonts w:ascii="Times New Roman" w:hAnsi="Times New Roman" w:cs="Times New Roman"/>
        <w:sz w:val="18"/>
        <w:szCs w:val="18"/>
        <w:lang w:val="en-GB" w:eastAsia="en-US"/>
      </w:rPr>
      <w:tab/>
      <w:t>Version 0.</w:t>
    </w:r>
    <w:ins w:id="2" w:author="Lewen Lai Wa Lam" w:date="2022-02-28T09:45:00Z">
      <w:r w:rsidR="00B13D1E">
        <w:rPr>
          <w:rFonts w:ascii="Times New Roman" w:hAnsi="Times New Roman" w:cs="Times New Roman"/>
          <w:sz w:val="18"/>
          <w:szCs w:val="18"/>
          <w:lang w:val="en-GB" w:eastAsia="en-US"/>
        </w:rPr>
        <w:t>7</w:t>
      </w:r>
    </w:ins>
    <w:del w:id="3" w:author="Lewen Lai Wa Lam" w:date="2022-02-28T09:45:00Z">
      <w:r w:rsidR="0092209F" w:rsidDel="00B13D1E">
        <w:rPr>
          <w:rFonts w:ascii="Times New Roman" w:hAnsi="Times New Roman" w:cs="Times New Roman"/>
          <w:sz w:val="18"/>
          <w:szCs w:val="18"/>
          <w:lang w:val="en-GB" w:eastAsia="en-US"/>
        </w:rPr>
        <w:delText>6</w:delText>
      </w:r>
    </w:del>
    <w:r w:rsidRPr="009559E5">
      <w:rPr>
        <w:rFonts w:ascii="Times New Roman" w:hAnsi="Times New Roman" w:cs="Times New Roman"/>
        <w:sz w:val="18"/>
        <w:szCs w:val="18"/>
        <w:lang w:val="en-GB" w:eastAsia="en-US"/>
      </w:rPr>
      <w:t xml:space="preserve"> (Draft)</w:t>
    </w:r>
  </w:p>
  <w:p w14:paraId="759BF321" w14:textId="77777777" w:rsidR="00BA60EB" w:rsidRPr="00BE2F64" w:rsidRDefault="00BA60EB">
    <w:pPr>
      <w:pStyle w:val="Footer"/>
      <w:rPr>
        <w:rFonts w:ascii="Times New Roman" w:hAnsi="Times New Roman" w:cs="Times New Roman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E63D7" w14:textId="77777777" w:rsidR="009C7B5F" w:rsidRDefault="009C7B5F" w:rsidP="004C3124">
      <w:r>
        <w:separator/>
      </w:r>
    </w:p>
  </w:footnote>
  <w:footnote w:type="continuationSeparator" w:id="0">
    <w:p w14:paraId="50EC74CB" w14:textId="77777777" w:rsidR="009C7B5F" w:rsidRDefault="009C7B5F" w:rsidP="004C3124">
      <w:r>
        <w:continuationSeparator/>
      </w:r>
    </w:p>
  </w:footnote>
  <w:footnote w:type="continuationNotice" w:id="1">
    <w:p w14:paraId="0B92C61E" w14:textId="77777777" w:rsidR="009C7B5F" w:rsidRDefault="009C7B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4FF3B" w14:textId="77777777" w:rsidR="0092209F" w:rsidRDefault="009220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1FC9A" w14:textId="77777777" w:rsidR="0092209F" w:rsidRDefault="009220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8E5C9" w14:textId="77777777" w:rsidR="0092209F" w:rsidRDefault="0092209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17055" w14:textId="0F321F27" w:rsidR="00BA60EB" w:rsidRPr="009559E5" w:rsidRDefault="00BA60EB" w:rsidP="00135E66">
    <w:pPr>
      <w:pStyle w:val="Header"/>
      <w:jc w:val="left"/>
      <w:rPr>
        <w:rFonts w:ascii="Times New Roman" w:hAnsi="Times New Roman" w:cs="Times New Roman"/>
        <w:caps/>
      </w:rPr>
    </w:pPr>
    <w:r w:rsidRPr="009559E5">
      <w:rPr>
        <w:rFonts w:ascii="Times New Roman" w:hAnsi="Times New Roman" w:cs="Times New Roman"/>
        <w:caps/>
      </w:rPr>
      <w:t>Interface Specification on Data Management System for Buildings Energy Efficiency Ordinance for Energy Efficiency Office of Electrical and Mechanical Services Department (EMSD)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576E3"/>
    <w:multiLevelType w:val="multilevel"/>
    <w:tmpl w:val="C5A87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ascii="Times New Roman Bold" w:hAnsi="Times New Roman Bold" w:hint="default"/>
        <w:snapToGrid w:val="0"/>
        <w:kern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A61615F"/>
    <w:multiLevelType w:val="hybridMultilevel"/>
    <w:tmpl w:val="9C48267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019031">
    <w:abstractNumId w:val="1"/>
  </w:num>
  <w:num w:numId="2" w16cid:durableId="14707793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ewen Lai Wa Lam">
    <w15:presenceInfo w15:providerId="AD" w15:userId="S-1-5-21-2095871556-1409035547-620655208-17748"/>
  </w15:person>
  <w15:person w15:author="lewen lam">
    <w15:presenceInfo w15:providerId="Windows Live" w15:userId="dcdc358d5b20f9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92E"/>
    <w:rsid w:val="00005A26"/>
    <w:rsid w:val="00020E12"/>
    <w:rsid w:val="00021C66"/>
    <w:rsid w:val="00033ACE"/>
    <w:rsid w:val="00037B0C"/>
    <w:rsid w:val="00041D70"/>
    <w:rsid w:val="0004249E"/>
    <w:rsid w:val="00050A98"/>
    <w:rsid w:val="0005214A"/>
    <w:rsid w:val="00056F22"/>
    <w:rsid w:val="00071E5F"/>
    <w:rsid w:val="00086CFF"/>
    <w:rsid w:val="00087828"/>
    <w:rsid w:val="00087E88"/>
    <w:rsid w:val="00092899"/>
    <w:rsid w:val="00092DC6"/>
    <w:rsid w:val="00093D60"/>
    <w:rsid w:val="00097B17"/>
    <w:rsid w:val="000A3733"/>
    <w:rsid w:val="000A5DCA"/>
    <w:rsid w:val="000B62AD"/>
    <w:rsid w:val="000B7DA3"/>
    <w:rsid w:val="000C05D3"/>
    <w:rsid w:val="000C12E6"/>
    <w:rsid w:val="000C78EE"/>
    <w:rsid w:val="000D2D32"/>
    <w:rsid w:val="000D5B61"/>
    <w:rsid w:val="000D7BD4"/>
    <w:rsid w:val="000F6CDB"/>
    <w:rsid w:val="000F7758"/>
    <w:rsid w:val="001200EE"/>
    <w:rsid w:val="001205FF"/>
    <w:rsid w:val="00130E08"/>
    <w:rsid w:val="00133174"/>
    <w:rsid w:val="001350A9"/>
    <w:rsid w:val="0013561C"/>
    <w:rsid w:val="00135E66"/>
    <w:rsid w:val="00136534"/>
    <w:rsid w:val="00140C09"/>
    <w:rsid w:val="00140DCB"/>
    <w:rsid w:val="00142F6C"/>
    <w:rsid w:val="001435FD"/>
    <w:rsid w:val="00143789"/>
    <w:rsid w:val="00151CEE"/>
    <w:rsid w:val="001565EF"/>
    <w:rsid w:val="0016273C"/>
    <w:rsid w:val="001637AA"/>
    <w:rsid w:val="00163B02"/>
    <w:rsid w:val="00165B29"/>
    <w:rsid w:val="00185757"/>
    <w:rsid w:val="001867B5"/>
    <w:rsid w:val="001973B8"/>
    <w:rsid w:val="001A2CB5"/>
    <w:rsid w:val="001B0813"/>
    <w:rsid w:val="001B1CCE"/>
    <w:rsid w:val="001C1B76"/>
    <w:rsid w:val="001D569F"/>
    <w:rsid w:val="001E4D38"/>
    <w:rsid w:val="00203B25"/>
    <w:rsid w:val="00207F63"/>
    <w:rsid w:val="00211DFB"/>
    <w:rsid w:val="002130A3"/>
    <w:rsid w:val="00217E71"/>
    <w:rsid w:val="00234955"/>
    <w:rsid w:val="00237AED"/>
    <w:rsid w:val="0024163A"/>
    <w:rsid w:val="0024518F"/>
    <w:rsid w:val="002467ED"/>
    <w:rsid w:val="00247B23"/>
    <w:rsid w:val="00247EF6"/>
    <w:rsid w:val="0025107F"/>
    <w:rsid w:val="002535F3"/>
    <w:rsid w:val="00253B45"/>
    <w:rsid w:val="0026447F"/>
    <w:rsid w:val="00264B5E"/>
    <w:rsid w:val="002B0B33"/>
    <w:rsid w:val="002C0F20"/>
    <w:rsid w:val="002C1579"/>
    <w:rsid w:val="002C2268"/>
    <w:rsid w:val="002C2392"/>
    <w:rsid w:val="002C61BA"/>
    <w:rsid w:val="002E79A0"/>
    <w:rsid w:val="003018C2"/>
    <w:rsid w:val="0030281A"/>
    <w:rsid w:val="003042ED"/>
    <w:rsid w:val="0030501A"/>
    <w:rsid w:val="0031319E"/>
    <w:rsid w:val="00321706"/>
    <w:rsid w:val="003234F1"/>
    <w:rsid w:val="003316F2"/>
    <w:rsid w:val="00337182"/>
    <w:rsid w:val="00354710"/>
    <w:rsid w:val="00361E12"/>
    <w:rsid w:val="0036330C"/>
    <w:rsid w:val="0036655F"/>
    <w:rsid w:val="00392331"/>
    <w:rsid w:val="00394E8D"/>
    <w:rsid w:val="003A1800"/>
    <w:rsid w:val="003A4586"/>
    <w:rsid w:val="003A587A"/>
    <w:rsid w:val="003A7509"/>
    <w:rsid w:val="003B0B8D"/>
    <w:rsid w:val="003C1867"/>
    <w:rsid w:val="003C436D"/>
    <w:rsid w:val="003C594E"/>
    <w:rsid w:val="003D055D"/>
    <w:rsid w:val="003D05DC"/>
    <w:rsid w:val="003D5D93"/>
    <w:rsid w:val="003E02E1"/>
    <w:rsid w:val="003E0307"/>
    <w:rsid w:val="003F2DEF"/>
    <w:rsid w:val="003F4F61"/>
    <w:rsid w:val="004058D6"/>
    <w:rsid w:val="00410E77"/>
    <w:rsid w:val="004203E7"/>
    <w:rsid w:val="00421282"/>
    <w:rsid w:val="0042359E"/>
    <w:rsid w:val="004324DA"/>
    <w:rsid w:val="00444A75"/>
    <w:rsid w:val="00447060"/>
    <w:rsid w:val="00452E38"/>
    <w:rsid w:val="00456CFD"/>
    <w:rsid w:val="00456FD4"/>
    <w:rsid w:val="0045710A"/>
    <w:rsid w:val="00476A9A"/>
    <w:rsid w:val="004774F8"/>
    <w:rsid w:val="004A02F7"/>
    <w:rsid w:val="004A3AA4"/>
    <w:rsid w:val="004C2BD3"/>
    <w:rsid w:val="004C3124"/>
    <w:rsid w:val="004E55EB"/>
    <w:rsid w:val="004F1E1B"/>
    <w:rsid w:val="004F789F"/>
    <w:rsid w:val="0050288B"/>
    <w:rsid w:val="00505C06"/>
    <w:rsid w:val="00510D65"/>
    <w:rsid w:val="005138F2"/>
    <w:rsid w:val="00526706"/>
    <w:rsid w:val="00530BB3"/>
    <w:rsid w:val="005329A3"/>
    <w:rsid w:val="0054491B"/>
    <w:rsid w:val="00552588"/>
    <w:rsid w:val="00554B4A"/>
    <w:rsid w:val="0055538A"/>
    <w:rsid w:val="00556026"/>
    <w:rsid w:val="00560686"/>
    <w:rsid w:val="005637B5"/>
    <w:rsid w:val="00573BAE"/>
    <w:rsid w:val="0058526E"/>
    <w:rsid w:val="00586D98"/>
    <w:rsid w:val="00591B8E"/>
    <w:rsid w:val="005950EA"/>
    <w:rsid w:val="005B0C06"/>
    <w:rsid w:val="005B4D7B"/>
    <w:rsid w:val="005C2614"/>
    <w:rsid w:val="005C2A25"/>
    <w:rsid w:val="005C2C14"/>
    <w:rsid w:val="005C2F91"/>
    <w:rsid w:val="005C6AA4"/>
    <w:rsid w:val="005D399F"/>
    <w:rsid w:val="005E3C42"/>
    <w:rsid w:val="00600441"/>
    <w:rsid w:val="006242BD"/>
    <w:rsid w:val="00624851"/>
    <w:rsid w:val="00626B1D"/>
    <w:rsid w:val="0062727A"/>
    <w:rsid w:val="00633C6C"/>
    <w:rsid w:val="00636EDA"/>
    <w:rsid w:val="00637F08"/>
    <w:rsid w:val="00640240"/>
    <w:rsid w:val="0065180D"/>
    <w:rsid w:val="00652B94"/>
    <w:rsid w:val="00657C10"/>
    <w:rsid w:val="00665C58"/>
    <w:rsid w:val="0067272E"/>
    <w:rsid w:val="006878A4"/>
    <w:rsid w:val="0069449F"/>
    <w:rsid w:val="00695DEA"/>
    <w:rsid w:val="00697153"/>
    <w:rsid w:val="006A2C9E"/>
    <w:rsid w:val="006A2D70"/>
    <w:rsid w:val="006A6AA2"/>
    <w:rsid w:val="006B09B7"/>
    <w:rsid w:val="006B0AAD"/>
    <w:rsid w:val="006B3BA6"/>
    <w:rsid w:val="006B53A2"/>
    <w:rsid w:val="006B6727"/>
    <w:rsid w:val="006C0DFA"/>
    <w:rsid w:val="006C6520"/>
    <w:rsid w:val="006D65A8"/>
    <w:rsid w:val="006E5435"/>
    <w:rsid w:val="006E7131"/>
    <w:rsid w:val="007011AA"/>
    <w:rsid w:val="00701B68"/>
    <w:rsid w:val="00705C04"/>
    <w:rsid w:val="007202F9"/>
    <w:rsid w:val="00722B6A"/>
    <w:rsid w:val="00723242"/>
    <w:rsid w:val="00727D15"/>
    <w:rsid w:val="00757928"/>
    <w:rsid w:val="007614C7"/>
    <w:rsid w:val="007618D5"/>
    <w:rsid w:val="007674B8"/>
    <w:rsid w:val="00776A27"/>
    <w:rsid w:val="00781966"/>
    <w:rsid w:val="0078335B"/>
    <w:rsid w:val="0079343C"/>
    <w:rsid w:val="00795413"/>
    <w:rsid w:val="007A2541"/>
    <w:rsid w:val="007A6C04"/>
    <w:rsid w:val="007B1253"/>
    <w:rsid w:val="007B30E4"/>
    <w:rsid w:val="007C4142"/>
    <w:rsid w:val="007C5F47"/>
    <w:rsid w:val="007D318B"/>
    <w:rsid w:val="007D6B17"/>
    <w:rsid w:val="007F1069"/>
    <w:rsid w:val="007F55E5"/>
    <w:rsid w:val="008036C3"/>
    <w:rsid w:val="00803EAC"/>
    <w:rsid w:val="008059FA"/>
    <w:rsid w:val="00814D9F"/>
    <w:rsid w:val="00821E47"/>
    <w:rsid w:val="00824876"/>
    <w:rsid w:val="00824E63"/>
    <w:rsid w:val="00825A72"/>
    <w:rsid w:val="00832592"/>
    <w:rsid w:val="0083328C"/>
    <w:rsid w:val="008344B4"/>
    <w:rsid w:val="008357BB"/>
    <w:rsid w:val="00850217"/>
    <w:rsid w:val="00852632"/>
    <w:rsid w:val="00856B1C"/>
    <w:rsid w:val="00857BD1"/>
    <w:rsid w:val="00861710"/>
    <w:rsid w:val="00872FE7"/>
    <w:rsid w:val="008745A1"/>
    <w:rsid w:val="0087525C"/>
    <w:rsid w:val="0087757B"/>
    <w:rsid w:val="008833FE"/>
    <w:rsid w:val="008855D4"/>
    <w:rsid w:val="00886F57"/>
    <w:rsid w:val="008873E3"/>
    <w:rsid w:val="00891964"/>
    <w:rsid w:val="00892165"/>
    <w:rsid w:val="008A6789"/>
    <w:rsid w:val="008B1E52"/>
    <w:rsid w:val="008C24C4"/>
    <w:rsid w:val="008C717F"/>
    <w:rsid w:val="008D25FE"/>
    <w:rsid w:val="008E16CF"/>
    <w:rsid w:val="008E44F7"/>
    <w:rsid w:val="008E7093"/>
    <w:rsid w:val="008E792E"/>
    <w:rsid w:val="00901219"/>
    <w:rsid w:val="00912F3F"/>
    <w:rsid w:val="00914D56"/>
    <w:rsid w:val="00916947"/>
    <w:rsid w:val="0092209F"/>
    <w:rsid w:val="00923B94"/>
    <w:rsid w:val="0092428B"/>
    <w:rsid w:val="0092729F"/>
    <w:rsid w:val="00927BB8"/>
    <w:rsid w:val="00930C12"/>
    <w:rsid w:val="00932243"/>
    <w:rsid w:val="00934252"/>
    <w:rsid w:val="009439FA"/>
    <w:rsid w:val="0095223E"/>
    <w:rsid w:val="00954C21"/>
    <w:rsid w:val="009559E5"/>
    <w:rsid w:val="00955C69"/>
    <w:rsid w:val="00956322"/>
    <w:rsid w:val="00956A41"/>
    <w:rsid w:val="00960667"/>
    <w:rsid w:val="00961C9F"/>
    <w:rsid w:val="00980D2A"/>
    <w:rsid w:val="009A2ABF"/>
    <w:rsid w:val="009A3238"/>
    <w:rsid w:val="009A4FAB"/>
    <w:rsid w:val="009C029D"/>
    <w:rsid w:val="009C7B5F"/>
    <w:rsid w:val="009D6370"/>
    <w:rsid w:val="009E447E"/>
    <w:rsid w:val="009F4C0C"/>
    <w:rsid w:val="009F6582"/>
    <w:rsid w:val="00A02588"/>
    <w:rsid w:val="00A047C0"/>
    <w:rsid w:val="00A07EED"/>
    <w:rsid w:val="00A11B0E"/>
    <w:rsid w:val="00A14322"/>
    <w:rsid w:val="00A21F15"/>
    <w:rsid w:val="00A26381"/>
    <w:rsid w:val="00A33DE0"/>
    <w:rsid w:val="00A4557E"/>
    <w:rsid w:val="00A500F2"/>
    <w:rsid w:val="00A5522C"/>
    <w:rsid w:val="00A65223"/>
    <w:rsid w:val="00A75B77"/>
    <w:rsid w:val="00A80545"/>
    <w:rsid w:val="00A86CC9"/>
    <w:rsid w:val="00AA074F"/>
    <w:rsid w:val="00AB23F2"/>
    <w:rsid w:val="00AC6C82"/>
    <w:rsid w:val="00AD6FD6"/>
    <w:rsid w:val="00AE4F09"/>
    <w:rsid w:val="00AE7519"/>
    <w:rsid w:val="00AF1030"/>
    <w:rsid w:val="00AF5E7C"/>
    <w:rsid w:val="00B13D1E"/>
    <w:rsid w:val="00B17586"/>
    <w:rsid w:val="00B21D8C"/>
    <w:rsid w:val="00B27B43"/>
    <w:rsid w:val="00B27F92"/>
    <w:rsid w:val="00B36545"/>
    <w:rsid w:val="00B4351B"/>
    <w:rsid w:val="00B444F8"/>
    <w:rsid w:val="00B504D5"/>
    <w:rsid w:val="00B51B31"/>
    <w:rsid w:val="00B52F72"/>
    <w:rsid w:val="00B55DB4"/>
    <w:rsid w:val="00B63DDF"/>
    <w:rsid w:val="00B75F45"/>
    <w:rsid w:val="00B87ED0"/>
    <w:rsid w:val="00BA2EFA"/>
    <w:rsid w:val="00BA3652"/>
    <w:rsid w:val="00BA53DF"/>
    <w:rsid w:val="00BA60EB"/>
    <w:rsid w:val="00BA6812"/>
    <w:rsid w:val="00BB5599"/>
    <w:rsid w:val="00BB7D43"/>
    <w:rsid w:val="00BC4E5E"/>
    <w:rsid w:val="00BC562E"/>
    <w:rsid w:val="00BD5910"/>
    <w:rsid w:val="00BE2F64"/>
    <w:rsid w:val="00BF1D15"/>
    <w:rsid w:val="00BF312B"/>
    <w:rsid w:val="00BF473D"/>
    <w:rsid w:val="00C00608"/>
    <w:rsid w:val="00C01ECB"/>
    <w:rsid w:val="00C024F6"/>
    <w:rsid w:val="00C06379"/>
    <w:rsid w:val="00C11990"/>
    <w:rsid w:val="00C4281A"/>
    <w:rsid w:val="00C434A5"/>
    <w:rsid w:val="00C47098"/>
    <w:rsid w:val="00C4744C"/>
    <w:rsid w:val="00C5489A"/>
    <w:rsid w:val="00C6054B"/>
    <w:rsid w:val="00C61643"/>
    <w:rsid w:val="00C62030"/>
    <w:rsid w:val="00C664C5"/>
    <w:rsid w:val="00C66984"/>
    <w:rsid w:val="00C67085"/>
    <w:rsid w:val="00C70714"/>
    <w:rsid w:val="00C85298"/>
    <w:rsid w:val="00C906A2"/>
    <w:rsid w:val="00C915B2"/>
    <w:rsid w:val="00C96211"/>
    <w:rsid w:val="00CA177C"/>
    <w:rsid w:val="00CB2341"/>
    <w:rsid w:val="00CB280D"/>
    <w:rsid w:val="00CD58E7"/>
    <w:rsid w:val="00CF163C"/>
    <w:rsid w:val="00CF19EC"/>
    <w:rsid w:val="00CF326E"/>
    <w:rsid w:val="00CF5C69"/>
    <w:rsid w:val="00CF6DC8"/>
    <w:rsid w:val="00D05392"/>
    <w:rsid w:val="00D1322F"/>
    <w:rsid w:val="00D1337C"/>
    <w:rsid w:val="00D16EA0"/>
    <w:rsid w:val="00D20FF0"/>
    <w:rsid w:val="00D30683"/>
    <w:rsid w:val="00D34667"/>
    <w:rsid w:val="00D37D7D"/>
    <w:rsid w:val="00D41071"/>
    <w:rsid w:val="00D42BCE"/>
    <w:rsid w:val="00D4794F"/>
    <w:rsid w:val="00D536E4"/>
    <w:rsid w:val="00D53FD5"/>
    <w:rsid w:val="00D62CDF"/>
    <w:rsid w:val="00D65D1B"/>
    <w:rsid w:val="00D7325E"/>
    <w:rsid w:val="00D7433B"/>
    <w:rsid w:val="00D8506B"/>
    <w:rsid w:val="00D91C2C"/>
    <w:rsid w:val="00DA02B9"/>
    <w:rsid w:val="00DA6C54"/>
    <w:rsid w:val="00DA78AD"/>
    <w:rsid w:val="00DC41FE"/>
    <w:rsid w:val="00DD2CF2"/>
    <w:rsid w:val="00DD36A6"/>
    <w:rsid w:val="00DD487D"/>
    <w:rsid w:val="00DD7C92"/>
    <w:rsid w:val="00DE10DC"/>
    <w:rsid w:val="00DE251F"/>
    <w:rsid w:val="00DE46C1"/>
    <w:rsid w:val="00DE623A"/>
    <w:rsid w:val="00DF0B2A"/>
    <w:rsid w:val="00DF7248"/>
    <w:rsid w:val="00E03942"/>
    <w:rsid w:val="00E040AC"/>
    <w:rsid w:val="00E04176"/>
    <w:rsid w:val="00E04CED"/>
    <w:rsid w:val="00E0687D"/>
    <w:rsid w:val="00E070A1"/>
    <w:rsid w:val="00E11293"/>
    <w:rsid w:val="00E14D4D"/>
    <w:rsid w:val="00E15476"/>
    <w:rsid w:val="00E159D4"/>
    <w:rsid w:val="00E239E4"/>
    <w:rsid w:val="00E24C6E"/>
    <w:rsid w:val="00E30C68"/>
    <w:rsid w:val="00E335A8"/>
    <w:rsid w:val="00E35347"/>
    <w:rsid w:val="00E46925"/>
    <w:rsid w:val="00E46ADA"/>
    <w:rsid w:val="00E52CA6"/>
    <w:rsid w:val="00E57F99"/>
    <w:rsid w:val="00E626D8"/>
    <w:rsid w:val="00E714D2"/>
    <w:rsid w:val="00E81807"/>
    <w:rsid w:val="00E94044"/>
    <w:rsid w:val="00E947D8"/>
    <w:rsid w:val="00E96C3E"/>
    <w:rsid w:val="00EA2909"/>
    <w:rsid w:val="00EA6CEB"/>
    <w:rsid w:val="00EA6DAF"/>
    <w:rsid w:val="00EB00B4"/>
    <w:rsid w:val="00EB197E"/>
    <w:rsid w:val="00EB2219"/>
    <w:rsid w:val="00EB7936"/>
    <w:rsid w:val="00EC118F"/>
    <w:rsid w:val="00EC119D"/>
    <w:rsid w:val="00EC392F"/>
    <w:rsid w:val="00EC7DD9"/>
    <w:rsid w:val="00EE0160"/>
    <w:rsid w:val="00EE6C3C"/>
    <w:rsid w:val="00EE7C00"/>
    <w:rsid w:val="00F005AF"/>
    <w:rsid w:val="00F05F12"/>
    <w:rsid w:val="00F16F1A"/>
    <w:rsid w:val="00F20016"/>
    <w:rsid w:val="00F209BD"/>
    <w:rsid w:val="00F231F1"/>
    <w:rsid w:val="00F2509B"/>
    <w:rsid w:val="00F304D6"/>
    <w:rsid w:val="00F33090"/>
    <w:rsid w:val="00F3408E"/>
    <w:rsid w:val="00F4122B"/>
    <w:rsid w:val="00F4154F"/>
    <w:rsid w:val="00F51744"/>
    <w:rsid w:val="00F536EC"/>
    <w:rsid w:val="00F54AE8"/>
    <w:rsid w:val="00F634F9"/>
    <w:rsid w:val="00F63D75"/>
    <w:rsid w:val="00F65DF6"/>
    <w:rsid w:val="00F714FD"/>
    <w:rsid w:val="00F727A8"/>
    <w:rsid w:val="00F93BD1"/>
    <w:rsid w:val="00F93E2F"/>
    <w:rsid w:val="00FA3247"/>
    <w:rsid w:val="00FA473C"/>
    <w:rsid w:val="00FA4EB0"/>
    <w:rsid w:val="00FA7671"/>
    <w:rsid w:val="00FB4183"/>
    <w:rsid w:val="00FC0033"/>
    <w:rsid w:val="00FC2E96"/>
    <w:rsid w:val="00FC48B3"/>
    <w:rsid w:val="00FD0A62"/>
    <w:rsid w:val="00FD1F65"/>
    <w:rsid w:val="00FE1675"/>
    <w:rsid w:val="00FF2F6A"/>
    <w:rsid w:val="00FF519F"/>
    <w:rsid w:val="00FF5954"/>
    <w:rsid w:val="00FF7A8B"/>
    <w:rsid w:val="00FF7EFF"/>
    <w:rsid w:val="70CBE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A327496"/>
  <w15:chartTrackingRefBased/>
  <w15:docId w15:val="{09B6EEEC-610E-4797-A64B-3CDAA886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2"/>
    <w:pPr>
      <w:widowControl w:val="0"/>
      <w:spacing w:after="0" w:line="240" w:lineRule="auto"/>
    </w:pPr>
    <w:rPr>
      <w:kern w:val="2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316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aliases w:val="H2,h2,Group Heading,a.,- Main"/>
    <w:basedOn w:val="Normal"/>
    <w:next w:val="Normal"/>
    <w:link w:val="Heading2Char"/>
    <w:unhideWhenUsed/>
    <w:qFormat/>
    <w:rsid w:val="003316F2"/>
    <w:pPr>
      <w:keepNext/>
      <w:spacing w:line="720" w:lineRule="auto"/>
      <w:outlineLvl w:val="1"/>
    </w:pPr>
    <w:rPr>
      <w:rFonts w:asciiTheme="majorHAnsi" w:eastAsiaTheme="majorEastAsia" w:hAnsiTheme="majorHAnsi" w:cstheme="majorBidi"/>
      <w:bCs/>
      <w:sz w:val="32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F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h2 Char,Group Heading Char,a. Char,- Main Char"/>
    <w:basedOn w:val="DefaultParagraphFont"/>
    <w:link w:val="Heading2"/>
    <w:rsid w:val="003316F2"/>
    <w:rPr>
      <w:rFonts w:asciiTheme="majorHAnsi" w:eastAsiaTheme="majorEastAsia" w:hAnsiTheme="majorHAnsi" w:cstheme="majorBidi"/>
      <w:bCs/>
      <w:kern w:val="2"/>
      <w:sz w:val="32"/>
      <w:szCs w:val="48"/>
      <w:lang w:val="en-US"/>
    </w:rPr>
  </w:style>
  <w:style w:type="table" w:styleId="TableGrid">
    <w:name w:val="Table Grid"/>
    <w:basedOn w:val="TableNormal"/>
    <w:uiPriority w:val="39"/>
    <w:rsid w:val="008E792E"/>
    <w:pPr>
      <w:spacing w:after="0" w:line="240" w:lineRule="auto"/>
    </w:pPr>
    <w:rPr>
      <w:kern w:val="2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E792E"/>
    <w:pPr>
      <w:spacing w:after="0" w:line="240" w:lineRule="auto"/>
    </w:pPr>
    <w:rPr>
      <w:kern w:val="2"/>
      <w:sz w:val="24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40C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16F2"/>
    <w:rPr>
      <w:rFonts w:asciiTheme="majorHAnsi" w:eastAsiaTheme="majorEastAsia" w:hAnsiTheme="majorHAnsi" w:cstheme="majorBidi"/>
      <w:b/>
      <w:kern w:val="2"/>
      <w:sz w:val="48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F78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78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789F"/>
    <w:rPr>
      <w:kern w:val="2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78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789F"/>
    <w:rPr>
      <w:b/>
      <w:bCs/>
      <w:kern w:val="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F4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F4F61"/>
    <w:rPr>
      <w:kern w:val="2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4F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F4F61"/>
    <w:rPr>
      <w:kern w:val="2"/>
      <w:sz w:val="18"/>
      <w:szCs w:val="18"/>
      <w:lang w:val="en-US"/>
    </w:rPr>
  </w:style>
  <w:style w:type="table" w:styleId="GridTable1Light">
    <w:name w:val="Grid Table 1 Light"/>
    <w:basedOn w:val="TableNormal"/>
    <w:uiPriority w:val="46"/>
    <w:rsid w:val="00C6054B"/>
    <w:pPr>
      <w:spacing w:after="0" w:line="240" w:lineRule="auto"/>
    </w:pPr>
    <w:rPr>
      <w:kern w:val="2"/>
      <w:sz w:val="24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C1B76"/>
    <w:pPr>
      <w:widowControl/>
      <w:spacing w:before="480" w:line="276" w:lineRule="auto"/>
      <w:outlineLvl w:val="9"/>
    </w:pPr>
    <w:rPr>
      <w:bCs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54AE8"/>
    <w:pPr>
      <w:tabs>
        <w:tab w:val="left" w:pos="480"/>
        <w:tab w:val="right" w:leader="dot" w:pos="9016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94044"/>
    <w:pPr>
      <w:tabs>
        <w:tab w:val="left" w:pos="960"/>
        <w:tab w:val="right" w:leader="dot" w:pos="9016"/>
      </w:tabs>
      <w:ind w:left="240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1B7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C1B76"/>
    <w:pPr>
      <w:ind w:left="480"/>
    </w:pPr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5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534"/>
    <w:rPr>
      <w:rFonts w:ascii="Segoe UI" w:hAnsi="Segoe UI" w:cs="Segoe UI"/>
      <w:kern w:val="2"/>
      <w:sz w:val="18"/>
      <w:szCs w:val="18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3653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36534"/>
    <w:pPr>
      <w:spacing w:after="100"/>
      <w:ind w:left="960"/>
    </w:pPr>
  </w:style>
  <w:style w:type="table" w:customStyle="1" w:styleId="TableGrid1">
    <w:name w:val="Table Grid1"/>
    <w:basedOn w:val="TableNormal"/>
    <w:next w:val="TableGrid"/>
    <w:uiPriority w:val="59"/>
    <w:rsid w:val="00136534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E2F64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US"/>
    </w:rPr>
  </w:style>
  <w:style w:type="paragraph" w:styleId="NoSpacing">
    <w:name w:val="No Spacing"/>
    <w:uiPriority w:val="1"/>
    <w:qFormat/>
    <w:rsid w:val="00980D2A"/>
    <w:pPr>
      <w:widowControl w:val="0"/>
      <w:spacing w:after="0" w:line="240" w:lineRule="auto"/>
    </w:pPr>
    <w:rPr>
      <w:kern w:val="2"/>
      <w:sz w:val="24"/>
      <w:lang w:val="en-US"/>
    </w:rPr>
  </w:style>
  <w:style w:type="paragraph" w:styleId="Revision">
    <w:name w:val="Revision"/>
    <w:hidden/>
    <w:uiPriority w:val="99"/>
    <w:semiHidden/>
    <w:rsid w:val="00456CFD"/>
    <w:pPr>
      <w:spacing w:after="0" w:line="240" w:lineRule="auto"/>
    </w:pPr>
    <w:rPr>
      <w:kern w:val="2"/>
      <w:sz w:val="24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4AE8"/>
  </w:style>
  <w:style w:type="character" w:customStyle="1" w:styleId="DateChar">
    <w:name w:val="Date Char"/>
    <w:basedOn w:val="DefaultParagraphFont"/>
    <w:link w:val="Date"/>
    <w:uiPriority w:val="99"/>
    <w:semiHidden/>
    <w:rsid w:val="00F54AE8"/>
    <w:rPr>
      <w:kern w:val="2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NUL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E9EC1-F363-4BDA-88B6-3D45EB43F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31083</Words>
  <Characters>177177</Characters>
  <Application>Microsoft Office Word</Application>
  <DocSecurity>0</DocSecurity>
  <Lines>1476</Lines>
  <Paragraphs>415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Wing Tung Chan</dc:creator>
  <cp:keywords/>
  <dc:description/>
  <cp:lastModifiedBy>lewen lam</cp:lastModifiedBy>
  <cp:revision>14</cp:revision>
  <cp:lastPrinted>2025-03-19T02:20:00Z</cp:lastPrinted>
  <dcterms:created xsi:type="dcterms:W3CDTF">2022-01-19T06:36:00Z</dcterms:created>
  <dcterms:modified xsi:type="dcterms:W3CDTF">2025-03-19T02:20:00Z</dcterms:modified>
</cp:coreProperties>
</file>