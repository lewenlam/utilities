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8A051" w14:textId="1757123E" w:rsidR="00136534" w:rsidRPr="00CC76B7" w:rsidRDefault="00B372FB" w:rsidP="00136534">
      <w:pPr>
        <w:widowControl/>
        <w:tabs>
          <w:tab w:val="num" w:pos="1000"/>
        </w:tabs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</w:pPr>
      <w:r w:rsidRPr="00CC76B7"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  <w:t>System</w:t>
      </w:r>
      <w:r w:rsidR="00136534" w:rsidRPr="00CC76B7"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  <w:t xml:space="preserve"> Specification</w:t>
      </w:r>
      <w:r w:rsidR="00136534" w:rsidRPr="00CC76B7"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  <w:br/>
      </w:r>
    </w:p>
    <w:p w14:paraId="604AF9E6" w14:textId="77777777" w:rsidR="00136534" w:rsidRPr="00CC76B7" w:rsidRDefault="00136534" w:rsidP="00136534">
      <w:pPr>
        <w:widowControl/>
        <w:tabs>
          <w:tab w:val="num" w:pos="1000"/>
        </w:tabs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</w:pPr>
      <w:r w:rsidRPr="00CC76B7"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  <w:t>on</w:t>
      </w:r>
      <w:r w:rsidRPr="00CC76B7"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  <w:br/>
      </w:r>
    </w:p>
    <w:p w14:paraId="3761C86B" w14:textId="77777777" w:rsidR="00136534" w:rsidRPr="00CC76B7" w:rsidRDefault="00136534" w:rsidP="00136534">
      <w:pPr>
        <w:widowControl/>
        <w:tabs>
          <w:tab w:val="num" w:pos="1000"/>
        </w:tabs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</w:pPr>
      <w:r w:rsidRPr="00CC76B7"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  <w:t>Data Management System</w:t>
      </w:r>
      <w:r w:rsidRPr="00CC76B7"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  <w:br/>
      </w:r>
    </w:p>
    <w:p w14:paraId="3D527EDF" w14:textId="77777777" w:rsidR="00136534" w:rsidRPr="00CC76B7" w:rsidRDefault="00136534" w:rsidP="00136534">
      <w:pPr>
        <w:widowControl/>
        <w:tabs>
          <w:tab w:val="num" w:pos="1000"/>
        </w:tabs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</w:pPr>
      <w:r w:rsidRPr="00CC76B7"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  <w:t>for</w:t>
      </w:r>
    </w:p>
    <w:p w14:paraId="20DA0E3A" w14:textId="77777777" w:rsidR="00136534" w:rsidRPr="00CC76B7" w:rsidRDefault="00136534" w:rsidP="00136534">
      <w:pPr>
        <w:widowControl/>
        <w:tabs>
          <w:tab w:val="num" w:pos="1000"/>
        </w:tabs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</w:pPr>
    </w:p>
    <w:p w14:paraId="6860790C" w14:textId="77777777" w:rsidR="00136534" w:rsidRPr="00CC76B7" w:rsidRDefault="00136534" w:rsidP="00136534">
      <w:pPr>
        <w:widowControl/>
        <w:tabs>
          <w:tab w:val="num" w:pos="1000"/>
        </w:tabs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</w:pPr>
      <w:r w:rsidRPr="00CC76B7"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  <w:t>Buildings Energy Efficiency Ordinance</w:t>
      </w:r>
    </w:p>
    <w:p w14:paraId="5810A11E" w14:textId="77777777" w:rsidR="00136534" w:rsidRPr="00CC76B7" w:rsidRDefault="00136534" w:rsidP="00136534">
      <w:pPr>
        <w:widowControl/>
        <w:tabs>
          <w:tab w:val="num" w:pos="1000"/>
        </w:tabs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</w:pPr>
    </w:p>
    <w:p w14:paraId="1101DAFC" w14:textId="77777777" w:rsidR="00136534" w:rsidRPr="00CC76B7" w:rsidRDefault="00136534" w:rsidP="00136534">
      <w:pPr>
        <w:widowControl/>
        <w:tabs>
          <w:tab w:val="num" w:pos="1000"/>
        </w:tabs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</w:pPr>
      <w:r w:rsidRPr="00CC76B7"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  <w:t>for</w:t>
      </w:r>
    </w:p>
    <w:p w14:paraId="0F3ABC48" w14:textId="77777777" w:rsidR="00136534" w:rsidRPr="00CC76B7" w:rsidRDefault="00136534" w:rsidP="00136534">
      <w:pPr>
        <w:widowControl/>
        <w:tabs>
          <w:tab w:val="num" w:pos="1000"/>
        </w:tabs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</w:pPr>
    </w:p>
    <w:p w14:paraId="5B55DB9D" w14:textId="77777777" w:rsidR="00136534" w:rsidRPr="00CC76B7" w:rsidRDefault="00136534" w:rsidP="00136534">
      <w:pPr>
        <w:widowControl/>
        <w:tabs>
          <w:tab w:val="num" w:pos="1000"/>
        </w:tabs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</w:pPr>
      <w:r w:rsidRPr="00CC76B7"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  <w:t>Energy Efficiency Office</w:t>
      </w:r>
    </w:p>
    <w:p w14:paraId="07D6FE7D" w14:textId="77777777" w:rsidR="00136534" w:rsidRPr="00CC76B7" w:rsidRDefault="00136534" w:rsidP="00136534">
      <w:pPr>
        <w:widowControl/>
        <w:tabs>
          <w:tab w:val="num" w:pos="1000"/>
        </w:tabs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</w:pPr>
    </w:p>
    <w:p w14:paraId="5DEDBCD4" w14:textId="77777777" w:rsidR="00136534" w:rsidRPr="00CC76B7" w:rsidRDefault="00136534" w:rsidP="00136534">
      <w:pPr>
        <w:widowControl/>
        <w:tabs>
          <w:tab w:val="num" w:pos="1000"/>
        </w:tabs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</w:pPr>
      <w:r w:rsidRPr="00CC76B7"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  <w:t>of</w:t>
      </w:r>
    </w:p>
    <w:p w14:paraId="0471EC6F" w14:textId="77777777" w:rsidR="00136534" w:rsidRPr="00CC76B7" w:rsidRDefault="00136534" w:rsidP="00136534">
      <w:pPr>
        <w:widowControl/>
        <w:tabs>
          <w:tab w:val="num" w:pos="1000"/>
        </w:tabs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</w:pPr>
    </w:p>
    <w:p w14:paraId="21880284" w14:textId="77777777" w:rsidR="00136534" w:rsidRPr="00CC76B7" w:rsidRDefault="00136534" w:rsidP="00136534">
      <w:pPr>
        <w:widowControl/>
        <w:tabs>
          <w:tab w:val="num" w:pos="1000"/>
        </w:tabs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</w:pPr>
      <w:r w:rsidRPr="00CC76B7"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  <w:t>Electrical and Mechanical Services Department (EMSD)</w:t>
      </w:r>
    </w:p>
    <w:p w14:paraId="79D55186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ind w:left="400" w:hanging="400"/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20"/>
        </w:rPr>
      </w:pPr>
    </w:p>
    <w:p w14:paraId="07A57E24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spacing w:after="120"/>
        <w:ind w:left="400" w:hanging="400"/>
        <w:jc w:val="center"/>
        <w:rPr>
          <w:rFonts w:ascii="Times New Roman" w:eastAsia="PMingLiU" w:hAnsi="Times New Roman" w:cs="Times New Roman"/>
          <w:color w:val="000000"/>
          <w:kern w:val="0"/>
          <w:sz w:val="16"/>
          <w:szCs w:val="16"/>
        </w:rPr>
      </w:pPr>
      <w:r w:rsidRPr="00CC76B7">
        <w:rPr>
          <w:rFonts w:ascii="Times New Roman" w:eastAsia="PMingLiU" w:hAnsi="Times New Roman" w:cs="Times New Roman"/>
          <w:noProof/>
          <w:color w:val="000000"/>
          <w:kern w:val="0"/>
          <w:sz w:val="32"/>
          <w:szCs w:val="32"/>
          <w:bdr w:val="none" w:sz="0" w:space="0" w:color="auto" w:frame="1"/>
          <w:lang w:eastAsia="zh-CN"/>
        </w:rPr>
        <w:drawing>
          <wp:inline distT="0" distB="0" distL="0" distR="0" wp14:anchorId="5DB38FFA" wp14:editId="4CA7435C">
            <wp:extent cx="1958340" cy="891540"/>
            <wp:effectExtent l="0" t="0" r="3810" b="0"/>
            <wp:docPr id="9" name="Picture 9" descr="https://lh3.googleusercontent.com/8pXljFHaxMssyRokUI7Sv37XSP8H7491Z5DVULAZCd1mFt8lo_nlZEB76u5atAAGCxOSgcI0hZUvFTrG8FRJveaNy7yI1IAcPJxyB3XpEDm8a8F_8rqeoapG-V2htQ-J64A8b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8pXljFHaxMssyRokUI7Sv37XSP8H7491Z5DVULAZCd1mFt8lo_nlZEB76u5atAAGCxOSgcI0hZUvFTrG8FRJveaNy7yI1IAcPJxyB3XpEDm8a8F_8rqeoapG-V2htQ-J64A8bD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4D350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spacing w:after="120"/>
        <w:ind w:left="400" w:hanging="400"/>
        <w:jc w:val="center"/>
        <w:rPr>
          <w:rFonts w:ascii="Times New Roman" w:eastAsia="PMingLiU" w:hAnsi="Times New Roman" w:cs="Times New Roman"/>
          <w:color w:val="000000"/>
          <w:kern w:val="0"/>
          <w:sz w:val="16"/>
          <w:szCs w:val="16"/>
        </w:rPr>
      </w:pPr>
      <w:r w:rsidRPr="00CC76B7">
        <w:rPr>
          <w:rFonts w:ascii="Times New Roman" w:eastAsia="PMingLiU" w:hAnsi="Times New Roman" w:cs="Times New Roman"/>
          <w:color w:val="000000"/>
          <w:kern w:val="0"/>
          <w:sz w:val="16"/>
          <w:szCs w:val="16"/>
        </w:rPr>
        <w:t>By</w:t>
      </w:r>
    </w:p>
    <w:p w14:paraId="4F8B92A8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ind w:left="400" w:hanging="400"/>
        <w:jc w:val="center"/>
        <w:rPr>
          <w:rFonts w:ascii="Times New Roman" w:eastAsia="PMingLiU" w:hAnsi="Times New Roman" w:cs="Times New Roman"/>
          <w:b/>
          <w:caps/>
          <w:color w:val="000000"/>
          <w:kern w:val="0"/>
          <w:sz w:val="36"/>
          <w:szCs w:val="20"/>
        </w:rPr>
      </w:pPr>
      <w:r w:rsidRPr="00CC76B7">
        <w:rPr>
          <w:rFonts w:ascii="Times New Roman" w:eastAsia="PMingLiU" w:hAnsi="Times New Roman" w:cs="Times New Roman"/>
          <w:noProof/>
          <w:color w:val="000000"/>
          <w:kern w:val="0"/>
          <w:sz w:val="20"/>
          <w:szCs w:val="20"/>
          <w:lang w:eastAsia="zh-CN"/>
        </w:rPr>
        <w:drawing>
          <wp:inline distT="0" distB="0" distL="0" distR="0" wp14:anchorId="47CFFC95" wp14:editId="1119CA01">
            <wp:extent cx="2219325" cy="685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614C4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ind w:left="400" w:hanging="400"/>
        <w:jc w:val="center"/>
        <w:rPr>
          <w:rFonts w:ascii="Times New Roman" w:eastAsia="PMingLiU" w:hAnsi="Times New Roman" w:cs="Times New Roman"/>
          <w:b/>
          <w:kern w:val="0"/>
          <w:sz w:val="36"/>
          <w:szCs w:val="20"/>
        </w:rPr>
      </w:pPr>
    </w:p>
    <w:p w14:paraId="0AD785F6" w14:textId="3C4082EB" w:rsidR="00136534" w:rsidRPr="00CC76B7" w:rsidRDefault="00136534" w:rsidP="00136534">
      <w:pPr>
        <w:widowControl/>
        <w:tabs>
          <w:tab w:val="num" w:pos="960"/>
          <w:tab w:val="num" w:pos="1000"/>
        </w:tabs>
        <w:ind w:left="400" w:hanging="400"/>
        <w:jc w:val="center"/>
        <w:rPr>
          <w:rFonts w:ascii="Times New Roman" w:eastAsia="PMingLiU" w:hAnsi="Times New Roman" w:cs="Times New Roman"/>
          <w:kern w:val="0"/>
          <w:sz w:val="26"/>
          <w:szCs w:val="26"/>
        </w:rPr>
      </w:pPr>
      <w:r w:rsidRPr="00CC76B7">
        <w:rPr>
          <w:rFonts w:ascii="Times New Roman" w:eastAsia="PMingLiU" w:hAnsi="Times New Roman" w:cs="Times New Roman"/>
          <w:kern w:val="0"/>
          <w:sz w:val="26"/>
          <w:szCs w:val="26"/>
        </w:rPr>
        <w:t>Version: 0.</w:t>
      </w:r>
      <w:ins w:id="0" w:author="Lewen Lai Wa Lam" w:date="2022-01-28T10:27:00Z">
        <w:r w:rsidR="00F1341F">
          <w:rPr>
            <w:rFonts w:ascii="Times New Roman" w:eastAsia="PMingLiU" w:hAnsi="Times New Roman" w:cs="Times New Roman"/>
            <w:kern w:val="0"/>
            <w:sz w:val="26"/>
            <w:szCs w:val="26"/>
          </w:rPr>
          <w:t>2</w:t>
        </w:r>
      </w:ins>
      <w:del w:id="1" w:author="Lewen Lai Wa Lam" w:date="2022-01-28T10:27:00Z">
        <w:r w:rsidR="00A05769" w:rsidRPr="00CC76B7" w:rsidDel="00F1341F">
          <w:rPr>
            <w:rFonts w:ascii="Times New Roman" w:eastAsia="PMingLiU" w:hAnsi="Times New Roman" w:cs="Times New Roman"/>
            <w:kern w:val="0"/>
            <w:sz w:val="26"/>
            <w:szCs w:val="26"/>
          </w:rPr>
          <w:delText>1</w:delText>
        </w:r>
      </w:del>
    </w:p>
    <w:p w14:paraId="093AF148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ind w:left="400" w:hanging="400"/>
        <w:jc w:val="center"/>
        <w:rPr>
          <w:rFonts w:ascii="Times New Roman" w:eastAsia="PMingLiU" w:hAnsi="Times New Roman" w:cs="Times New Roman"/>
          <w:b/>
          <w:kern w:val="0"/>
          <w:sz w:val="36"/>
          <w:szCs w:val="20"/>
        </w:rPr>
      </w:pPr>
    </w:p>
    <w:p w14:paraId="35471280" w14:textId="7E4A4548" w:rsidR="00136534" w:rsidRPr="00CC76B7" w:rsidRDefault="00591F68" w:rsidP="00136534">
      <w:pPr>
        <w:widowControl/>
        <w:tabs>
          <w:tab w:val="num" w:pos="960"/>
          <w:tab w:val="num" w:pos="1000"/>
        </w:tabs>
        <w:ind w:left="400" w:hanging="400"/>
        <w:jc w:val="center"/>
        <w:rPr>
          <w:rFonts w:ascii="Times New Roman" w:eastAsia="????" w:hAnsi="Times New Roman" w:cs="Times New Roman"/>
          <w:b/>
          <w:kern w:val="0"/>
          <w:sz w:val="28"/>
          <w:szCs w:val="20"/>
        </w:rPr>
      </w:pPr>
      <w:r w:rsidRPr="00CC76B7">
        <w:rPr>
          <w:rFonts w:ascii="Times New Roman" w:eastAsia="????" w:hAnsi="Times New Roman" w:cs="Times New Roman"/>
          <w:b/>
          <w:kern w:val="0"/>
          <w:sz w:val="28"/>
          <w:szCs w:val="20"/>
        </w:rPr>
        <w:t>January</w:t>
      </w:r>
      <w:r w:rsidR="00136534" w:rsidRPr="00CC76B7">
        <w:rPr>
          <w:rFonts w:ascii="Times New Roman" w:eastAsia="????" w:hAnsi="Times New Roman" w:cs="Times New Roman"/>
          <w:b/>
          <w:kern w:val="0"/>
          <w:sz w:val="28"/>
          <w:szCs w:val="20"/>
        </w:rPr>
        <w:t xml:space="preserve"> 202</w:t>
      </w:r>
      <w:r w:rsidRPr="00CC76B7">
        <w:rPr>
          <w:rFonts w:ascii="Times New Roman" w:eastAsia="????" w:hAnsi="Times New Roman" w:cs="Times New Roman"/>
          <w:b/>
          <w:kern w:val="0"/>
          <w:sz w:val="28"/>
          <w:szCs w:val="20"/>
        </w:rPr>
        <w:t>2</w:t>
      </w:r>
    </w:p>
    <w:p w14:paraId="029D8CF3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rPr>
          <w:rFonts w:ascii="Times New Roman" w:eastAsia="????" w:hAnsi="Times New Roman" w:cs="Times New Roman"/>
          <w:b/>
          <w:kern w:val="0"/>
          <w:sz w:val="28"/>
          <w:szCs w:val="20"/>
        </w:rPr>
      </w:pPr>
    </w:p>
    <w:p w14:paraId="7134EE96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rPr>
          <w:rFonts w:ascii="Times New Roman" w:eastAsia="????" w:hAnsi="Times New Roman" w:cs="Times New Roman"/>
          <w:b/>
          <w:kern w:val="0"/>
          <w:sz w:val="28"/>
          <w:szCs w:val="20"/>
        </w:rPr>
      </w:pPr>
    </w:p>
    <w:p w14:paraId="16B1E60F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ind w:left="400" w:hanging="400"/>
        <w:jc w:val="center"/>
        <w:rPr>
          <w:rFonts w:ascii="Times New Roman" w:eastAsia="????" w:hAnsi="Times New Roman" w:cs="Times New Roman"/>
          <w:kern w:val="0"/>
          <w:sz w:val="26"/>
          <w:szCs w:val="20"/>
        </w:rPr>
      </w:pPr>
      <w:r w:rsidRPr="00CC76B7">
        <w:rPr>
          <w:rFonts w:ascii="Times New Roman" w:eastAsia="????" w:hAnsi="Times New Roman" w:cs="Times New Roman"/>
          <w:kern w:val="0"/>
          <w:sz w:val="26"/>
          <w:szCs w:val="20"/>
        </w:rPr>
        <w:t xml:space="preserve">© The Government of the </w:t>
      </w:r>
      <w:smartTag w:uri="urn:schemas-microsoft-com:office:smarttags" w:element="place">
        <w:r w:rsidRPr="00CC76B7">
          <w:rPr>
            <w:rFonts w:ascii="Times New Roman" w:eastAsia="????" w:hAnsi="Times New Roman" w:cs="Times New Roman"/>
            <w:kern w:val="0"/>
            <w:sz w:val="26"/>
            <w:szCs w:val="20"/>
          </w:rPr>
          <w:t>Hong Kong</w:t>
        </w:r>
      </w:smartTag>
      <w:r w:rsidRPr="00CC76B7">
        <w:rPr>
          <w:rFonts w:ascii="Times New Roman" w:eastAsia="????" w:hAnsi="Times New Roman" w:cs="Times New Roman"/>
          <w:kern w:val="0"/>
          <w:sz w:val="26"/>
          <w:szCs w:val="20"/>
        </w:rPr>
        <w:t xml:space="preserve"> Special Administrative Region</w:t>
      </w:r>
    </w:p>
    <w:p w14:paraId="41D397B4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6D6FAE74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ind w:left="400" w:hanging="400"/>
        <w:jc w:val="center"/>
        <w:rPr>
          <w:rFonts w:ascii="Times New Roman" w:eastAsia="????" w:hAnsi="Times New Roman" w:cs="Times New Roman"/>
          <w:kern w:val="0"/>
          <w:sz w:val="20"/>
          <w:szCs w:val="20"/>
        </w:rPr>
      </w:pPr>
      <w:r w:rsidRPr="00CC76B7">
        <w:rPr>
          <w:rFonts w:ascii="Times New Roman" w:eastAsia="????" w:hAnsi="Times New Roman" w:cs="Times New Roman"/>
          <w:kern w:val="0"/>
          <w:sz w:val="20"/>
          <w:szCs w:val="20"/>
        </w:rPr>
        <w:t>The contents of this document remain the property of and may not be reproduced in whole or in part without the express permission of the Government of the HKSAR.</w:t>
      </w:r>
    </w:p>
    <w:p w14:paraId="70847EB7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ind w:left="400" w:hanging="400"/>
        <w:jc w:val="center"/>
        <w:rPr>
          <w:rFonts w:ascii="Times New Roman" w:eastAsia="PMingLiU" w:hAnsi="Times New Roman" w:cs="Times New Roman"/>
          <w:kern w:val="0"/>
          <w:sz w:val="20"/>
          <w:szCs w:val="20"/>
        </w:rPr>
        <w:sectPr w:rsidR="00136534" w:rsidRPr="00CC76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/>
          <w:pgMar w:top="1440" w:right="1304" w:bottom="1440" w:left="1304" w:header="706" w:footer="706" w:gutter="0"/>
          <w:pgNumType w:start="1"/>
          <w:cols w:space="425"/>
        </w:sectPr>
      </w:pPr>
    </w:p>
    <w:p w14:paraId="25FE25F2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Yu Mincho" w:hAnsi="Times New Roman" w:cs="Times New Roman"/>
          <w:kern w:val="0"/>
          <w:sz w:val="20"/>
          <w:szCs w:val="20"/>
          <w:lang w:eastAsia="ja-JP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796"/>
      </w:tblGrid>
      <w:tr w:rsidR="00136534" w:rsidRPr="00CC76B7" w14:paraId="56A719BC" w14:textId="77777777" w:rsidTr="00135E66">
        <w:tc>
          <w:tcPr>
            <w:tcW w:w="9209" w:type="dxa"/>
            <w:gridSpan w:val="2"/>
            <w:shd w:val="clear" w:color="auto" w:fill="auto"/>
            <w:vAlign w:val="center"/>
          </w:tcPr>
          <w:p w14:paraId="22028B4F" w14:textId="77777777" w:rsidR="00136534" w:rsidRPr="00CC76B7" w:rsidRDefault="00136534" w:rsidP="00136534">
            <w:pPr>
              <w:tabs>
                <w:tab w:val="num" w:pos="960"/>
                <w:tab w:val="num" w:pos="1000"/>
              </w:tabs>
              <w:snapToGrid w:val="0"/>
              <w:ind w:left="400" w:hanging="400"/>
              <w:jc w:val="center"/>
              <w:rPr>
                <w:rFonts w:ascii="Times New Roman" w:eastAsia="PMingLiU" w:hAnsi="Times New Roman" w:cs="Times New Roman"/>
                <w:b/>
                <w:kern w:val="0"/>
                <w:sz w:val="20"/>
                <w:szCs w:val="20"/>
              </w:rPr>
            </w:pPr>
            <w:r w:rsidRPr="00CC76B7">
              <w:rPr>
                <w:rFonts w:ascii="Times New Roman" w:eastAsia="PMingLiU" w:hAnsi="Times New Roman" w:cs="Times New Roman"/>
                <w:b/>
                <w:kern w:val="0"/>
                <w:sz w:val="20"/>
                <w:szCs w:val="20"/>
              </w:rPr>
              <w:t>Distribution</w:t>
            </w:r>
          </w:p>
        </w:tc>
      </w:tr>
      <w:tr w:rsidR="00136534" w:rsidRPr="00CC76B7" w14:paraId="0B93CE4B" w14:textId="77777777" w:rsidTr="00135E66">
        <w:tc>
          <w:tcPr>
            <w:tcW w:w="1413" w:type="dxa"/>
            <w:shd w:val="clear" w:color="auto" w:fill="auto"/>
            <w:vAlign w:val="center"/>
          </w:tcPr>
          <w:p w14:paraId="63931870" w14:textId="77777777" w:rsidR="00136534" w:rsidRPr="00CC76B7" w:rsidRDefault="00136534" w:rsidP="00136534">
            <w:pPr>
              <w:tabs>
                <w:tab w:val="num" w:pos="960"/>
                <w:tab w:val="num" w:pos="1000"/>
              </w:tabs>
              <w:snapToGrid w:val="0"/>
              <w:ind w:left="400" w:hanging="400"/>
              <w:jc w:val="center"/>
              <w:rPr>
                <w:rFonts w:ascii="Times New Roman" w:eastAsia="PMingLiU" w:hAnsi="Times New Roman" w:cs="Times New Roman"/>
                <w:iCs/>
                <w:kern w:val="0"/>
                <w:sz w:val="20"/>
                <w:szCs w:val="20"/>
              </w:rPr>
            </w:pPr>
            <w:r w:rsidRPr="00CC76B7">
              <w:rPr>
                <w:rFonts w:ascii="Times New Roman" w:eastAsia="PMingLiU" w:hAnsi="Times New Roman" w:cs="Times New Roman"/>
                <w:iCs/>
                <w:kern w:val="0"/>
                <w:sz w:val="20"/>
                <w:szCs w:val="20"/>
              </w:rPr>
              <w:t>Copy No.</w:t>
            </w:r>
          </w:p>
        </w:tc>
        <w:tc>
          <w:tcPr>
            <w:tcW w:w="7796" w:type="dxa"/>
            <w:shd w:val="clear" w:color="auto" w:fill="auto"/>
            <w:vAlign w:val="center"/>
          </w:tcPr>
          <w:p w14:paraId="1D1D640B" w14:textId="77777777" w:rsidR="00136534" w:rsidRPr="00CC76B7" w:rsidRDefault="00136534" w:rsidP="00136534">
            <w:pPr>
              <w:tabs>
                <w:tab w:val="num" w:pos="960"/>
                <w:tab w:val="num" w:pos="1000"/>
              </w:tabs>
              <w:snapToGrid w:val="0"/>
              <w:ind w:left="400" w:hanging="400"/>
              <w:jc w:val="center"/>
              <w:rPr>
                <w:rFonts w:ascii="Times New Roman" w:eastAsia="PMingLiU" w:hAnsi="Times New Roman" w:cs="Times New Roman"/>
                <w:iCs/>
                <w:kern w:val="0"/>
                <w:sz w:val="20"/>
                <w:szCs w:val="20"/>
              </w:rPr>
            </w:pPr>
            <w:r w:rsidRPr="00CC76B7">
              <w:rPr>
                <w:rFonts w:ascii="Times New Roman" w:eastAsia="PMingLiU" w:hAnsi="Times New Roman" w:cs="Times New Roman"/>
                <w:iCs/>
                <w:kern w:val="0"/>
                <w:sz w:val="20"/>
                <w:szCs w:val="20"/>
              </w:rPr>
              <w:t>Holder</w:t>
            </w:r>
          </w:p>
        </w:tc>
      </w:tr>
      <w:tr w:rsidR="00136534" w:rsidRPr="00CC76B7" w14:paraId="3AE25FC7" w14:textId="77777777" w:rsidTr="00135E66">
        <w:tc>
          <w:tcPr>
            <w:tcW w:w="1413" w:type="dxa"/>
            <w:shd w:val="clear" w:color="auto" w:fill="auto"/>
            <w:vAlign w:val="center"/>
          </w:tcPr>
          <w:p w14:paraId="405DD3FC" w14:textId="77777777" w:rsidR="00136534" w:rsidRPr="00CC76B7" w:rsidRDefault="00136534" w:rsidP="00136534">
            <w:pPr>
              <w:tabs>
                <w:tab w:val="num" w:pos="960"/>
                <w:tab w:val="num" w:pos="1000"/>
              </w:tabs>
              <w:snapToGrid w:val="0"/>
              <w:ind w:left="400" w:hanging="400"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CC76B7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7796" w:type="dxa"/>
            <w:shd w:val="clear" w:color="auto" w:fill="auto"/>
            <w:vAlign w:val="center"/>
          </w:tcPr>
          <w:p w14:paraId="6A9A41FC" w14:textId="77777777" w:rsidR="00136534" w:rsidRPr="00CC76B7" w:rsidRDefault="00136534" w:rsidP="00136534">
            <w:pPr>
              <w:tabs>
                <w:tab w:val="num" w:pos="960"/>
                <w:tab w:val="num" w:pos="1000"/>
              </w:tabs>
              <w:snapToGrid w:val="0"/>
              <w:ind w:left="400" w:hanging="400"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CC76B7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Electrical and Mechanical Services Department (EMSD)</w:t>
            </w:r>
          </w:p>
        </w:tc>
      </w:tr>
      <w:tr w:rsidR="00136534" w:rsidRPr="00CC76B7" w14:paraId="6B8F0CB6" w14:textId="77777777" w:rsidTr="00135E66">
        <w:tc>
          <w:tcPr>
            <w:tcW w:w="1413" w:type="dxa"/>
            <w:shd w:val="clear" w:color="auto" w:fill="auto"/>
            <w:vAlign w:val="center"/>
          </w:tcPr>
          <w:p w14:paraId="1981191B" w14:textId="77777777" w:rsidR="00136534" w:rsidRPr="00CC76B7" w:rsidRDefault="00136534" w:rsidP="00136534">
            <w:pPr>
              <w:tabs>
                <w:tab w:val="num" w:pos="960"/>
                <w:tab w:val="num" w:pos="1000"/>
              </w:tabs>
              <w:snapToGrid w:val="0"/>
              <w:ind w:left="400" w:hanging="400"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CC76B7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7796" w:type="dxa"/>
            <w:shd w:val="clear" w:color="auto" w:fill="auto"/>
            <w:vAlign w:val="center"/>
          </w:tcPr>
          <w:p w14:paraId="08ACE30D" w14:textId="77777777" w:rsidR="00136534" w:rsidRPr="00CC76B7" w:rsidRDefault="00136534" w:rsidP="00136534">
            <w:pPr>
              <w:tabs>
                <w:tab w:val="num" w:pos="960"/>
                <w:tab w:val="num" w:pos="1000"/>
              </w:tabs>
              <w:snapToGrid w:val="0"/>
              <w:ind w:left="400" w:hanging="400"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  <w:lang w:eastAsia="zh-HK"/>
              </w:rPr>
            </w:pPr>
            <w:r w:rsidRPr="00CC76B7">
              <w:rPr>
                <w:rFonts w:ascii="Times New Roman" w:eastAsia="PMingLiU" w:hAnsi="Times New Roman" w:cs="Times New Roman"/>
                <w:kern w:val="0"/>
                <w:sz w:val="20"/>
                <w:szCs w:val="20"/>
                <w:lang w:eastAsia="zh-HK"/>
              </w:rPr>
              <w:t xml:space="preserve">Automated Systems (HK) Limited (ASL) </w:t>
            </w:r>
          </w:p>
        </w:tc>
      </w:tr>
    </w:tbl>
    <w:p w14:paraId="69E79BA6" w14:textId="77777777" w:rsidR="00136534" w:rsidRPr="00CC76B7" w:rsidRDefault="00136534" w:rsidP="00136534">
      <w:pPr>
        <w:widowControl/>
        <w:tabs>
          <w:tab w:val="num" w:pos="960"/>
          <w:tab w:val="num" w:pos="1000"/>
          <w:tab w:val="right" w:pos="7340"/>
          <w:tab w:val="left" w:pos="792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754B211E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5E4278BA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371E6916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24B251F4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67FEB2C3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311CDABA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3AFFDD06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04CF05A7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15187C50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6765B5B8" w14:textId="77777777" w:rsidR="00136534" w:rsidRPr="00CC76B7" w:rsidRDefault="00136534" w:rsidP="00136534">
      <w:pPr>
        <w:widowControl/>
        <w:tabs>
          <w:tab w:val="num" w:pos="960"/>
          <w:tab w:val="num" w:pos="1000"/>
          <w:tab w:val="left" w:pos="2385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  <w:r w:rsidRPr="00CC76B7">
        <w:rPr>
          <w:rFonts w:ascii="Times New Roman" w:eastAsia="PMingLiU" w:hAnsi="Times New Roman" w:cs="Times New Roman"/>
          <w:kern w:val="0"/>
          <w:sz w:val="20"/>
          <w:szCs w:val="20"/>
        </w:rPr>
        <w:tab/>
      </w:r>
    </w:p>
    <w:p w14:paraId="43F93793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4AD5D32D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081337D9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645232C8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40731047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194443AB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6AE4C2B9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650F179C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0F09A4CD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0003F9E2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3396096D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1DF46887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445AC0BF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68A13C55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0C94826B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385BE7D0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38D8DF18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72F36EF6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7FF4CC00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6D4306EC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3F6D6D5E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tbl>
      <w:tblPr>
        <w:tblW w:w="9218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4538"/>
        <w:gridCol w:w="4680"/>
      </w:tblGrid>
      <w:tr w:rsidR="00136534" w:rsidRPr="00CC76B7" w14:paraId="0933ECCE" w14:textId="77777777" w:rsidTr="00135E66">
        <w:tc>
          <w:tcPr>
            <w:tcW w:w="4538" w:type="dxa"/>
          </w:tcPr>
          <w:p w14:paraId="64097CB3" w14:textId="77777777" w:rsidR="00136534" w:rsidRPr="00CC76B7" w:rsidRDefault="00136534" w:rsidP="00136534">
            <w:pPr>
              <w:widowControl/>
              <w:tabs>
                <w:tab w:val="num" w:pos="960"/>
                <w:tab w:val="num" w:pos="1000"/>
                <w:tab w:val="left" w:pos="1310"/>
                <w:tab w:val="right" w:pos="4570"/>
                <w:tab w:val="right" w:pos="7340"/>
                <w:tab w:val="left" w:pos="7920"/>
              </w:tabs>
              <w:ind w:left="400" w:hanging="400"/>
              <w:jc w:val="both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</w:p>
          <w:p w14:paraId="5B01B8CA" w14:textId="77777777" w:rsidR="00136534" w:rsidRPr="00CC76B7" w:rsidRDefault="00136534" w:rsidP="00136534">
            <w:pPr>
              <w:widowControl/>
              <w:tabs>
                <w:tab w:val="num" w:pos="960"/>
                <w:tab w:val="num" w:pos="1000"/>
                <w:tab w:val="left" w:pos="1310"/>
                <w:tab w:val="right" w:pos="4570"/>
                <w:tab w:val="right" w:pos="7340"/>
                <w:tab w:val="left" w:pos="7920"/>
              </w:tabs>
              <w:ind w:left="400" w:hanging="400"/>
              <w:jc w:val="both"/>
              <w:rPr>
                <w:rFonts w:ascii="Times New Roman" w:eastAsia="PMingLiU" w:hAnsi="Times New Roman" w:cs="Times New Roman"/>
                <w:kern w:val="0"/>
                <w:sz w:val="20"/>
                <w:szCs w:val="20"/>
                <w:u w:val="single"/>
              </w:rPr>
            </w:pPr>
            <w:r w:rsidRPr="00CC76B7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Prepared By: </w:t>
            </w:r>
            <w:r w:rsidRPr="00CC76B7">
              <w:rPr>
                <w:rFonts w:ascii="Times New Roman" w:eastAsia="PMingLiU" w:hAnsi="Times New Roman" w:cs="Times New Roman"/>
                <w:kern w:val="0"/>
                <w:sz w:val="20"/>
                <w:szCs w:val="20"/>
                <w:u w:val="single"/>
              </w:rPr>
              <w:t xml:space="preserve">           </w:t>
            </w:r>
            <w:r w:rsidRPr="00CC76B7">
              <w:rPr>
                <w:rFonts w:ascii="Times New Roman" w:eastAsia="PMingLiU" w:hAnsi="Times New Roman" w:cs="Times New Roman"/>
                <w:kern w:val="0"/>
                <w:sz w:val="20"/>
                <w:szCs w:val="20"/>
                <w:u w:val="single"/>
              </w:rPr>
              <w:tab/>
            </w:r>
          </w:p>
          <w:p w14:paraId="6C1B0E72" w14:textId="77777777" w:rsidR="00136534" w:rsidRPr="00CC76B7" w:rsidRDefault="00136534" w:rsidP="00136534">
            <w:pPr>
              <w:widowControl/>
              <w:tabs>
                <w:tab w:val="num" w:pos="960"/>
                <w:tab w:val="num" w:pos="1000"/>
                <w:tab w:val="left" w:pos="1910"/>
                <w:tab w:val="right" w:pos="4570"/>
                <w:tab w:val="right" w:pos="7340"/>
                <w:tab w:val="left" w:pos="7920"/>
              </w:tabs>
              <w:ind w:left="400" w:hanging="400"/>
              <w:jc w:val="both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CC76B7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Christine LAM</w:t>
            </w:r>
          </w:p>
          <w:p w14:paraId="65062F49" w14:textId="77777777" w:rsidR="00136534" w:rsidRPr="00CC76B7" w:rsidRDefault="00136534" w:rsidP="00136534">
            <w:pPr>
              <w:widowControl/>
              <w:tabs>
                <w:tab w:val="left" w:pos="920"/>
                <w:tab w:val="num" w:pos="960"/>
                <w:tab w:val="num" w:pos="1000"/>
                <w:tab w:val="left" w:pos="2018"/>
                <w:tab w:val="right" w:pos="4570"/>
                <w:tab w:val="right" w:pos="7340"/>
                <w:tab w:val="left" w:pos="7920"/>
              </w:tabs>
              <w:ind w:left="400" w:hanging="400"/>
              <w:jc w:val="both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CC76B7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Automated Systems (HK) Ltd.</w:t>
            </w:r>
          </w:p>
          <w:p w14:paraId="3950F7BC" w14:textId="77777777" w:rsidR="00136534" w:rsidRPr="00CC76B7" w:rsidRDefault="00136534" w:rsidP="00136534">
            <w:pPr>
              <w:widowControl/>
              <w:tabs>
                <w:tab w:val="num" w:pos="960"/>
                <w:tab w:val="num" w:pos="1000"/>
                <w:tab w:val="left" w:pos="1910"/>
                <w:tab w:val="right" w:pos="4570"/>
                <w:tab w:val="right" w:pos="7340"/>
                <w:tab w:val="left" w:pos="7920"/>
              </w:tabs>
              <w:ind w:left="400" w:hanging="400"/>
              <w:jc w:val="both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CC76B7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[Project Manager]</w:t>
            </w:r>
          </w:p>
        </w:tc>
        <w:tc>
          <w:tcPr>
            <w:tcW w:w="4680" w:type="dxa"/>
          </w:tcPr>
          <w:p w14:paraId="723CB691" w14:textId="77777777" w:rsidR="00136534" w:rsidRPr="00CC76B7" w:rsidRDefault="00136534" w:rsidP="00136534">
            <w:pPr>
              <w:widowControl/>
              <w:tabs>
                <w:tab w:val="num" w:pos="960"/>
                <w:tab w:val="num" w:pos="1000"/>
                <w:tab w:val="left" w:pos="1451"/>
                <w:tab w:val="right" w:pos="4570"/>
                <w:tab w:val="right" w:pos="7340"/>
                <w:tab w:val="left" w:pos="7920"/>
              </w:tabs>
              <w:ind w:left="400" w:hanging="400"/>
              <w:jc w:val="both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</w:p>
          <w:p w14:paraId="1E34DFA0" w14:textId="77777777" w:rsidR="00136534" w:rsidRPr="00CC76B7" w:rsidRDefault="00136534" w:rsidP="00136534">
            <w:pPr>
              <w:widowControl/>
              <w:tabs>
                <w:tab w:val="num" w:pos="960"/>
                <w:tab w:val="num" w:pos="1000"/>
                <w:tab w:val="left" w:pos="1451"/>
                <w:tab w:val="right" w:pos="4570"/>
                <w:tab w:val="right" w:pos="7340"/>
                <w:tab w:val="left" w:pos="7920"/>
              </w:tabs>
              <w:ind w:left="400" w:hanging="400"/>
              <w:jc w:val="both"/>
              <w:rPr>
                <w:rFonts w:ascii="Times New Roman" w:eastAsia="PMingLiU" w:hAnsi="Times New Roman" w:cs="Times New Roman"/>
                <w:kern w:val="0"/>
                <w:sz w:val="20"/>
                <w:szCs w:val="20"/>
                <w:u w:val="single"/>
              </w:rPr>
            </w:pPr>
            <w:r w:rsidRPr="00CC76B7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Endorsed By: </w:t>
            </w:r>
            <w:r w:rsidRPr="00CC76B7">
              <w:rPr>
                <w:rFonts w:ascii="Times New Roman" w:eastAsia="PMingLiU" w:hAnsi="Times New Roman" w:cs="Times New Roman"/>
                <w:kern w:val="0"/>
                <w:sz w:val="20"/>
                <w:szCs w:val="20"/>
                <w:u w:val="single"/>
              </w:rPr>
              <w:tab/>
            </w:r>
            <w:r w:rsidRPr="00CC76B7">
              <w:rPr>
                <w:rFonts w:ascii="Times New Roman" w:eastAsia="PMingLiU" w:hAnsi="Times New Roman" w:cs="Times New Roman"/>
                <w:kern w:val="0"/>
                <w:sz w:val="20"/>
                <w:szCs w:val="20"/>
                <w:u w:val="single"/>
              </w:rPr>
              <w:tab/>
            </w:r>
          </w:p>
          <w:p w14:paraId="6D73B5D8" w14:textId="77777777" w:rsidR="00136534" w:rsidRPr="00CC76B7" w:rsidRDefault="00136534" w:rsidP="00136534">
            <w:pPr>
              <w:widowControl/>
              <w:tabs>
                <w:tab w:val="num" w:pos="960"/>
                <w:tab w:val="num" w:pos="1000"/>
              </w:tabs>
              <w:ind w:left="400" w:right="440" w:hanging="400"/>
              <w:jc w:val="both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CC76B7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Kenneth Fung</w:t>
            </w:r>
          </w:p>
          <w:p w14:paraId="0B140C91" w14:textId="77777777" w:rsidR="00136534" w:rsidRPr="00CC76B7" w:rsidRDefault="00136534" w:rsidP="00136534">
            <w:pPr>
              <w:widowControl/>
              <w:tabs>
                <w:tab w:val="num" w:pos="960"/>
                <w:tab w:val="num" w:pos="1000"/>
              </w:tabs>
              <w:ind w:left="400" w:right="440" w:hanging="400"/>
              <w:jc w:val="both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CC76B7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Electrical and Mechanical Services Department</w:t>
            </w:r>
          </w:p>
          <w:p w14:paraId="1B32DC23" w14:textId="77777777" w:rsidR="00136534" w:rsidRPr="00CC76B7" w:rsidRDefault="00136534" w:rsidP="00136534">
            <w:pPr>
              <w:widowControl/>
              <w:tabs>
                <w:tab w:val="left" w:pos="920"/>
                <w:tab w:val="num" w:pos="960"/>
                <w:tab w:val="num" w:pos="1000"/>
                <w:tab w:val="left" w:pos="2018"/>
                <w:tab w:val="right" w:pos="4472"/>
                <w:tab w:val="right" w:pos="7340"/>
                <w:tab w:val="left" w:pos="7920"/>
              </w:tabs>
              <w:ind w:left="400" w:hanging="400"/>
              <w:jc w:val="both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CC76B7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[EE/ITD/3]</w:t>
            </w:r>
          </w:p>
        </w:tc>
      </w:tr>
      <w:tr w:rsidR="00136534" w:rsidRPr="00CC76B7" w14:paraId="15BF9B47" w14:textId="77777777" w:rsidTr="00135E66">
        <w:tc>
          <w:tcPr>
            <w:tcW w:w="4538" w:type="dxa"/>
          </w:tcPr>
          <w:p w14:paraId="28105642" w14:textId="77777777" w:rsidR="00136534" w:rsidRPr="00CC76B7" w:rsidRDefault="00136534" w:rsidP="00136534">
            <w:pPr>
              <w:widowControl/>
              <w:tabs>
                <w:tab w:val="num" w:pos="960"/>
                <w:tab w:val="num" w:pos="1000"/>
                <w:tab w:val="left" w:pos="1593"/>
                <w:tab w:val="right" w:pos="4570"/>
                <w:tab w:val="right" w:pos="7340"/>
                <w:tab w:val="left" w:pos="7920"/>
              </w:tabs>
              <w:ind w:left="400" w:hanging="400"/>
              <w:jc w:val="both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</w:p>
          <w:p w14:paraId="15C9D707" w14:textId="77777777" w:rsidR="00136534" w:rsidRPr="00CC76B7" w:rsidRDefault="00136534" w:rsidP="00136534">
            <w:pPr>
              <w:widowControl/>
              <w:tabs>
                <w:tab w:val="num" w:pos="960"/>
                <w:tab w:val="num" w:pos="1000"/>
                <w:tab w:val="left" w:pos="1593"/>
                <w:tab w:val="right" w:pos="4570"/>
                <w:tab w:val="right" w:pos="7340"/>
                <w:tab w:val="left" w:pos="7920"/>
              </w:tabs>
              <w:ind w:left="400" w:hanging="400"/>
              <w:jc w:val="both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CC76B7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Date: </w:t>
            </w:r>
            <w:r w:rsidRPr="00CC76B7">
              <w:rPr>
                <w:rFonts w:ascii="Times New Roman" w:eastAsia="PMingLiU" w:hAnsi="Times New Roman" w:cs="Times New Roman"/>
                <w:kern w:val="0"/>
                <w:sz w:val="20"/>
                <w:szCs w:val="20"/>
                <w:u w:val="single"/>
              </w:rPr>
              <w:t xml:space="preserve">           </w:t>
            </w:r>
            <w:r w:rsidRPr="00CC76B7">
              <w:rPr>
                <w:rFonts w:ascii="Times New Roman" w:eastAsia="PMingLiU" w:hAnsi="Times New Roman" w:cs="Times New Roman"/>
                <w:kern w:val="0"/>
                <w:sz w:val="20"/>
                <w:szCs w:val="20"/>
                <w:u w:val="single"/>
              </w:rPr>
              <w:tab/>
            </w:r>
            <w:r w:rsidRPr="00CC76B7">
              <w:rPr>
                <w:rFonts w:ascii="Times New Roman" w:eastAsia="PMingLiU" w:hAnsi="Times New Roman" w:cs="Times New Roman"/>
                <w:kern w:val="0"/>
                <w:sz w:val="20"/>
                <w:szCs w:val="20"/>
                <w:u w:val="single"/>
              </w:rPr>
              <w:tab/>
            </w:r>
          </w:p>
        </w:tc>
        <w:tc>
          <w:tcPr>
            <w:tcW w:w="4680" w:type="dxa"/>
          </w:tcPr>
          <w:p w14:paraId="7B4AF218" w14:textId="77777777" w:rsidR="00136534" w:rsidRPr="00CC76B7" w:rsidRDefault="00136534" w:rsidP="00136534">
            <w:pPr>
              <w:widowControl/>
              <w:tabs>
                <w:tab w:val="num" w:pos="960"/>
                <w:tab w:val="num" w:pos="1000"/>
                <w:tab w:val="left" w:pos="1468"/>
                <w:tab w:val="right" w:pos="4586"/>
                <w:tab w:val="right" w:pos="7340"/>
                <w:tab w:val="left" w:pos="7920"/>
              </w:tabs>
              <w:ind w:left="400" w:hanging="400"/>
              <w:jc w:val="both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</w:p>
          <w:p w14:paraId="053678A9" w14:textId="77777777" w:rsidR="00136534" w:rsidRPr="00CC76B7" w:rsidRDefault="00136534" w:rsidP="00136534">
            <w:pPr>
              <w:widowControl/>
              <w:tabs>
                <w:tab w:val="num" w:pos="960"/>
                <w:tab w:val="num" w:pos="1000"/>
                <w:tab w:val="left" w:pos="1468"/>
                <w:tab w:val="right" w:pos="4586"/>
                <w:tab w:val="right" w:pos="7340"/>
                <w:tab w:val="left" w:pos="7920"/>
              </w:tabs>
              <w:ind w:left="400" w:hanging="400"/>
              <w:jc w:val="both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CC76B7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Date: </w:t>
            </w:r>
            <w:r w:rsidRPr="00CC76B7">
              <w:rPr>
                <w:rFonts w:ascii="Times New Roman" w:eastAsia="PMingLiU" w:hAnsi="Times New Roman" w:cs="Times New Roman"/>
                <w:kern w:val="0"/>
                <w:sz w:val="20"/>
                <w:szCs w:val="20"/>
                <w:u w:val="single"/>
              </w:rPr>
              <w:t xml:space="preserve">                      </w:t>
            </w:r>
            <w:r w:rsidRPr="00CC76B7">
              <w:rPr>
                <w:rFonts w:ascii="Times New Roman" w:eastAsia="PMingLiU" w:hAnsi="Times New Roman" w:cs="Times New Roman"/>
                <w:kern w:val="0"/>
                <w:sz w:val="20"/>
                <w:szCs w:val="20"/>
                <w:u w:val="single"/>
              </w:rPr>
              <w:tab/>
            </w:r>
          </w:p>
        </w:tc>
      </w:tr>
    </w:tbl>
    <w:p w14:paraId="72B4A8E3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ind w:right="389"/>
        <w:jc w:val="both"/>
        <w:rPr>
          <w:rFonts w:ascii="Times New Roman" w:eastAsia="PMingLiU" w:hAnsi="Times New Roman" w:cs="Times New Roman"/>
          <w:b/>
          <w:kern w:val="0"/>
          <w:sz w:val="26"/>
          <w:szCs w:val="20"/>
        </w:rPr>
        <w:sectPr w:rsidR="00136534" w:rsidRPr="00CC76B7">
          <w:headerReference w:type="default" r:id="rId16"/>
          <w:footerReference w:type="default" r:id="rId17"/>
          <w:pgSz w:w="11907" w:h="16840" w:code="9"/>
          <w:pgMar w:top="1440" w:right="1304" w:bottom="1440" w:left="1304" w:header="709" w:footer="709" w:gutter="0"/>
          <w:pgNumType w:start="1"/>
          <w:cols w:space="425"/>
        </w:sectPr>
      </w:pPr>
    </w:p>
    <w:p w14:paraId="17C01237" w14:textId="3AC48E97" w:rsidR="00136534" w:rsidRPr="00CC76B7" w:rsidRDefault="00136534" w:rsidP="00136534">
      <w:pPr>
        <w:widowControl/>
        <w:tabs>
          <w:tab w:val="num" w:pos="960"/>
          <w:tab w:val="num" w:pos="1000"/>
        </w:tabs>
        <w:jc w:val="both"/>
        <w:rPr>
          <w:rFonts w:ascii="Times New Roman" w:eastAsia="????" w:hAnsi="Times New Roman" w:cs="Times New Roman"/>
          <w:b/>
          <w:kern w:val="0"/>
          <w:sz w:val="20"/>
          <w:szCs w:val="20"/>
        </w:rPr>
      </w:pPr>
    </w:p>
    <w:tbl>
      <w:tblPr>
        <w:tblStyle w:val="TableGrid1"/>
        <w:tblW w:w="0" w:type="auto"/>
        <w:tblInd w:w="400" w:type="dxa"/>
        <w:tblLook w:val="04A0" w:firstRow="1" w:lastRow="0" w:firstColumn="1" w:lastColumn="0" w:noHBand="0" w:noVBand="1"/>
      </w:tblPr>
      <w:tblGrid>
        <w:gridCol w:w="1004"/>
        <w:gridCol w:w="2444"/>
        <w:gridCol w:w="1718"/>
        <w:gridCol w:w="1718"/>
        <w:gridCol w:w="1732"/>
      </w:tblGrid>
      <w:tr w:rsidR="00136534" w:rsidRPr="00CC76B7" w14:paraId="6FEB39EA" w14:textId="77777777" w:rsidTr="00F209BD">
        <w:tc>
          <w:tcPr>
            <w:tcW w:w="8616" w:type="dxa"/>
            <w:gridSpan w:val="5"/>
          </w:tcPr>
          <w:p w14:paraId="3E87844C" w14:textId="77777777" w:rsidR="00136534" w:rsidRPr="00CC76B7" w:rsidRDefault="00136534" w:rsidP="00136534">
            <w:pPr>
              <w:widowControl/>
              <w:tabs>
                <w:tab w:val="num" w:pos="960"/>
                <w:tab w:val="num" w:pos="1000"/>
              </w:tabs>
              <w:jc w:val="center"/>
              <w:rPr>
                <w:rFonts w:eastAsia="????"/>
                <w:b/>
                <w:kern w:val="0"/>
                <w:sz w:val="20"/>
              </w:rPr>
            </w:pPr>
            <w:r w:rsidRPr="00CC76B7">
              <w:rPr>
                <w:rFonts w:eastAsia="????"/>
                <w:b/>
                <w:kern w:val="0"/>
                <w:sz w:val="20"/>
              </w:rPr>
              <w:t>Amendment History</w:t>
            </w:r>
          </w:p>
        </w:tc>
      </w:tr>
      <w:tr w:rsidR="00136534" w:rsidRPr="00CC76B7" w14:paraId="6180F54C" w14:textId="77777777" w:rsidTr="00F209BD">
        <w:tc>
          <w:tcPr>
            <w:tcW w:w="1004" w:type="dxa"/>
          </w:tcPr>
          <w:p w14:paraId="2E19ABD6" w14:textId="77777777" w:rsidR="00136534" w:rsidRPr="00CC76B7" w:rsidRDefault="00136534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  <w:r w:rsidRPr="00CC76B7">
              <w:rPr>
                <w:rFonts w:eastAsia="????"/>
                <w:kern w:val="0"/>
                <w:sz w:val="20"/>
              </w:rPr>
              <w:t>Change Number</w:t>
            </w:r>
          </w:p>
        </w:tc>
        <w:tc>
          <w:tcPr>
            <w:tcW w:w="2444" w:type="dxa"/>
          </w:tcPr>
          <w:p w14:paraId="29E204E3" w14:textId="77777777" w:rsidR="00136534" w:rsidRPr="00CC76B7" w:rsidRDefault="00136534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  <w:r w:rsidRPr="00CC76B7">
              <w:rPr>
                <w:rFonts w:eastAsia="????"/>
                <w:kern w:val="0"/>
                <w:sz w:val="20"/>
              </w:rPr>
              <w:t>Revision Description</w:t>
            </w:r>
          </w:p>
        </w:tc>
        <w:tc>
          <w:tcPr>
            <w:tcW w:w="1718" w:type="dxa"/>
          </w:tcPr>
          <w:p w14:paraId="5EE251A1" w14:textId="77777777" w:rsidR="00136534" w:rsidRPr="00CC76B7" w:rsidRDefault="00136534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  <w:r w:rsidRPr="00CC76B7">
              <w:rPr>
                <w:rFonts w:eastAsia="????"/>
                <w:kern w:val="0"/>
                <w:sz w:val="20"/>
              </w:rPr>
              <w:t>Section Affected</w:t>
            </w:r>
          </w:p>
        </w:tc>
        <w:tc>
          <w:tcPr>
            <w:tcW w:w="1718" w:type="dxa"/>
          </w:tcPr>
          <w:p w14:paraId="2B626D2C" w14:textId="77777777" w:rsidR="00136534" w:rsidRPr="00CC76B7" w:rsidRDefault="00136534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  <w:r w:rsidRPr="00CC76B7">
              <w:rPr>
                <w:rFonts w:eastAsia="????"/>
                <w:kern w:val="0"/>
                <w:sz w:val="20"/>
              </w:rPr>
              <w:t>Revision Number</w:t>
            </w:r>
          </w:p>
        </w:tc>
        <w:tc>
          <w:tcPr>
            <w:tcW w:w="1732" w:type="dxa"/>
          </w:tcPr>
          <w:p w14:paraId="7A030919" w14:textId="77777777" w:rsidR="00136534" w:rsidRPr="00CC76B7" w:rsidRDefault="00136534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  <w:r w:rsidRPr="00CC76B7">
              <w:rPr>
                <w:rFonts w:eastAsia="????"/>
                <w:kern w:val="0"/>
                <w:sz w:val="20"/>
              </w:rPr>
              <w:t>Date</w:t>
            </w:r>
          </w:p>
        </w:tc>
      </w:tr>
      <w:tr w:rsidR="00136534" w:rsidRPr="00CC76B7" w14:paraId="0B04E778" w14:textId="77777777" w:rsidTr="00F209BD">
        <w:tc>
          <w:tcPr>
            <w:tcW w:w="1004" w:type="dxa"/>
          </w:tcPr>
          <w:p w14:paraId="2B4F5022" w14:textId="77777777" w:rsidR="00136534" w:rsidRPr="00CC76B7" w:rsidRDefault="00136534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  <w:r w:rsidRPr="00CC76B7">
              <w:rPr>
                <w:rFonts w:eastAsia="????"/>
                <w:kern w:val="0"/>
                <w:sz w:val="20"/>
              </w:rPr>
              <w:t>1</w:t>
            </w:r>
          </w:p>
        </w:tc>
        <w:tc>
          <w:tcPr>
            <w:tcW w:w="2444" w:type="dxa"/>
          </w:tcPr>
          <w:p w14:paraId="1CC1F4EE" w14:textId="14920C15" w:rsidR="00136534" w:rsidRPr="00CC76B7" w:rsidRDefault="00136534">
            <w:pPr>
              <w:widowControl/>
              <w:tabs>
                <w:tab w:val="num" w:pos="960"/>
                <w:tab w:val="num" w:pos="1000"/>
              </w:tabs>
              <w:rPr>
                <w:rFonts w:eastAsia="????"/>
                <w:kern w:val="0"/>
                <w:sz w:val="20"/>
              </w:rPr>
              <w:pPrChange w:id="4" w:author="Lewen Lai Wa Lam" w:date="2022-02-11T11:22:00Z">
                <w:pPr>
                  <w:widowControl/>
                  <w:tabs>
                    <w:tab w:val="num" w:pos="960"/>
                    <w:tab w:val="num" w:pos="1000"/>
                  </w:tabs>
                  <w:jc w:val="both"/>
                </w:pPr>
              </w:pPrChange>
            </w:pPr>
            <w:r w:rsidRPr="00CC76B7">
              <w:rPr>
                <w:rFonts w:eastAsia="????"/>
                <w:kern w:val="0"/>
                <w:sz w:val="20"/>
              </w:rPr>
              <w:t>Draft Version</w:t>
            </w:r>
          </w:p>
        </w:tc>
        <w:tc>
          <w:tcPr>
            <w:tcW w:w="1718" w:type="dxa"/>
          </w:tcPr>
          <w:p w14:paraId="57DE1A5D" w14:textId="77777777" w:rsidR="00136534" w:rsidRPr="00CC76B7" w:rsidRDefault="00136534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  <w:r w:rsidRPr="00CC76B7">
              <w:rPr>
                <w:rFonts w:eastAsia="????"/>
                <w:kern w:val="0"/>
                <w:sz w:val="20"/>
              </w:rPr>
              <w:t>All</w:t>
            </w:r>
          </w:p>
        </w:tc>
        <w:tc>
          <w:tcPr>
            <w:tcW w:w="1718" w:type="dxa"/>
          </w:tcPr>
          <w:p w14:paraId="7EA63BB2" w14:textId="77777777" w:rsidR="00136534" w:rsidRPr="00CC76B7" w:rsidRDefault="00136534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  <w:r w:rsidRPr="00CC76B7">
              <w:rPr>
                <w:rFonts w:eastAsia="????"/>
                <w:kern w:val="0"/>
                <w:sz w:val="20"/>
              </w:rPr>
              <w:t>0.1</w:t>
            </w:r>
          </w:p>
        </w:tc>
        <w:tc>
          <w:tcPr>
            <w:tcW w:w="1732" w:type="dxa"/>
          </w:tcPr>
          <w:p w14:paraId="4A4D1AAB" w14:textId="04A82810" w:rsidR="00136534" w:rsidRPr="00CC76B7" w:rsidRDefault="006A4070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  <w:r>
              <w:rPr>
                <w:rFonts w:eastAsia="????"/>
                <w:kern w:val="0"/>
                <w:sz w:val="20"/>
              </w:rPr>
              <w:t>14</w:t>
            </w:r>
            <w:r w:rsidR="00136534" w:rsidRPr="00CC76B7">
              <w:rPr>
                <w:rFonts w:eastAsia="????"/>
                <w:kern w:val="0"/>
                <w:sz w:val="20"/>
              </w:rPr>
              <w:t>/</w:t>
            </w:r>
            <w:r>
              <w:rPr>
                <w:rFonts w:eastAsia="????"/>
                <w:kern w:val="0"/>
                <w:sz w:val="20"/>
              </w:rPr>
              <w:t>01</w:t>
            </w:r>
            <w:r w:rsidR="00136534" w:rsidRPr="00CC76B7">
              <w:rPr>
                <w:rFonts w:eastAsia="????"/>
                <w:kern w:val="0"/>
                <w:sz w:val="20"/>
              </w:rPr>
              <w:t>/</w:t>
            </w:r>
            <w:r w:rsidRPr="00CC76B7">
              <w:rPr>
                <w:rFonts w:eastAsia="????"/>
                <w:kern w:val="0"/>
                <w:sz w:val="20"/>
              </w:rPr>
              <w:t>202</w:t>
            </w:r>
            <w:r>
              <w:rPr>
                <w:rFonts w:eastAsia="????"/>
                <w:kern w:val="0"/>
                <w:sz w:val="20"/>
              </w:rPr>
              <w:t>2</w:t>
            </w:r>
          </w:p>
        </w:tc>
      </w:tr>
      <w:tr w:rsidR="00136534" w:rsidRPr="00CC76B7" w14:paraId="04F6EA01" w14:textId="77777777" w:rsidTr="00F209BD">
        <w:tc>
          <w:tcPr>
            <w:tcW w:w="1004" w:type="dxa"/>
          </w:tcPr>
          <w:p w14:paraId="563095CC" w14:textId="06739E65" w:rsidR="00136534" w:rsidRPr="00CC76B7" w:rsidRDefault="00F1341F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  <w:ins w:id="5" w:author="Lewen Lai Wa Lam" w:date="2022-01-28T10:28:00Z">
              <w:r>
                <w:rPr>
                  <w:rFonts w:eastAsia="????"/>
                  <w:kern w:val="0"/>
                  <w:sz w:val="20"/>
                </w:rPr>
                <w:t>2</w:t>
              </w:r>
            </w:ins>
          </w:p>
        </w:tc>
        <w:tc>
          <w:tcPr>
            <w:tcW w:w="2444" w:type="dxa"/>
          </w:tcPr>
          <w:p w14:paraId="20EF9D96" w14:textId="29FEA558" w:rsidR="00136534" w:rsidRPr="00CC76B7" w:rsidRDefault="00F1341F">
            <w:pPr>
              <w:widowControl/>
              <w:tabs>
                <w:tab w:val="num" w:pos="960"/>
                <w:tab w:val="num" w:pos="1000"/>
              </w:tabs>
              <w:rPr>
                <w:rFonts w:eastAsia="????"/>
                <w:kern w:val="0"/>
                <w:sz w:val="20"/>
              </w:rPr>
              <w:pPrChange w:id="6" w:author="Lewen Lai Wa Lam" w:date="2022-02-11T11:22:00Z">
                <w:pPr>
                  <w:widowControl/>
                  <w:tabs>
                    <w:tab w:val="num" w:pos="960"/>
                    <w:tab w:val="num" w:pos="1000"/>
                  </w:tabs>
                  <w:jc w:val="both"/>
                </w:pPr>
              </w:pPrChange>
            </w:pPr>
            <w:ins w:id="7" w:author="Lewen Lai Wa Lam" w:date="2022-01-28T10:28:00Z">
              <w:r>
                <w:rPr>
                  <w:rFonts w:eastAsia="????"/>
                  <w:kern w:val="0"/>
                  <w:sz w:val="20"/>
                </w:rPr>
                <w:t>Add E-Tracking &amp; E-Notification</w:t>
              </w:r>
            </w:ins>
          </w:p>
        </w:tc>
        <w:tc>
          <w:tcPr>
            <w:tcW w:w="1718" w:type="dxa"/>
          </w:tcPr>
          <w:p w14:paraId="237D3B3E" w14:textId="40BCCBFA" w:rsidR="00136534" w:rsidRPr="00CC76B7" w:rsidRDefault="00F1341F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  <w:ins w:id="8" w:author="Lewen Lai Wa Lam" w:date="2022-01-28T10:28:00Z">
              <w:r>
                <w:rPr>
                  <w:rFonts w:eastAsia="????"/>
                  <w:kern w:val="0"/>
                  <w:sz w:val="20"/>
                </w:rPr>
                <w:t>3,4,5</w:t>
              </w:r>
            </w:ins>
          </w:p>
        </w:tc>
        <w:tc>
          <w:tcPr>
            <w:tcW w:w="1718" w:type="dxa"/>
          </w:tcPr>
          <w:p w14:paraId="16567266" w14:textId="0867EBAF" w:rsidR="00136534" w:rsidRPr="00CC76B7" w:rsidRDefault="00F1341F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  <w:ins w:id="9" w:author="Lewen Lai Wa Lam" w:date="2022-01-28T10:29:00Z">
              <w:r>
                <w:rPr>
                  <w:rFonts w:eastAsia="????"/>
                  <w:kern w:val="0"/>
                  <w:sz w:val="20"/>
                </w:rPr>
                <w:t>0.2</w:t>
              </w:r>
            </w:ins>
          </w:p>
        </w:tc>
        <w:tc>
          <w:tcPr>
            <w:tcW w:w="1732" w:type="dxa"/>
          </w:tcPr>
          <w:p w14:paraId="0D6F615D" w14:textId="730F317A" w:rsidR="00136534" w:rsidRPr="00CC76B7" w:rsidRDefault="00F1341F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  <w:ins w:id="10" w:author="Lewen Lai Wa Lam" w:date="2022-01-28T10:29:00Z">
              <w:r>
                <w:rPr>
                  <w:rFonts w:eastAsia="????"/>
                  <w:kern w:val="0"/>
                  <w:sz w:val="20"/>
                </w:rPr>
                <w:t>28/01</w:t>
              </w:r>
              <w:r w:rsidRPr="00CC76B7">
                <w:rPr>
                  <w:rFonts w:eastAsia="????"/>
                  <w:kern w:val="0"/>
                  <w:sz w:val="20"/>
                </w:rPr>
                <w:t>/202</w:t>
              </w:r>
              <w:r>
                <w:rPr>
                  <w:rFonts w:eastAsia="????"/>
                  <w:kern w:val="0"/>
                  <w:sz w:val="20"/>
                </w:rPr>
                <w:t>2</w:t>
              </w:r>
            </w:ins>
          </w:p>
        </w:tc>
      </w:tr>
      <w:tr w:rsidR="00902C1D" w:rsidRPr="00CC76B7" w14:paraId="2580D2BE" w14:textId="77777777" w:rsidTr="00F209BD">
        <w:tc>
          <w:tcPr>
            <w:tcW w:w="1004" w:type="dxa"/>
          </w:tcPr>
          <w:p w14:paraId="0F7BEB34" w14:textId="285D8422" w:rsidR="00902C1D" w:rsidRPr="00CC76B7" w:rsidRDefault="00902C1D" w:rsidP="00902C1D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bCs/>
                <w:kern w:val="0"/>
                <w:sz w:val="20"/>
              </w:rPr>
            </w:pPr>
            <w:ins w:id="11" w:author="Lewen Lai Wa Lam" w:date="2022-02-11T10:58:00Z">
              <w:r>
                <w:rPr>
                  <w:rFonts w:eastAsia="????"/>
                  <w:bCs/>
                  <w:kern w:val="0"/>
                  <w:sz w:val="20"/>
                </w:rPr>
                <w:t>3</w:t>
              </w:r>
            </w:ins>
          </w:p>
        </w:tc>
        <w:tc>
          <w:tcPr>
            <w:tcW w:w="2444" w:type="dxa"/>
          </w:tcPr>
          <w:p w14:paraId="1FFADE45" w14:textId="0D888043" w:rsidR="00902C1D" w:rsidRPr="00CC76B7" w:rsidRDefault="00610227">
            <w:pPr>
              <w:widowControl/>
              <w:tabs>
                <w:tab w:val="num" w:pos="960"/>
                <w:tab w:val="num" w:pos="1000"/>
              </w:tabs>
              <w:rPr>
                <w:rFonts w:eastAsia="????"/>
                <w:b/>
                <w:kern w:val="0"/>
                <w:sz w:val="20"/>
              </w:rPr>
              <w:pPrChange w:id="12" w:author="Lewen Lai Wa Lam" w:date="2022-02-11T11:22:00Z">
                <w:pPr>
                  <w:widowControl/>
                  <w:tabs>
                    <w:tab w:val="num" w:pos="960"/>
                    <w:tab w:val="num" w:pos="1000"/>
                  </w:tabs>
                  <w:jc w:val="both"/>
                </w:pPr>
              </w:pPrChange>
            </w:pPr>
            <w:ins w:id="13" w:author="Lewen Lai Wa Lam" w:date="2022-02-11T11:10:00Z">
              <w:r>
                <w:rPr>
                  <w:rFonts w:eastAsia="????"/>
                  <w:kern w:val="0"/>
                  <w:sz w:val="20"/>
                </w:rPr>
                <w:t>U</w:t>
              </w:r>
              <w:r>
                <w:rPr>
                  <w:rFonts w:eastAsia="????" w:hint="eastAsia"/>
                  <w:kern w:val="0"/>
                  <w:sz w:val="20"/>
                </w:rPr>
                <w:t>p</w:t>
              </w:r>
            </w:ins>
            <w:ins w:id="14" w:author="Lewen Lai Wa Lam" w:date="2022-02-11T11:11:00Z">
              <w:r>
                <w:rPr>
                  <w:rFonts w:eastAsia="????"/>
                  <w:kern w:val="0"/>
                  <w:sz w:val="20"/>
                </w:rPr>
                <w:t xml:space="preserve">date </w:t>
              </w:r>
              <w:r w:rsidR="00152200">
                <w:rPr>
                  <w:rFonts w:eastAsia="????"/>
                  <w:kern w:val="0"/>
                  <w:sz w:val="20"/>
                </w:rPr>
                <w:t xml:space="preserve">Related </w:t>
              </w:r>
              <w:r>
                <w:rPr>
                  <w:rFonts w:eastAsia="????"/>
                  <w:kern w:val="0"/>
                  <w:sz w:val="20"/>
                </w:rPr>
                <w:t>Requirement</w:t>
              </w:r>
            </w:ins>
            <w:ins w:id="15" w:author="Lewen Lai Wa Lam" w:date="2022-02-11T11:22:00Z">
              <w:r w:rsidR="00AC5532">
                <w:rPr>
                  <w:rFonts w:eastAsia="????"/>
                  <w:kern w:val="0"/>
                  <w:sz w:val="20"/>
                </w:rPr>
                <w:t xml:space="preserve"> and Function ID</w:t>
              </w:r>
            </w:ins>
          </w:p>
        </w:tc>
        <w:tc>
          <w:tcPr>
            <w:tcW w:w="1718" w:type="dxa"/>
          </w:tcPr>
          <w:p w14:paraId="762DAF44" w14:textId="08D51928" w:rsidR="00902C1D" w:rsidRPr="00CC76B7" w:rsidRDefault="00610227" w:rsidP="00902C1D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b/>
                <w:kern w:val="0"/>
                <w:sz w:val="20"/>
              </w:rPr>
            </w:pPr>
            <w:ins w:id="16" w:author="Lewen Lai Wa Lam" w:date="2022-02-11T11:10:00Z">
              <w:r>
                <w:rPr>
                  <w:rFonts w:eastAsia="????"/>
                  <w:kern w:val="0"/>
                  <w:sz w:val="20"/>
                </w:rPr>
                <w:t>2</w:t>
              </w:r>
            </w:ins>
          </w:p>
        </w:tc>
        <w:tc>
          <w:tcPr>
            <w:tcW w:w="1718" w:type="dxa"/>
          </w:tcPr>
          <w:p w14:paraId="51A9B85E" w14:textId="5B6CE818" w:rsidR="00902C1D" w:rsidRPr="00CC76B7" w:rsidRDefault="00902C1D" w:rsidP="00902C1D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bCs/>
                <w:kern w:val="0"/>
                <w:sz w:val="20"/>
              </w:rPr>
            </w:pPr>
            <w:ins w:id="17" w:author="Lewen Lai Wa Lam" w:date="2022-02-11T10:59:00Z">
              <w:r>
                <w:rPr>
                  <w:rFonts w:eastAsia="????"/>
                  <w:kern w:val="0"/>
                  <w:sz w:val="20"/>
                </w:rPr>
                <w:t>0.</w:t>
              </w:r>
            </w:ins>
            <w:ins w:id="18" w:author="Lewen Lai Wa Lam" w:date="2022-02-11T11:10:00Z">
              <w:r w:rsidR="00610227">
                <w:rPr>
                  <w:rFonts w:eastAsia="????"/>
                  <w:kern w:val="0"/>
                  <w:sz w:val="20"/>
                </w:rPr>
                <w:t>3</w:t>
              </w:r>
            </w:ins>
          </w:p>
        </w:tc>
        <w:tc>
          <w:tcPr>
            <w:tcW w:w="1732" w:type="dxa"/>
          </w:tcPr>
          <w:p w14:paraId="7712C0F1" w14:textId="270BCD55" w:rsidR="00902C1D" w:rsidRPr="00CC76B7" w:rsidRDefault="00610227" w:rsidP="00902C1D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bCs/>
                <w:kern w:val="0"/>
                <w:sz w:val="20"/>
              </w:rPr>
            </w:pPr>
            <w:ins w:id="19" w:author="Lewen Lai Wa Lam" w:date="2022-02-11T11:11:00Z">
              <w:r>
                <w:rPr>
                  <w:rFonts w:eastAsia="????"/>
                  <w:kern w:val="0"/>
                  <w:sz w:val="20"/>
                </w:rPr>
                <w:t>11</w:t>
              </w:r>
            </w:ins>
            <w:ins w:id="20" w:author="Lewen Lai Wa Lam" w:date="2022-02-11T10:59:00Z">
              <w:r w:rsidR="00902C1D">
                <w:rPr>
                  <w:rFonts w:eastAsia="????"/>
                  <w:kern w:val="0"/>
                  <w:sz w:val="20"/>
                </w:rPr>
                <w:t>/0</w:t>
              </w:r>
            </w:ins>
            <w:ins w:id="21" w:author="Lewen Lai Wa Lam" w:date="2022-02-11T11:11:00Z">
              <w:r>
                <w:rPr>
                  <w:rFonts w:eastAsia="????"/>
                  <w:kern w:val="0"/>
                  <w:sz w:val="20"/>
                </w:rPr>
                <w:t>2</w:t>
              </w:r>
            </w:ins>
            <w:ins w:id="22" w:author="Lewen Lai Wa Lam" w:date="2022-02-11T10:59:00Z">
              <w:r w:rsidR="00902C1D" w:rsidRPr="00CC76B7">
                <w:rPr>
                  <w:rFonts w:eastAsia="????"/>
                  <w:kern w:val="0"/>
                  <w:sz w:val="20"/>
                </w:rPr>
                <w:t>/202</w:t>
              </w:r>
              <w:r w:rsidR="00902C1D">
                <w:rPr>
                  <w:rFonts w:eastAsia="????"/>
                  <w:kern w:val="0"/>
                  <w:sz w:val="20"/>
                </w:rPr>
                <w:t>2</w:t>
              </w:r>
            </w:ins>
          </w:p>
        </w:tc>
      </w:tr>
      <w:tr w:rsidR="0092729F" w:rsidRPr="00CC76B7" w14:paraId="6BF7A38E" w14:textId="77777777" w:rsidTr="00F209BD">
        <w:tc>
          <w:tcPr>
            <w:tcW w:w="1004" w:type="dxa"/>
          </w:tcPr>
          <w:p w14:paraId="66A9D6F2" w14:textId="39BCDF71" w:rsidR="0092729F" w:rsidRPr="00CC76B7" w:rsidRDefault="0092729F" w:rsidP="00F209BD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bCs/>
                <w:kern w:val="0"/>
                <w:sz w:val="20"/>
              </w:rPr>
            </w:pPr>
          </w:p>
        </w:tc>
        <w:tc>
          <w:tcPr>
            <w:tcW w:w="2444" w:type="dxa"/>
          </w:tcPr>
          <w:p w14:paraId="1CA7DFE0" w14:textId="143E6BDE" w:rsidR="0092729F" w:rsidRPr="00CC76B7" w:rsidRDefault="0092729F" w:rsidP="00F209BD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</w:p>
        </w:tc>
        <w:tc>
          <w:tcPr>
            <w:tcW w:w="1718" w:type="dxa"/>
          </w:tcPr>
          <w:p w14:paraId="6F4465AB" w14:textId="1D850C87" w:rsidR="0092729F" w:rsidRPr="00CC76B7" w:rsidRDefault="0092729F" w:rsidP="00F209BD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</w:p>
        </w:tc>
        <w:tc>
          <w:tcPr>
            <w:tcW w:w="1718" w:type="dxa"/>
          </w:tcPr>
          <w:p w14:paraId="2DFD5466" w14:textId="025BF9A6" w:rsidR="0092729F" w:rsidRPr="00CC76B7" w:rsidRDefault="0092729F" w:rsidP="00F209BD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bCs/>
                <w:kern w:val="0"/>
                <w:sz w:val="20"/>
              </w:rPr>
            </w:pPr>
          </w:p>
        </w:tc>
        <w:tc>
          <w:tcPr>
            <w:tcW w:w="1732" w:type="dxa"/>
          </w:tcPr>
          <w:p w14:paraId="6A9B8985" w14:textId="4248EA94" w:rsidR="0092729F" w:rsidRPr="00CC76B7" w:rsidRDefault="0092729F" w:rsidP="00F209BD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bCs/>
                <w:kern w:val="0"/>
                <w:sz w:val="20"/>
              </w:rPr>
            </w:pPr>
          </w:p>
        </w:tc>
      </w:tr>
      <w:tr w:rsidR="00E94044" w:rsidRPr="00CC76B7" w14:paraId="0A685888" w14:textId="77777777" w:rsidTr="00F209BD">
        <w:tc>
          <w:tcPr>
            <w:tcW w:w="1004" w:type="dxa"/>
          </w:tcPr>
          <w:p w14:paraId="4FBD11B4" w14:textId="3B41A03F" w:rsidR="00E94044" w:rsidRPr="00CC76B7" w:rsidRDefault="00E94044" w:rsidP="00E9404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bCs/>
                <w:kern w:val="0"/>
                <w:sz w:val="20"/>
              </w:rPr>
            </w:pPr>
          </w:p>
        </w:tc>
        <w:tc>
          <w:tcPr>
            <w:tcW w:w="2444" w:type="dxa"/>
          </w:tcPr>
          <w:p w14:paraId="235D046D" w14:textId="11CB31C9" w:rsidR="00E94044" w:rsidRPr="00CC76B7" w:rsidRDefault="00E94044" w:rsidP="00E9404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</w:p>
        </w:tc>
        <w:tc>
          <w:tcPr>
            <w:tcW w:w="1718" w:type="dxa"/>
          </w:tcPr>
          <w:p w14:paraId="427FA1DD" w14:textId="3C6535BC" w:rsidR="00E94044" w:rsidRPr="00CC76B7" w:rsidRDefault="00E94044" w:rsidP="00E9404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</w:p>
        </w:tc>
        <w:tc>
          <w:tcPr>
            <w:tcW w:w="1718" w:type="dxa"/>
          </w:tcPr>
          <w:p w14:paraId="35717413" w14:textId="0753FEDE" w:rsidR="00E94044" w:rsidRPr="00CC76B7" w:rsidRDefault="00E94044" w:rsidP="00E9404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bCs/>
                <w:kern w:val="0"/>
                <w:sz w:val="20"/>
              </w:rPr>
            </w:pPr>
          </w:p>
        </w:tc>
        <w:tc>
          <w:tcPr>
            <w:tcW w:w="1732" w:type="dxa"/>
          </w:tcPr>
          <w:p w14:paraId="5C7EE01B" w14:textId="1DD4C9F2" w:rsidR="00E94044" w:rsidRPr="00CC76B7" w:rsidRDefault="00E94044" w:rsidP="00E9404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bCs/>
                <w:kern w:val="0"/>
                <w:sz w:val="20"/>
              </w:rPr>
            </w:pPr>
          </w:p>
        </w:tc>
      </w:tr>
    </w:tbl>
    <w:p w14:paraId="5A2179CB" w14:textId="77777777" w:rsidR="00136534" w:rsidRPr="00CC76B7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????" w:hAnsi="Times New Roman" w:cs="Times New Roman"/>
          <w:b/>
          <w:kern w:val="0"/>
          <w:sz w:val="20"/>
          <w:szCs w:val="20"/>
        </w:rPr>
      </w:pPr>
    </w:p>
    <w:p w14:paraId="514A587B" w14:textId="77777777" w:rsidR="00136534" w:rsidRPr="00CC76B7" w:rsidRDefault="00136534" w:rsidP="00136534">
      <w:pPr>
        <w:pageBreakBefore/>
        <w:widowControl/>
        <w:tabs>
          <w:tab w:val="num" w:pos="960"/>
          <w:tab w:val="num" w:pos="1000"/>
        </w:tabs>
        <w:ind w:left="403" w:hanging="403"/>
        <w:jc w:val="center"/>
        <w:rPr>
          <w:rFonts w:ascii="Times New Roman" w:eastAsia="????" w:hAnsi="Times New Roman" w:cs="Times New Roman"/>
          <w:b/>
          <w:kern w:val="0"/>
          <w:sz w:val="28"/>
          <w:szCs w:val="28"/>
          <w:u w:val="single"/>
        </w:rPr>
      </w:pPr>
      <w:r w:rsidRPr="00CC76B7">
        <w:rPr>
          <w:rFonts w:ascii="Times New Roman" w:eastAsia="????" w:hAnsi="Times New Roman" w:cs="Times New Roman"/>
          <w:b/>
          <w:kern w:val="0"/>
          <w:sz w:val="28"/>
          <w:szCs w:val="28"/>
          <w:u w:val="single"/>
        </w:rPr>
        <w:lastRenderedPageBreak/>
        <w:t>Table of Contents</w:t>
      </w:r>
    </w:p>
    <w:sdt>
      <w:sdtPr>
        <w:rPr>
          <w:rFonts w:ascii="Times New Roman" w:eastAsia="PMingLiU" w:hAnsi="Times New Roman" w:cs="Times New Roman"/>
          <w:b w:val="0"/>
          <w:bCs w:val="0"/>
          <w:caps w:val="0"/>
          <w:kern w:val="0"/>
          <w:sz w:val="24"/>
          <w:szCs w:val="22"/>
        </w:rPr>
        <w:id w:val="491764037"/>
        <w:docPartObj>
          <w:docPartGallery w:val="Table of Contents"/>
          <w:docPartUnique/>
        </w:docPartObj>
      </w:sdtPr>
      <w:sdtEndPr/>
      <w:sdtContent>
        <w:p w14:paraId="0360F04A" w14:textId="57D18F5A" w:rsidR="00096AE0" w:rsidRDefault="00136534">
          <w:pPr>
            <w:pStyle w:val="TOC1"/>
            <w:rPr>
              <w:ins w:id="23" w:author="Lewen Lai Wa Lam" w:date="2022-01-28T10:59:00Z"/>
              <w:b w:val="0"/>
              <w:bCs w:val="0"/>
              <w:caps w:val="0"/>
              <w:noProof/>
              <w:kern w:val="0"/>
              <w:sz w:val="22"/>
              <w:szCs w:val="22"/>
              <w:lang w:val="en-HK"/>
            </w:rPr>
          </w:pPr>
          <w:r w:rsidRPr="00CC76B7">
            <w:rPr>
              <w:rFonts w:ascii="Times New Roman" w:eastAsia="PMingLiU" w:hAnsi="Times New Roman" w:cs="Times New Roman"/>
              <w:kern w:val="0"/>
            </w:rPr>
            <w:fldChar w:fldCharType="begin"/>
          </w:r>
          <w:r w:rsidRPr="00CC76B7">
            <w:rPr>
              <w:rFonts w:ascii="Times New Roman" w:eastAsia="PMingLiU" w:hAnsi="Times New Roman" w:cs="Times New Roman"/>
              <w:kern w:val="0"/>
            </w:rPr>
            <w:instrText xml:space="preserve"> TOC \o "1-5" \h \z \u </w:instrText>
          </w:r>
          <w:r w:rsidRPr="00CC76B7">
            <w:rPr>
              <w:rFonts w:ascii="Times New Roman" w:eastAsia="PMingLiU" w:hAnsi="Times New Roman" w:cs="Times New Roman"/>
              <w:kern w:val="0"/>
            </w:rPr>
            <w:fldChar w:fldCharType="separate"/>
          </w:r>
          <w:ins w:id="24" w:author="Lewen Lai Wa Lam" w:date="2022-01-28T10:59:00Z">
            <w:r w:rsidR="00096AE0" w:rsidRPr="00A97BC3">
              <w:rPr>
                <w:rStyle w:val="Hyperlink"/>
                <w:noProof/>
              </w:rPr>
              <w:fldChar w:fldCharType="begin"/>
            </w:r>
            <w:r w:rsidR="00096AE0" w:rsidRPr="00A97BC3">
              <w:rPr>
                <w:rStyle w:val="Hyperlink"/>
                <w:noProof/>
              </w:rPr>
              <w:instrText xml:space="preserve"> </w:instrText>
            </w:r>
            <w:r w:rsidR="00096AE0">
              <w:rPr>
                <w:noProof/>
              </w:rPr>
              <w:instrText>HYPERLINK \l "_Toc94259993"</w:instrText>
            </w:r>
            <w:r w:rsidR="00096AE0" w:rsidRPr="00A97BC3">
              <w:rPr>
                <w:rStyle w:val="Hyperlink"/>
                <w:noProof/>
              </w:rPr>
              <w:instrText xml:space="preserve"> </w:instrText>
            </w:r>
            <w:r w:rsidR="00096AE0" w:rsidRPr="00A97BC3">
              <w:rPr>
                <w:rStyle w:val="Hyperlink"/>
                <w:noProof/>
              </w:rPr>
            </w:r>
            <w:r w:rsidR="00096AE0" w:rsidRPr="00A97BC3">
              <w:rPr>
                <w:rStyle w:val="Hyperlink"/>
                <w:noProof/>
              </w:rPr>
              <w:fldChar w:fldCharType="separate"/>
            </w:r>
            <w:r w:rsidR="00096AE0" w:rsidRPr="00A97BC3">
              <w:rPr>
                <w:rStyle w:val="Hyperlink"/>
                <w:rFonts w:ascii="Times New Roman" w:eastAsia="PMingLiU" w:hAnsi="Times New Roman" w:cs="Times New Roman"/>
                <w:noProof/>
                <w:kern w:val="28"/>
              </w:rPr>
              <w:t>1.</w:t>
            </w:r>
            <w:r w:rsidR="00096AE0">
              <w:rPr>
                <w:b w:val="0"/>
                <w:bCs w:val="0"/>
                <w: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="00096AE0" w:rsidRPr="00A97BC3">
              <w:rPr>
                <w:rStyle w:val="Hyperlink"/>
                <w:rFonts w:ascii="Times New Roman" w:eastAsia="PMingLiU" w:hAnsi="Times New Roman" w:cs="Times New Roman"/>
                <w:noProof/>
                <w:kern w:val="28"/>
              </w:rPr>
              <w:t>Definition And Convention</w:t>
            </w:r>
            <w:r w:rsidR="00096AE0">
              <w:rPr>
                <w:noProof/>
                <w:webHidden/>
              </w:rPr>
              <w:tab/>
            </w:r>
            <w:r w:rsidR="00096AE0">
              <w:rPr>
                <w:noProof/>
                <w:webHidden/>
              </w:rPr>
              <w:fldChar w:fldCharType="begin"/>
            </w:r>
            <w:r w:rsidR="00096AE0">
              <w:rPr>
                <w:noProof/>
                <w:webHidden/>
              </w:rPr>
              <w:instrText xml:space="preserve"> PAGEREF _Toc94259993 \h </w:instrText>
            </w:r>
          </w:ins>
          <w:r w:rsidR="00096AE0">
            <w:rPr>
              <w:noProof/>
              <w:webHidden/>
            </w:rPr>
          </w:r>
          <w:r w:rsidR="00096AE0">
            <w:rPr>
              <w:noProof/>
              <w:webHidden/>
            </w:rPr>
            <w:fldChar w:fldCharType="separate"/>
          </w:r>
          <w:ins w:id="25" w:author="lewen lam" w:date="2025-03-19T10:20:00Z" w16du:dateUtc="2025-03-19T02:20:00Z">
            <w:r w:rsidR="00575D6F">
              <w:rPr>
                <w:noProof/>
                <w:webHidden/>
              </w:rPr>
              <w:t>5</w:t>
            </w:r>
          </w:ins>
          <w:ins w:id="26" w:author="Lewen Lai Wa Lam" w:date="2022-01-28T10:59:00Z">
            <w:r w:rsidR="00096AE0">
              <w:rPr>
                <w:noProof/>
                <w:webHidden/>
              </w:rPr>
              <w:fldChar w:fldCharType="end"/>
            </w:r>
            <w:r w:rsidR="00096AE0" w:rsidRPr="00A97BC3">
              <w:rPr>
                <w:rStyle w:val="Hyperlink"/>
                <w:noProof/>
              </w:rPr>
              <w:fldChar w:fldCharType="end"/>
            </w:r>
          </w:ins>
        </w:p>
        <w:p w14:paraId="38EF0260" w14:textId="39590A02" w:rsidR="00096AE0" w:rsidRDefault="00096AE0">
          <w:pPr>
            <w:pStyle w:val="TOC2"/>
            <w:rPr>
              <w:ins w:id="27" w:author="Lewen Lai Wa Lam" w:date="2022-01-28T10:59:00Z"/>
              <w:smallCaps w:val="0"/>
              <w:noProof/>
              <w:kern w:val="0"/>
              <w:sz w:val="22"/>
              <w:szCs w:val="22"/>
              <w:lang w:val="en-HK"/>
            </w:rPr>
          </w:pPr>
          <w:ins w:id="28" w:author="Lewen Lai Wa Lam" w:date="2022-01-28T10:59:00Z">
            <w:r w:rsidRPr="00A97BC3">
              <w:rPr>
                <w:rStyle w:val="Hyperlink"/>
                <w:noProof/>
              </w:rPr>
              <w:fldChar w:fldCharType="begin"/>
            </w:r>
            <w:r w:rsidRPr="00A97BC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"_Toc94259994"</w:instrText>
            </w:r>
            <w:r w:rsidRPr="00A97BC3">
              <w:rPr>
                <w:rStyle w:val="Hyperlink"/>
                <w:noProof/>
              </w:rPr>
              <w:instrText xml:space="preserve"> </w:instrText>
            </w:r>
            <w:r w:rsidRPr="00A97BC3">
              <w:rPr>
                <w:rStyle w:val="Hyperlink"/>
                <w:noProof/>
              </w:rPr>
            </w:r>
            <w:r w:rsidRPr="00A97BC3">
              <w:rPr>
                <w:rStyle w:val="Hyperlink"/>
                <w:noProof/>
              </w:rPr>
              <w:fldChar w:fldCharType="separate"/>
            </w:r>
            <w:r w:rsidRPr="00A97BC3">
              <w:rPr>
                <w:rStyle w:val="Hyperlink"/>
                <w:rFonts w:ascii="Times New Roman" w:hAnsi="Times New Roman" w:cs="Times New Roman"/>
                <w:b/>
                <w:noProof/>
                <w:snapToGrid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A97BC3">
              <w:rPr>
                <w:rStyle w:val="Hyperlink"/>
                <w:rFonts w:ascii="Times New Roman" w:hAnsi="Times New Roman" w:cs="Times New Roman"/>
                <w:b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_Toc94259994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" w:author="lewen lam" w:date="2025-03-19T10:20:00Z" w16du:dateUtc="2025-03-19T02:20:00Z">
            <w:r w:rsidR="00575D6F">
              <w:rPr>
                <w:noProof/>
                <w:webHidden/>
              </w:rPr>
              <w:t>5</w:t>
            </w:r>
          </w:ins>
          <w:ins w:id="30" w:author="Lewen Lai Wa Lam" w:date="2022-01-28T10:59:00Z">
            <w:r>
              <w:rPr>
                <w:noProof/>
                <w:webHidden/>
              </w:rPr>
              <w:fldChar w:fldCharType="end"/>
            </w:r>
            <w:r w:rsidRPr="00A97BC3">
              <w:rPr>
                <w:rStyle w:val="Hyperlink"/>
                <w:noProof/>
              </w:rPr>
              <w:fldChar w:fldCharType="end"/>
            </w:r>
          </w:ins>
        </w:p>
        <w:p w14:paraId="443AFF42" w14:textId="1BEF3351" w:rsidR="00096AE0" w:rsidRDefault="00096AE0">
          <w:pPr>
            <w:pStyle w:val="TOC1"/>
            <w:rPr>
              <w:ins w:id="31" w:author="Lewen Lai Wa Lam" w:date="2022-01-28T10:59:00Z"/>
              <w:b w:val="0"/>
              <w:bCs w:val="0"/>
              <w:caps w:val="0"/>
              <w:noProof/>
              <w:kern w:val="0"/>
              <w:sz w:val="22"/>
              <w:szCs w:val="22"/>
              <w:lang w:val="en-HK"/>
            </w:rPr>
          </w:pPr>
          <w:ins w:id="32" w:author="Lewen Lai Wa Lam" w:date="2022-01-28T10:59:00Z">
            <w:r w:rsidRPr="00A97BC3">
              <w:rPr>
                <w:rStyle w:val="Hyperlink"/>
                <w:noProof/>
              </w:rPr>
              <w:fldChar w:fldCharType="begin"/>
            </w:r>
            <w:r w:rsidRPr="00A97BC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"_Toc94259995"</w:instrText>
            </w:r>
            <w:r w:rsidRPr="00A97BC3">
              <w:rPr>
                <w:rStyle w:val="Hyperlink"/>
                <w:noProof/>
              </w:rPr>
              <w:instrText xml:space="preserve"> </w:instrText>
            </w:r>
            <w:r w:rsidRPr="00A97BC3">
              <w:rPr>
                <w:rStyle w:val="Hyperlink"/>
                <w:noProof/>
              </w:rPr>
            </w:r>
            <w:r w:rsidRPr="00A97BC3">
              <w:rPr>
                <w:rStyle w:val="Hyperlink"/>
                <w:noProof/>
              </w:rPr>
              <w:fldChar w:fldCharType="separate"/>
            </w:r>
            <w:r w:rsidRPr="00A97BC3">
              <w:rPr>
                <w:rStyle w:val="Hyperlink"/>
                <w:rFonts w:ascii="Times New Roman" w:eastAsia="PMingLiU" w:hAnsi="Times New Roman" w:cs="Times New Roman"/>
                <w:noProof/>
                <w:kern w:val="28"/>
              </w:rPr>
              <w:t>2.</w:t>
            </w:r>
            <w:r>
              <w:rPr>
                <w:b w:val="0"/>
                <w:bCs w:val="0"/>
                <w: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A97BC3">
              <w:rPr>
                <w:rStyle w:val="Hyperlink"/>
                <w:rFonts w:ascii="Times New Roman" w:eastAsia="PMingLiU" w:hAnsi="Times New Roman" w:cs="Times New Roman"/>
                <w:noProof/>
                <w:kern w:val="28"/>
              </w:rPr>
              <w:t>Functional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_Toc94259995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3" w:author="lewen lam" w:date="2025-03-19T10:20:00Z" w16du:dateUtc="2025-03-19T02:20:00Z">
            <w:r w:rsidR="00575D6F">
              <w:rPr>
                <w:noProof/>
                <w:webHidden/>
              </w:rPr>
              <w:t>6</w:t>
            </w:r>
          </w:ins>
          <w:ins w:id="34" w:author="Lewen Lai Wa Lam" w:date="2022-01-28T10:59:00Z">
            <w:r>
              <w:rPr>
                <w:noProof/>
                <w:webHidden/>
              </w:rPr>
              <w:fldChar w:fldCharType="end"/>
            </w:r>
            <w:r w:rsidRPr="00A97BC3">
              <w:rPr>
                <w:rStyle w:val="Hyperlink"/>
                <w:noProof/>
              </w:rPr>
              <w:fldChar w:fldCharType="end"/>
            </w:r>
          </w:ins>
        </w:p>
        <w:p w14:paraId="265F4D69" w14:textId="382CF00E" w:rsidR="00096AE0" w:rsidRDefault="00096AE0">
          <w:pPr>
            <w:pStyle w:val="TOC2"/>
            <w:rPr>
              <w:ins w:id="35" w:author="Lewen Lai Wa Lam" w:date="2022-01-28T10:59:00Z"/>
              <w:smallCaps w:val="0"/>
              <w:noProof/>
              <w:kern w:val="0"/>
              <w:sz w:val="22"/>
              <w:szCs w:val="22"/>
              <w:lang w:val="en-HK"/>
            </w:rPr>
          </w:pPr>
          <w:ins w:id="36" w:author="Lewen Lai Wa Lam" w:date="2022-01-28T10:59:00Z">
            <w:r w:rsidRPr="00A97BC3">
              <w:rPr>
                <w:rStyle w:val="Hyperlink"/>
                <w:noProof/>
              </w:rPr>
              <w:fldChar w:fldCharType="begin"/>
            </w:r>
            <w:r w:rsidRPr="00A97BC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"_Toc94259996"</w:instrText>
            </w:r>
            <w:r w:rsidRPr="00A97BC3">
              <w:rPr>
                <w:rStyle w:val="Hyperlink"/>
                <w:noProof/>
              </w:rPr>
              <w:instrText xml:space="preserve"> </w:instrText>
            </w:r>
            <w:r w:rsidRPr="00A97BC3">
              <w:rPr>
                <w:rStyle w:val="Hyperlink"/>
                <w:noProof/>
              </w:rPr>
            </w:r>
            <w:r w:rsidRPr="00A97BC3">
              <w:rPr>
                <w:rStyle w:val="Hyperlink"/>
                <w:noProof/>
              </w:rPr>
              <w:fldChar w:fldCharType="separate"/>
            </w:r>
            <w:r w:rsidRPr="00A97BC3">
              <w:rPr>
                <w:rStyle w:val="Hyperlink"/>
                <w:rFonts w:ascii="Times New Roman" w:hAnsi="Times New Roman" w:cs="Times New Roman"/>
                <w:b/>
                <w:noProof/>
                <w:snapToGrid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A97BC3">
              <w:rPr>
                <w:rStyle w:val="Hyperlink"/>
                <w:rFonts w:ascii="Times New Roman" w:hAnsi="Times New Roman" w:cs="Times New Roman"/>
                <w:b/>
                <w:noProof/>
              </w:rPr>
              <w:t>Function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_Toc94259996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7" w:author="lewen lam" w:date="2025-03-19T10:20:00Z" w16du:dateUtc="2025-03-19T02:20:00Z">
            <w:r w:rsidR="00575D6F">
              <w:rPr>
                <w:noProof/>
                <w:webHidden/>
              </w:rPr>
              <w:t>6</w:t>
            </w:r>
          </w:ins>
          <w:ins w:id="38" w:author="Lewen Lai Wa Lam" w:date="2022-01-28T10:59:00Z">
            <w:r>
              <w:rPr>
                <w:noProof/>
                <w:webHidden/>
              </w:rPr>
              <w:fldChar w:fldCharType="end"/>
            </w:r>
            <w:r w:rsidRPr="00A97BC3">
              <w:rPr>
                <w:rStyle w:val="Hyperlink"/>
                <w:noProof/>
              </w:rPr>
              <w:fldChar w:fldCharType="end"/>
            </w:r>
          </w:ins>
        </w:p>
        <w:p w14:paraId="31298518" w14:textId="7F6D367E" w:rsidR="00096AE0" w:rsidRDefault="00096AE0">
          <w:pPr>
            <w:pStyle w:val="TOC2"/>
            <w:rPr>
              <w:ins w:id="39" w:author="Lewen Lai Wa Lam" w:date="2022-01-28T10:59:00Z"/>
              <w:smallCaps w:val="0"/>
              <w:noProof/>
              <w:kern w:val="0"/>
              <w:sz w:val="22"/>
              <w:szCs w:val="22"/>
              <w:lang w:val="en-HK"/>
            </w:rPr>
          </w:pPr>
          <w:ins w:id="40" w:author="Lewen Lai Wa Lam" w:date="2022-01-28T10:59:00Z">
            <w:r w:rsidRPr="00A97BC3">
              <w:rPr>
                <w:rStyle w:val="Hyperlink"/>
                <w:noProof/>
              </w:rPr>
              <w:fldChar w:fldCharType="begin"/>
            </w:r>
            <w:r w:rsidRPr="00A97BC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"_Toc94259997"</w:instrText>
            </w:r>
            <w:r w:rsidRPr="00A97BC3">
              <w:rPr>
                <w:rStyle w:val="Hyperlink"/>
                <w:noProof/>
              </w:rPr>
              <w:instrText xml:space="preserve"> </w:instrText>
            </w:r>
            <w:r w:rsidRPr="00A97BC3">
              <w:rPr>
                <w:rStyle w:val="Hyperlink"/>
                <w:noProof/>
              </w:rPr>
            </w:r>
            <w:r w:rsidRPr="00A97BC3">
              <w:rPr>
                <w:rStyle w:val="Hyperlink"/>
                <w:noProof/>
              </w:rPr>
              <w:fldChar w:fldCharType="separate"/>
            </w:r>
            <w:r w:rsidRPr="00A97BC3">
              <w:rPr>
                <w:rStyle w:val="Hyperlink"/>
                <w:rFonts w:ascii="Times New Roman" w:hAnsi="Times New Roman" w:cs="Times New Roman"/>
                <w:b/>
                <w:noProof/>
                <w:snapToGrid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A97BC3">
              <w:rPr>
                <w:rStyle w:val="Hyperlink"/>
                <w:rFonts w:ascii="Times New Roman" w:hAnsi="Times New Roman" w:cs="Times New Roman"/>
                <w:b/>
                <w:noProof/>
              </w:rPr>
              <w:t>Function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_Toc94259997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1" w:author="lewen lam" w:date="2025-03-19T10:20:00Z" w16du:dateUtc="2025-03-19T02:20:00Z">
            <w:r w:rsidR="00575D6F">
              <w:rPr>
                <w:noProof/>
                <w:webHidden/>
              </w:rPr>
              <w:t>7</w:t>
            </w:r>
          </w:ins>
          <w:ins w:id="42" w:author="Lewen Lai Wa Lam" w:date="2022-01-28T10:59:00Z">
            <w:r>
              <w:rPr>
                <w:noProof/>
                <w:webHidden/>
              </w:rPr>
              <w:fldChar w:fldCharType="end"/>
            </w:r>
            <w:r w:rsidRPr="00A97BC3">
              <w:rPr>
                <w:rStyle w:val="Hyperlink"/>
                <w:noProof/>
              </w:rPr>
              <w:fldChar w:fldCharType="end"/>
            </w:r>
          </w:ins>
        </w:p>
        <w:p w14:paraId="20E3BC4B" w14:textId="2657C7C3" w:rsidR="00096AE0" w:rsidRDefault="00096AE0">
          <w:pPr>
            <w:pStyle w:val="TOC3"/>
            <w:rPr>
              <w:ins w:id="43" w:author="Lewen Lai Wa Lam" w:date="2022-01-28T10:59:00Z"/>
              <w:i w:val="0"/>
              <w:iCs w:val="0"/>
              <w:noProof/>
              <w:kern w:val="0"/>
              <w:sz w:val="22"/>
              <w:szCs w:val="22"/>
              <w:lang w:val="en-HK"/>
            </w:rPr>
          </w:pPr>
          <w:ins w:id="44" w:author="Lewen Lai Wa Lam" w:date="2022-01-28T10:59:00Z">
            <w:r w:rsidRPr="00A97BC3">
              <w:rPr>
                <w:rStyle w:val="Hyperlink"/>
                <w:noProof/>
              </w:rPr>
              <w:fldChar w:fldCharType="begin"/>
            </w:r>
            <w:r w:rsidRPr="00A97BC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"_Toc94259998"</w:instrText>
            </w:r>
            <w:r w:rsidRPr="00A97BC3">
              <w:rPr>
                <w:rStyle w:val="Hyperlink"/>
                <w:noProof/>
              </w:rPr>
              <w:instrText xml:space="preserve"> </w:instrText>
            </w:r>
            <w:r w:rsidRPr="00A97BC3">
              <w:rPr>
                <w:rStyle w:val="Hyperlink"/>
                <w:noProof/>
              </w:rPr>
            </w:r>
            <w:r w:rsidRPr="00A97BC3">
              <w:rPr>
                <w:rStyle w:val="Hyperlink"/>
                <w:noProof/>
              </w:rPr>
              <w:fldChar w:fldCharType="separate"/>
            </w:r>
            <w:r w:rsidRPr="00A97BC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2.2.1</w:t>
            </w:r>
            <w:r>
              <w:rPr>
                <w:i w:val="0"/>
                <w:iC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A97BC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Assignment of WBRS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_Toc94259998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5" w:author="lewen lam" w:date="2025-03-19T10:20:00Z" w16du:dateUtc="2025-03-19T02:20:00Z">
            <w:r w:rsidR="00575D6F">
              <w:rPr>
                <w:noProof/>
                <w:webHidden/>
              </w:rPr>
              <w:t>7</w:t>
            </w:r>
          </w:ins>
          <w:ins w:id="46" w:author="Lewen Lai Wa Lam" w:date="2022-01-28T10:59:00Z">
            <w:r>
              <w:rPr>
                <w:noProof/>
                <w:webHidden/>
              </w:rPr>
              <w:fldChar w:fldCharType="end"/>
            </w:r>
            <w:r w:rsidRPr="00A97BC3">
              <w:rPr>
                <w:rStyle w:val="Hyperlink"/>
                <w:noProof/>
              </w:rPr>
              <w:fldChar w:fldCharType="end"/>
            </w:r>
          </w:ins>
        </w:p>
        <w:p w14:paraId="5BBB432A" w14:textId="1793292C" w:rsidR="00096AE0" w:rsidRDefault="00096AE0" w:rsidP="006B19E1">
          <w:pPr>
            <w:pStyle w:val="TOC4"/>
            <w:rPr>
              <w:ins w:id="47" w:author="Lewen Lai Wa Lam" w:date="2022-01-28T10:59:00Z"/>
              <w:noProof/>
              <w:kern w:val="0"/>
              <w:sz w:val="22"/>
              <w:lang w:val="en-HK"/>
            </w:rPr>
          </w:pPr>
          <w:ins w:id="48" w:author="Lewen Lai Wa Lam" w:date="2022-01-28T10:59:00Z">
            <w:r w:rsidRPr="00A97BC3">
              <w:rPr>
                <w:rStyle w:val="Hyperlink"/>
                <w:noProof/>
              </w:rPr>
              <w:fldChar w:fldCharType="begin"/>
            </w:r>
            <w:r w:rsidRPr="00A97BC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"_Toc94259999"</w:instrText>
            </w:r>
            <w:r w:rsidRPr="00A97BC3">
              <w:rPr>
                <w:rStyle w:val="Hyperlink"/>
                <w:noProof/>
              </w:rPr>
              <w:instrText xml:space="preserve"> </w:instrText>
            </w:r>
            <w:r w:rsidRPr="00A97BC3">
              <w:rPr>
                <w:rStyle w:val="Hyperlink"/>
                <w:noProof/>
              </w:rPr>
            </w:r>
            <w:r w:rsidRPr="00A97BC3">
              <w:rPr>
                <w:rStyle w:val="Hyperlink"/>
                <w:noProof/>
              </w:rPr>
              <w:fldChar w:fldCharType="separate"/>
            </w:r>
            <w:r w:rsidRPr="00A97BC3">
              <w:rPr>
                <w:rStyle w:val="Hyperlink"/>
                <w:rFonts w:ascii="Times New Roman" w:hAnsi="Times New Roman" w:cs="Times New Roman"/>
                <w:bCs/>
                <w:noProof/>
              </w:rPr>
              <w:t>2.2.1.1</w:t>
            </w:r>
            <w:r>
              <w:rPr>
                <w:noProof/>
                <w:kern w:val="0"/>
                <w:sz w:val="22"/>
                <w:lang w:val="en-HK"/>
              </w:rPr>
              <w:tab/>
            </w:r>
            <w:r w:rsidRPr="00A97BC3">
              <w:rPr>
                <w:rStyle w:val="Hyperlink"/>
                <w:rFonts w:ascii="Times New Roman" w:hAnsi="Times New Roman" w:cs="Times New Roman"/>
                <w:noProof/>
              </w:rPr>
              <w:t>ASS-001 Search WBRS Records of COCR/FOC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_Toc94259999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9" w:author="lewen lam" w:date="2025-03-19T10:20:00Z" w16du:dateUtc="2025-03-19T02:20:00Z">
            <w:r w:rsidR="00575D6F">
              <w:rPr>
                <w:noProof/>
                <w:webHidden/>
              </w:rPr>
              <w:t>7</w:t>
            </w:r>
          </w:ins>
          <w:ins w:id="50" w:author="Lewen Lai Wa Lam" w:date="2022-01-28T10:59:00Z">
            <w:r>
              <w:rPr>
                <w:noProof/>
                <w:webHidden/>
              </w:rPr>
              <w:fldChar w:fldCharType="end"/>
            </w:r>
            <w:r w:rsidRPr="00A97BC3">
              <w:rPr>
                <w:rStyle w:val="Hyperlink"/>
                <w:noProof/>
              </w:rPr>
              <w:fldChar w:fldCharType="end"/>
            </w:r>
          </w:ins>
        </w:p>
        <w:p w14:paraId="3A0C8BC2" w14:textId="10D5E538" w:rsidR="00096AE0" w:rsidRDefault="00096AE0" w:rsidP="006B19E1">
          <w:pPr>
            <w:pStyle w:val="TOC4"/>
            <w:rPr>
              <w:ins w:id="51" w:author="Lewen Lai Wa Lam" w:date="2022-01-28T10:59:00Z"/>
              <w:noProof/>
              <w:kern w:val="0"/>
              <w:sz w:val="22"/>
              <w:lang w:val="en-HK"/>
            </w:rPr>
          </w:pPr>
          <w:ins w:id="52" w:author="Lewen Lai Wa Lam" w:date="2022-01-28T10:59:00Z">
            <w:r w:rsidRPr="00A97BC3">
              <w:rPr>
                <w:rStyle w:val="Hyperlink"/>
                <w:noProof/>
              </w:rPr>
              <w:fldChar w:fldCharType="begin"/>
            </w:r>
            <w:r w:rsidRPr="00A97BC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"_Toc94260000"</w:instrText>
            </w:r>
            <w:r w:rsidRPr="00A97BC3">
              <w:rPr>
                <w:rStyle w:val="Hyperlink"/>
                <w:noProof/>
              </w:rPr>
              <w:instrText xml:space="preserve"> </w:instrText>
            </w:r>
            <w:r w:rsidRPr="00A97BC3">
              <w:rPr>
                <w:rStyle w:val="Hyperlink"/>
                <w:noProof/>
              </w:rPr>
            </w:r>
            <w:r w:rsidRPr="00A97BC3">
              <w:rPr>
                <w:rStyle w:val="Hyperlink"/>
                <w:noProof/>
              </w:rPr>
              <w:fldChar w:fldCharType="separate"/>
            </w:r>
            <w:r w:rsidRPr="00A97BC3">
              <w:rPr>
                <w:rStyle w:val="Hyperlink"/>
                <w:rFonts w:ascii="Times New Roman" w:hAnsi="Times New Roman" w:cs="Times New Roman"/>
                <w:bCs/>
                <w:noProof/>
              </w:rPr>
              <w:t>2.2.1.2</w:t>
            </w:r>
            <w:r>
              <w:rPr>
                <w:noProof/>
                <w:kern w:val="0"/>
                <w:sz w:val="22"/>
                <w:lang w:val="en-HK"/>
              </w:rPr>
              <w:tab/>
            </w:r>
            <w:r w:rsidRPr="00A97BC3">
              <w:rPr>
                <w:rStyle w:val="Hyperlink"/>
                <w:rFonts w:ascii="Times New Roman" w:hAnsi="Times New Roman" w:cs="Times New Roman"/>
                <w:noProof/>
              </w:rPr>
              <w:t>ASS-002 View WBRS Records of EE1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_Toc94260000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" w:author="lewen lam" w:date="2025-03-19T10:20:00Z" w16du:dateUtc="2025-03-19T02:20:00Z">
            <w:r w:rsidR="00575D6F">
              <w:rPr>
                <w:noProof/>
                <w:webHidden/>
              </w:rPr>
              <w:t>9</w:t>
            </w:r>
          </w:ins>
          <w:ins w:id="54" w:author="Lewen Lai Wa Lam" w:date="2022-01-28T10:59:00Z">
            <w:r>
              <w:rPr>
                <w:noProof/>
                <w:webHidden/>
              </w:rPr>
              <w:fldChar w:fldCharType="end"/>
            </w:r>
            <w:r w:rsidRPr="00A97BC3">
              <w:rPr>
                <w:rStyle w:val="Hyperlink"/>
                <w:noProof/>
              </w:rPr>
              <w:fldChar w:fldCharType="end"/>
            </w:r>
          </w:ins>
        </w:p>
        <w:p w14:paraId="0E5A61BA" w14:textId="104451D6" w:rsidR="00096AE0" w:rsidRDefault="00096AE0" w:rsidP="006B19E1">
          <w:pPr>
            <w:pStyle w:val="TOC4"/>
            <w:rPr>
              <w:ins w:id="55" w:author="Lewen Lai Wa Lam" w:date="2022-01-28T10:59:00Z"/>
              <w:noProof/>
              <w:kern w:val="0"/>
              <w:sz w:val="22"/>
              <w:lang w:val="en-HK"/>
            </w:rPr>
          </w:pPr>
          <w:ins w:id="56" w:author="Lewen Lai Wa Lam" w:date="2022-01-28T10:59:00Z">
            <w:r w:rsidRPr="00A97BC3">
              <w:rPr>
                <w:rStyle w:val="Hyperlink"/>
                <w:noProof/>
              </w:rPr>
              <w:fldChar w:fldCharType="begin"/>
            </w:r>
            <w:r w:rsidRPr="00A97BC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"_Toc94260001"</w:instrText>
            </w:r>
            <w:r w:rsidRPr="00A97BC3">
              <w:rPr>
                <w:rStyle w:val="Hyperlink"/>
                <w:noProof/>
              </w:rPr>
              <w:instrText xml:space="preserve"> </w:instrText>
            </w:r>
            <w:r w:rsidRPr="00A97BC3">
              <w:rPr>
                <w:rStyle w:val="Hyperlink"/>
                <w:noProof/>
              </w:rPr>
            </w:r>
            <w:r w:rsidRPr="00A97BC3">
              <w:rPr>
                <w:rStyle w:val="Hyperlink"/>
                <w:noProof/>
              </w:rPr>
              <w:fldChar w:fldCharType="separate"/>
            </w:r>
            <w:r w:rsidRPr="00A97BC3">
              <w:rPr>
                <w:rStyle w:val="Hyperlink"/>
                <w:rFonts w:ascii="Times New Roman" w:hAnsi="Times New Roman" w:cs="Times New Roman"/>
                <w:bCs/>
                <w:noProof/>
              </w:rPr>
              <w:t>2.2.1.3</w:t>
            </w:r>
            <w:r>
              <w:rPr>
                <w:noProof/>
                <w:kern w:val="0"/>
                <w:sz w:val="22"/>
                <w:lang w:val="en-HK"/>
              </w:rPr>
              <w:tab/>
            </w:r>
            <w:r w:rsidRPr="00A97BC3">
              <w:rPr>
                <w:rStyle w:val="Hyperlink"/>
                <w:rFonts w:ascii="Times New Roman" w:hAnsi="Times New Roman" w:cs="Times New Roman"/>
                <w:noProof/>
              </w:rPr>
              <w:t>ASS-003 View WBRS Records of EE2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_Toc94260001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7" w:author="lewen lam" w:date="2025-03-19T10:20:00Z" w16du:dateUtc="2025-03-19T02:20:00Z">
            <w:r w:rsidR="00575D6F">
              <w:rPr>
                <w:noProof/>
                <w:webHidden/>
              </w:rPr>
              <w:t>13</w:t>
            </w:r>
          </w:ins>
          <w:ins w:id="58" w:author="Lewen Lai Wa Lam" w:date="2022-01-28T10:59:00Z">
            <w:r>
              <w:rPr>
                <w:noProof/>
                <w:webHidden/>
              </w:rPr>
              <w:fldChar w:fldCharType="end"/>
            </w:r>
            <w:r w:rsidRPr="00A97BC3">
              <w:rPr>
                <w:rStyle w:val="Hyperlink"/>
                <w:noProof/>
              </w:rPr>
              <w:fldChar w:fldCharType="end"/>
            </w:r>
          </w:ins>
        </w:p>
        <w:p w14:paraId="3C63E4A7" w14:textId="435AE7C6" w:rsidR="00096AE0" w:rsidRDefault="00096AE0" w:rsidP="006B19E1">
          <w:pPr>
            <w:pStyle w:val="TOC4"/>
            <w:rPr>
              <w:ins w:id="59" w:author="Lewen Lai Wa Lam" w:date="2022-01-28T10:59:00Z"/>
              <w:noProof/>
              <w:kern w:val="0"/>
              <w:sz w:val="22"/>
              <w:lang w:val="en-HK"/>
            </w:rPr>
          </w:pPr>
          <w:ins w:id="60" w:author="Lewen Lai Wa Lam" w:date="2022-01-28T10:59:00Z">
            <w:r w:rsidRPr="00A97BC3">
              <w:rPr>
                <w:rStyle w:val="Hyperlink"/>
                <w:noProof/>
              </w:rPr>
              <w:fldChar w:fldCharType="begin"/>
            </w:r>
            <w:r w:rsidRPr="00A97BC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"_Toc94260002"</w:instrText>
            </w:r>
            <w:r w:rsidRPr="00A97BC3">
              <w:rPr>
                <w:rStyle w:val="Hyperlink"/>
                <w:noProof/>
              </w:rPr>
              <w:instrText xml:space="preserve"> </w:instrText>
            </w:r>
            <w:r w:rsidRPr="00A97BC3">
              <w:rPr>
                <w:rStyle w:val="Hyperlink"/>
                <w:noProof/>
              </w:rPr>
            </w:r>
            <w:r w:rsidRPr="00A97BC3">
              <w:rPr>
                <w:rStyle w:val="Hyperlink"/>
                <w:noProof/>
              </w:rPr>
              <w:fldChar w:fldCharType="separate"/>
            </w:r>
            <w:r w:rsidRPr="00A97BC3">
              <w:rPr>
                <w:rStyle w:val="Hyperlink"/>
                <w:rFonts w:ascii="Times New Roman" w:hAnsi="Times New Roman" w:cs="Times New Roman"/>
                <w:bCs/>
                <w:noProof/>
              </w:rPr>
              <w:t>2.2.1.4</w:t>
            </w:r>
            <w:r>
              <w:rPr>
                <w:noProof/>
                <w:kern w:val="0"/>
                <w:sz w:val="22"/>
                <w:lang w:val="en-HK"/>
              </w:rPr>
              <w:tab/>
            </w:r>
            <w:r w:rsidRPr="00A97BC3">
              <w:rPr>
                <w:rStyle w:val="Hyperlink"/>
                <w:rFonts w:ascii="Times New Roman" w:hAnsi="Times New Roman" w:cs="Times New Roman"/>
                <w:noProof/>
              </w:rPr>
              <w:t>ASS-004 View WBRS Records of EE3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_Toc94260002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1" w:author="lewen lam" w:date="2025-03-19T10:20:00Z" w16du:dateUtc="2025-03-19T02:20:00Z">
            <w:r w:rsidR="00575D6F">
              <w:rPr>
                <w:noProof/>
                <w:webHidden/>
              </w:rPr>
              <w:t>17</w:t>
            </w:r>
          </w:ins>
          <w:ins w:id="62" w:author="Lewen Lai Wa Lam" w:date="2022-01-28T10:59:00Z">
            <w:r>
              <w:rPr>
                <w:noProof/>
                <w:webHidden/>
              </w:rPr>
              <w:fldChar w:fldCharType="end"/>
            </w:r>
            <w:r w:rsidRPr="00A97BC3">
              <w:rPr>
                <w:rStyle w:val="Hyperlink"/>
                <w:noProof/>
              </w:rPr>
              <w:fldChar w:fldCharType="end"/>
            </w:r>
          </w:ins>
        </w:p>
        <w:p w14:paraId="5F47AA77" w14:textId="23C32A88" w:rsidR="00096AE0" w:rsidRDefault="00096AE0" w:rsidP="006B19E1">
          <w:pPr>
            <w:pStyle w:val="TOC4"/>
            <w:rPr>
              <w:ins w:id="63" w:author="Lewen Lai Wa Lam" w:date="2022-01-28T10:59:00Z"/>
              <w:noProof/>
              <w:kern w:val="0"/>
              <w:sz w:val="22"/>
              <w:lang w:val="en-HK"/>
            </w:rPr>
          </w:pPr>
          <w:ins w:id="64" w:author="Lewen Lai Wa Lam" w:date="2022-01-28T10:59:00Z">
            <w:r w:rsidRPr="00A97BC3">
              <w:rPr>
                <w:rStyle w:val="Hyperlink"/>
                <w:noProof/>
              </w:rPr>
              <w:fldChar w:fldCharType="begin"/>
            </w:r>
            <w:r w:rsidRPr="00A97BC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"_Toc94260003"</w:instrText>
            </w:r>
            <w:r w:rsidRPr="00A97BC3">
              <w:rPr>
                <w:rStyle w:val="Hyperlink"/>
                <w:noProof/>
              </w:rPr>
              <w:instrText xml:space="preserve"> </w:instrText>
            </w:r>
            <w:r w:rsidRPr="00A97BC3">
              <w:rPr>
                <w:rStyle w:val="Hyperlink"/>
                <w:noProof/>
              </w:rPr>
            </w:r>
            <w:r w:rsidRPr="00A97BC3">
              <w:rPr>
                <w:rStyle w:val="Hyperlink"/>
                <w:noProof/>
              </w:rPr>
              <w:fldChar w:fldCharType="separate"/>
            </w:r>
            <w:r w:rsidRPr="00A97BC3">
              <w:rPr>
                <w:rStyle w:val="Hyperlink"/>
                <w:rFonts w:ascii="Times New Roman" w:hAnsi="Times New Roman" w:cs="Times New Roman"/>
                <w:bCs/>
                <w:noProof/>
              </w:rPr>
              <w:t>2.2.1.5</w:t>
            </w:r>
            <w:r>
              <w:rPr>
                <w:noProof/>
                <w:kern w:val="0"/>
                <w:sz w:val="22"/>
                <w:lang w:val="en-HK"/>
              </w:rPr>
              <w:tab/>
            </w:r>
            <w:r w:rsidRPr="00A97BC3">
              <w:rPr>
                <w:rStyle w:val="Hyperlink"/>
                <w:rFonts w:ascii="Times New Roman" w:hAnsi="Times New Roman" w:cs="Times New Roman"/>
                <w:noProof/>
              </w:rPr>
              <w:t>ASS-005 View WBRS Records of EE4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_Toc94260003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5" w:author="lewen lam" w:date="2025-03-19T10:20:00Z" w16du:dateUtc="2025-03-19T02:20:00Z">
            <w:r w:rsidR="00575D6F">
              <w:rPr>
                <w:noProof/>
                <w:webHidden/>
              </w:rPr>
              <w:t>21</w:t>
            </w:r>
          </w:ins>
          <w:ins w:id="66" w:author="Lewen Lai Wa Lam" w:date="2022-01-28T10:59:00Z">
            <w:r>
              <w:rPr>
                <w:noProof/>
                <w:webHidden/>
              </w:rPr>
              <w:fldChar w:fldCharType="end"/>
            </w:r>
            <w:r w:rsidRPr="00A97BC3">
              <w:rPr>
                <w:rStyle w:val="Hyperlink"/>
                <w:noProof/>
              </w:rPr>
              <w:fldChar w:fldCharType="end"/>
            </w:r>
          </w:ins>
        </w:p>
        <w:p w14:paraId="5B63823A" w14:textId="6037E476" w:rsidR="00096AE0" w:rsidRDefault="00096AE0" w:rsidP="006B19E1">
          <w:pPr>
            <w:pStyle w:val="TOC4"/>
            <w:rPr>
              <w:ins w:id="67" w:author="Lewen Lai Wa Lam" w:date="2022-01-28T10:59:00Z"/>
              <w:noProof/>
              <w:kern w:val="0"/>
              <w:sz w:val="22"/>
              <w:lang w:val="en-HK"/>
            </w:rPr>
          </w:pPr>
          <w:ins w:id="68" w:author="Lewen Lai Wa Lam" w:date="2022-01-28T10:59:00Z">
            <w:r w:rsidRPr="00A97BC3">
              <w:rPr>
                <w:rStyle w:val="Hyperlink"/>
                <w:noProof/>
              </w:rPr>
              <w:fldChar w:fldCharType="begin"/>
            </w:r>
            <w:r w:rsidRPr="00A97BC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"_Toc94260004"</w:instrText>
            </w:r>
            <w:r w:rsidRPr="00A97BC3">
              <w:rPr>
                <w:rStyle w:val="Hyperlink"/>
                <w:noProof/>
              </w:rPr>
              <w:instrText xml:space="preserve"> </w:instrText>
            </w:r>
            <w:r w:rsidRPr="00A97BC3">
              <w:rPr>
                <w:rStyle w:val="Hyperlink"/>
                <w:noProof/>
              </w:rPr>
            </w:r>
            <w:r w:rsidRPr="00A97BC3">
              <w:rPr>
                <w:rStyle w:val="Hyperlink"/>
                <w:noProof/>
              </w:rPr>
              <w:fldChar w:fldCharType="separate"/>
            </w:r>
            <w:r w:rsidRPr="00A97BC3">
              <w:rPr>
                <w:rStyle w:val="Hyperlink"/>
                <w:rFonts w:ascii="Times New Roman" w:hAnsi="Times New Roman" w:cs="Times New Roman"/>
                <w:bCs/>
                <w:noProof/>
              </w:rPr>
              <w:t>2.2.1.6</w:t>
            </w:r>
            <w:r>
              <w:rPr>
                <w:noProof/>
                <w:kern w:val="0"/>
                <w:sz w:val="22"/>
                <w:lang w:val="en-HK"/>
              </w:rPr>
              <w:tab/>
            </w:r>
            <w:r w:rsidRPr="00A97BC3">
              <w:rPr>
                <w:rStyle w:val="Hyperlink"/>
                <w:rFonts w:ascii="Times New Roman" w:hAnsi="Times New Roman" w:cs="Times New Roman"/>
                <w:noProof/>
              </w:rPr>
              <w:t>ASS-006 Search WBRS Records of 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_Toc94260004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9" w:author="lewen lam" w:date="2025-03-19T10:20:00Z" w16du:dateUtc="2025-03-19T02:20:00Z">
            <w:r w:rsidR="00575D6F">
              <w:rPr>
                <w:noProof/>
                <w:webHidden/>
              </w:rPr>
              <w:t>27</w:t>
            </w:r>
          </w:ins>
          <w:ins w:id="70" w:author="Lewen Lai Wa Lam" w:date="2022-01-28T10:59:00Z">
            <w:r>
              <w:rPr>
                <w:noProof/>
                <w:webHidden/>
              </w:rPr>
              <w:fldChar w:fldCharType="end"/>
            </w:r>
            <w:r w:rsidRPr="00A97BC3">
              <w:rPr>
                <w:rStyle w:val="Hyperlink"/>
                <w:noProof/>
              </w:rPr>
              <w:fldChar w:fldCharType="end"/>
            </w:r>
          </w:ins>
        </w:p>
        <w:p w14:paraId="1387D399" w14:textId="6A1B0C9C" w:rsidR="00096AE0" w:rsidRDefault="00096AE0" w:rsidP="006B19E1">
          <w:pPr>
            <w:pStyle w:val="TOC4"/>
            <w:rPr>
              <w:ins w:id="71" w:author="Lewen Lai Wa Lam" w:date="2022-01-28T10:59:00Z"/>
              <w:noProof/>
              <w:kern w:val="0"/>
              <w:sz w:val="22"/>
              <w:lang w:val="en-HK"/>
            </w:rPr>
          </w:pPr>
          <w:ins w:id="72" w:author="Lewen Lai Wa Lam" w:date="2022-01-28T10:59:00Z">
            <w:r w:rsidRPr="00A97BC3">
              <w:rPr>
                <w:rStyle w:val="Hyperlink"/>
                <w:noProof/>
              </w:rPr>
              <w:fldChar w:fldCharType="begin"/>
            </w:r>
            <w:r w:rsidRPr="00A97BC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"_Toc94260005"</w:instrText>
            </w:r>
            <w:r w:rsidRPr="00A97BC3">
              <w:rPr>
                <w:rStyle w:val="Hyperlink"/>
                <w:noProof/>
              </w:rPr>
              <w:instrText xml:space="preserve"> </w:instrText>
            </w:r>
            <w:r w:rsidRPr="00A97BC3">
              <w:rPr>
                <w:rStyle w:val="Hyperlink"/>
                <w:noProof/>
              </w:rPr>
            </w:r>
            <w:r w:rsidRPr="00A97BC3">
              <w:rPr>
                <w:rStyle w:val="Hyperlink"/>
                <w:noProof/>
              </w:rPr>
              <w:fldChar w:fldCharType="separate"/>
            </w:r>
            <w:r w:rsidRPr="00A97BC3">
              <w:rPr>
                <w:rStyle w:val="Hyperlink"/>
                <w:rFonts w:ascii="Times New Roman" w:hAnsi="Times New Roman" w:cs="Times New Roman"/>
                <w:bCs/>
                <w:noProof/>
              </w:rPr>
              <w:t>2.2.1.7</w:t>
            </w:r>
            <w:r>
              <w:rPr>
                <w:noProof/>
                <w:kern w:val="0"/>
                <w:sz w:val="22"/>
                <w:lang w:val="en-HK"/>
              </w:rPr>
              <w:tab/>
            </w:r>
            <w:r w:rsidRPr="00A97BC3">
              <w:rPr>
                <w:rStyle w:val="Hyperlink"/>
                <w:rFonts w:ascii="Times New Roman" w:hAnsi="Times New Roman" w:cs="Times New Roman"/>
                <w:noProof/>
              </w:rPr>
              <w:t>ASS-007 View WBRS Records of REA1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_Toc94260005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3" w:author="lewen lam" w:date="2025-03-19T10:20:00Z" w16du:dateUtc="2025-03-19T02:20:00Z">
            <w:r w:rsidR="00575D6F">
              <w:rPr>
                <w:noProof/>
                <w:webHidden/>
              </w:rPr>
              <w:t>29</w:t>
            </w:r>
          </w:ins>
          <w:ins w:id="74" w:author="Lewen Lai Wa Lam" w:date="2022-01-28T10:59:00Z">
            <w:r>
              <w:rPr>
                <w:noProof/>
                <w:webHidden/>
              </w:rPr>
              <w:fldChar w:fldCharType="end"/>
            </w:r>
            <w:r w:rsidRPr="00A97BC3">
              <w:rPr>
                <w:rStyle w:val="Hyperlink"/>
                <w:noProof/>
              </w:rPr>
              <w:fldChar w:fldCharType="end"/>
            </w:r>
          </w:ins>
        </w:p>
        <w:p w14:paraId="5CCD56F8" w14:textId="18E02D7F" w:rsidR="00096AE0" w:rsidRDefault="00096AE0" w:rsidP="006B19E1">
          <w:pPr>
            <w:pStyle w:val="TOC4"/>
            <w:rPr>
              <w:ins w:id="75" w:author="Lewen Lai Wa Lam" w:date="2022-01-28T10:59:00Z"/>
              <w:noProof/>
              <w:kern w:val="0"/>
              <w:sz w:val="22"/>
              <w:lang w:val="en-HK"/>
            </w:rPr>
          </w:pPr>
          <w:ins w:id="76" w:author="Lewen Lai Wa Lam" w:date="2022-01-28T10:59:00Z">
            <w:r w:rsidRPr="00A97BC3">
              <w:rPr>
                <w:rStyle w:val="Hyperlink"/>
                <w:noProof/>
              </w:rPr>
              <w:fldChar w:fldCharType="begin"/>
            </w:r>
            <w:r w:rsidRPr="00A97BC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"_Toc94260006"</w:instrText>
            </w:r>
            <w:r w:rsidRPr="00A97BC3">
              <w:rPr>
                <w:rStyle w:val="Hyperlink"/>
                <w:noProof/>
              </w:rPr>
              <w:instrText xml:space="preserve"> </w:instrText>
            </w:r>
            <w:r w:rsidRPr="00A97BC3">
              <w:rPr>
                <w:rStyle w:val="Hyperlink"/>
                <w:noProof/>
              </w:rPr>
            </w:r>
            <w:r w:rsidRPr="00A97BC3">
              <w:rPr>
                <w:rStyle w:val="Hyperlink"/>
                <w:noProof/>
              </w:rPr>
              <w:fldChar w:fldCharType="separate"/>
            </w:r>
            <w:r w:rsidRPr="00A97BC3">
              <w:rPr>
                <w:rStyle w:val="Hyperlink"/>
                <w:rFonts w:ascii="Times New Roman" w:hAnsi="Times New Roman" w:cs="Times New Roman"/>
                <w:bCs/>
                <w:noProof/>
              </w:rPr>
              <w:t>2.2.1.8</w:t>
            </w:r>
            <w:r>
              <w:rPr>
                <w:noProof/>
                <w:kern w:val="0"/>
                <w:sz w:val="22"/>
                <w:lang w:val="en-HK"/>
              </w:rPr>
              <w:tab/>
            </w:r>
            <w:r w:rsidRPr="00A97BC3">
              <w:rPr>
                <w:rStyle w:val="Hyperlink"/>
                <w:rFonts w:ascii="Times New Roman" w:hAnsi="Times New Roman" w:cs="Times New Roman"/>
                <w:noProof/>
              </w:rPr>
              <w:t>ASS-008 View WBRS Records of REA3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_Toc94260006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7" w:author="lewen lam" w:date="2025-03-19T10:20:00Z" w16du:dateUtc="2025-03-19T02:20:00Z">
            <w:r w:rsidR="00575D6F">
              <w:rPr>
                <w:noProof/>
                <w:webHidden/>
              </w:rPr>
              <w:t>33</w:t>
            </w:r>
          </w:ins>
          <w:ins w:id="78" w:author="Lewen Lai Wa Lam" w:date="2022-01-28T10:59:00Z">
            <w:r>
              <w:rPr>
                <w:noProof/>
                <w:webHidden/>
              </w:rPr>
              <w:fldChar w:fldCharType="end"/>
            </w:r>
            <w:r w:rsidRPr="00A97BC3">
              <w:rPr>
                <w:rStyle w:val="Hyperlink"/>
                <w:noProof/>
              </w:rPr>
              <w:fldChar w:fldCharType="end"/>
            </w:r>
          </w:ins>
        </w:p>
        <w:p w14:paraId="4C8E3F63" w14:textId="4BAEAE68" w:rsidR="00096AE0" w:rsidRDefault="00096AE0">
          <w:pPr>
            <w:pStyle w:val="TOC3"/>
            <w:rPr>
              <w:ins w:id="79" w:author="Lewen Lai Wa Lam" w:date="2022-01-28T10:59:00Z"/>
              <w:i w:val="0"/>
              <w:iCs w:val="0"/>
              <w:noProof/>
              <w:kern w:val="0"/>
              <w:sz w:val="22"/>
              <w:szCs w:val="22"/>
              <w:lang w:val="en-HK"/>
            </w:rPr>
          </w:pPr>
          <w:ins w:id="80" w:author="Lewen Lai Wa Lam" w:date="2022-01-28T10:59:00Z">
            <w:r w:rsidRPr="00A97BC3">
              <w:rPr>
                <w:rStyle w:val="Hyperlink"/>
                <w:noProof/>
              </w:rPr>
              <w:fldChar w:fldCharType="begin"/>
            </w:r>
            <w:r w:rsidRPr="00A97BC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"_Toc94260007"</w:instrText>
            </w:r>
            <w:r w:rsidRPr="00A97BC3">
              <w:rPr>
                <w:rStyle w:val="Hyperlink"/>
                <w:noProof/>
              </w:rPr>
              <w:instrText xml:space="preserve"> </w:instrText>
            </w:r>
            <w:r w:rsidRPr="00A97BC3">
              <w:rPr>
                <w:rStyle w:val="Hyperlink"/>
                <w:noProof/>
              </w:rPr>
            </w:r>
            <w:r w:rsidRPr="00A97BC3">
              <w:rPr>
                <w:rStyle w:val="Hyperlink"/>
                <w:noProof/>
              </w:rPr>
              <w:fldChar w:fldCharType="separate"/>
            </w:r>
            <w:r w:rsidRPr="00A97BC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2.2.2</w:t>
            </w:r>
            <w:r>
              <w:rPr>
                <w:i w:val="0"/>
                <w:iC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A97BC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Registered Energy Assessor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_Toc94260007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1" w:author="lewen lam" w:date="2025-03-19T10:20:00Z" w16du:dateUtc="2025-03-19T02:20:00Z">
            <w:r w:rsidR="00575D6F">
              <w:rPr>
                <w:noProof/>
                <w:webHidden/>
              </w:rPr>
              <w:t>36</w:t>
            </w:r>
          </w:ins>
          <w:ins w:id="82" w:author="Lewen Lai Wa Lam" w:date="2022-01-28T10:59:00Z">
            <w:r>
              <w:rPr>
                <w:noProof/>
                <w:webHidden/>
              </w:rPr>
              <w:fldChar w:fldCharType="end"/>
            </w:r>
            <w:r w:rsidRPr="00A97BC3">
              <w:rPr>
                <w:rStyle w:val="Hyperlink"/>
                <w:noProof/>
              </w:rPr>
              <w:fldChar w:fldCharType="end"/>
            </w:r>
          </w:ins>
        </w:p>
        <w:p w14:paraId="082283E6" w14:textId="649D7341" w:rsidR="00096AE0" w:rsidRDefault="00096AE0" w:rsidP="006B19E1">
          <w:pPr>
            <w:pStyle w:val="TOC4"/>
            <w:rPr>
              <w:ins w:id="83" w:author="Lewen Lai Wa Lam" w:date="2022-01-28T10:59:00Z"/>
              <w:noProof/>
              <w:kern w:val="0"/>
              <w:sz w:val="22"/>
              <w:lang w:val="en-HK"/>
            </w:rPr>
          </w:pPr>
          <w:ins w:id="84" w:author="Lewen Lai Wa Lam" w:date="2022-01-28T10:59:00Z">
            <w:r w:rsidRPr="00A97BC3">
              <w:rPr>
                <w:rStyle w:val="Hyperlink"/>
                <w:noProof/>
              </w:rPr>
              <w:fldChar w:fldCharType="begin"/>
            </w:r>
            <w:r w:rsidRPr="00A97BC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"_Toc94260008"</w:instrText>
            </w:r>
            <w:r w:rsidRPr="00A97BC3">
              <w:rPr>
                <w:rStyle w:val="Hyperlink"/>
                <w:noProof/>
              </w:rPr>
              <w:instrText xml:space="preserve"> </w:instrText>
            </w:r>
            <w:r w:rsidRPr="00A97BC3">
              <w:rPr>
                <w:rStyle w:val="Hyperlink"/>
                <w:noProof/>
              </w:rPr>
            </w:r>
            <w:r w:rsidRPr="00A97BC3">
              <w:rPr>
                <w:rStyle w:val="Hyperlink"/>
                <w:noProof/>
              </w:rPr>
              <w:fldChar w:fldCharType="separate"/>
            </w:r>
            <w:r w:rsidRPr="00A97BC3">
              <w:rPr>
                <w:rStyle w:val="Hyperlink"/>
                <w:rFonts w:ascii="Times New Roman" w:hAnsi="Times New Roman" w:cs="Times New Roman"/>
                <w:bCs/>
                <w:noProof/>
              </w:rPr>
              <w:t>2.2.2.1</w:t>
            </w:r>
            <w:r>
              <w:rPr>
                <w:noProof/>
                <w:kern w:val="0"/>
                <w:sz w:val="22"/>
                <w:lang w:val="en-HK"/>
              </w:rPr>
              <w:tab/>
            </w:r>
            <w:r w:rsidRPr="00A97BC3">
              <w:rPr>
                <w:rStyle w:val="Hyperlink"/>
                <w:rFonts w:ascii="Times New Roman" w:hAnsi="Times New Roman" w:cs="Times New Roman"/>
                <w:noProof/>
              </w:rPr>
              <w:t>Maintain REA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_Toc94260008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5" w:author="lewen lam" w:date="2025-03-19T10:20:00Z" w16du:dateUtc="2025-03-19T02:20:00Z">
            <w:r w:rsidR="00575D6F">
              <w:rPr>
                <w:noProof/>
                <w:webHidden/>
              </w:rPr>
              <w:t>36</w:t>
            </w:r>
          </w:ins>
          <w:ins w:id="86" w:author="Lewen Lai Wa Lam" w:date="2022-01-28T10:59:00Z">
            <w:r>
              <w:rPr>
                <w:noProof/>
                <w:webHidden/>
              </w:rPr>
              <w:fldChar w:fldCharType="end"/>
            </w:r>
            <w:r w:rsidRPr="00A97BC3">
              <w:rPr>
                <w:rStyle w:val="Hyperlink"/>
                <w:noProof/>
              </w:rPr>
              <w:fldChar w:fldCharType="end"/>
            </w:r>
          </w:ins>
        </w:p>
        <w:p w14:paraId="2F2AB43F" w14:textId="5BAFE6DB" w:rsidR="00096AE0" w:rsidRDefault="00096AE0" w:rsidP="006B19E1">
          <w:pPr>
            <w:pStyle w:val="TOC4"/>
            <w:rPr>
              <w:ins w:id="87" w:author="Lewen Lai Wa Lam" w:date="2022-01-28T10:59:00Z"/>
              <w:noProof/>
              <w:kern w:val="0"/>
              <w:sz w:val="22"/>
              <w:lang w:val="en-HK"/>
            </w:rPr>
          </w:pPr>
          <w:ins w:id="88" w:author="Lewen Lai Wa Lam" w:date="2022-01-28T10:59:00Z">
            <w:r w:rsidRPr="00A97BC3">
              <w:rPr>
                <w:rStyle w:val="Hyperlink"/>
                <w:noProof/>
              </w:rPr>
              <w:fldChar w:fldCharType="begin"/>
            </w:r>
            <w:r w:rsidRPr="00A97BC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"_Toc94260009"</w:instrText>
            </w:r>
            <w:r w:rsidRPr="00A97BC3">
              <w:rPr>
                <w:rStyle w:val="Hyperlink"/>
                <w:noProof/>
              </w:rPr>
              <w:instrText xml:space="preserve"> </w:instrText>
            </w:r>
            <w:r w:rsidRPr="00A97BC3">
              <w:rPr>
                <w:rStyle w:val="Hyperlink"/>
                <w:noProof/>
              </w:rPr>
            </w:r>
            <w:r w:rsidRPr="00A97BC3">
              <w:rPr>
                <w:rStyle w:val="Hyperlink"/>
                <w:noProof/>
              </w:rPr>
              <w:fldChar w:fldCharType="separate"/>
            </w:r>
            <w:r w:rsidRPr="00A97BC3">
              <w:rPr>
                <w:rStyle w:val="Hyperlink"/>
                <w:rFonts w:ascii="Times New Roman" w:hAnsi="Times New Roman" w:cs="Times New Roman"/>
                <w:bCs/>
                <w:noProof/>
              </w:rPr>
              <w:t>2.2.2.2</w:t>
            </w:r>
            <w:r>
              <w:rPr>
                <w:noProof/>
                <w:kern w:val="0"/>
                <w:sz w:val="22"/>
                <w:lang w:val="en-HK"/>
              </w:rPr>
              <w:tab/>
            </w:r>
            <w:r w:rsidRPr="00A97BC3">
              <w:rPr>
                <w:rStyle w:val="Hyperlink"/>
                <w:rFonts w:ascii="Times New Roman" w:hAnsi="Times New Roman" w:cs="Times New Roman"/>
                <w:noProof/>
              </w:rPr>
              <w:t>Genereate REA E-Licence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_Toc94260009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9" w:author="lewen lam" w:date="2025-03-19T10:20:00Z" w16du:dateUtc="2025-03-19T02:20:00Z">
            <w:r w:rsidR="00575D6F">
              <w:rPr>
                <w:noProof/>
                <w:webHidden/>
              </w:rPr>
              <w:t>39</w:t>
            </w:r>
          </w:ins>
          <w:ins w:id="90" w:author="Lewen Lai Wa Lam" w:date="2022-01-28T10:59:00Z">
            <w:r>
              <w:rPr>
                <w:noProof/>
                <w:webHidden/>
              </w:rPr>
              <w:fldChar w:fldCharType="end"/>
            </w:r>
            <w:r w:rsidRPr="00A97BC3">
              <w:rPr>
                <w:rStyle w:val="Hyperlink"/>
                <w:noProof/>
              </w:rPr>
              <w:fldChar w:fldCharType="end"/>
            </w:r>
          </w:ins>
        </w:p>
        <w:p w14:paraId="14519661" w14:textId="39D023C2" w:rsidR="00096AE0" w:rsidRDefault="00096AE0" w:rsidP="006B19E1">
          <w:pPr>
            <w:pStyle w:val="TOC4"/>
            <w:rPr>
              <w:ins w:id="91" w:author="Lewen Lai Wa Lam" w:date="2022-01-28T10:59:00Z"/>
              <w:noProof/>
              <w:kern w:val="0"/>
              <w:sz w:val="22"/>
              <w:lang w:val="en-HK"/>
            </w:rPr>
          </w:pPr>
          <w:ins w:id="92" w:author="Lewen Lai Wa Lam" w:date="2022-01-28T10:59:00Z">
            <w:r w:rsidRPr="00A97BC3">
              <w:rPr>
                <w:rStyle w:val="Hyperlink"/>
                <w:noProof/>
              </w:rPr>
              <w:fldChar w:fldCharType="begin"/>
            </w:r>
            <w:r w:rsidRPr="00A97BC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"_Toc94260010"</w:instrText>
            </w:r>
            <w:r w:rsidRPr="00A97BC3">
              <w:rPr>
                <w:rStyle w:val="Hyperlink"/>
                <w:noProof/>
              </w:rPr>
              <w:instrText xml:space="preserve"> </w:instrText>
            </w:r>
            <w:r w:rsidRPr="00A97BC3">
              <w:rPr>
                <w:rStyle w:val="Hyperlink"/>
                <w:noProof/>
              </w:rPr>
            </w:r>
            <w:r w:rsidRPr="00A97BC3">
              <w:rPr>
                <w:rStyle w:val="Hyperlink"/>
                <w:noProof/>
              </w:rPr>
              <w:fldChar w:fldCharType="separate"/>
            </w:r>
            <w:r w:rsidRPr="00A97BC3">
              <w:rPr>
                <w:rStyle w:val="Hyperlink"/>
                <w:rFonts w:ascii="Times New Roman" w:hAnsi="Times New Roman" w:cs="Times New Roman"/>
                <w:bCs/>
                <w:noProof/>
              </w:rPr>
              <w:t>2.2.2.3</w:t>
            </w:r>
            <w:r>
              <w:rPr>
                <w:noProof/>
                <w:kern w:val="0"/>
                <w:sz w:val="22"/>
                <w:lang w:val="en-HK"/>
              </w:rPr>
              <w:tab/>
            </w:r>
            <w:r w:rsidRPr="00A97BC3">
              <w:rPr>
                <w:rStyle w:val="Hyperlink"/>
                <w:rFonts w:ascii="Times New Roman" w:hAnsi="Times New Roman" w:cs="Times New Roman"/>
                <w:noProof/>
              </w:rPr>
              <w:t>Maintain REA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_Toc94260010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3" w:author="lewen lam" w:date="2025-03-19T10:20:00Z" w16du:dateUtc="2025-03-19T02:20:00Z">
            <w:r w:rsidR="00575D6F">
              <w:rPr>
                <w:noProof/>
                <w:webHidden/>
              </w:rPr>
              <w:t>41</w:t>
            </w:r>
          </w:ins>
          <w:ins w:id="94" w:author="Lewen Lai Wa Lam" w:date="2022-01-28T10:59:00Z">
            <w:r>
              <w:rPr>
                <w:noProof/>
                <w:webHidden/>
              </w:rPr>
              <w:fldChar w:fldCharType="end"/>
            </w:r>
            <w:r w:rsidRPr="00A97BC3">
              <w:rPr>
                <w:rStyle w:val="Hyperlink"/>
                <w:noProof/>
              </w:rPr>
              <w:fldChar w:fldCharType="end"/>
            </w:r>
          </w:ins>
        </w:p>
        <w:p w14:paraId="1902B147" w14:textId="5A8A8F88" w:rsidR="00096AE0" w:rsidRDefault="00096AE0">
          <w:pPr>
            <w:pStyle w:val="TOC3"/>
            <w:rPr>
              <w:ins w:id="95" w:author="Lewen Lai Wa Lam" w:date="2022-01-28T10:59:00Z"/>
              <w:i w:val="0"/>
              <w:iCs w:val="0"/>
              <w:noProof/>
              <w:kern w:val="0"/>
              <w:sz w:val="22"/>
              <w:szCs w:val="22"/>
              <w:lang w:val="en-HK"/>
            </w:rPr>
          </w:pPr>
          <w:ins w:id="96" w:author="Lewen Lai Wa Lam" w:date="2022-01-28T10:59:00Z">
            <w:r w:rsidRPr="00A97BC3">
              <w:rPr>
                <w:rStyle w:val="Hyperlink"/>
                <w:noProof/>
              </w:rPr>
              <w:fldChar w:fldCharType="begin"/>
            </w:r>
            <w:r w:rsidRPr="00A97BC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"_Toc94260011"</w:instrText>
            </w:r>
            <w:r w:rsidRPr="00A97BC3">
              <w:rPr>
                <w:rStyle w:val="Hyperlink"/>
                <w:noProof/>
              </w:rPr>
              <w:instrText xml:space="preserve"> </w:instrText>
            </w:r>
            <w:r w:rsidRPr="00A97BC3">
              <w:rPr>
                <w:rStyle w:val="Hyperlink"/>
                <w:noProof/>
              </w:rPr>
            </w:r>
            <w:r w:rsidRPr="00A97BC3">
              <w:rPr>
                <w:rStyle w:val="Hyperlink"/>
                <w:noProof/>
              </w:rPr>
              <w:fldChar w:fldCharType="separate"/>
            </w:r>
            <w:r w:rsidRPr="00A97BC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2.2.3</w:t>
            </w:r>
            <w:r>
              <w:rPr>
                <w:i w:val="0"/>
                <w:iC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A97BC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Certificate of Compliance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_Toc94260011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7" w:author="lewen lam" w:date="2025-03-19T10:20:00Z" w16du:dateUtc="2025-03-19T02:20:00Z">
            <w:r w:rsidR="00575D6F">
              <w:rPr>
                <w:noProof/>
                <w:webHidden/>
              </w:rPr>
              <w:t>43</w:t>
            </w:r>
          </w:ins>
          <w:ins w:id="98" w:author="Lewen Lai Wa Lam" w:date="2022-01-28T10:59:00Z">
            <w:r>
              <w:rPr>
                <w:noProof/>
                <w:webHidden/>
              </w:rPr>
              <w:fldChar w:fldCharType="end"/>
            </w:r>
            <w:r w:rsidRPr="00A97BC3">
              <w:rPr>
                <w:rStyle w:val="Hyperlink"/>
                <w:noProof/>
              </w:rPr>
              <w:fldChar w:fldCharType="end"/>
            </w:r>
          </w:ins>
        </w:p>
        <w:p w14:paraId="1757A073" w14:textId="7AB4E816" w:rsidR="00096AE0" w:rsidRDefault="00096AE0" w:rsidP="006B19E1">
          <w:pPr>
            <w:pStyle w:val="TOC4"/>
            <w:rPr>
              <w:ins w:id="99" w:author="Lewen Lai Wa Lam" w:date="2022-01-28T10:59:00Z"/>
              <w:noProof/>
              <w:kern w:val="0"/>
              <w:sz w:val="22"/>
              <w:lang w:val="en-HK"/>
            </w:rPr>
          </w:pPr>
          <w:ins w:id="100" w:author="Lewen Lai Wa Lam" w:date="2022-01-28T10:59:00Z">
            <w:r w:rsidRPr="00A97BC3">
              <w:rPr>
                <w:rStyle w:val="Hyperlink"/>
                <w:noProof/>
              </w:rPr>
              <w:fldChar w:fldCharType="begin"/>
            </w:r>
            <w:r w:rsidRPr="00A97BC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"_Toc94260012"</w:instrText>
            </w:r>
            <w:r w:rsidRPr="00A97BC3">
              <w:rPr>
                <w:rStyle w:val="Hyperlink"/>
                <w:noProof/>
              </w:rPr>
              <w:instrText xml:space="preserve"> </w:instrText>
            </w:r>
            <w:r w:rsidRPr="00A97BC3">
              <w:rPr>
                <w:rStyle w:val="Hyperlink"/>
                <w:noProof/>
              </w:rPr>
            </w:r>
            <w:r w:rsidRPr="00A97BC3">
              <w:rPr>
                <w:rStyle w:val="Hyperlink"/>
                <w:noProof/>
              </w:rPr>
              <w:fldChar w:fldCharType="separate"/>
            </w:r>
            <w:r w:rsidRPr="00A97BC3">
              <w:rPr>
                <w:rStyle w:val="Hyperlink"/>
                <w:rFonts w:ascii="Times New Roman" w:hAnsi="Times New Roman" w:cs="Times New Roman"/>
                <w:bCs/>
                <w:noProof/>
              </w:rPr>
              <w:t>2.2.3.1</w:t>
            </w:r>
            <w:r>
              <w:rPr>
                <w:noProof/>
                <w:kern w:val="0"/>
                <w:sz w:val="22"/>
                <w:lang w:val="en-HK"/>
              </w:rPr>
              <w:tab/>
            </w:r>
            <w:r w:rsidRPr="00A97BC3">
              <w:rPr>
                <w:rStyle w:val="Hyperlink"/>
                <w:rFonts w:ascii="Times New Roman" w:hAnsi="Times New Roman" w:cs="Times New Roman"/>
                <w:noProof/>
              </w:rPr>
              <w:t>Maintain COCR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_Toc94260012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1" w:author="lewen lam" w:date="2025-03-19T10:20:00Z" w16du:dateUtc="2025-03-19T02:20:00Z">
            <w:r w:rsidR="00575D6F">
              <w:rPr>
                <w:noProof/>
                <w:webHidden/>
              </w:rPr>
              <w:t>43</w:t>
            </w:r>
          </w:ins>
          <w:ins w:id="102" w:author="Lewen Lai Wa Lam" w:date="2022-01-28T10:59:00Z">
            <w:r>
              <w:rPr>
                <w:noProof/>
                <w:webHidden/>
              </w:rPr>
              <w:fldChar w:fldCharType="end"/>
            </w:r>
            <w:r w:rsidRPr="00A97BC3">
              <w:rPr>
                <w:rStyle w:val="Hyperlink"/>
                <w:noProof/>
              </w:rPr>
              <w:fldChar w:fldCharType="end"/>
            </w:r>
          </w:ins>
        </w:p>
        <w:p w14:paraId="17B32356" w14:textId="582A500C" w:rsidR="00096AE0" w:rsidRDefault="00096AE0" w:rsidP="006B19E1">
          <w:pPr>
            <w:pStyle w:val="TOC4"/>
            <w:rPr>
              <w:ins w:id="103" w:author="Lewen Lai Wa Lam" w:date="2022-01-28T10:59:00Z"/>
              <w:noProof/>
              <w:kern w:val="0"/>
              <w:sz w:val="22"/>
              <w:lang w:val="en-HK"/>
            </w:rPr>
          </w:pPr>
          <w:ins w:id="104" w:author="Lewen Lai Wa Lam" w:date="2022-01-28T10:59:00Z">
            <w:r w:rsidRPr="00A97BC3">
              <w:rPr>
                <w:rStyle w:val="Hyperlink"/>
                <w:noProof/>
              </w:rPr>
              <w:fldChar w:fldCharType="begin"/>
            </w:r>
            <w:r w:rsidRPr="00A97BC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"_Toc94260013"</w:instrText>
            </w:r>
            <w:r w:rsidRPr="00A97BC3">
              <w:rPr>
                <w:rStyle w:val="Hyperlink"/>
                <w:noProof/>
              </w:rPr>
              <w:instrText xml:space="preserve"> </w:instrText>
            </w:r>
            <w:r w:rsidRPr="00A97BC3">
              <w:rPr>
                <w:rStyle w:val="Hyperlink"/>
                <w:noProof/>
              </w:rPr>
            </w:r>
            <w:r w:rsidRPr="00A97BC3">
              <w:rPr>
                <w:rStyle w:val="Hyperlink"/>
                <w:noProof/>
              </w:rPr>
              <w:fldChar w:fldCharType="separate"/>
            </w:r>
            <w:r w:rsidRPr="00A97BC3">
              <w:rPr>
                <w:rStyle w:val="Hyperlink"/>
                <w:rFonts w:ascii="Times New Roman" w:hAnsi="Times New Roman" w:cs="Times New Roman"/>
                <w:bCs/>
                <w:noProof/>
              </w:rPr>
              <w:t>2.2.3.2</w:t>
            </w:r>
            <w:r>
              <w:rPr>
                <w:noProof/>
                <w:kern w:val="0"/>
                <w:sz w:val="22"/>
                <w:lang w:val="en-HK"/>
              </w:rPr>
              <w:tab/>
            </w:r>
            <w:r w:rsidRPr="00A97BC3">
              <w:rPr>
                <w:rStyle w:val="Hyperlink"/>
                <w:rFonts w:ascii="Times New Roman" w:hAnsi="Times New Roman" w:cs="Times New Roman"/>
                <w:noProof/>
              </w:rPr>
              <w:t>Genereate COCR E-Licence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_Toc94260013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5" w:author="lewen lam" w:date="2025-03-19T10:20:00Z" w16du:dateUtc="2025-03-19T02:20:00Z">
            <w:r w:rsidR="00575D6F">
              <w:rPr>
                <w:noProof/>
                <w:webHidden/>
              </w:rPr>
              <w:t>44</w:t>
            </w:r>
          </w:ins>
          <w:ins w:id="106" w:author="Lewen Lai Wa Lam" w:date="2022-01-28T10:59:00Z">
            <w:r>
              <w:rPr>
                <w:noProof/>
                <w:webHidden/>
              </w:rPr>
              <w:fldChar w:fldCharType="end"/>
            </w:r>
            <w:r w:rsidRPr="00A97BC3">
              <w:rPr>
                <w:rStyle w:val="Hyperlink"/>
                <w:noProof/>
              </w:rPr>
              <w:fldChar w:fldCharType="end"/>
            </w:r>
          </w:ins>
        </w:p>
        <w:p w14:paraId="4E5F5FA0" w14:textId="4622085C" w:rsidR="00096AE0" w:rsidRDefault="00096AE0" w:rsidP="006B19E1">
          <w:pPr>
            <w:pStyle w:val="TOC4"/>
            <w:rPr>
              <w:ins w:id="107" w:author="Lewen Lai Wa Lam" w:date="2022-01-28T10:59:00Z"/>
              <w:noProof/>
              <w:kern w:val="0"/>
              <w:sz w:val="22"/>
              <w:lang w:val="en-HK"/>
            </w:rPr>
          </w:pPr>
          <w:ins w:id="108" w:author="Lewen Lai Wa Lam" w:date="2022-01-28T10:59:00Z">
            <w:r w:rsidRPr="00A97BC3">
              <w:rPr>
                <w:rStyle w:val="Hyperlink"/>
                <w:noProof/>
              </w:rPr>
              <w:fldChar w:fldCharType="begin"/>
            </w:r>
            <w:r w:rsidRPr="00A97BC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"_Toc94260014"</w:instrText>
            </w:r>
            <w:r w:rsidRPr="00A97BC3">
              <w:rPr>
                <w:rStyle w:val="Hyperlink"/>
                <w:noProof/>
              </w:rPr>
              <w:instrText xml:space="preserve"> </w:instrText>
            </w:r>
            <w:r w:rsidRPr="00A97BC3">
              <w:rPr>
                <w:rStyle w:val="Hyperlink"/>
                <w:noProof/>
              </w:rPr>
            </w:r>
            <w:r w:rsidRPr="00A97BC3">
              <w:rPr>
                <w:rStyle w:val="Hyperlink"/>
                <w:noProof/>
              </w:rPr>
              <w:fldChar w:fldCharType="separate"/>
            </w:r>
            <w:r w:rsidRPr="00A97BC3">
              <w:rPr>
                <w:rStyle w:val="Hyperlink"/>
                <w:rFonts w:ascii="Times New Roman" w:hAnsi="Times New Roman" w:cs="Times New Roman"/>
                <w:bCs/>
                <w:noProof/>
              </w:rPr>
              <w:t>2.2.3.3</w:t>
            </w:r>
            <w:r>
              <w:rPr>
                <w:noProof/>
                <w:kern w:val="0"/>
                <w:sz w:val="22"/>
                <w:lang w:val="en-HK"/>
              </w:rPr>
              <w:tab/>
            </w:r>
            <w:r w:rsidRPr="00A97BC3">
              <w:rPr>
                <w:rStyle w:val="Hyperlink"/>
                <w:rFonts w:ascii="Times New Roman" w:hAnsi="Times New Roman" w:cs="Times New Roman"/>
                <w:noProof/>
              </w:rPr>
              <w:t>Maintain COCR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_Toc94260014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9" w:author="lewen lam" w:date="2025-03-19T10:20:00Z" w16du:dateUtc="2025-03-19T02:20:00Z">
            <w:r w:rsidR="00575D6F">
              <w:rPr>
                <w:noProof/>
                <w:webHidden/>
              </w:rPr>
              <w:t>46</w:t>
            </w:r>
          </w:ins>
          <w:ins w:id="110" w:author="Lewen Lai Wa Lam" w:date="2022-01-28T10:59:00Z">
            <w:r>
              <w:rPr>
                <w:noProof/>
                <w:webHidden/>
              </w:rPr>
              <w:fldChar w:fldCharType="end"/>
            </w:r>
            <w:r w:rsidRPr="00A97BC3">
              <w:rPr>
                <w:rStyle w:val="Hyperlink"/>
                <w:noProof/>
              </w:rPr>
              <w:fldChar w:fldCharType="end"/>
            </w:r>
          </w:ins>
        </w:p>
        <w:p w14:paraId="3BE45E9B" w14:textId="0E20D756" w:rsidR="00096AE0" w:rsidRDefault="00096AE0">
          <w:pPr>
            <w:pStyle w:val="TOC1"/>
            <w:rPr>
              <w:ins w:id="111" w:author="Lewen Lai Wa Lam" w:date="2022-01-28T10:59:00Z"/>
              <w:b w:val="0"/>
              <w:bCs w:val="0"/>
              <w:caps w:val="0"/>
              <w:noProof/>
              <w:kern w:val="0"/>
              <w:sz w:val="22"/>
              <w:szCs w:val="22"/>
              <w:lang w:val="en-HK"/>
            </w:rPr>
          </w:pPr>
          <w:ins w:id="112" w:author="Lewen Lai Wa Lam" w:date="2022-01-28T10:59:00Z">
            <w:r w:rsidRPr="00A97BC3">
              <w:rPr>
                <w:rStyle w:val="Hyperlink"/>
                <w:noProof/>
              </w:rPr>
              <w:fldChar w:fldCharType="begin"/>
            </w:r>
            <w:r w:rsidRPr="00A97BC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"_Toc94260015"</w:instrText>
            </w:r>
            <w:r w:rsidRPr="00A97BC3">
              <w:rPr>
                <w:rStyle w:val="Hyperlink"/>
                <w:noProof/>
              </w:rPr>
              <w:instrText xml:space="preserve"> </w:instrText>
            </w:r>
            <w:r w:rsidRPr="00A97BC3">
              <w:rPr>
                <w:rStyle w:val="Hyperlink"/>
                <w:noProof/>
              </w:rPr>
            </w:r>
            <w:r w:rsidRPr="00A97BC3">
              <w:rPr>
                <w:rStyle w:val="Hyperlink"/>
                <w:noProof/>
              </w:rPr>
              <w:fldChar w:fldCharType="separate"/>
            </w:r>
            <w:r w:rsidRPr="00A97BC3">
              <w:rPr>
                <w:rStyle w:val="Hyperlink"/>
                <w:rFonts w:ascii="Times New Roman" w:eastAsia="PMingLiU" w:hAnsi="Times New Roman" w:cs="Times New Roman"/>
                <w:noProof/>
                <w:kern w:val="28"/>
              </w:rPr>
              <w:t>3.</w:t>
            </w:r>
            <w:r>
              <w:rPr>
                <w:b w:val="0"/>
                <w:bCs w:val="0"/>
                <w: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A97BC3">
              <w:rPr>
                <w:rStyle w:val="Hyperlink"/>
                <w:rFonts w:ascii="Times New Roman" w:eastAsia="PMingLiU" w:hAnsi="Times New Roman" w:cs="Times New Roman"/>
                <w:noProof/>
                <w:kern w:val="28"/>
              </w:rPr>
              <w:t>E-Notification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_Toc94260015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3" w:author="lewen lam" w:date="2025-03-19T10:20:00Z" w16du:dateUtc="2025-03-19T02:20:00Z">
            <w:r w:rsidR="00575D6F">
              <w:rPr>
                <w:noProof/>
                <w:webHidden/>
              </w:rPr>
              <w:t>48</w:t>
            </w:r>
          </w:ins>
          <w:ins w:id="114" w:author="Lewen Lai Wa Lam" w:date="2022-01-28T10:59:00Z">
            <w:r>
              <w:rPr>
                <w:noProof/>
                <w:webHidden/>
              </w:rPr>
              <w:fldChar w:fldCharType="end"/>
            </w:r>
            <w:r w:rsidRPr="00A97BC3">
              <w:rPr>
                <w:rStyle w:val="Hyperlink"/>
                <w:noProof/>
              </w:rPr>
              <w:fldChar w:fldCharType="end"/>
            </w:r>
          </w:ins>
        </w:p>
        <w:p w14:paraId="430E4636" w14:textId="022FAF82" w:rsidR="00096AE0" w:rsidRDefault="00096AE0">
          <w:pPr>
            <w:pStyle w:val="TOC2"/>
            <w:rPr>
              <w:ins w:id="115" w:author="Lewen Lai Wa Lam" w:date="2022-01-28T10:59:00Z"/>
              <w:smallCaps w:val="0"/>
              <w:noProof/>
              <w:kern w:val="0"/>
              <w:sz w:val="22"/>
              <w:szCs w:val="22"/>
              <w:lang w:val="en-HK"/>
            </w:rPr>
          </w:pPr>
          <w:ins w:id="116" w:author="Lewen Lai Wa Lam" w:date="2022-01-28T10:59:00Z">
            <w:r w:rsidRPr="00A97BC3">
              <w:rPr>
                <w:rStyle w:val="Hyperlink"/>
                <w:noProof/>
              </w:rPr>
              <w:fldChar w:fldCharType="begin"/>
            </w:r>
            <w:r w:rsidRPr="00A97BC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"_Toc94260016"</w:instrText>
            </w:r>
            <w:r w:rsidRPr="00A97BC3">
              <w:rPr>
                <w:rStyle w:val="Hyperlink"/>
                <w:noProof/>
              </w:rPr>
              <w:instrText xml:space="preserve"> </w:instrText>
            </w:r>
            <w:r w:rsidRPr="00A97BC3">
              <w:rPr>
                <w:rStyle w:val="Hyperlink"/>
                <w:noProof/>
              </w:rPr>
            </w:r>
            <w:r w:rsidRPr="00A97BC3">
              <w:rPr>
                <w:rStyle w:val="Hyperlink"/>
                <w:noProof/>
              </w:rPr>
              <w:fldChar w:fldCharType="separate"/>
            </w:r>
            <w:r w:rsidRPr="00A97BC3">
              <w:rPr>
                <w:rStyle w:val="Hyperlink"/>
                <w:rFonts w:ascii="Times New Roman" w:hAnsi="Times New Roman" w:cs="Times New Roman"/>
                <w:b/>
                <w:noProof/>
                <w:snapToGrid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A97BC3">
              <w:rPr>
                <w:rStyle w:val="Hyperlink"/>
                <w:rFonts w:ascii="Times New Roman" w:hAnsi="Times New Roman" w:cs="Times New Roman"/>
                <w:b/>
                <w:noProof/>
              </w:rPr>
              <w:t>Batch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_Toc94260016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7" w:author="lewen lam" w:date="2025-03-19T10:20:00Z" w16du:dateUtc="2025-03-19T02:20:00Z">
            <w:r w:rsidR="00575D6F">
              <w:rPr>
                <w:noProof/>
                <w:webHidden/>
              </w:rPr>
              <w:t>48</w:t>
            </w:r>
          </w:ins>
          <w:ins w:id="118" w:author="Lewen Lai Wa Lam" w:date="2022-01-28T10:59:00Z">
            <w:r>
              <w:rPr>
                <w:noProof/>
                <w:webHidden/>
              </w:rPr>
              <w:fldChar w:fldCharType="end"/>
            </w:r>
            <w:r w:rsidRPr="00A97BC3">
              <w:rPr>
                <w:rStyle w:val="Hyperlink"/>
                <w:noProof/>
              </w:rPr>
              <w:fldChar w:fldCharType="end"/>
            </w:r>
          </w:ins>
        </w:p>
        <w:p w14:paraId="15A860A8" w14:textId="37CBD986" w:rsidR="00096AE0" w:rsidRDefault="00096AE0">
          <w:pPr>
            <w:pStyle w:val="TOC1"/>
            <w:rPr>
              <w:ins w:id="119" w:author="Lewen Lai Wa Lam" w:date="2022-01-28T10:59:00Z"/>
              <w:b w:val="0"/>
              <w:bCs w:val="0"/>
              <w:caps w:val="0"/>
              <w:noProof/>
              <w:kern w:val="0"/>
              <w:sz w:val="22"/>
              <w:szCs w:val="22"/>
              <w:lang w:val="en-HK"/>
            </w:rPr>
          </w:pPr>
          <w:ins w:id="120" w:author="Lewen Lai Wa Lam" w:date="2022-01-28T10:59:00Z">
            <w:r w:rsidRPr="00A97BC3">
              <w:rPr>
                <w:rStyle w:val="Hyperlink"/>
                <w:noProof/>
              </w:rPr>
              <w:fldChar w:fldCharType="begin"/>
            </w:r>
            <w:r w:rsidRPr="00A97BC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"_Toc94260017"</w:instrText>
            </w:r>
            <w:r w:rsidRPr="00A97BC3">
              <w:rPr>
                <w:rStyle w:val="Hyperlink"/>
                <w:noProof/>
              </w:rPr>
              <w:instrText xml:space="preserve"> </w:instrText>
            </w:r>
            <w:r w:rsidRPr="00A97BC3">
              <w:rPr>
                <w:rStyle w:val="Hyperlink"/>
                <w:noProof/>
              </w:rPr>
            </w:r>
            <w:r w:rsidRPr="00A97BC3">
              <w:rPr>
                <w:rStyle w:val="Hyperlink"/>
                <w:noProof/>
              </w:rPr>
              <w:fldChar w:fldCharType="separate"/>
            </w:r>
            <w:r w:rsidRPr="00A97BC3">
              <w:rPr>
                <w:rStyle w:val="Hyperlink"/>
                <w:rFonts w:ascii="Times New Roman" w:eastAsia="PMingLiU" w:hAnsi="Times New Roman" w:cs="Times New Roman"/>
                <w:noProof/>
                <w:kern w:val="28"/>
              </w:rPr>
              <w:t>4.</w:t>
            </w:r>
            <w:r>
              <w:rPr>
                <w:b w:val="0"/>
                <w:bCs w:val="0"/>
                <w: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A97BC3">
              <w:rPr>
                <w:rStyle w:val="Hyperlink"/>
                <w:rFonts w:ascii="Times New Roman" w:eastAsia="PMingLiU" w:hAnsi="Times New Roman" w:cs="Times New Roman"/>
                <w:noProof/>
                <w:kern w:val="28"/>
              </w:rPr>
              <w:t>E-Tracking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_Toc94260017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1" w:author="lewen lam" w:date="2025-03-19T10:20:00Z" w16du:dateUtc="2025-03-19T02:20:00Z">
            <w:r w:rsidR="00575D6F">
              <w:rPr>
                <w:noProof/>
                <w:webHidden/>
              </w:rPr>
              <w:t>49</w:t>
            </w:r>
          </w:ins>
          <w:ins w:id="122" w:author="Lewen Lai Wa Lam" w:date="2022-01-28T10:59:00Z">
            <w:r>
              <w:rPr>
                <w:noProof/>
                <w:webHidden/>
              </w:rPr>
              <w:fldChar w:fldCharType="end"/>
            </w:r>
            <w:r w:rsidRPr="00A97BC3">
              <w:rPr>
                <w:rStyle w:val="Hyperlink"/>
                <w:noProof/>
              </w:rPr>
              <w:fldChar w:fldCharType="end"/>
            </w:r>
          </w:ins>
        </w:p>
        <w:p w14:paraId="7790DB1A" w14:textId="0F31D10B" w:rsidR="00096AE0" w:rsidRDefault="00096AE0">
          <w:pPr>
            <w:pStyle w:val="TOC1"/>
            <w:rPr>
              <w:ins w:id="123" w:author="Lewen Lai Wa Lam" w:date="2022-01-28T10:59:00Z"/>
              <w:b w:val="0"/>
              <w:bCs w:val="0"/>
              <w:caps w:val="0"/>
              <w:noProof/>
              <w:kern w:val="0"/>
              <w:sz w:val="22"/>
              <w:szCs w:val="22"/>
              <w:lang w:val="en-HK"/>
            </w:rPr>
          </w:pPr>
          <w:ins w:id="124" w:author="Lewen Lai Wa Lam" w:date="2022-01-28T10:59:00Z">
            <w:r w:rsidRPr="00A97BC3">
              <w:rPr>
                <w:rStyle w:val="Hyperlink"/>
                <w:noProof/>
              </w:rPr>
              <w:fldChar w:fldCharType="begin"/>
            </w:r>
            <w:r w:rsidRPr="00A97BC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"_Toc94260018"</w:instrText>
            </w:r>
            <w:r w:rsidRPr="00A97BC3">
              <w:rPr>
                <w:rStyle w:val="Hyperlink"/>
                <w:noProof/>
              </w:rPr>
              <w:instrText xml:space="preserve"> </w:instrText>
            </w:r>
            <w:r w:rsidRPr="00A97BC3">
              <w:rPr>
                <w:rStyle w:val="Hyperlink"/>
                <w:noProof/>
              </w:rPr>
            </w:r>
            <w:r w:rsidRPr="00A97BC3">
              <w:rPr>
                <w:rStyle w:val="Hyperlink"/>
                <w:noProof/>
              </w:rPr>
              <w:fldChar w:fldCharType="separate"/>
            </w:r>
            <w:r w:rsidRPr="00A97BC3">
              <w:rPr>
                <w:rStyle w:val="Hyperlink"/>
                <w:rFonts w:ascii="Times New Roman" w:eastAsia="PMingLiU" w:hAnsi="Times New Roman" w:cs="Times New Roman"/>
                <w:noProof/>
                <w:kern w:val="28"/>
              </w:rPr>
              <w:t>5.</w:t>
            </w:r>
            <w:r>
              <w:rPr>
                <w:b w:val="0"/>
                <w:bCs w:val="0"/>
                <w: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A97BC3">
              <w:rPr>
                <w:rStyle w:val="Hyperlink"/>
                <w:rFonts w:ascii="Times New Roman" w:eastAsia="PMingLiU" w:hAnsi="Times New Roman" w:cs="Times New Roman"/>
                <w:noProof/>
                <w:kern w:val="28"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_Toc94260018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5" w:author="lewen lam" w:date="2025-03-19T10:20:00Z" w16du:dateUtc="2025-03-19T02:20:00Z">
            <w:r w:rsidR="00575D6F">
              <w:rPr>
                <w:noProof/>
                <w:webHidden/>
              </w:rPr>
              <w:t>50</w:t>
            </w:r>
          </w:ins>
          <w:ins w:id="126" w:author="Lewen Lai Wa Lam" w:date="2022-01-28T10:59:00Z">
            <w:r>
              <w:rPr>
                <w:noProof/>
                <w:webHidden/>
              </w:rPr>
              <w:fldChar w:fldCharType="end"/>
            </w:r>
            <w:r w:rsidRPr="00A97BC3">
              <w:rPr>
                <w:rStyle w:val="Hyperlink"/>
                <w:noProof/>
              </w:rPr>
              <w:fldChar w:fldCharType="end"/>
            </w:r>
          </w:ins>
        </w:p>
        <w:p w14:paraId="0DFDCF86" w14:textId="0B327EFE" w:rsidR="003B746D" w:rsidDel="00096AE0" w:rsidRDefault="003B746D">
          <w:pPr>
            <w:pStyle w:val="TOC1"/>
            <w:rPr>
              <w:del w:id="127" w:author="Lewen Lai Wa Lam" w:date="2022-01-28T10:59:00Z"/>
              <w:b w:val="0"/>
              <w:bCs w:val="0"/>
              <w:caps w:val="0"/>
              <w:noProof/>
              <w:kern w:val="0"/>
              <w:sz w:val="22"/>
              <w:szCs w:val="22"/>
              <w:lang w:val="en-HK"/>
            </w:rPr>
          </w:pPr>
          <w:del w:id="128" w:author="Lewen Lai Wa Lam" w:date="2022-01-28T10:59:00Z">
            <w:r w:rsidRPr="00096AE0" w:rsidDel="00096AE0">
              <w:rPr>
                <w:rPrChange w:id="129" w:author="Lewen Lai Wa Lam" w:date="2022-01-28T10:59:00Z">
                  <w:rPr>
                    <w:rStyle w:val="Hyperlink"/>
                    <w:rFonts w:ascii="Times New Roman" w:eastAsia="PMingLiU" w:hAnsi="Times New Roman" w:cs="Times New Roman"/>
                    <w:noProof/>
                    <w:kern w:val="28"/>
                  </w:rPr>
                </w:rPrChange>
              </w:rPr>
              <w:delText>1.</w:delText>
            </w:r>
            <w:r w:rsidDel="00096AE0">
              <w:rPr>
                <w:b w:val="0"/>
                <w:bCs w:val="0"/>
                <w: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096AE0" w:rsidDel="00096AE0">
              <w:rPr>
                <w:rPrChange w:id="130" w:author="Lewen Lai Wa Lam" w:date="2022-01-28T10:59:00Z">
                  <w:rPr>
                    <w:rStyle w:val="Hyperlink"/>
                    <w:rFonts w:ascii="Times New Roman" w:eastAsia="PMingLiU" w:hAnsi="Times New Roman" w:cs="Times New Roman"/>
                    <w:noProof/>
                    <w:kern w:val="28"/>
                  </w:rPr>
                </w:rPrChange>
              </w:rPr>
              <w:delText>Definition And Convention</w:delText>
            </w:r>
            <w:r w:rsidDel="00096AE0">
              <w:rPr>
                <w:noProof/>
                <w:webHidden/>
              </w:rPr>
              <w:tab/>
              <w:delText>4</w:delText>
            </w:r>
          </w:del>
        </w:p>
        <w:p w14:paraId="5D0F0651" w14:textId="5060EFED" w:rsidR="003B746D" w:rsidDel="00096AE0" w:rsidRDefault="003B746D">
          <w:pPr>
            <w:pStyle w:val="TOC2"/>
            <w:rPr>
              <w:del w:id="131" w:author="Lewen Lai Wa Lam" w:date="2022-01-28T10:59:00Z"/>
              <w:smallCaps w:val="0"/>
              <w:noProof/>
              <w:kern w:val="0"/>
              <w:sz w:val="22"/>
              <w:szCs w:val="22"/>
              <w:lang w:val="en-HK"/>
            </w:rPr>
          </w:pPr>
          <w:del w:id="132" w:author="Lewen Lai Wa Lam" w:date="2022-01-28T10:59:00Z">
            <w:r w:rsidRPr="00096AE0" w:rsidDel="00096AE0">
              <w:rPr>
                <w:rPrChange w:id="133" w:author="Lewen Lai Wa Lam" w:date="2022-01-28T10:59:00Z">
                  <w:rPr>
                    <w:rStyle w:val="Hyperlink"/>
                    <w:rFonts w:ascii="Times New Roman" w:hAnsi="Times New Roman" w:cs="Times New Roman"/>
                    <w:b/>
                    <w:noProof/>
                    <w:snapToGrid w:val="0"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</w:rPrChange>
              </w:rPr>
              <w:delText>1.1</w:delText>
            </w:r>
            <w:r w:rsidDel="00096AE0"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096AE0" w:rsidDel="00096AE0">
              <w:rPr>
                <w:rPrChange w:id="134" w:author="Lewen Lai Wa Lam" w:date="2022-01-28T10:59:00Z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</w:rPrChange>
              </w:rPr>
              <w:delText>Definition</w:delText>
            </w:r>
            <w:r w:rsidDel="00096AE0">
              <w:rPr>
                <w:noProof/>
                <w:webHidden/>
              </w:rPr>
              <w:tab/>
              <w:delText>4</w:delText>
            </w:r>
          </w:del>
        </w:p>
        <w:p w14:paraId="24724BEF" w14:textId="4295E7C8" w:rsidR="003B746D" w:rsidDel="00096AE0" w:rsidRDefault="003B746D">
          <w:pPr>
            <w:pStyle w:val="TOC1"/>
            <w:rPr>
              <w:del w:id="135" w:author="Lewen Lai Wa Lam" w:date="2022-01-28T10:59:00Z"/>
              <w:b w:val="0"/>
              <w:bCs w:val="0"/>
              <w:caps w:val="0"/>
              <w:noProof/>
              <w:kern w:val="0"/>
              <w:sz w:val="22"/>
              <w:szCs w:val="22"/>
              <w:lang w:val="en-HK"/>
            </w:rPr>
          </w:pPr>
          <w:del w:id="136" w:author="Lewen Lai Wa Lam" w:date="2022-01-28T10:59:00Z">
            <w:r w:rsidRPr="00096AE0" w:rsidDel="00096AE0">
              <w:rPr>
                <w:rPrChange w:id="137" w:author="Lewen Lai Wa Lam" w:date="2022-01-28T10:59:00Z">
                  <w:rPr>
                    <w:rStyle w:val="Hyperlink"/>
                    <w:rFonts w:ascii="Times New Roman" w:eastAsia="PMingLiU" w:hAnsi="Times New Roman" w:cs="Times New Roman"/>
                    <w:noProof/>
                    <w:kern w:val="28"/>
                  </w:rPr>
                </w:rPrChange>
              </w:rPr>
              <w:delText>2.</w:delText>
            </w:r>
            <w:r w:rsidDel="00096AE0">
              <w:rPr>
                <w:b w:val="0"/>
                <w:bCs w:val="0"/>
                <w: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096AE0" w:rsidDel="00096AE0">
              <w:rPr>
                <w:rPrChange w:id="138" w:author="Lewen Lai Wa Lam" w:date="2022-01-28T10:59:00Z">
                  <w:rPr>
                    <w:rStyle w:val="Hyperlink"/>
                    <w:rFonts w:ascii="Times New Roman" w:eastAsia="PMingLiU" w:hAnsi="Times New Roman" w:cs="Times New Roman"/>
                    <w:noProof/>
                    <w:kern w:val="28"/>
                  </w:rPr>
                </w:rPrChange>
              </w:rPr>
              <w:delText>Functional Specification</w:delText>
            </w:r>
            <w:r w:rsidDel="00096AE0">
              <w:rPr>
                <w:noProof/>
                <w:webHidden/>
              </w:rPr>
              <w:tab/>
              <w:delText>5</w:delText>
            </w:r>
          </w:del>
        </w:p>
        <w:p w14:paraId="4FD7E8FD" w14:textId="5090E1B9" w:rsidR="003B746D" w:rsidDel="00096AE0" w:rsidRDefault="003B746D">
          <w:pPr>
            <w:pStyle w:val="TOC2"/>
            <w:rPr>
              <w:del w:id="139" w:author="Lewen Lai Wa Lam" w:date="2022-01-28T10:59:00Z"/>
              <w:smallCaps w:val="0"/>
              <w:noProof/>
              <w:kern w:val="0"/>
              <w:sz w:val="22"/>
              <w:szCs w:val="22"/>
              <w:lang w:val="en-HK"/>
            </w:rPr>
          </w:pPr>
          <w:del w:id="140" w:author="Lewen Lai Wa Lam" w:date="2022-01-28T10:59:00Z">
            <w:r w:rsidRPr="00096AE0" w:rsidDel="00096AE0">
              <w:rPr>
                <w:rPrChange w:id="141" w:author="Lewen Lai Wa Lam" w:date="2022-01-28T10:59:00Z">
                  <w:rPr>
                    <w:rStyle w:val="Hyperlink"/>
                    <w:rFonts w:ascii="Times New Roman" w:hAnsi="Times New Roman" w:cs="Times New Roman"/>
                    <w:b/>
                    <w:noProof/>
                    <w:snapToGrid w:val="0"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</w:rPrChange>
              </w:rPr>
              <w:delText>2.1</w:delText>
            </w:r>
            <w:r w:rsidDel="00096AE0"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096AE0" w:rsidDel="00096AE0">
              <w:rPr>
                <w:rPrChange w:id="142" w:author="Lewen Lai Wa Lam" w:date="2022-01-28T10:59:00Z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</w:rPrChange>
              </w:rPr>
              <w:delText>Function Summary</w:delText>
            </w:r>
            <w:r w:rsidDel="00096AE0">
              <w:rPr>
                <w:noProof/>
                <w:webHidden/>
              </w:rPr>
              <w:tab/>
              <w:delText>5</w:delText>
            </w:r>
          </w:del>
        </w:p>
        <w:p w14:paraId="29121198" w14:textId="33A15D5E" w:rsidR="003B746D" w:rsidDel="00096AE0" w:rsidRDefault="003B746D">
          <w:pPr>
            <w:pStyle w:val="TOC2"/>
            <w:rPr>
              <w:del w:id="143" w:author="Lewen Lai Wa Lam" w:date="2022-01-28T10:59:00Z"/>
              <w:smallCaps w:val="0"/>
              <w:noProof/>
              <w:kern w:val="0"/>
              <w:sz w:val="22"/>
              <w:szCs w:val="22"/>
              <w:lang w:val="en-HK"/>
            </w:rPr>
          </w:pPr>
          <w:del w:id="144" w:author="Lewen Lai Wa Lam" w:date="2022-01-28T10:59:00Z">
            <w:r w:rsidRPr="00096AE0" w:rsidDel="00096AE0">
              <w:rPr>
                <w:rPrChange w:id="145" w:author="Lewen Lai Wa Lam" w:date="2022-01-28T10:59:00Z">
                  <w:rPr>
                    <w:rStyle w:val="Hyperlink"/>
                    <w:rFonts w:ascii="Times New Roman" w:hAnsi="Times New Roman" w:cs="Times New Roman"/>
                    <w:b/>
                    <w:noProof/>
                    <w:snapToGrid w:val="0"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</w:rPrChange>
              </w:rPr>
              <w:delText>2.2</w:delText>
            </w:r>
            <w:r w:rsidDel="00096AE0"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096AE0" w:rsidDel="00096AE0">
              <w:rPr>
                <w:rPrChange w:id="146" w:author="Lewen Lai Wa Lam" w:date="2022-01-28T10:59:00Z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</w:rPrChange>
              </w:rPr>
              <w:delText>Function Definition</w:delText>
            </w:r>
            <w:r w:rsidDel="00096AE0">
              <w:rPr>
                <w:noProof/>
                <w:webHidden/>
              </w:rPr>
              <w:tab/>
              <w:delText>6</w:delText>
            </w:r>
          </w:del>
        </w:p>
        <w:p w14:paraId="3539CC56" w14:textId="0DF49D26" w:rsidR="003B746D" w:rsidDel="00096AE0" w:rsidRDefault="003B746D">
          <w:pPr>
            <w:pStyle w:val="TOC3"/>
            <w:rPr>
              <w:del w:id="147" w:author="Lewen Lai Wa Lam" w:date="2022-01-28T10:59:00Z"/>
              <w:noProof/>
              <w:kern w:val="0"/>
              <w:sz w:val="22"/>
              <w:szCs w:val="22"/>
              <w:lang w:val="en-HK"/>
            </w:rPr>
          </w:pPr>
          <w:del w:id="148" w:author="Lewen Lai Wa Lam" w:date="2022-01-28T10:59:00Z">
            <w:r w:rsidRPr="00096AE0" w:rsidDel="00096AE0">
              <w:rPr>
                <w:rPrChange w:id="149" w:author="Lewen Lai Wa Lam" w:date="2022-01-28T10:59:00Z">
                  <w:rPr>
                    <w:rStyle w:val="Hyperlink"/>
                    <w:rFonts w:ascii="Times New Roman" w:hAnsi="Times New Roman" w:cs="Times New Roman"/>
                    <w:b/>
                    <w:bCs/>
                    <w:noProof/>
                  </w:rPr>
                </w:rPrChange>
              </w:rPr>
              <w:delText>2.2.1</w:delText>
            </w:r>
            <w:r w:rsidDel="00096AE0">
              <w:rPr>
                <w:noProof/>
                <w:kern w:val="0"/>
                <w:sz w:val="22"/>
                <w:szCs w:val="22"/>
                <w:lang w:val="en-HK"/>
              </w:rPr>
              <w:tab/>
            </w:r>
            <w:r w:rsidRPr="00096AE0" w:rsidDel="00096AE0">
              <w:rPr>
                <w:rPrChange w:id="150" w:author="Lewen Lai Wa Lam" w:date="2022-01-28T10:59:00Z">
                  <w:rPr>
                    <w:rStyle w:val="Hyperlink"/>
                    <w:rFonts w:ascii="Times New Roman" w:hAnsi="Times New Roman" w:cs="Times New Roman"/>
                    <w:b/>
                    <w:bCs/>
                    <w:noProof/>
                  </w:rPr>
                </w:rPrChange>
              </w:rPr>
              <w:delText>Assignment of WBRS Records</w:delText>
            </w:r>
            <w:r w:rsidDel="00096AE0">
              <w:rPr>
                <w:noProof/>
                <w:webHidden/>
              </w:rPr>
              <w:tab/>
              <w:delText>6</w:delText>
            </w:r>
          </w:del>
        </w:p>
        <w:p w14:paraId="0560CA19" w14:textId="13F6A046" w:rsidR="003B746D" w:rsidDel="00096AE0" w:rsidRDefault="003B746D">
          <w:pPr>
            <w:pStyle w:val="TOC4"/>
            <w:rPr>
              <w:del w:id="151" w:author="Lewen Lai Wa Lam" w:date="2022-01-28T10:59:00Z"/>
              <w:noProof/>
              <w:kern w:val="0"/>
              <w:sz w:val="22"/>
              <w:lang w:val="en-HK"/>
            </w:rPr>
          </w:pPr>
          <w:del w:id="152" w:author="Lewen Lai Wa Lam" w:date="2022-01-28T10:59:00Z">
            <w:r w:rsidRPr="00096AE0" w:rsidDel="00096AE0">
              <w:rPr>
                <w:rPrChange w:id="153" w:author="Lewen Lai Wa Lam" w:date="2022-01-28T10:59:00Z">
                  <w:rPr>
                    <w:rStyle w:val="Hyperlink"/>
                    <w:rFonts w:ascii="Times New Roman" w:hAnsi="Times New Roman" w:cs="Times New Roman"/>
                    <w:bCs/>
                    <w:noProof/>
                  </w:rPr>
                </w:rPrChange>
              </w:rPr>
              <w:delText>2.2.1.1</w:delText>
            </w:r>
            <w:r w:rsidDel="00096AE0">
              <w:rPr>
                <w:noProof/>
                <w:kern w:val="0"/>
                <w:sz w:val="22"/>
                <w:lang w:val="en-HK"/>
              </w:rPr>
              <w:tab/>
            </w:r>
            <w:r w:rsidRPr="00096AE0" w:rsidDel="00096AE0">
              <w:rPr>
                <w:rPrChange w:id="154" w:author="Lewen Lai Wa Lam" w:date="2022-01-28T10:59:00Z">
                  <w:rPr>
                    <w:rStyle w:val="Hyperlink"/>
                    <w:rFonts w:ascii="Times New Roman" w:hAnsi="Times New Roman" w:cs="Times New Roman"/>
                    <w:noProof/>
                  </w:rPr>
                </w:rPrChange>
              </w:rPr>
              <w:delText>ASS-001 Search WBRS Records of COCR/FOC</w:delText>
            </w:r>
            <w:r w:rsidDel="00096AE0">
              <w:rPr>
                <w:noProof/>
                <w:webHidden/>
              </w:rPr>
              <w:tab/>
              <w:delText>6</w:delText>
            </w:r>
          </w:del>
        </w:p>
        <w:p w14:paraId="6D35E62A" w14:textId="25703EC1" w:rsidR="003B746D" w:rsidDel="00096AE0" w:rsidRDefault="003B746D">
          <w:pPr>
            <w:pStyle w:val="TOC4"/>
            <w:rPr>
              <w:del w:id="155" w:author="Lewen Lai Wa Lam" w:date="2022-01-28T10:59:00Z"/>
              <w:noProof/>
              <w:kern w:val="0"/>
              <w:sz w:val="22"/>
              <w:lang w:val="en-HK"/>
            </w:rPr>
          </w:pPr>
          <w:del w:id="156" w:author="Lewen Lai Wa Lam" w:date="2022-01-28T10:59:00Z">
            <w:r w:rsidRPr="00096AE0" w:rsidDel="00096AE0">
              <w:rPr>
                <w:rPrChange w:id="157" w:author="Lewen Lai Wa Lam" w:date="2022-01-28T10:59:00Z">
                  <w:rPr>
                    <w:rStyle w:val="Hyperlink"/>
                    <w:rFonts w:ascii="Times New Roman" w:hAnsi="Times New Roman" w:cs="Times New Roman"/>
                    <w:bCs/>
                    <w:noProof/>
                  </w:rPr>
                </w:rPrChange>
              </w:rPr>
              <w:delText>2.2.1.2</w:delText>
            </w:r>
            <w:r w:rsidDel="00096AE0">
              <w:rPr>
                <w:noProof/>
                <w:kern w:val="0"/>
                <w:sz w:val="22"/>
                <w:lang w:val="en-HK"/>
              </w:rPr>
              <w:tab/>
            </w:r>
            <w:r w:rsidRPr="00096AE0" w:rsidDel="00096AE0">
              <w:rPr>
                <w:rPrChange w:id="158" w:author="Lewen Lai Wa Lam" w:date="2022-01-28T10:59:00Z">
                  <w:rPr>
                    <w:rStyle w:val="Hyperlink"/>
                    <w:rFonts w:ascii="Times New Roman" w:hAnsi="Times New Roman" w:cs="Times New Roman"/>
                    <w:noProof/>
                  </w:rPr>
                </w:rPrChange>
              </w:rPr>
              <w:delText>ASS-002 View WBRS Records of EE1</w:delText>
            </w:r>
            <w:r w:rsidDel="00096AE0">
              <w:rPr>
                <w:noProof/>
                <w:webHidden/>
              </w:rPr>
              <w:tab/>
              <w:delText>8</w:delText>
            </w:r>
          </w:del>
        </w:p>
        <w:p w14:paraId="47CBC53B" w14:textId="3BE8DBE5" w:rsidR="003B746D" w:rsidDel="00096AE0" w:rsidRDefault="003B746D">
          <w:pPr>
            <w:pStyle w:val="TOC4"/>
            <w:rPr>
              <w:del w:id="159" w:author="Lewen Lai Wa Lam" w:date="2022-01-28T10:59:00Z"/>
              <w:noProof/>
              <w:kern w:val="0"/>
              <w:sz w:val="22"/>
              <w:lang w:val="en-HK"/>
            </w:rPr>
          </w:pPr>
          <w:del w:id="160" w:author="Lewen Lai Wa Lam" w:date="2022-01-28T10:59:00Z">
            <w:r w:rsidRPr="00096AE0" w:rsidDel="00096AE0">
              <w:rPr>
                <w:rPrChange w:id="161" w:author="Lewen Lai Wa Lam" w:date="2022-01-28T10:59:00Z">
                  <w:rPr>
                    <w:rStyle w:val="Hyperlink"/>
                    <w:rFonts w:ascii="Times New Roman" w:hAnsi="Times New Roman" w:cs="Times New Roman"/>
                    <w:bCs/>
                    <w:noProof/>
                  </w:rPr>
                </w:rPrChange>
              </w:rPr>
              <w:delText>2.2.1.3</w:delText>
            </w:r>
            <w:r w:rsidDel="00096AE0">
              <w:rPr>
                <w:noProof/>
                <w:kern w:val="0"/>
                <w:sz w:val="22"/>
                <w:lang w:val="en-HK"/>
              </w:rPr>
              <w:tab/>
            </w:r>
            <w:r w:rsidRPr="00096AE0" w:rsidDel="00096AE0">
              <w:rPr>
                <w:rPrChange w:id="162" w:author="Lewen Lai Wa Lam" w:date="2022-01-28T10:59:00Z">
                  <w:rPr>
                    <w:rStyle w:val="Hyperlink"/>
                    <w:rFonts w:ascii="Times New Roman" w:hAnsi="Times New Roman" w:cs="Times New Roman"/>
                    <w:noProof/>
                  </w:rPr>
                </w:rPrChange>
              </w:rPr>
              <w:delText>ASS-003 View WBRS Records of EE2</w:delText>
            </w:r>
            <w:r w:rsidDel="00096AE0">
              <w:rPr>
                <w:noProof/>
                <w:webHidden/>
              </w:rPr>
              <w:tab/>
              <w:delText>12</w:delText>
            </w:r>
          </w:del>
        </w:p>
        <w:p w14:paraId="6F5A3888" w14:textId="33E19819" w:rsidR="003B746D" w:rsidDel="00096AE0" w:rsidRDefault="003B746D">
          <w:pPr>
            <w:pStyle w:val="TOC4"/>
            <w:rPr>
              <w:del w:id="163" w:author="Lewen Lai Wa Lam" w:date="2022-01-28T10:59:00Z"/>
              <w:noProof/>
              <w:kern w:val="0"/>
              <w:sz w:val="22"/>
              <w:lang w:val="en-HK"/>
            </w:rPr>
          </w:pPr>
          <w:del w:id="164" w:author="Lewen Lai Wa Lam" w:date="2022-01-28T10:59:00Z">
            <w:r w:rsidRPr="00096AE0" w:rsidDel="00096AE0">
              <w:rPr>
                <w:rPrChange w:id="165" w:author="Lewen Lai Wa Lam" w:date="2022-01-28T10:59:00Z">
                  <w:rPr>
                    <w:rStyle w:val="Hyperlink"/>
                    <w:rFonts w:ascii="Times New Roman" w:hAnsi="Times New Roman" w:cs="Times New Roman"/>
                    <w:bCs/>
                    <w:noProof/>
                  </w:rPr>
                </w:rPrChange>
              </w:rPr>
              <w:delText>2.2.1.4</w:delText>
            </w:r>
            <w:r w:rsidDel="00096AE0">
              <w:rPr>
                <w:noProof/>
                <w:kern w:val="0"/>
                <w:sz w:val="22"/>
                <w:lang w:val="en-HK"/>
              </w:rPr>
              <w:tab/>
            </w:r>
            <w:r w:rsidRPr="00096AE0" w:rsidDel="00096AE0">
              <w:rPr>
                <w:rPrChange w:id="166" w:author="Lewen Lai Wa Lam" w:date="2022-01-28T10:59:00Z">
                  <w:rPr>
                    <w:rStyle w:val="Hyperlink"/>
                    <w:rFonts w:ascii="Times New Roman" w:hAnsi="Times New Roman" w:cs="Times New Roman"/>
                    <w:noProof/>
                  </w:rPr>
                </w:rPrChange>
              </w:rPr>
              <w:delText>ASS-004 View WBRS Records of EE3</w:delText>
            </w:r>
            <w:r w:rsidDel="00096AE0">
              <w:rPr>
                <w:noProof/>
                <w:webHidden/>
              </w:rPr>
              <w:tab/>
              <w:delText>16</w:delText>
            </w:r>
          </w:del>
        </w:p>
        <w:p w14:paraId="733799E9" w14:textId="5750D7C9" w:rsidR="003B746D" w:rsidDel="00096AE0" w:rsidRDefault="003B746D">
          <w:pPr>
            <w:pStyle w:val="TOC4"/>
            <w:rPr>
              <w:del w:id="167" w:author="Lewen Lai Wa Lam" w:date="2022-01-28T10:59:00Z"/>
              <w:noProof/>
              <w:kern w:val="0"/>
              <w:sz w:val="22"/>
              <w:lang w:val="en-HK"/>
            </w:rPr>
          </w:pPr>
          <w:del w:id="168" w:author="Lewen Lai Wa Lam" w:date="2022-01-28T10:59:00Z">
            <w:r w:rsidRPr="00096AE0" w:rsidDel="00096AE0">
              <w:rPr>
                <w:rPrChange w:id="169" w:author="Lewen Lai Wa Lam" w:date="2022-01-28T10:59:00Z">
                  <w:rPr>
                    <w:rStyle w:val="Hyperlink"/>
                    <w:rFonts w:ascii="Times New Roman" w:hAnsi="Times New Roman" w:cs="Times New Roman"/>
                    <w:bCs/>
                    <w:noProof/>
                  </w:rPr>
                </w:rPrChange>
              </w:rPr>
              <w:delText>2.2.1.5</w:delText>
            </w:r>
            <w:r w:rsidDel="00096AE0">
              <w:rPr>
                <w:noProof/>
                <w:kern w:val="0"/>
                <w:sz w:val="22"/>
                <w:lang w:val="en-HK"/>
              </w:rPr>
              <w:tab/>
            </w:r>
            <w:r w:rsidRPr="00096AE0" w:rsidDel="00096AE0">
              <w:rPr>
                <w:rPrChange w:id="170" w:author="Lewen Lai Wa Lam" w:date="2022-01-28T10:59:00Z">
                  <w:rPr>
                    <w:rStyle w:val="Hyperlink"/>
                    <w:rFonts w:ascii="Times New Roman" w:hAnsi="Times New Roman" w:cs="Times New Roman"/>
                    <w:noProof/>
                  </w:rPr>
                </w:rPrChange>
              </w:rPr>
              <w:delText>ASS-005 View WBRS Records of EE4</w:delText>
            </w:r>
            <w:r w:rsidDel="00096AE0">
              <w:rPr>
                <w:noProof/>
                <w:webHidden/>
              </w:rPr>
              <w:tab/>
              <w:delText>20</w:delText>
            </w:r>
          </w:del>
        </w:p>
        <w:p w14:paraId="37187E0D" w14:textId="090CBCCC" w:rsidR="003B746D" w:rsidDel="00096AE0" w:rsidRDefault="003B746D">
          <w:pPr>
            <w:pStyle w:val="TOC4"/>
            <w:rPr>
              <w:del w:id="171" w:author="Lewen Lai Wa Lam" w:date="2022-01-28T10:59:00Z"/>
              <w:noProof/>
              <w:kern w:val="0"/>
              <w:sz w:val="22"/>
              <w:lang w:val="en-HK"/>
            </w:rPr>
          </w:pPr>
          <w:del w:id="172" w:author="Lewen Lai Wa Lam" w:date="2022-01-28T10:59:00Z">
            <w:r w:rsidRPr="00096AE0" w:rsidDel="00096AE0">
              <w:rPr>
                <w:rPrChange w:id="173" w:author="Lewen Lai Wa Lam" w:date="2022-01-28T10:59:00Z">
                  <w:rPr>
                    <w:rStyle w:val="Hyperlink"/>
                    <w:rFonts w:ascii="Times New Roman" w:hAnsi="Times New Roman" w:cs="Times New Roman"/>
                    <w:bCs/>
                    <w:noProof/>
                  </w:rPr>
                </w:rPrChange>
              </w:rPr>
              <w:delText>2.2.1.6</w:delText>
            </w:r>
            <w:r w:rsidDel="00096AE0">
              <w:rPr>
                <w:noProof/>
                <w:kern w:val="0"/>
                <w:sz w:val="22"/>
                <w:lang w:val="en-HK"/>
              </w:rPr>
              <w:tab/>
            </w:r>
            <w:r w:rsidRPr="00096AE0" w:rsidDel="00096AE0">
              <w:rPr>
                <w:rPrChange w:id="174" w:author="Lewen Lai Wa Lam" w:date="2022-01-28T10:59:00Z">
                  <w:rPr>
                    <w:rStyle w:val="Hyperlink"/>
                    <w:rFonts w:ascii="Times New Roman" w:hAnsi="Times New Roman" w:cs="Times New Roman"/>
                    <w:noProof/>
                  </w:rPr>
                </w:rPrChange>
              </w:rPr>
              <w:delText>ASS-006 Search WBRS Records of REA</w:delText>
            </w:r>
            <w:r w:rsidDel="00096AE0">
              <w:rPr>
                <w:noProof/>
                <w:webHidden/>
              </w:rPr>
              <w:tab/>
              <w:delText>26</w:delText>
            </w:r>
          </w:del>
        </w:p>
        <w:p w14:paraId="41A87CAF" w14:textId="74A90F53" w:rsidR="003B746D" w:rsidDel="00096AE0" w:rsidRDefault="003B746D">
          <w:pPr>
            <w:pStyle w:val="TOC4"/>
            <w:rPr>
              <w:del w:id="175" w:author="Lewen Lai Wa Lam" w:date="2022-01-28T10:59:00Z"/>
              <w:noProof/>
              <w:kern w:val="0"/>
              <w:sz w:val="22"/>
              <w:lang w:val="en-HK"/>
            </w:rPr>
          </w:pPr>
          <w:del w:id="176" w:author="Lewen Lai Wa Lam" w:date="2022-01-28T10:59:00Z">
            <w:r w:rsidRPr="00096AE0" w:rsidDel="00096AE0">
              <w:rPr>
                <w:rPrChange w:id="177" w:author="Lewen Lai Wa Lam" w:date="2022-01-28T10:59:00Z">
                  <w:rPr>
                    <w:rStyle w:val="Hyperlink"/>
                    <w:rFonts w:ascii="Times New Roman" w:hAnsi="Times New Roman" w:cs="Times New Roman"/>
                    <w:bCs/>
                    <w:noProof/>
                  </w:rPr>
                </w:rPrChange>
              </w:rPr>
              <w:lastRenderedPageBreak/>
              <w:delText>2.2.1.7</w:delText>
            </w:r>
            <w:r w:rsidDel="00096AE0">
              <w:rPr>
                <w:noProof/>
                <w:kern w:val="0"/>
                <w:sz w:val="22"/>
                <w:lang w:val="en-HK"/>
              </w:rPr>
              <w:tab/>
            </w:r>
            <w:r w:rsidRPr="00096AE0" w:rsidDel="00096AE0">
              <w:rPr>
                <w:rPrChange w:id="178" w:author="Lewen Lai Wa Lam" w:date="2022-01-28T10:59:00Z">
                  <w:rPr>
                    <w:rStyle w:val="Hyperlink"/>
                    <w:rFonts w:ascii="Times New Roman" w:hAnsi="Times New Roman" w:cs="Times New Roman"/>
                    <w:noProof/>
                  </w:rPr>
                </w:rPrChange>
              </w:rPr>
              <w:delText>ASS-007 View WBRS Records of REA1</w:delText>
            </w:r>
            <w:r w:rsidDel="00096AE0">
              <w:rPr>
                <w:noProof/>
                <w:webHidden/>
              </w:rPr>
              <w:tab/>
              <w:delText>28</w:delText>
            </w:r>
          </w:del>
        </w:p>
        <w:p w14:paraId="77C415BF" w14:textId="69F06C4C" w:rsidR="003B746D" w:rsidDel="00096AE0" w:rsidRDefault="003B746D">
          <w:pPr>
            <w:pStyle w:val="TOC4"/>
            <w:rPr>
              <w:del w:id="179" w:author="Lewen Lai Wa Lam" w:date="2022-01-28T10:59:00Z"/>
              <w:noProof/>
              <w:kern w:val="0"/>
              <w:sz w:val="22"/>
              <w:lang w:val="en-HK"/>
            </w:rPr>
          </w:pPr>
          <w:del w:id="180" w:author="Lewen Lai Wa Lam" w:date="2022-01-28T10:59:00Z">
            <w:r w:rsidRPr="00096AE0" w:rsidDel="00096AE0">
              <w:rPr>
                <w:rPrChange w:id="181" w:author="Lewen Lai Wa Lam" w:date="2022-01-28T10:59:00Z">
                  <w:rPr>
                    <w:rStyle w:val="Hyperlink"/>
                    <w:rFonts w:ascii="Times New Roman" w:hAnsi="Times New Roman" w:cs="Times New Roman"/>
                    <w:bCs/>
                    <w:noProof/>
                  </w:rPr>
                </w:rPrChange>
              </w:rPr>
              <w:delText>2.2.1.8</w:delText>
            </w:r>
            <w:r w:rsidDel="00096AE0">
              <w:rPr>
                <w:noProof/>
                <w:kern w:val="0"/>
                <w:sz w:val="22"/>
                <w:lang w:val="en-HK"/>
              </w:rPr>
              <w:tab/>
            </w:r>
            <w:r w:rsidRPr="00096AE0" w:rsidDel="00096AE0">
              <w:rPr>
                <w:rPrChange w:id="182" w:author="Lewen Lai Wa Lam" w:date="2022-01-28T10:59:00Z">
                  <w:rPr>
                    <w:rStyle w:val="Hyperlink"/>
                    <w:rFonts w:ascii="Times New Roman" w:hAnsi="Times New Roman" w:cs="Times New Roman"/>
                    <w:noProof/>
                  </w:rPr>
                </w:rPrChange>
              </w:rPr>
              <w:delText>ASS-008 View WBRS Records of REA3</w:delText>
            </w:r>
            <w:r w:rsidDel="00096AE0">
              <w:rPr>
                <w:noProof/>
                <w:webHidden/>
              </w:rPr>
              <w:tab/>
              <w:delText>32</w:delText>
            </w:r>
          </w:del>
        </w:p>
        <w:p w14:paraId="388327DD" w14:textId="19889C94" w:rsidR="003B746D" w:rsidDel="00096AE0" w:rsidRDefault="003B746D">
          <w:pPr>
            <w:pStyle w:val="TOC3"/>
            <w:rPr>
              <w:del w:id="183" w:author="Lewen Lai Wa Lam" w:date="2022-01-28T10:59:00Z"/>
              <w:noProof/>
              <w:kern w:val="0"/>
              <w:sz w:val="22"/>
              <w:szCs w:val="22"/>
              <w:lang w:val="en-HK"/>
            </w:rPr>
          </w:pPr>
          <w:del w:id="184" w:author="Lewen Lai Wa Lam" w:date="2022-01-28T10:59:00Z">
            <w:r w:rsidRPr="00096AE0" w:rsidDel="00096AE0">
              <w:rPr>
                <w:rPrChange w:id="185" w:author="Lewen Lai Wa Lam" w:date="2022-01-28T10:59:00Z">
                  <w:rPr>
                    <w:rStyle w:val="Hyperlink"/>
                    <w:rFonts w:ascii="Times New Roman" w:hAnsi="Times New Roman" w:cs="Times New Roman"/>
                    <w:b/>
                    <w:bCs/>
                    <w:noProof/>
                  </w:rPr>
                </w:rPrChange>
              </w:rPr>
              <w:delText>2.2.2</w:delText>
            </w:r>
            <w:r w:rsidDel="00096AE0">
              <w:rPr>
                <w:noProof/>
                <w:kern w:val="0"/>
                <w:sz w:val="22"/>
                <w:szCs w:val="22"/>
                <w:lang w:val="en-HK"/>
              </w:rPr>
              <w:tab/>
            </w:r>
            <w:r w:rsidRPr="00096AE0" w:rsidDel="00096AE0">
              <w:rPr>
                <w:rPrChange w:id="186" w:author="Lewen Lai Wa Lam" w:date="2022-01-28T10:59:00Z">
                  <w:rPr>
                    <w:rStyle w:val="Hyperlink"/>
                    <w:rFonts w:ascii="Times New Roman" w:hAnsi="Times New Roman" w:cs="Times New Roman"/>
                    <w:b/>
                    <w:bCs/>
                    <w:noProof/>
                  </w:rPr>
                </w:rPrChange>
              </w:rPr>
              <w:delText>Registered Energy Assessor</w:delText>
            </w:r>
            <w:r w:rsidDel="00096AE0">
              <w:rPr>
                <w:noProof/>
                <w:webHidden/>
              </w:rPr>
              <w:tab/>
              <w:delText>35</w:delText>
            </w:r>
          </w:del>
        </w:p>
        <w:p w14:paraId="1A9D1D48" w14:textId="75C600E7" w:rsidR="003B746D" w:rsidDel="00096AE0" w:rsidRDefault="003B746D">
          <w:pPr>
            <w:pStyle w:val="TOC4"/>
            <w:rPr>
              <w:del w:id="187" w:author="Lewen Lai Wa Lam" w:date="2022-01-28T10:59:00Z"/>
              <w:noProof/>
              <w:kern w:val="0"/>
              <w:sz w:val="22"/>
              <w:lang w:val="en-HK"/>
            </w:rPr>
          </w:pPr>
          <w:del w:id="188" w:author="Lewen Lai Wa Lam" w:date="2022-01-28T10:59:00Z">
            <w:r w:rsidRPr="00096AE0" w:rsidDel="00096AE0">
              <w:rPr>
                <w:rPrChange w:id="189" w:author="Lewen Lai Wa Lam" w:date="2022-01-28T10:59:00Z">
                  <w:rPr>
                    <w:rStyle w:val="Hyperlink"/>
                    <w:rFonts w:ascii="Times New Roman" w:hAnsi="Times New Roman" w:cs="Times New Roman"/>
                    <w:bCs/>
                    <w:noProof/>
                  </w:rPr>
                </w:rPrChange>
              </w:rPr>
              <w:delText>2.2.2.1</w:delText>
            </w:r>
            <w:r w:rsidDel="00096AE0">
              <w:rPr>
                <w:noProof/>
                <w:kern w:val="0"/>
                <w:sz w:val="22"/>
                <w:lang w:val="en-HK"/>
              </w:rPr>
              <w:tab/>
            </w:r>
            <w:r w:rsidRPr="00096AE0" w:rsidDel="00096AE0">
              <w:rPr>
                <w:rPrChange w:id="190" w:author="Lewen Lai Wa Lam" w:date="2022-01-28T10:59:00Z">
                  <w:rPr>
                    <w:rStyle w:val="Hyperlink"/>
                    <w:rFonts w:ascii="Times New Roman" w:hAnsi="Times New Roman" w:cs="Times New Roman"/>
                    <w:noProof/>
                  </w:rPr>
                </w:rPrChange>
              </w:rPr>
              <w:delText>Maintain REA Case</w:delText>
            </w:r>
            <w:r w:rsidDel="00096AE0">
              <w:rPr>
                <w:noProof/>
                <w:webHidden/>
              </w:rPr>
              <w:tab/>
              <w:delText>35</w:delText>
            </w:r>
          </w:del>
        </w:p>
        <w:p w14:paraId="18791E63" w14:textId="5E67D396" w:rsidR="003B746D" w:rsidDel="00096AE0" w:rsidRDefault="003B746D">
          <w:pPr>
            <w:pStyle w:val="TOC4"/>
            <w:rPr>
              <w:del w:id="191" w:author="Lewen Lai Wa Lam" w:date="2022-01-28T10:59:00Z"/>
              <w:noProof/>
              <w:kern w:val="0"/>
              <w:sz w:val="22"/>
              <w:lang w:val="en-HK"/>
            </w:rPr>
          </w:pPr>
          <w:del w:id="192" w:author="Lewen Lai Wa Lam" w:date="2022-01-28T10:59:00Z">
            <w:r w:rsidRPr="00096AE0" w:rsidDel="00096AE0">
              <w:rPr>
                <w:rPrChange w:id="193" w:author="Lewen Lai Wa Lam" w:date="2022-01-28T10:59:00Z">
                  <w:rPr>
                    <w:rStyle w:val="Hyperlink"/>
                    <w:rFonts w:ascii="Times New Roman" w:hAnsi="Times New Roman" w:cs="Times New Roman"/>
                    <w:bCs/>
                    <w:noProof/>
                  </w:rPr>
                </w:rPrChange>
              </w:rPr>
              <w:delText>2.2.2.2</w:delText>
            </w:r>
            <w:r w:rsidDel="00096AE0">
              <w:rPr>
                <w:noProof/>
                <w:kern w:val="0"/>
                <w:sz w:val="22"/>
                <w:lang w:val="en-HK"/>
              </w:rPr>
              <w:tab/>
            </w:r>
            <w:r w:rsidRPr="00096AE0" w:rsidDel="00096AE0">
              <w:rPr>
                <w:rPrChange w:id="194" w:author="Lewen Lai Wa Lam" w:date="2022-01-28T10:59:00Z">
                  <w:rPr>
                    <w:rStyle w:val="Hyperlink"/>
                    <w:rFonts w:ascii="Times New Roman" w:hAnsi="Times New Roman" w:cs="Times New Roman"/>
                    <w:noProof/>
                  </w:rPr>
                </w:rPrChange>
              </w:rPr>
              <w:delText>Genereate REA E-Licence</w:delText>
            </w:r>
            <w:r w:rsidDel="00096AE0">
              <w:rPr>
                <w:noProof/>
                <w:webHidden/>
              </w:rPr>
              <w:tab/>
              <w:delText>38</w:delText>
            </w:r>
          </w:del>
        </w:p>
        <w:p w14:paraId="798F7D86" w14:textId="2D329868" w:rsidR="003B746D" w:rsidDel="00096AE0" w:rsidRDefault="003B746D">
          <w:pPr>
            <w:pStyle w:val="TOC4"/>
            <w:rPr>
              <w:del w:id="195" w:author="Lewen Lai Wa Lam" w:date="2022-01-28T10:59:00Z"/>
              <w:noProof/>
              <w:kern w:val="0"/>
              <w:sz w:val="22"/>
              <w:lang w:val="en-HK"/>
            </w:rPr>
          </w:pPr>
          <w:del w:id="196" w:author="Lewen Lai Wa Lam" w:date="2022-01-28T10:59:00Z">
            <w:r w:rsidRPr="00096AE0" w:rsidDel="00096AE0">
              <w:rPr>
                <w:rPrChange w:id="197" w:author="Lewen Lai Wa Lam" w:date="2022-01-28T10:59:00Z">
                  <w:rPr>
                    <w:rStyle w:val="Hyperlink"/>
                    <w:rFonts w:ascii="Times New Roman" w:hAnsi="Times New Roman" w:cs="Times New Roman"/>
                    <w:bCs/>
                    <w:noProof/>
                  </w:rPr>
                </w:rPrChange>
              </w:rPr>
              <w:delText>2.2.2.3</w:delText>
            </w:r>
            <w:r w:rsidDel="00096AE0">
              <w:rPr>
                <w:noProof/>
                <w:kern w:val="0"/>
                <w:sz w:val="22"/>
                <w:lang w:val="en-HK"/>
              </w:rPr>
              <w:tab/>
            </w:r>
            <w:r w:rsidRPr="00096AE0" w:rsidDel="00096AE0">
              <w:rPr>
                <w:rPrChange w:id="198" w:author="Lewen Lai Wa Lam" w:date="2022-01-28T10:59:00Z">
                  <w:rPr>
                    <w:rStyle w:val="Hyperlink"/>
                    <w:rFonts w:ascii="Times New Roman" w:hAnsi="Times New Roman" w:cs="Times New Roman"/>
                    <w:noProof/>
                  </w:rPr>
                </w:rPrChange>
              </w:rPr>
              <w:delText>Maintain REA Registration</w:delText>
            </w:r>
            <w:r w:rsidDel="00096AE0">
              <w:rPr>
                <w:noProof/>
                <w:webHidden/>
              </w:rPr>
              <w:tab/>
              <w:delText>40</w:delText>
            </w:r>
          </w:del>
        </w:p>
        <w:p w14:paraId="10CF7B6A" w14:textId="187BDBAC" w:rsidR="003B746D" w:rsidDel="00096AE0" w:rsidRDefault="003B746D">
          <w:pPr>
            <w:pStyle w:val="TOC3"/>
            <w:rPr>
              <w:del w:id="199" w:author="Lewen Lai Wa Lam" w:date="2022-01-28T10:59:00Z"/>
              <w:noProof/>
              <w:kern w:val="0"/>
              <w:sz w:val="22"/>
              <w:szCs w:val="22"/>
              <w:lang w:val="en-HK"/>
            </w:rPr>
          </w:pPr>
          <w:del w:id="200" w:author="Lewen Lai Wa Lam" w:date="2022-01-28T10:59:00Z">
            <w:r w:rsidRPr="00096AE0" w:rsidDel="00096AE0">
              <w:rPr>
                <w:rPrChange w:id="201" w:author="Lewen Lai Wa Lam" w:date="2022-01-28T10:59:00Z">
                  <w:rPr>
                    <w:rStyle w:val="Hyperlink"/>
                    <w:rFonts w:ascii="Times New Roman" w:hAnsi="Times New Roman" w:cs="Times New Roman"/>
                    <w:b/>
                    <w:bCs/>
                    <w:noProof/>
                  </w:rPr>
                </w:rPrChange>
              </w:rPr>
              <w:delText>2.2.3</w:delText>
            </w:r>
            <w:r w:rsidDel="00096AE0">
              <w:rPr>
                <w:noProof/>
                <w:kern w:val="0"/>
                <w:sz w:val="22"/>
                <w:szCs w:val="22"/>
                <w:lang w:val="en-HK"/>
              </w:rPr>
              <w:tab/>
            </w:r>
            <w:r w:rsidRPr="00096AE0" w:rsidDel="00096AE0">
              <w:rPr>
                <w:rPrChange w:id="202" w:author="Lewen Lai Wa Lam" w:date="2022-01-28T10:59:00Z">
                  <w:rPr>
                    <w:rStyle w:val="Hyperlink"/>
                    <w:rFonts w:ascii="Times New Roman" w:hAnsi="Times New Roman" w:cs="Times New Roman"/>
                    <w:b/>
                    <w:bCs/>
                    <w:noProof/>
                  </w:rPr>
                </w:rPrChange>
              </w:rPr>
              <w:delText>Certificate of Compliance Registration</w:delText>
            </w:r>
            <w:r w:rsidDel="00096AE0">
              <w:rPr>
                <w:noProof/>
                <w:webHidden/>
              </w:rPr>
              <w:tab/>
              <w:delText>42</w:delText>
            </w:r>
          </w:del>
        </w:p>
        <w:p w14:paraId="02BE3D32" w14:textId="0AF2264F" w:rsidR="003B746D" w:rsidDel="00096AE0" w:rsidRDefault="003B746D">
          <w:pPr>
            <w:pStyle w:val="TOC4"/>
            <w:rPr>
              <w:del w:id="203" w:author="Lewen Lai Wa Lam" w:date="2022-01-28T10:59:00Z"/>
              <w:noProof/>
              <w:kern w:val="0"/>
              <w:sz w:val="22"/>
              <w:lang w:val="en-HK"/>
            </w:rPr>
          </w:pPr>
          <w:del w:id="204" w:author="Lewen Lai Wa Lam" w:date="2022-01-28T10:59:00Z">
            <w:r w:rsidRPr="00096AE0" w:rsidDel="00096AE0">
              <w:rPr>
                <w:rPrChange w:id="205" w:author="Lewen Lai Wa Lam" w:date="2022-01-28T10:59:00Z">
                  <w:rPr>
                    <w:rStyle w:val="Hyperlink"/>
                    <w:rFonts w:ascii="Times New Roman" w:hAnsi="Times New Roman" w:cs="Times New Roman"/>
                    <w:bCs/>
                    <w:noProof/>
                  </w:rPr>
                </w:rPrChange>
              </w:rPr>
              <w:delText>2.2.3.1</w:delText>
            </w:r>
            <w:r w:rsidDel="00096AE0">
              <w:rPr>
                <w:noProof/>
                <w:kern w:val="0"/>
                <w:sz w:val="22"/>
                <w:lang w:val="en-HK"/>
              </w:rPr>
              <w:tab/>
            </w:r>
            <w:r w:rsidRPr="00096AE0" w:rsidDel="00096AE0">
              <w:rPr>
                <w:rPrChange w:id="206" w:author="Lewen Lai Wa Lam" w:date="2022-01-28T10:59:00Z">
                  <w:rPr>
                    <w:rStyle w:val="Hyperlink"/>
                    <w:rFonts w:ascii="Times New Roman" w:hAnsi="Times New Roman" w:cs="Times New Roman"/>
                    <w:noProof/>
                  </w:rPr>
                </w:rPrChange>
              </w:rPr>
              <w:delText>Maintain COCR Case</w:delText>
            </w:r>
            <w:r w:rsidDel="00096AE0">
              <w:rPr>
                <w:noProof/>
                <w:webHidden/>
              </w:rPr>
              <w:tab/>
              <w:delText>42</w:delText>
            </w:r>
          </w:del>
        </w:p>
        <w:p w14:paraId="573E56AB" w14:textId="321AFBDF" w:rsidR="003B746D" w:rsidDel="00096AE0" w:rsidRDefault="003B746D">
          <w:pPr>
            <w:pStyle w:val="TOC4"/>
            <w:rPr>
              <w:del w:id="207" w:author="Lewen Lai Wa Lam" w:date="2022-01-28T10:59:00Z"/>
              <w:noProof/>
              <w:kern w:val="0"/>
              <w:sz w:val="22"/>
              <w:lang w:val="en-HK"/>
            </w:rPr>
          </w:pPr>
          <w:del w:id="208" w:author="Lewen Lai Wa Lam" w:date="2022-01-28T10:59:00Z">
            <w:r w:rsidRPr="00096AE0" w:rsidDel="00096AE0">
              <w:rPr>
                <w:rPrChange w:id="209" w:author="Lewen Lai Wa Lam" w:date="2022-01-28T10:59:00Z">
                  <w:rPr>
                    <w:rStyle w:val="Hyperlink"/>
                    <w:rFonts w:ascii="Times New Roman" w:hAnsi="Times New Roman" w:cs="Times New Roman"/>
                    <w:bCs/>
                    <w:noProof/>
                  </w:rPr>
                </w:rPrChange>
              </w:rPr>
              <w:delText>2.2.3.2</w:delText>
            </w:r>
            <w:r w:rsidDel="00096AE0">
              <w:rPr>
                <w:noProof/>
                <w:kern w:val="0"/>
                <w:sz w:val="22"/>
                <w:lang w:val="en-HK"/>
              </w:rPr>
              <w:tab/>
            </w:r>
            <w:r w:rsidRPr="00096AE0" w:rsidDel="00096AE0">
              <w:rPr>
                <w:rPrChange w:id="210" w:author="Lewen Lai Wa Lam" w:date="2022-01-28T10:59:00Z">
                  <w:rPr>
                    <w:rStyle w:val="Hyperlink"/>
                    <w:rFonts w:ascii="Times New Roman" w:hAnsi="Times New Roman" w:cs="Times New Roman"/>
                    <w:noProof/>
                  </w:rPr>
                </w:rPrChange>
              </w:rPr>
              <w:delText>Genereate COCR E-Licence</w:delText>
            </w:r>
            <w:r w:rsidDel="00096AE0">
              <w:rPr>
                <w:noProof/>
                <w:webHidden/>
              </w:rPr>
              <w:tab/>
              <w:delText>43</w:delText>
            </w:r>
          </w:del>
        </w:p>
        <w:p w14:paraId="0D8FBE1C" w14:textId="1BCE788C" w:rsidR="003B746D" w:rsidDel="00096AE0" w:rsidRDefault="003B746D">
          <w:pPr>
            <w:pStyle w:val="TOC4"/>
            <w:rPr>
              <w:del w:id="211" w:author="Lewen Lai Wa Lam" w:date="2022-01-28T10:59:00Z"/>
              <w:noProof/>
              <w:kern w:val="0"/>
              <w:sz w:val="22"/>
              <w:lang w:val="en-HK"/>
            </w:rPr>
          </w:pPr>
          <w:del w:id="212" w:author="Lewen Lai Wa Lam" w:date="2022-01-28T10:59:00Z">
            <w:r w:rsidRPr="00096AE0" w:rsidDel="00096AE0">
              <w:rPr>
                <w:rPrChange w:id="213" w:author="Lewen Lai Wa Lam" w:date="2022-01-28T10:59:00Z">
                  <w:rPr>
                    <w:rStyle w:val="Hyperlink"/>
                    <w:rFonts w:ascii="Times New Roman" w:hAnsi="Times New Roman" w:cs="Times New Roman"/>
                    <w:bCs/>
                    <w:noProof/>
                  </w:rPr>
                </w:rPrChange>
              </w:rPr>
              <w:delText>2.2.3.3</w:delText>
            </w:r>
            <w:r w:rsidDel="00096AE0">
              <w:rPr>
                <w:noProof/>
                <w:kern w:val="0"/>
                <w:sz w:val="22"/>
                <w:lang w:val="en-HK"/>
              </w:rPr>
              <w:tab/>
            </w:r>
            <w:r w:rsidRPr="00096AE0" w:rsidDel="00096AE0">
              <w:rPr>
                <w:rPrChange w:id="214" w:author="Lewen Lai Wa Lam" w:date="2022-01-28T10:59:00Z">
                  <w:rPr>
                    <w:rStyle w:val="Hyperlink"/>
                    <w:rFonts w:ascii="Times New Roman" w:hAnsi="Times New Roman" w:cs="Times New Roman"/>
                    <w:noProof/>
                  </w:rPr>
                </w:rPrChange>
              </w:rPr>
              <w:delText>Maintain COCR Registration</w:delText>
            </w:r>
            <w:r w:rsidDel="00096AE0">
              <w:rPr>
                <w:noProof/>
                <w:webHidden/>
              </w:rPr>
              <w:tab/>
              <w:delText>45</w:delText>
            </w:r>
          </w:del>
        </w:p>
        <w:p w14:paraId="5E7CF670" w14:textId="51DE8F21" w:rsidR="003B746D" w:rsidDel="00096AE0" w:rsidRDefault="003B746D">
          <w:pPr>
            <w:pStyle w:val="TOC1"/>
            <w:rPr>
              <w:del w:id="215" w:author="Lewen Lai Wa Lam" w:date="2022-01-28T10:59:00Z"/>
              <w:b w:val="0"/>
              <w:bCs w:val="0"/>
              <w:caps w:val="0"/>
              <w:noProof/>
              <w:kern w:val="0"/>
              <w:sz w:val="22"/>
              <w:szCs w:val="22"/>
              <w:lang w:val="en-HK"/>
            </w:rPr>
          </w:pPr>
          <w:del w:id="216" w:author="Lewen Lai Wa Lam" w:date="2022-01-28T10:59:00Z">
            <w:r w:rsidRPr="00096AE0" w:rsidDel="00096AE0">
              <w:rPr>
                <w:rPrChange w:id="217" w:author="Lewen Lai Wa Lam" w:date="2022-01-28T10:59:00Z">
                  <w:rPr>
                    <w:rStyle w:val="Hyperlink"/>
                    <w:rFonts w:ascii="Times New Roman" w:eastAsia="PMingLiU" w:hAnsi="Times New Roman" w:cs="Times New Roman"/>
                    <w:noProof/>
                    <w:kern w:val="28"/>
                  </w:rPr>
                </w:rPrChange>
              </w:rPr>
              <w:delText>3.</w:delText>
            </w:r>
            <w:r w:rsidDel="00096AE0">
              <w:rPr>
                <w:b w:val="0"/>
                <w:bCs w:val="0"/>
                <w: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096AE0" w:rsidDel="00096AE0">
              <w:rPr>
                <w:rPrChange w:id="218" w:author="Lewen Lai Wa Lam" w:date="2022-01-28T10:59:00Z">
                  <w:rPr>
                    <w:rStyle w:val="Hyperlink"/>
                    <w:rFonts w:ascii="Times New Roman" w:eastAsia="PMingLiU" w:hAnsi="Times New Roman" w:cs="Times New Roman"/>
                    <w:noProof/>
                    <w:kern w:val="28"/>
                  </w:rPr>
                </w:rPrChange>
              </w:rPr>
              <w:delText>BATCH JOBS</w:delText>
            </w:r>
            <w:r w:rsidDel="00096AE0">
              <w:rPr>
                <w:noProof/>
                <w:webHidden/>
              </w:rPr>
              <w:tab/>
              <w:delText>46</w:delText>
            </w:r>
          </w:del>
        </w:p>
        <w:p w14:paraId="7B06FE5A" w14:textId="49B7E70E" w:rsidR="003B746D" w:rsidDel="00096AE0" w:rsidRDefault="003B746D">
          <w:pPr>
            <w:pStyle w:val="TOC2"/>
            <w:rPr>
              <w:del w:id="219" w:author="Lewen Lai Wa Lam" w:date="2022-01-28T10:59:00Z"/>
              <w:smallCaps w:val="0"/>
              <w:noProof/>
              <w:kern w:val="0"/>
              <w:sz w:val="22"/>
              <w:szCs w:val="22"/>
              <w:lang w:val="en-HK"/>
            </w:rPr>
          </w:pPr>
          <w:del w:id="220" w:author="Lewen Lai Wa Lam" w:date="2022-01-28T10:59:00Z">
            <w:r w:rsidRPr="00096AE0" w:rsidDel="00096AE0">
              <w:rPr>
                <w:rPrChange w:id="221" w:author="Lewen Lai Wa Lam" w:date="2022-01-28T10:59:00Z">
                  <w:rPr>
                    <w:rStyle w:val="Hyperlink"/>
                    <w:rFonts w:ascii="Times New Roman" w:hAnsi="Times New Roman" w:cs="Times New Roman"/>
                    <w:b/>
                    <w:noProof/>
                    <w:snapToGrid w:val="0"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</w:rPrChange>
              </w:rPr>
              <w:delText>3.1</w:delText>
            </w:r>
            <w:r w:rsidDel="00096AE0"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096AE0" w:rsidDel="00096AE0">
              <w:rPr>
                <w:rPrChange w:id="222" w:author="Lewen Lai Wa Lam" w:date="2022-01-28T10:59:00Z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</w:rPrChange>
              </w:rPr>
              <w:delText>Batch Jobs</w:delText>
            </w:r>
            <w:r w:rsidDel="00096AE0">
              <w:rPr>
                <w:noProof/>
                <w:webHidden/>
              </w:rPr>
              <w:tab/>
              <w:delText>46</w:delText>
            </w:r>
          </w:del>
        </w:p>
        <w:p w14:paraId="5658B077" w14:textId="55E9D8B8" w:rsidR="003B746D" w:rsidDel="00096AE0" w:rsidRDefault="003B746D">
          <w:pPr>
            <w:pStyle w:val="TOC1"/>
            <w:rPr>
              <w:del w:id="223" w:author="Lewen Lai Wa Lam" w:date="2022-01-28T10:59:00Z"/>
              <w:b w:val="0"/>
              <w:bCs w:val="0"/>
              <w:caps w:val="0"/>
              <w:noProof/>
              <w:kern w:val="0"/>
              <w:sz w:val="22"/>
              <w:szCs w:val="22"/>
              <w:lang w:val="en-HK"/>
            </w:rPr>
          </w:pPr>
          <w:del w:id="224" w:author="Lewen Lai Wa Lam" w:date="2022-01-28T10:59:00Z">
            <w:r w:rsidRPr="00096AE0" w:rsidDel="00096AE0">
              <w:rPr>
                <w:rPrChange w:id="225" w:author="Lewen Lai Wa Lam" w:date="2022-01-28T10:59:00Z">
                  <w:rPr>
                    <w:rStyle w:val="Hyperlink"/>
                    <w:rFonts w:ascii="Times New Roman" w:eastAsia="PMingLiU" w:hAnsi="Times New Roman" w:cs="Times New Roman"/>
                    <w:noProof/>
                    <w:kern w:val="28"/>
                  </w:rPr>
                </w:rPrChange>
              </w:rPr>
              <w:delText>4.</w:delText>
            </w:r>
            <w:r w:rsidDel="00096AE0">
              <w:rPr>
                <w:b w:val="0"/>
                <w:bCs w:val="0"/>
                <w: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096AE0" w:rsidDel="00096AE0">
              <w:rPr>
                <w:rPrChange w:id="226" w:author="Lewen Lai Wa Lam" w:date="2022-01-28T10:59:00Z">
                  <w:rPr>
                    <w:rStyle w:val="Hyperlink"/>
                    <w:rFonts w:ascii="Times New Roman" w:eastAsia="PMingLiU" w:hAnsi="Times New Roman" w:cs="Times New Roman"/>
                    <w:noProof/>
                    <w:kern w:val="28"/>
                  </w:rPr>
                </w:rPrChange>
              </w:rPr>
              <w:delText>REPORTS</w:delText>
            </w:r>
            <w:r w:rsidDel="00096AE0">
              <w:rPr>
                <w:noProof/>
                <w:webHidden/>
              </w:rPr>
              <w:tab/>
              <w:delText>47</w:delText>
            </w:r>
          </w:del>
        </w:p>
        <w:p w14:paraId="3E7C4CF7" w14:textId="2A73653C" w:rsidR="00C6054B" w:rsidRPr="00CC76B7" w:rsidRDefault="00136534" w:rsidP="00BE2F64">
          <w:pPr>
            <w:widowControl/>
            <w:rPr>
              <w:rFonts w:ascii="Times New Roman" w:eastAsia="Times New Roman" w:hAnsi="Times New Roman" w:cs="Times New Roman"/>
              <w:color w:val="000000"/>
              <w:kern w:val="36"/>
              <w:sz w:val="40"/>
              <w:szCs w:val="40"/>
            </w:rPr>
          </w:pPr>
          <w:r w:rsidRPr="00CC76B7">
            <w:rPr>
              <w:rFonts w:ascii="Times New Roman" w:eastAsia="PMingLiU" w:hAnsi="Times New Roman" w:cs="Times New Roman"/>
              <w:kern w:val="0"/>
              <w:sz w:val="20"/>
              <w:szCs w:val="20"/>
            </w:rPr>
            <w:fldChar w:fldCharType="end"/>
          </w:r>
        </w:p>
      </w:sdtContent>
    </w:sdt>
    <w:p w14:paraId="7A884DAB" w14:textId="22C15132" w:rsidR="003A6E1D" w:rsidRDefault="003A6E1D" w:rsidP="003A6E1D">
      <w:pPr>
        <w:pStyle w:val="Heading1"/>
        <w:keepLines w:val="0"/>
        <w:pageBreakBefore/>
        <w:widowControl/>
        <w:tabs>
          <w:tab w:val="num" w:pos="1000"/>
        </w:tabs>
        <w:spacing w:before="0" w:after="240"/>
        <w:ind w:left="403" w:hanging="403"/>
        <w:jc w:val="both"/>
        <w:rPr>
          <w:rFonts w:ascii="Times New Roman" w:eastAsia="PMingLiU" w:hAnsi="Times New Roman" w:cs="Times New Roman"/>
          <w:caps/>
          <w:kern w:val="28"/>
          <w:sz w:val="28"/>
          <w:szCs w:val="20"/>
        </w:rPr>
      </w:pPr>
      <w:bookmarkStart w:id="227" w:name="_Toc94259993"/>
      <w:r w:rsidRPr="003A6E1D">
        <w:rPr>
          <w:rFonts w:ascii="Times New Roman" w:eastAsia="PMingLiU" w:hAnsi="Times New Roman" w:cs="Times New Roman"/>
          <w:caps/>
          <w:kern w:val="28"/>
          <w:sz w:val="28"/>
          <w:szCs w:val="20"/>
        </w:rPr>
        <w:lastRenderedPageBreak/>
        <w:t>Definition And Convention</w:t>
      </w:r>
      <w:bookmarkEnd w:id="227"/>
    </w:p>
    <w:p w14:paraId="62BB66B9" w14:textId="4AA8D44E" w:rsidR="003A6E1D" w:rsidRDefault="003A6E1D" w:rsidP="003A6E1D">
      <w:pPr>
        <w:pStyle w:val="Heading2"/>
        <w:rPr>
          <w:rFonts w:ascii="Times New Roman" w:hAnsi="Times New Roman" w:cs="Times New Roman"/>
          <w:b/>
          <w:bCs w:val="0"/>
          <w:sz w:val="28"/>
          <w:szCs w:val="28"/>
        </w:rPr>
      </w:pPr>
      <w:bookmarkStart w:id="228" w:name="_Toc94259994"/>
      <w:r w:rsidRPr="00CC76B7">
        <w:rPr>
          <w:rFonts w:ascii="Times New Roman" w:hAnsi="Times New Roman" w:cs="Times New Roman"/>
          <w:b/>
          <w:bCs w:val="0"/>
          <w:sz w:val="28"/>
          <w:szCs w:val="28"/>
        </w:rPr>
        <w:t>Definition</w:t>
      </w:r>
      <w:bookmarkEnd w:id="228"/>
    </w:p>
    <w:p w14:paraId="1721E392" w14:textId="77777777" w:rsidR="00DE3FAF" w:rsidRDefault="00DE3FAF" w:rsidP="00DE3FAF">
      <w:r>
        <w:t>In this document, unless the context otherwise requires, the following expressions have the following meanings:</w:t>
      </w:r>
    </w:p>
    <w:p w14:paraId="0A242405" w14:textId="77777777" w:rsidR="00DE3FAF" w:rsidRDefault="00DE3FAF" w:rsidP="00DE3FAF"/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7479"/>
      </w:tblGrid>
      <w:tr w:rsidR="00DE3FAF" w:rsidRPr="00452EC2" w14:paraId="777BDAE9" w14:textId="77777777" w:rsidTr="007823D7">
        <w:trPr>
          <w:cantSplit/>
          <w:tblHeader/>
        </w:trPr>
        <w:tc>
          <w:tcPr>
            <w:tcW w:w="2160" w:type="dxa"/>
            <w:shd w:val="clear" w:color="auto" w:fill="D9D9D9" w:themeFill="background1" w:themeFillShade="D9"/>
          </w:tcPr>
          <w:p w14:paraId="2AFB66E7" w14:textId="77777777" w:rsidR="00DE3FAF" w:rsidRPr="00452EC2" w:rsidRDefault="00DE3FAF" w:rsidP="007823D7">
            <w:pPr>
              <w:pStyle w:val="BodyText3"/>
              <w:tabs>
                <w:tab w:val="clear" w:pos="0"/>
              </w:tabs>
              <w:spacing w:before="120"/>
              <w:rPr>
                <w:sz w:val="24"/>
                <w:szCs w:val="24"/>
              </w:rPr>
            </w:pPr>
            <w:r w:rsidRPr="00452EC2">
              <w:rPr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09A76FE2" w14:textId="77777777" w:rsidR="00DE3FAF" w:rsidRPr="00452EC2" w:rsidRDefault="00DE3FAF" w:rsidP="007823D7">
            <w:pPr>
              <w:pStyle w:val="BodyText3"/>
              <w:spacing w:before="120"/>
              <w:rPr>
                <w:sz w:val="24"/>
                <w:szCs w:val="24"/>
              </w:rPr>
            </w:pPr>
            <w:r w:rsidRPr="00452EC2">
              <w:rPr>
                <w:b/>
                <w:bCs/>
                <w:sz w:val="24"/>
                <w:szCs w:val="24"/>
              </w:rPr>
              <w:t>Definition</w:t>
            </w:r>
          </w:p>
        </w:tc>
      </w:tr>
      <w:tr w:rsidR="004D34A3" w:rsidRPr="00452EC2" w14:paraId="22B6C835" w14:textId="77777777" w:rsidTr="007823D7">
        <w:trPr>
          <w:cantSplit/>
        </w:trPr>
        <w:tc>
          <w:tcPr>
            <w:tcW w:w="2160" w:type="dxa"/>
          </w:tcPr>
          <w:p w14:paraId="658A041E" w14:textId="71658FA9" w:rsidR="004D34A3" w:rsidRPr="00E9289D" w:rsidRDefault="00C67B2E" w:rsidP="004D34A3">
            <w:pPr>
              <w:pStyle w:val="BodyText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BEEO</w:t>
            </w:r>
          </w:p>
        </w:tc>
        <w:tc>
          <w:tcPr>
            <w:tcW w:w="7479" w:type="dxa"/>
          </w:tcPr>
          <w:p w14:paraId="7ACCED41" w14:textId="1EE86E20" w:rsidR="004D34A3" w:rsidRPr="00452EC2" w:rsidRDefault="00C67B2E" w:rsidP="004D34A3">
            <w:pPr>
              <w:pStyle w:val="BodyText"/>
              <w:spacing w:before="120" w:after="120"/>
              <w:jc w:val="left"/>
            </w:pPr>
            <w:r w:rsidRPr="00C67B2E">
              <w:t>Buildings Energy Efficiency Ordinance</w:t>
            </w:r>
          </w:p>
        </w:tc>
      </w:tr>
      <w:tr w:rsidR="00C67B2E" w:rsidRPr="00452EC2" w14:paraId="509E4E0C" w14:textId="77777777" w:rsidTr="007823D7">
        <w:trPr>
          <w:cantSplit/>
        </w:trPr>
        <w:tc>
          <w:tcPr>
            <w:tcW w:w="2160" w:type="dxa"/>
          </w:tcPr>
          <w:p w14:paraId="3568D6F4" w14:textId="0F103839" w:rsidR="00C67B2E" w:rsidRPr="00D4020C" w:rsidRDefault="00C67B2E" w:rsidP="00C67B2E">
            <w:pPr>
              <w:pStyle w:val="BodyText"/>
              <w:spacing w:before="120" w:after="120"/>
              <w:jc w:val="left"/>
            </w:pPr>
            <w:r w:rsidRPr="00D4020C">
              <w:t>WBRS</w:t>
            </w:r>
          </w:p>
        </w:tc>
        <w:tc>
          <w:tcPr>
            <w:tcW w:w="7479" w:type="dxa"/>
          </w:tcPr>
          <w:p w14:paraId="120B2530" w14:textId="7C49A038" w:rsidR="00C67B2E" w:rsidRPr="00D4020C" w:rsidRDefault="00C67B2E" w:rsidP="00C67B2E">
            <w:pPr>
              <w:pStyle w:val="BodyText"/>
              <w:spacing w:before="120" w:after="120"/>
              <w:jc w:val="left"/>
            </w:pPr>
            <w:r w:rsidRPr="00D4020C">
              <w:t>W</w:t>
            </w:r>
            <w:r w:rsidRPr="00D4020C">
              <w:rPr>
                <w:rFonts w:hint="eastAsia"/>
              </w:rPr>
              <w:t>e</w:t>
            </w:r>
            <w:r w:rsidRPr="00D4020C">
              <w:t>b-based Registration Services for online application submission.</w:t>
            </w:r>
          </w:p>
        </w:tc>
      </w:tr>
      <w:tr w:rsidR="00C67B2E" w:rsidRPr="00452EC2" w14:paraId="035AEAF8" w14:textId="77777777" w:rsidTr="007823D7">
        <w:trPr>
          <w:cantSplit/>
        </w:trPr>
        <w:tc>
          <w:tcPr>
            <w:tcW w:w="2160" w:type="dxa"/>
          </w:tcPr>
          <w:p w14:paraId="5FDC6125" w14:textId="62E43B75" w:rsidR="00C67B2E" w:rsidRPr="00D4020C" w:rsidRDefault="00C67B2E" w:rsidP="00C67B2E">
            <w:pPr>
              <w:pStyle w:val="BodyText"/>
              <w:spacing w:before="120" w:after="120"/>
              <w:jc w:val="left"/>
            </w:pPr>
            <w:r>
              <w:t>REA</w:t>
            </w:r>
          </w:p>
        </w:tc>
        <w:tc>
          <w:tcPr>
            <w:tcW w:w="7479" w:type="dxa"/>
          </w:tcPr>
          <w:p w14:paraId="2487A894" w14:textId="5E979B79" w:rsidR="00C67B2E" w:rsidRPr="00D4020C" w:rsidRDefault="00C67B2E" w:rsidP="00C67B2E">
            <w:pPr>
              <w:pStyle w:val="BodyText"/>
              <w:spacing w:before="120" w:after="120"/>
              <w:jc w:val="left"/>
            </w:pPr>
            <w:r w:rsidRPr="003E2770">
              <w:t>Registered Energy Assessor</w:t>
            </w:r>
          </w:p>
        </w:tc>
      </w:tr>
      <w:tr w:rsidR="00C67B2E" w:rsidRPr="00452EC2" w14:paraId="0F3101FB" w14:textId="77777777" w:rsidTr="007823D7">
        <w:trPr>
          <w:cantSplit/>
        </w:trPr>
        <w:tc>
          <w:tcPr>
            <w:tcW w:w="2160" w:type="dxa"/>
          </w:tcPr>
          <w:p w14:paraId="57833252" w14:textId="35069D6A" w:rsidR="00C67B2E" w:rsidRDefault="00C67B2E" w:rsidP="00C67B2E">
            <w:pPr>
              <w:pStyle w:val="BodyText"/>
              <w:spacing w:before="120" w:after="120"/>
              <w:jc w:val="left"/>
            </w:pPr>
            <w:r>
              <w:t>COCR</w:t>
            </w:r>
          </w:p>
        </w:tc>
        <w:tc>
          <w:tcPr>
            <w:tcW w:w="7479" w:type="dxa"/>
          </w:tcPr>
          <w:p w14:paraId="5F2E52F2" w14:textId="13BD7294" w:rsidR="00C67B2E" w:rsidRPr="003E2770" w:rsidRDefault="00C67B2E" w:rsidP="00C67B2E">
            <w:pPr>
              <w:pStyle w:val="BodyText"/>
              <w:spacing w:before="120" w:after="120"/>
              <w:jc w:val="left"/>
            </w:pPr>
            <w:r w:rsidRPr="00C67B2E">
              <w:t>Certificate of Compliance Registration</w:t>
            </w:r>
          </w:p>
        </w:tc>
      </w:tr>
      <w:tr w:rsidR="00D820F3" w:rsidRPr="00452EC2" w14:paraId="4388387B" w14:textId="77777777" w:rsidTr="007823D7">
        <w:trPr>
          <w:cantSplit/>
        </w:trPr>
        <w:tc>
          <w:tcPr>
            <w:tcW w:w="2160" w:type="dxa"/>
          </w:tcPr>
          <w:p w14:paraId="5B958C60" w14:textId="1E51F876" w:rsidR="00D820F3" w:rsidRDefault="00D820F3" w:rsidP="00C67B2E">
            <w:pPr>
              <w:pStyle w:val="BodyText"/>
              <w:spacing w:before="120" w:after="120"/>
              <w:jc w:val="left"/>
            </w:pPr>
            <w:r>
              <w:t>FOC</w:t>
            </w:r>
          </w:p>
        </w:tc>
        <w:tc>
          <w:tcPr>
            <w:tcW w:w="7479" w:type="dxa"/>
          </w:tcPr>
          <w:p w14:paraId="1337175E" w14:textId="7E411879" w:rsidR="00D820F3" w:rsidRPr="00C67B2E" w:rsidRDefault="00D820F3" w:rsidP="00C67B2E">
            <w:pPr>
              <w:pStyle w:val="BodyText"/>
              <w:spacing w:before="120" w:after="120"/>
              <w:jc w:val="left"/>
            </w:pPr>
            <w:r w:rsidRPr="00D820F3">
              <w:t>Form of Compliance</w:t>
            </w:r>
          </w:p>
        </w:tc>
      </w:tr>
    </w:tbl>
    <w:p w14:paraId="6D54A143" w14:textId="77777777" w:rsidR="003A6E1D" w:rsidRPr="003A6E1D" w:rsidRDefault="003A6E1D" w:rsidP="003A6E1D"/>
    <w:p w14:paraId="0024AC2E" w14:textId="6611B3F6" w:rsidR="00A65223" w:rsidRPr="00CC76B7" w:rsidRDefault="00CC76B7" w:rsidP="00BE2F64">
      <w:pPr>
        <w:pStyle w:val="Heading1"/>
        <w:keepLines w:val="0"/>
        <w:pageBreakBefore/>
        <w:widowControl/>
        <w:tabs>
          <w:tab w:val="num" w:pos="1000"/>
        </w:tabs>
        <w:spacing w:before="0" w:after="240"/>
        <w:ind w:left="403" w:hanging="403"/>
        <w:jc w:val="both"/>
        <w:rPr>
          <w:rFonts w:ascii="Times New Roman" w:eastAsia="PMingLiU" w:hAnsi="Times New Roman" w:cs="Times New Roman"/>
          <w:caps/>
          <w:kern w:val="28"/>
          <w:sz w:val="28"/>
          <w:szCs w:val="20"/>
        </w:rPr>
      </w:pPr>
      <w:bookmarkStart w:id="229" w:name="_Toc94259995"/>
      <w:r w:rsidRPr="00CC76B7">
        <w:rPr>
          <w:rFonts w:ascii="Times New Roman" w:eastAsia="PMingLiU" w:hAnsi="Times New Roman" w:cs="Times New Roman"/>
          <w:caps/>
          <w:kern w:val="28"/>
          <w:sz w:val="28"/>
          <w:szCs w:val="20"/>
        </w:rPr>
        <w:lastRenderedPageBreak/>
        <w:t>Functional Specification</w:t>
      </w:r>
      <w:bookmarkEnd w:id="229"/>
    </w:p>
    <w:p w14:paraId="7370DD3B" w14:textId="599AA2D1" w:rsidR="00CC76B7" w:rsidRPr="00CC76B7" w:rsidRDefault="00CC76B7" w:rsidP="00C0171C">
      <w:pPr>
        <w:pStyle w:val="Heading2"/>
        <w:rPr>
          <w:rFonts w:ascii="Times New Roman" w:hAnsi="Times New Roman" w:cs="Times New Roman"/>
          <w:b/>
          <w:bCs w:val="0"/>
          <w:sz w:val="28"/>
          <w:szCs w:val="28"/>
        </w:rPr>
      </w:pPr>
      <w:bookmarkStart w:id="230" w:name="_Toc94259996"/>
      <w:bookmarkStart w:id="231" w:name="_Toc87524221"/>
      <w:r w:rsidRPr="00CC76B7">
        <w:rPr>
          <w:rFonts w:ascii="Times New Roman" w:hAnsi="Times New Roman" w:cs="Times New Roman"/>
          <w:b/>
          <w:bCs w:val="0"/>
          <w:sz w:val="28"/>
          <w:szCs w:val="28"/>
        </w:rPr>
        <w:t xml:space="preserve">Function </w:t>
      </w:r>
      <w:r w:rsidR="00176D41">
        <w:rPr>
          <w:rFonts w:ascii="Times New Roman" w:hAnsi="Times New Roman" w:cs="Times New Roman"/>
          <w:b/>
          <w:bCs w:val="0"/>
          <w:sz w:val="28"/>
          <w:szCs w:val="28"/>
        </w:rPr>
        <w:t>Summary</w:t>
      </w:r>
      <w:bookmarkEnd w:id="230"/>
    </w:p>
    <w:p w14:paraId="0A57F74C" w14:textId="77777777" w:rsidR="00CC76B7" w:rsidRPr="00CC76B7" w:rsidRDefault="00CC76B7" w:rsidP="00CC76B7">
      <w:pPr>
        <w:rPr>
          <w:rFonts w:ascii="Times New Roman" w:hAnsi="Times New Roman" w:cs="Times New Roman"/>
        </w:rPr>
      </w:pPr>
      <w:r w:rsidRPr="00CC76B7">
        <w:rPr>
          <w:rFonts w:ascii="Times New Roman" w:hAnsi="Times New Roman" w:cs="Times New Roman"/>
        </w:rPr>
        <w:t>The following naming convention is used for naming the functions:</w:t>
      </w:r>
    </w:p>
    <w:p w14:paraId="6BB6C7D2" w14:textId="77777777" w:rsidR="00CC76B7" w:rsidRPr="00CC76B7" w:rsidRDefault="00CC76B7" w:rsidP="00CC76B7">
      <w:pPr>
        <w:rPr>
          <w:rFonts w:ascii="Times New Roman" w:hAnsi="Times New Roman" w:cs="Times New Roman"/>
        </w:rPr>
      </w:pPr>
    </w:p>
    <w:p w14:paraId="5E1CB060" w14:textId="77777777" w:rsidR="00CC76B7" w:rsidRPr="00CC76B7" w:rsidRDefault="00CC76B7" w:rsidP="00CC76B7">
      <w:pPr>
        <w:rPr>
          <w:rFonts w:ascii="Times New Roman" w:hAnsi="Times New Roman" w:cs="Times New Roman"/>
        </w:rPr>
      </w:pPr>
      <w:r w:rsidRPr="00CC76B7">
        <w:rPr>
          <w:rFonts w:ascii="Times New Roman" w:hAnsi="Times New Roman" w:cs="Times New Roman"/>
        </w:rPr>
        <w:t>This function list defines the functions to be provided by the required system.</w:t>
      </w:r>
    </w:p>
    <w:p w14:paraId="22071CA5" w14:textId="22092C19" w:rsidR="00CC76B7" w:rsidRDefault="00CC76B7" w:rsidP="00CC76B7">
      <w:pPr>
        <w:rPr>
          <w:rFonts w:ascii="Times New Roman" w:hAnsi="Times New Roman" w:cs="Times New Roman"/>
        </w:rPr>
      </w:pPr>
      <w:r w:rsidRPr="00CC76B7">
        <w:rPr>
          <w:rFonts w:ascii="Times New Roman" w:hAnsi="Times New Roman" w:cs="Times New Roman"/>
        </w:rPr>
        <w:t>Function ID = [Category] + [3-digit Sequence Number]</w:t>
      </w:r>
    </w:p>
    <w:p w14:paraId="54ED8D21" w14:textId="384C00DB" w:rsidR="00CC76B7" w:rsidRDefault="00CC76B7" w:rsidP="00CC76B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76B7" w14:paraId="18F58BC0" w14:textId="77777777" w:rsidTr="007163AA">
        <w:tc>
          <w:tcPr>
            <w:tcW w:w="4508" w:type="dxa"/>
            <w:shd w:val="clear" w:color="auto" w:fill="D0CECE" w:themeFill="background2" w:themeFillShade="E6"/>
          </w:tcPr>
          <w:p w14:paraId="284EF7E0" w14:textId="66726383" w:rsidR="00CC76B7" w:rsidRPr="007163AA" w:rsidRDefault="00CC76B7" w:rsidP="00CC76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63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4508" w:type="dxa"/>
            <w:shd w:val="clear" w:color="auto" w:fill="D0CECE" w:themeFill="background2" w:themeFillShade="E6"/>
          </w:tcPr>
          <w:p w14:paraId="78881E0B" w14:textId="6DB24898" w:rsidR="00CC76B7" w:rsidRPr="007163AA" w:rsidRDefault="00CC76B7" w:rsidP="00CC76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63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</w:t>
            </w:r>
          </w:p>
        </w:tc>
      </w:tr>
      <w:tr w:rsidR="00CC76B7" w14:paraId="75065944" w14:textId="77777777" w:rsidTr="00CC76B7">
        <w:tc>
          <w:tcPr>
            <w:tcW w:w="4508" w:type="dxa"/>
          </w:tcPr>
          <w:p w14:paraId="1EFF130D" w14:textId="5FEC3F23" w:rsidR="00CC76B7" w:rsidRDefault="0027577A" w:rsidP="00CC76B7">
            <w:pPr>
              <w:rPr>
                <w:rFonts w:ascii="Times New Roman" w:hAnsi="Times New Roman" w:cs="Times New Roman"/>
              </w:rPr>
            </w:pPr>
            <w:r>
              <w:rPr>
                <w:rFonts w:ascii="Frutiger Light" w:hAnsi="Frutiger Light"/>
              </w:rPr>
              <w:t>ASS</w:t>
            </w:r>
          </w:p>
        </w:tc>
        <w:tc>
          <w:tcPr>
            <w:tcW w:w="4508" w:type="dxa"/>
          </w:tcPr>
          <w:p w14:paraId="3A8AAC72" w14:textId="094231B9" w:rsidR="00CC76B7" w:rsidRDefault="0027577A" w:rsidP="00CC76B7">
            <w:pPr>
              <w:rPr>
                <w:rFonts w:ascii="Times New Roman" w:hAnsi="Times New Roman" w:cs="Times New Roman"/>
              </w:rPr>
            </w:pPr>
            <w:r>
              <w:rPr>
                <w:rFonts w:ascii="Frutiger Light" w:hAnsi="Frutiger Light"/>
              </w:rPr>
              <w:t>A</w:t>
            </w:r>
            <w:r>
              <w:rPr>
                <w:rFonts w:ascii="Frutiger Light" w:hAnsi="Frutiger Light" w:hint="eastAsia"/>
              </w:rPr>
              <w:t>s</w:t>
            </w:r>
            <w:r>
              <w:rPr>
                <w:rFonts w:ascii="Frutiger Light" w:hAnsi="Frutiger Light"/>
              </w:rPr>
              <w:t>sign</w:t>
            </w:r>
            <w:r w:rsidR="00625AAA">
              <w:rPr>
                <w:rFonts w:ascii="Frutiger Light" w:hAnsi="Frutiger Light"/>
              </w:rPr>
              <w:t>ment of</w:t>
            </w:r>
            <w:r>
              <w:rPr>
                <w:rFonts w:ascii="Frutiger Light" w:hAnsi="Frutiger Light"/>
              </w:rPr>
              <w:t xml:space="preserve"> WBRS Record</w:t>
            </w:r>
            <w:r w:rsidR="00A60D56">
              <w:rPr>
                <w:rFonts w:ascii="Frutiger Light" w:hAnsi="Frutiger Light"/>
              </w:rPr>
              <w:t>s</w:t>
            </w:r>
          </w:p>
        </w:tc>
      </w:tr>
      <w:tr w:rsidR="00CC76B7" w14:paraId="7E25AAF2" w14:textId="77777777" w:rsidTr="00CC76B7">
        <w:tc>
          <w:tcPr>
            <w:tcW w:w="4508" w:type="dxa"/>
          </w:tcPr>
          <w:p w14:paraId="0F9B8D54" w14:textId="0E1149CA" w:rsidR="00CC76B7" w:rsidRDefault="00CC76B7" w:rsidP="00CC76B7">
            <w:pPr>
              <w:rPr>
                <w:rFonts w:ascii="Times New Roman" w:hAnsi="Times New Roman" w:cs="Times New Roman"/>
              </w:rPr>
            </w:pPr>
            <w:r>
              <w:rPr>
                <w:rFonts w:ascii="Frutiger Light" w:hAnsi="Frutiger Light" w:hint="eastAsia"/>
              </w:rPr>
              <w:t>SDM</w:t>
            </w:r>
          </w:p>
        </w:tc>
        <w:tc>
          <w:tcPr>
            <w:tcW w:w="4508" w:type="dxa"/>
          </w:tcPr>
          <w:p w14:paraId="5D897A4C" w14:textId="74843EEB" w:rsidR="00CC76B7" w:rsidRDefault="00CC76B7" w:rsidP="00CC76B7">
            <w:pPr>
              <w:rPr>
                <w:rFonts w:ascii="Times New Roman" w:hAnsi="Times New Roman" w:cs="Times New Roman"/>
              </w:rPr>
            </w:pPr>
            <w:bookmarkStart w:id="232" w:name="_Hlk92989248"/>
            <w:r>
              <w:rPr>
                <w:rFonts w:ascii="Frutiger Light" w:hAnsi="Frutiger Light" w:hint="eastAsia"/>
                <w:bCs/>
              </w:rPr>
              <w:t>Submission &amp; Case</w:t>
            </w:r>
            <w:r>
              <w:rPr>
                <w:rFonts w:ascii="Frutiger Light" w:hAnsi="Frutiger Light" w:hint="eastAsia"/>
              </w:rPr>
              <w:t xml:space="preserve"> Document Management</w:t>
            </w:r>
            <w:bookmarkEnd w:id="232"/>
          </w:p>
        </w:tc>
      </w:tr>
      <w:tr w:rsidR="00CC76B7" w14:paraId="7F2DBB21" w14:textId="77777777" w:rsidTr="00CC76B7">
        <w:tc>
          <w:tcPr>
            <w:tcW w:w="4508" w:type="dxa"/>
          </w:tcPr>
          <w:p w14:paraId="061BF0FE" w14:textId="48489264" w:rsidR="00CC76B7" w:rsidRDefault="00CC76B7" w:rsidP="00CC76B7">
            <w:pPr>
              <w:rPr>
                <w:rFonts w:ascii="Times New Roman" w:hAnsi="Times New Roman" w:cs="Times New Roman"/>
              </w:rPr>
            </w:pPr>
            <w:r>
              <w:rPr>
                <w:rFonts w:ascii="Frutiger Light" w:hAnsi="Frutiger Light" w:hint="eastAsia"/>
                <w:bCs/>
              </w:rPr>
              <w:t>REA</w:t>
            </w:r>
          </w:p>
        </w:tc>
        <w:tc>
          <w:tcPr>
            <w:tcW w:w="4508" w:type="dxa"/>
          </w:tcPr>
          <w:p w14:paraId="78F8E31D" w14:textId="106EBEDA" w:rsidR="00CC76B7" w:rsidRDefault="00CC76B7" w:rsidP="00CC76B7">
            <w:pPr>
              <w:rPr>
                <w:rFonts w:ascii="Times New Roman" w:hAnsi="Times New Roman" w:cs="Times New Roman"/>
              </w:rPr>
            </w:pPr>
            <w:r>
              <w:rPr>
                <w:rFonts w:ascii="Frutiger Light" w:hAnsi="Frutiger Light" w:hint="eastAsia"/>
              </w:rPr>
              <w:t>Registered Energy Assessor</w:t>
            </w:r>
          </w:p>
        </w:tc>
      </w:tr>
      <w:tr w:rsidR="00CC76B7" w14:paraId="262DAA67" w14:textId="77777777" w:rsidTr="00CC76B7">
        <w:tc>
          <w:tcPr>
            <w:tcW w:w="4508" w:type="dxa"/>
          </w:tcPr>
          <w:p w14:paraId="1870DAE6" w14:textId="2324CF29" w:rsidR="00CC76B7" w:rsidRDefault="00CC76B7" w:rsidP="00CC76B7">
            <w:pPr>
              <w:rPr>
                <w:rFonts w:ascii="Times New Roman" w:hAnsi="Times New Roman" w:cs="Times New Roman"/>
              </w:rPr>
            </w:pPr>
            <w:r>
              <w:rPr>
                <w:rFonts w:ascii="Frutiger Light" w:hAnsi="Frutiger Light" w:hint="eastAsia"/>
                <w:bCs/>
              </w:rPr>
              <w:t>COCR</w:t>
            </w:r>
          </w:p>
        </w:tc>
        <w:tc>
          <w:tcPr>
            <w:tcW w:w="4508" w:type="dxa"/>
          </w:tcPr>
          <w:p w14:paraId="3C8A7169" w14:textId="039C5FE1" w:rsidR="00CC76B7" w:rsidRDefault="00CC76B7" w:rsidP="00CC76B7">
            <w:pPr>
              <w:rPr>
                <w:rFonts w:ascii="Times New Roman" w:hAnsi="Times New Roman" w:cs="Times New Roman"/>
              </w:rPr>
            </w:pPr>
            <w:r>
              <w:rPr>
                <w:rFonts w:ascii="Frutiger Light" w:hAnsi="Frutiger Light" w:hint="eastAsia"/>
                <w:bCs/>
              </w:rPr>
              <w:t>Certificate of Compliance Registration</w:t>
            </w:r>
          </w:p>
        </w:tc>
      </w:tr>
      <w:tr w:rsidR="00CC76B7" w14:paraId="289D4E99" w14:textId="77777777" w:rsidTr="00CC76B7">
        <w:tc>
          <w:tcPr>
            <w:tcW w:w="4508" w:type="dxa"/>
          </w:tcPr>
          <w:p w14:paraId="40EF026A" w14:textId="562C20A6" w:rsidR="00CC76B7" w:rsidRDefault="00CC76B7" w:rsidP="00CC76B7">
            <w:pPr>
              <w:rPr>
                <w:rFonts w:ascii="Times New Roman" w:hAnsi="Times New Roman" w:cs="Times New Roman"/>
              </w:rPr>
            </w:pPr>
            <w:r>
              <w:rPr>
                <w:rFonts w:ascii="Frutiger Light" w:hAnsi="Frutiger Light" w:hint="eastAsia"/>
                <w:bCs/>
              </w:rPr>
              <w:t>FOC</w:t>
            </w:r>
          </w:p>
        </w:tc>
        <w:tc>
          <w:tcPr>
            <w:tcW w:w="4508" w:type="dxa"/>
          </w:tcPr>
          <w:p w14:paraId="2C3C83E9" w14:textId="2116F46F" w:rsidR="00CC76B7" w:rsidRDefault="00CC76B7" w:rsidP="00CC76B7">
            <w:pPr>
              <w:rPr>
                <w:rFonts w:ascii="Times New Roman" w:hAnsi="Times New Roman" w:cs="Times New Roman"/>
              </w:rPr>
            </w:pPr>
            <w:r>
              <w:rPr>
                <w:rFonts w:ascii="Frutiger Light" w:hAnsi="Frutiger Light" w:hint="eastAsia"/>
              </w:rPr>
              <w:t>Form of Compliance</w:t>
            </w:r>
          </w:p>
        </w:tc>
      </w:tr>
    </w:tbl>
    <w:p w14:paraId="56C9B18A" w14:textId="29475753" w:rsidR="00CC76B7" w:rsidRDefault="00CC76B7" w:rsidP="00CC76B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2657"/>
        <w:gridCol w:w="3227"/>
      </w:tblGrid>
      <w:tr w:rsidR="007163AA" w14:paraId="47269C73" w14:textId="77777777" w:rsidTr="007163AA">
        <w:tc>
          <w:tcPr>
            <w:tcW w:w="3132" w:type="dxa"/>
            <w:shd w:val="clear" w:color="auto" w:fill="D0CECE" w:themeFill="background2" w:themeFillShade="E6"/>
          </w:tcPr>
          <w:p w14:paraId="3103BB1F" w14:textId="77777777" w:rsidR="007163AA" w:rsidRPr="007163AA" w:rsidRDefault="007163AA" w:rsidP="007823D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63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2657" w:type="dxa"/>
            <w:shd w:val="clear" w:color="auto" w:fill="D0CECE" w:themeFill="background2" w:themeFillShade="E6"/>
          </w:tcPr>
          <w:p w14:paraId="19F9F624" w14:textId="7B2FE87B" w:rsidR="007163AA" w:rsidRPr="007163AA" w:rsidRDefault="007163AA" w:rsidP="007823D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63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ID</w:t>
            </w:r>
          </w:p>
        </w:tc>
        <w:tc>
          <w:tcPr>
            <w:tcW w:w="3227" w:type="dxa"/>
            <w:shd w:val="clear" w:color="auto" w:fill="D0CECE" w:themeFill="background2" w:themeFillShade="E6"/>
          </w:tcPr>
          <w:p w14:paraId="772E52AD" w14:textId="797365C5" w:rsidR="007163AA" w:rsidRPr="007163AA" w:rsidRDefault="007163AA" w:rsidP="007823D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63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Name</w:t>
            </w:r>
          </w:p>
        </w:tc>
      </w:tr>
      <w:tr w:rsidR="00DA069F" w14:paraId="61D4BEDF" w14:textId="77777777" w:rsidTr="007163AA">
        <w:tc>
          <w:tcPr>
            <w:tcW w:w="3132" w:type="dxa"/>
            <w:vMerge w:val="restart"/>
          </w:tcPr>
          <w:p w14:paraId="2F4CCD4E" w14:textId="6083BBBD" w:rsidR="00DA069F" w:rsidRDefault="00DA069F" w:rsidP="007823D7">
            <w:pPr>
              <w:rPr>
                <w:rFonts w:ascii="Times New Roman" w:hAnsi="Times New Roman" w:cs="Times New Roman"/>
              </w:rPr>
            </w:pPr>
            <w:r>
              <w:rPr>
                <w:rFonts w:ascii="Frutiger Light" w:hAnsi="Frutiger Light"/>
              </w:rPr>
              <w:t>ASS</w:t>
            </w:r>
          </w:p>
        </w:tc>
        <w:tc>
          <w:tcPr>
            <w:tcW w:w="2657" w:type="dxa"/>
          </w:tcPr>
          <w:p w14:paraId="1B21EBE1" w14:textId="63723C61" w:rsidR="00DA069F" w:rsidRDefault="00DA069F" w:rsidP="007823D7">
            <w:pPr>
              <w:rPr>
                <w:rFonts w:ascii="Frutiger Light" w:hAnsi="Frutiger Light"/>
              </w:rPr>
            </w:pPr>
            <w:r>
              <w:rPr>
                <w:rFonts w:ascii="Frutiger Light" w:hAnsi="Frutiger Light"/>
              </w:rPr>
              <w:t>ASS-001</w:t>
            </w:r>
          </w:p>
        </w:tc>
        <w:tc>
          <w:tcPr>
            <w:tcW w:w="3227" w:type="dxa"/>
          </w:tcPr>
          <w:p w14:paraId="306D07E6" w14:textId="6A7BF28E" w:rsidR="00DA069F" w:rsidRDefault="00DA069F" w:rsidP="007823D7">
            <w:pPr>
              <w:rPr>
                <w:rFonts w:ascii="Times New Roman" w:hAnsi="Times New Roman" w:cs="Times New Roman"/>
              </w:rPr>
            </w:pPr>
            <w:r>
              <w:rPr>
                <w:rFonts w:ascii="Frutiger Light" w:hAnsi="Frutiger Light"/>
              </w:rPr>
              <w:t>Search WBRS Records of COCR/FOC</w:t>
            </w:r>
          </w:p>
        </w:tc>
      </w:tr>
      <w:tr w:rsidR="00DA069F" w14:paraId="56BD04B0" w14:textId="77777777" w:rsidTr="007163AA">
        <w:tc>
          <w:tcPr>
            <w:tcW w:w="3132" w:type="dxa"/>
            <w:vMerge/>
          </w:tcPr>
          <w:p w14:paraId="3A10F720" w14:textId="77C7F9C2" w:rsidR="00DA069F" w:rsidRDefault="00DA069F" w:rsidP="007823D7">
            <w:pPr>
              <w:rPr>
                <w:rFonts w:ascii="Frutiger Light" w:hAnsi="Frutiger Light"/>
              </w:rPr>
            </w:pPr>
          </w:p>
        </w:tc>
        <w:tc>
          <w:tcPr>
            <w:tcW w:w="2657" w:type="dxa"/>
          </w:tcPr>
          <w:p w14:paraId="37E56BDB" w14:textId="7D162874" w:rsidR="00DA069F" w:rsidRDefault="00DA069F" w:rsidP="007823D7">
            <w:pPr>
              <w:rPr>
                <w:rFonts w:ascii="Frutiger Light" w:hAnsi="Frutiger Light"/>
              </w:rPr>
            </w:pPr>
            <w:r>
              <w:rPr>
                <w:rFonts w:ascii="Frutiger Light" w:hAnsi="Frutiger Light"/>
              </w:rPr>
              <w:t>ASS-002</w:t>
            </w:r>
          </w:p>
        </w:tc>
        <w:tc>
          <w:tcPr>
            <w:tcW w:w="3227" w:type="dxa"/>
          </w:tcPr>
          <w:p w14:paraId="7767733E" w14:textId="3F6A63AC" w:rsidR="00DA069F" w:rsidRDefault="00DA069F" w:rsidP="007823D7">
            <w:pPr>
              <w:rPr>
                <w:rFonts w:ascii="Frutiger Light" w:hAnsi="Frutiger Light"/>
              </w:rPr>
            </w:pPr>
            <w:r>
              <w:rPr>
                <w:rFonts w:ascii="Frutiger Light" w:hAnsi="Frutiger Light"/>
              </w:rPr>
              <w:t>View WBRS Records of EE1</w:t>
            </w:r>
          </w:p>
        </w:tc>
      </w:tr>
      <w:tr w:rsidR="00DA069F" w14:paraId="12FD1790" w14:textId="77777777" w:rsidTr="007163AA">
        <w:tc>
          <w:tcPr>
            <w:tcW w:w="3132" w:type="dxa"/>
            <w:vMerge/>
          </w:tcPr>
          <w:p w14:paraId="09D46230" w14:textId="77777777" w:rsidR="00DA069F" w:rsidRDefault="00DA069F" w:rsidP="00F2027C">
            <w:pPr>
              <w:rPr>
                <w:rFonts w:ascii="Frutiger Light" w:hAnsi="Frutiger Light"/>
              </w:rPr>
            </w:pPr>
          </w:p>
        </w:tc>
        <w:tc>
          <w:tcPr>
            <w:tcW w:w="2657" w:type="dxa"/>
          </w:tcPr>
          <w:p w14:paraId="33C76F2E" w14:textId="511270FC" w:rsidR="00DA069F" w:rsidRDefault="00DA069F" w:rsidP="00F2027C">
            <w:pPr>
              <w:rPr>
                <w:rFonts w:ascii="Frutiger Light" w:hAnsi="Frutiger Light"/>
              </w:rPr>
            </w:pPr>
            <w:r>
              <w:rPr>
                <w:rFonts w:ascii="Frutiger Light" w:hAnsi="Frutiger Light"/>
              </w:rPr>
              <w:t>ASS-003</w:t>
            </w:r>
          </w:p>
        </w:tc>
        <w:tc>
          <w:tcPr>
            <w:tcW w:w="3227" w:type="dxa"/>
          </w:tcPr>
          <w:p w14:paraId="050103D8" w14:textId="6D178012" w:rsidR="00DA069F" w:rsidRDefault="00DA069F" w:rsidP="00F2027C">
            <w:pPr>
              <w:rPr>
                <w:rFonts w:ascii="Frutiger Light" w:hAnsi="Frutiger Light"/>
              </w:rPr>
            </w:pPr>
            <w:r>
              <w:rPr>
                <w:rFonts w:ascii="Frutiger Light" w:hAnsi="Frutiger Light"/>
              </w:rPr>
              <w:t>View WBRS Records of EE2</w:t>
            </w:r>
          </w:p>
        </w:tc>
      </w:tr>
      <w:tr w:rsidR="00DA069F" w14:paraId="623EE806" w14:textId="77777777" w:rsidTr="007163AA">
        <w:tc>
          <w:tcPr>
            <w:tcW w:w="3132" w:type="dxa"/>
            <w:vMerge/>
          </w:tcPr>
          <w:p w14:paraId="71FF154A" w14:textId="77777777" w:rsidR="00DA069F" w:rsidRDefault="00DA069F" w:rsidP="00F2027C">
            <w:pPr>
              <w:rPr>
                <w:rFonts w:ascii="Frutiger Light" w:hAnsi="Frutiger Light"/>
              </w:rPr>
            </w:pPr>
          </w:p>
        </w:tc>
        <w:tc>
          <w:tcPr>
            <w:tcW w:w="2657" w:type="dxa"/>
          </w:tcPr>
          <w:p w14:paraId="61E09B63" w14:textId="0B094104" w:rsidR="00DA069F" w:rsidRDefault="00DA069F" w:rsidP="00F2027C">
            <w:pPr>
              <w:rPr>
                <w:rFonts w:ascii="Frutiger Light" w:hAnsi="Frutiger Light"/>
              </w:rPr>
            </w:pPr>
            <w:r>
              <w:rPr>
                <w:rFonts w:ascii="Frutiger Light" w:hAnsi="Frutiger Light"/>
              </w:rPr>
              <w:t>ASS-004</w:t>
            </w:r>
          </w:p>
        </w:tc>
        <w:tc>
          <w:tcPr>
            <w:tcW w:w="3227" w:type="dxa"/>
          </w:tcPr>
          <w:p w14:paraId="00B60733" w14:textId="70A18E2D" w:rsidR="00DA069F" w:rsidRDefault="00DA069F" w:rsidP="00F2027C">
            <w:pPr>
              <w:rPr>
                <w:rFonts w:ascii="Frutiger Light" w:hAnsi="Frutiger Light"/>
              </w:rPr>
            </w:pPr>
            <w:r>
              <w:rPr>
                <w:rFonts w:ascii="Frutiger Light" w:hAnsi="Frutiger Light"/>
              </w:rPr>
              <w:t>View WBRS Records of EE3</w:t>
            </w:r>
          </w:p>
        </w:tc>
      </w:tr>
      <w:tr w:rsidR="00DA069F" w14:paraId="6EE13180" w14:textId="77777777" w:rsidTr="007163AA">
        <w:tc>
          <w:tcPr>
            <w:tcW w:w="3132" w:type="dxa"/>
            <w:vMerge/>
          </w:tcPr>
          <w:p w14:paraId="73848D1E" w14:textId="77777777" w:rsidR="00DA069F" w:rsidRDefault="00DA069F" w:rsidP="00F2027C">
            <w:pPr>
              <w:rPr>
                <w:rFonts w:ascii="Frutiger Light" w:hAnsi="Frutiger Light"/>
              </w:rPr>
            </w:pPr>
          </w:p>
        </w:tc>
        <w:tc>
          <w:tcPr>
            <w:tcW w:w="2657" w:type="dxa"/>
          </w:tcPr>
          <w:p w14:paraId="3F26A1D9" w14:textId="26F76E59" w:rsidR="00DA069F" w:rsidRDefault="00DA069F" w:rsidP="00F2027C">
            <w:pPr>
              <w:rPr>
                <w:rFonts w:ascii="Frutiger Light" w:hAnsi="Frutiger Light"/>
              </w:rPr>
            </w:pPr>
            <w:r>
              <w:rPr>
                <w:rFonts w:ascii="Frutiger Light" w:hAnsi="Frutiger Light"/>
              </w:rPr>
              <w:t>ASS-005</w:t>
            </w:r>
          </w:p>
        </w:tc>
        <w:tc>
          <w:tcPr>
            <w:tcW w:w="3227" w:type="dxa"/>
          </w:tcPr>
          <w:p w14:paraId="481BD5AD" w14:textId="14588B1B" w:rsidR="00DA069F" w:rsidRDefault="00DA069F" w:rsidP="00F2027C">
            <w:pPr>
              <w:rPr>
                <w:rFonts w:ascii="Frutiger Light" w:hAnsi="Frutiger Light"/>
              </w:rPr>
            </w:pPr>
            <w:r>
              <w:rPr>
                <w:rFonts w:ascii="Frutiger Light" w:hAnsi="Frutiger Light"/>
              </w:rPr>
              <w:t>View WBRS Records of EE4</w:t>
            </w:r>
          </w:p>
        </w:tc>
      </w:tr>
      <w:tr w:rsidR="00DA069F" w14:paraId="3812B11A" w14:textId="77777777" w:rsidTr="007163AA">
        <w:tc>
          <w:tcPr>
            <w:tcW w:w="3132" w:type="dxa"/>
            <w:vMerge/>
          </w:tcPr>
          <w:p w14:paraId="48134128" w14:textId="69B91B3C" w:rsidR="00DA069F" w:rsidRDefault="00DA069F" w:rsidP="00F2027C">
            <w:pPr>
              <w:rPr>
                <w:rFonts w:ascii="Frutiger Light" w:hAnsi="Frutiger Light"/>
              </w:rPr>
            </w:pPr>
          </w:p>
        </w:tc>
        <w:tc>
          <w:tcPr>
            <w:tcW w:w="2657" w:type="dxa"/>
          </w:tcPr>
          <w:p w14:paraId="25B76AA8" w14:textId="6F7E9BF7" w:rsidR="00DA069F" w:rsidRDefault="00DA069F" w:rsidP="00F2027C">
            <w:pPr>
              <w:rPr>
                <w:rFonts w:ascii="Frutiger Light" w:hAnsi="Frutiger Light"/>
              </w:rPr>
            </w:pPr>
            <w:r>
              <w:rPr>
                <w:rFonts w:ascii="Frutiger Light" w:hAnsi="Frutiger Light"/>
              </w:rPr>
              <w:t>ASS-006</w:t>
            </w:r>
          </w:p>
        </w:tc>
        <w:tc>
          <w:tcPr>
            <w:tcW w:w="3227" w:type="dxa"/>
          </w:tcPr>
          <w:p w14:paraId="088381AE" w14:textId="1BDF57DA" w:rsidR="00DA069F" w:rsidRDefault="00DA069F" w:rsidP="00F2027C">
            <w:pPr>
              <w:rPr>
                <w:rFonts w:ascii="Frutiger Light" w:hAnsi="Frutiger Light"/>
              </w:rPr>
            </w:pPr>
            <w:r>
              <w:rPr>
                <w:rFonts w:ascii="Frutiger Light" w:hAnsi="Frutiger Light"/>
              </w:rPr>
              <w:t>Search WBRS Records of REA</w:t>
            </w:r>
          </w:p>
        </w:tc>
      </w:tr>
      <w:tr w:rsidR="00DA069F" w14:paraId="7C8DC21E" w14:textId="77777777" w:rsidTr="007163AA">
        <w:tc>
          <w:tcPr>
            <w:tcW w:w="3132" w:type="dxa"/>
            <w:vMerge/>
          </w:tcPr>
          <w:p w14:paraId="471364F1" w14:textId="7D56BA44" w:rsidR="00DA069F" w:rsidRDefault="00DA069F" w:rsidP="00F2027C">
            <w:pPr>
              <w:rPr>
                <w:rFonts w:ascii="Frutiger Light" w:hAnsi="Frutiger Light"/>
              </w:rPr>
            </w:pPr>
          </w:p>
        </w:tc>
        <w:tc>
          <w:tcPr>
            <w:tcW w:w="2657" w:type="dxa"/>
          </w:tcPr>
          <w:p w14:paraId="4E1444B8" w14:textId="673254CE" w:rsidR="00DA069F" w:rsidRDefault="00DA069F" w:rsidP="00F2027C">
            <w:pPr>
              <w:rPr>
                <w:rFonts w:ascii="Frutiger Light" w:hAnsi="Frutiger Light"/>
              </w:rPr>
            </w:pPr>
            <w:r>
              <w:rPr>
                <w:rFonts w:ascii="Frutiger Light" w:hAnsi="Frutiger Light"/>
              </w:rPr>
              <w:t>ASS-007</w:t>
            </w:r>
          </w:p>
        </w:tc>
        <w:tc>
          <w:tcPr>
            <w:tcW w:w="3227" w:type="dxa"/>
          </w:tcPr>
          <w:p w14:paraId="7A9D3882" w14:textId="2D6DE4C6" w:rsidR="00DA069F" w:rsidRDefault="00DA069F" w:rsidP="00F2027C">
            <w:pPr>
              <w:rPr>
                <w:rFonts w:ascii="Frutiger Light" w:hAnsi="Frutiger Light"/>
              </w:rPr>
            </w:pPr>
            <w:r>
              <w:rPr>
                <w:rFonts w:ascii="Frutiger Light" w:hAnsi="Frutiger Light"/>
              </w:rPr>
              <w:t>View WBRS Records of REA1</w:t>
            </w:r>
          </w:p>
        </w:tc>
      </w:tr>
      <w:tr w:rsidR="00DA069F" w14:paraId="5C1B4C5D" w14:textId="77777777" w:rsidTr="007163AA">
        <w:tc>
          <w:tcPr>
            <w:tcW w:w="3132" w:type="dxa"/>
            <w:vMerge/>
          </w:tcPr>
          <w:p w14:paraId="65847F71" w14:textId="77777777" w:rsidR="00DA069F" w:rsidRDefault="00DA069F" w:rsidP="00F2027C">
            <w:pPr>
              <w:rPr>
                <w:rFonts w:ascii="Frutiger Light" w:hAnsi="Frutiger Light"/>
              </w:rPr>
            </w:pPr>
          </w:p>
        </w:tc>
        <w:tc>
          <w:tcPr>
            <w:tcW w:w="2657" w:type="dxa"/>
          </w:tcPr>
          <w:p w14:paraId="2719FB54" w14:textId="1B51AB92" w:rsidR="00DA069F" w:rsidRDefault="00DA069F" w:rsidP="00F2027C">
            <w:pPr>
              <w:rPr>
                <w:rFonts w:ascii="Frutiger Light" w:hAnsi="Frutiger Light"/>
              </w:rPr>
            </w:pPr>
            <w:r>
              <w:rPr>
                <w:rFonts w:ascii="Frutiger Light" w:hAnsi="Frutiger Light"/>
              </w:rPr>
              <w:t>ASS-008</w:t>
            </w:r>
          </w:p>
        </w:tc>
        <w:tc>
          <w:tcPr>
            <w:tcW w:w="3227" w:type="dxa"/>
          </w:tcPr>
          <w:p w14:paraId="2ACB80DC" w14:textId="06CF826D" w:rsidR="00DA069F" w:rsidRDefault="00DA069F" w:rsidP="00F2027C">
            <w:pPr>
              <w:rPr>
                <w:rFonts w:ascii="Frutiger Light" w:hAnsi="Frutiger Light"/>
              </w:rPr>
            </w:pPr>
            <w:r>
              <w:rPr>
                <w:rFonts w:ascii="Frutiger Light" w:hAnsi="Frutiger Light"/>
              </w:rPr>
              <w:t>View WBRS Records of REA3</w:t>
            </w:r>
          </w:p>
        </w:tc>
      </w:tr>
      <w:tr w:rsidR="006D7784" w14:paraId="71287E44" w14:textId="77777777" w:rsidTr="007163AA">
        <w:tc>
          <w:tcPr>
            <w:tcW w:w="3132" w:type="dxa"/>
            <w:vMerge w:val="restart"/>
          </w:tcPr>
          <w:p w14:paraId="3F04247C" w14:textId="45302313" w:rsidR="006D7784" w:rsidRDefault="006D7784" w:rsidP="00F2027C">
            <w:pPr>
              <w:rPr>
                <w:rFonts w:ascii="Frutiger Light" w:hAnsi="Frutiger Light"/>
              </w:rPr>
            </w:pPr>
            <w:r>
              <w:rPr>
                <w:rFonts w:ascii="Frutiger Light" w:hAnsi="Frutiger Light" w:hint="eastAsia"/>
                <w:bCs/>
              </w:rPr>
              <w:t>REA</w:t>
            </w:r>
          </w:p>
        </w:tc>
        <w:tc>
          <w:tcPr>
            <w:tcW w:w="2657" w:type="dxa"/>
          </w:tcPr>
          <w:p w14:paraId="1CF87254" w14:textId="4CC17539" w:rsidR="006D7784" w:rsidRDefault="006D7784" w:rsidP="00F2027C">
            <w:pPr>
              <w:rPr>
                <w:rFonts w:ascii="Frutiger Light" w:hAnsi="Frutiger Light"/>
              </w:rPr>
            </w:pPr>
            <w:r>
              <w:rPr>
                <w:rFonts w:ascii="Frutiger Light" w:hAnsi="Frutiger Light"/>
              </w:rPr>
              <w:t>REA-001</w:t>
            </w:r>
          </w:p>
        </w:tc>
        <w:tc>
          <w:tcPr>
            <w:tcW w:w="3227" w:type="dxa"/>
          </w:tcPr>
          <w:p w14:paraId="0246CCB9" w14:textId="714F7F65" w:rsidR="006D7784" w:rsidRDefault="006D7784" w:rsidP="00F2027C">
            <w:pPr>
              <w:rPr>
                <w:rFonts w:ascii="Frutiger Light" w:hAnsi="Frutiger Light"/>
              </w:rPr>
            </w:pPr>
            <w:r>
              <w:rPr>
                <w:rFonts w:ascii="Frutiger Light" w:hAnsi="Frutiger Light"/>
                <w:szCs w:val="24"/>
              </w:rPr>
              <w:t>M</w:t>
            </w:r>
            <w:r>
              <w:rPr>
                <w:rFonts w:ascii="Frutiger Light" w:hAnsi="Frutiger Light" w:hint="eastAsia"/>
                <w:szCs w:val="24"/>
              </w:rPr>
              <w:t>a</w:t>
            </w:r>
            <w:r>
              <w:rPr>
                <w:rFonts w:ascii="Frutiger Light" w:hAnsi="Frutiger Light"/>
                <w:szCs w:val="24"/>
              </w:rPr>
              <w:t xml:space="preserve">intain </w:t>
            </w:r>
            <w:r>
              <w:rPr>
                <w:rFonts w:ascii="Frutiger Light" w:hAnsi="Frutiger Light" w:hint="eastAsia"/>
                <w:szCs w:val="24"/>
              </w:rPr>
              <w:t>REA Case</w:t>
            </w:r>
          </w:p>
        </w:tc>
      </w:tr>
      <w:tr w:rsidR="006D7784" w14:paraId="7DD6EDE3" w14:textId="77777777" w:rsidTr="007163AA">
        <w:tc>
          <w:tcPr>
            <w:tcW w:w="3132" w:type="dxa"/>
            <w:vMerge/>
          </w:tcPr>
          <w:p w14:paraId="070E9386" w14:textId="77777777" w:rsidR="006D7784" w:rsidRDefault="006D7784" w:rsidP="00F202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57" w:type="dxa"/>
          </w:tcPr>
          <w:p w14:paraId="553E317A" w14:textId="11D738B6" w:rsidR="006D7784" w:rsidRDefault="006D7784" w:rsidP="00F2027C">
            <w:pPr>
              <w:rPr>
                <w:rFonts w:ascii="Frutiger Light" w:hAnsi="Frutiger Light"/>
                <w:bCs/>
              </w:rPr>
            </w:pPr>
            <w:r>
              <w:rPr>
                <w:rFonts w:ascii="Frutiger Light" w:hAnsi="Frutiger Light"/>
                <w:bCs/>
              </w:rPr>
              <w:t>REA-002</w:t>
            </w:r>
          </w:p>
        </w:tc>
        <w:tc>
          <w:tcPr>
            <w:tcW w:w="3227" w:type="dxa"/>
          </w:tcPr>
          <w:p w14:paraId="4DFCFF32" w14:textId="08A74AB4" w:rsidR="006D7784" w:rsidRDefault="006D7784" w:rsidP="00F2027C">
            <w:pPr>
              <w:rPr>
                <w:rFonts w:ascii="Frutiger Light" w:hAnsi="Frutiger Light"/>
                <w:szCs w:val="24"/>
              </w:rPr>
            </w:pPr>
            <w:r>
              <w:rPr>
                <w:rFonts w:ascii="Frutiger Light" w:hAnsi="Frutiger Light"/>
                <w:szCs w:val="24"/>
              </w:rPr>
              <w:t xml:space="preserve">Genereate REA </w:t>
            </w:r>
            <w:r>
              <w:rPr>
                <w:rFonts w:ascii="Times New Roman" w:hAnsi="Times New Roman"/>
                <w:szCs w:val="24"/>
              </w:rPr>
              <w:t>E-Licence</w:t>
            </w:r>
          </w:p>
        </w:tc>
      </w:tr>
      <w:tr w:rsidR="006D7784" w14:paraId="17C4B509" w14:textId="77777777" w:rsidTr="007163AA">
        <w:tc>
          <w:tcPr>
            <w:tcW w:w="3132" w:type="dxa"/>
            <w:vMerge/>
          </w:tcPr>
          <w:p w14:paraId="275D68EC" w14:textId="3BC38887" w:rsidR="006D7784" w:rsidRDefault="006D7784" w:rsidP="00F202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57" w:type="dxa"/>
          </w:tcPr>
          <w:p w14:paraId="4818FE3B" w14:textId="14E991CB" w:rsidR="006D7784" w:rsidRDefault="006D7784" w:rsidP="00F2027C">
            <w:pPr>
              <w:rPr>
                <w:rFonts w:ascii="Frutiger Light" w:hAnsi="Frutiger Light"/>
              </w:rPr>
            </w:pPr>
            <w:r>
              <w:rPr>
                <w:rFonts w:ascii="Frutiger Light" w:hAnsi="Frutiger Light"/>
                <w:bCs/>
              </w:rPr>
              <w:t>REA-003</w:t>
            </w:r>
          </w:p>
        </w:tc>
        <w:tc>
          <w:tcPr>
            <w:tcW w:w="3227" w:type="dxa"/>
          </w:tcPr>
          <w:p w14:paraId="458EF11D" w14:textId="5F8AC746" w:rsidR="006D7784" w:rsidRDefault="006D7784" w:rsidP="00F2027C">
            <w:pPr>
              <w:rPr>
                <w:rFonts w:ascii="Times New Roman" w:hAnsi="Times New Roman" w:cs="Times New Roman"/>
              </w:rPr>
            </w:pPr>
            <w:r>
              <w:rPr>
                <w:rFonts w:ascii="Frutiger Light" w:hAnsi="Frutiger Light"/>
                <w:szCs w:val="24"/>
              </w:rPr>
              <w:t xml:space="preserve">Maintain </w:t>
            </w:r>
            <w:r>
              <w:rPr>
                <w:rFonts w:ascii="Frutiger Light" w:hAnsi="Frutiger Light" w:hint="eastAsia"/>
                <w:szCs w:val="24"/>
              </w:rPr>
              <w:t xml:space="preserve">REA </w:t>
            </w:r>
            <w:r>
              <w:rPr>
                <w:rFonts w:ascii="Frutiger Light" w:hAnsi="Frutiger Light"/>
                <w:szCs w:val="24"/>
              </w:rPr>
              <w:t>Registration</w:t>
            </w:r>
          </w:p>
        </w:tc>
      </w:tr>
      <w:tr w:rsidR="0093155A" w14:paraId="7784BC91" w14:textId="77777777" w:rsidTr="007163AA">
        <w:tc>
          <w:tcPr>
            <w:tcW w:w="3132" w:type="dxa"/>
            <w:vMerge w:val="restart"/>
          </w:tcPr>
          <w:p w14:paraId="7061E964" w14:textId="4922893B" w:rsidR="0093155A" w:rsidRDefault="0093155A" w:rsidP="00F2027C">
            <w:pPr>
              <w:rPr>
                <w:rFonts w:ascii="Times New Roman" w:hAnsi="Times New Roman" w:cs="Times New Roman"/>
              </w:rPr>
            </w:pPr>
            <w:r>
              <w:rPr>
                <w:rFonts w:ascii="Frutiger Light" w:hAnsi="Frutiger Light"/>
                <w:bCs/>
              </w:rPr>
              <w:t>COCR</w:t>
            </w:r>
          </w:p>
        </w:tc>
        <w:tc>
          <w:tcPr>
            <w:tcW w:w="2657" w:type="dxa"/>
          </w:tcPr>
          <w:p w14:paraId="3E272A4A" w14:textId="3537F369" w:rsidR="0093155A" w:rsidRDefault="0093155A" w:rsidP="00F2027C">
            <w:pPr>
              <w:rPr>
                <w:rFonts w:ascii="Frutiger Light" w:hAnsi="Frutiger Light"/>
                <w:bCs/>
              </w:rPr>
            </w:pPr>
            <w:r>
              <w:rPr>
                <w:rFonts w:ascii="Frutiger Light" w:hAnsi="Frutiger Light"/>
              </w:rPr>
              <w:t>COCR-001</w:t>
            </w:r>
          </w:p>
        </w:tc>
        <w:tc>
          <w:tcPr>
            <w:tcW w:w="3227" w:type="dxa"/>
          </w:tcPr>
          <w:p w14:paraId="77439A56" w14:textId="6A0BC0EA" w:rsidR="0093155A" w:rsidRDefault="0093155A" w:rsidP="00F2027C">
            <w:pPr>
              <w:rPr>
                <w:rFonts w:ascii="Times New Roman" w:hAnsi="Times New Roman" w:cs="Times New Roman"/>
              </w:rPr>
            </w:pPr>
            <w:r>
              <w:rPr>
                <w:rFonts w:ascii="Frutiger Light" w:hAnsi="Frutiger Light"/>
                <w:szCs w:val="24"/>
              </w:rPr>
              <w:t>M</w:t>
            </w:r>
            <w:r>
              <w:rPr>
                <w:rFonts w:ascii="Frutiger Light" w:hAnsi="Frutiger Light" w:hint="eastAsia"/>
                <w:szCs w:val="24"/>
              </w:rPr>
              <w:t>a</w:t>
            </w:r>
            <w:r>
              <w:rPr>
                <w:rFonts w:ascii="Frutiger Light" w:hAnsi="Frutiger Light"/>
                <w:szCs w:val="24"/>
              </w:rPr>
              <w:t xml:space="preserve">intain </w:t>
            </w:r>
            <w:r>
              <w:rPr>
                <w:rFonts w:ascii="Frutiger Light" w:hAnsi="Frutiger Light"/>
              </w:rPr>
              <w:t>COCR</w:t>
            </w:r>
            <w:r>
              <w:rPr>
                <w:rFonts w:ascii="Frutiger Light" w:hAnsi="Frutiger Light" w:hint="eastAsia"/>
                <w:szCs w:val="24"/>
              </w:rPr>
              <w:t xml:space="preserve"> Case</w:t>
            </w:r>
          </w:p>
        </w:tc>
      </w:tr>
      <w:tr w:rsidR="0093155A" w14:paraId="5ECDBD45" w14:textId="77777777" w:rsidTr="007163AA">
        <w:tc>
          <w:tcPr>
            <w:tcW w:w="3132" w:type="dxa"/>
            <w:vMerge/>
          </w:tcPr>
          <w:p w14:paraId="3A42F319" w14:textId="6DBD33DD" w:rsidR="0093155A" w:rsidRDefault="0093155A" w:rsidP="009E79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57" w:type="dxa"/>
          </w:tcPr>
          <w:p w14:paraId="0AB8E8DB" w14:textId="468D62B7" w:rsidR="0093155A" w:rsidRDefault="0093155A" w:rsidP="009E79FE">
            <w:pPr>
              <w:rPr>
                <w:rFonts w:ascii="Frutiger Light" w:hAnsi="Frutiger Light"/>
              </w:rPr>
            </w:pPr>
            <w:r>
              <w:rPr>
                <w:rFonts w:ascii="Frutiger Light" w:hAnsi="Frutiger Light"/>
              </w:rPr>
              <w:t>COCR</w:t>
            </w:r>
            <w:r>
              <w:rPr>
                <w:rFonts w:ascii="Frutiger Light" w:hAnsi="Frutiger Light"/>
                <w:bCs/>
              </w:rPr>
              <w:t xml:space="preserve"> -002</w:t>
            </w:r>
          </w:p>
        </w:tc>
        <w:tc>
          <w:tcPr>
            <w:tcW w:w="3227" w:type="dxa"/>
          </w:tcPr>
          <w:p w14:paraId="3574D9A1" w14:textId="1092BF9F" w:rsidR="0093155A" w:rsidRDefault="0093155A" w:rsidP="009E79FE">
            <w:pPr>
              <w:rPr>
                <w:rFonts w:ascii="Times New Roman" w:hAnsi="Times New Roman" w:cs="Times New Roman"/>
              </w:rPr>
            </w:pPr>
            <w:r>
              <w:rPr>
                <w:rFonts w:ascii="Frutiger Light" w:hAnsi="Frutiger Light"/>
                <w:szCs w:val="24"/>
              </w:rPr>
              <w:t xml:space="preserve">Genereate </w:t>
            </w:r>
            <w:r>
              <w:rPr>
                <w:rFonts w:ascii="Frutiger Light" w:hAnsi="Frutiger Light"/>
              </w:rPr>
              <w:t>COCR</w:t>
            </w:r>
            <w:r>
              <w:rPr>
                <w:rFonts w:ascii="Frutiger Light" w:hAnsi="Frutiger Light"/>
                <w:bCs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E-Licence</w:t>
            </w:r>
            <w:r w:rsidDel="009A27A1">
              <w:rPr>
                <w:rFonts w:ascii="Frutiger Light" w:hAnsi="Frutiger Light"/>
                <w:szCs w:val="24"/>
              </w:rPr>
              <w:t xml:space="preserve"> </w:t>
            </w:r>
          </w:p>
        </w:tc>
      </w:tr>
      <w:tr w:rsidR="0093155A" w14:paraId="31906760" w14:textId="77777777" w:rsidTr="007163AA">
        <w:tc>
          <w:tcPr>
            <w:tcW w:w="3132" w:type="dxa"/>
            <w:vMerge/>
          </w:tcPr>
          <w:p w14:paraId="15E2DA5C" w14:textId="425E5C77" w:rsidR="0093155A" w:rsidRDefault="0093155A" w:rsidP="009E79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57" w:type="dxa"/>
          </w:tcPr>
          <w:p w14:paraId="41BD7019" w14:textId="677924A1" w:rsidR="0093155A" w:rsidRDefault="0093155A" w:rsidP="009E79FE">
            <w:pPr>
              <w:rPr>
                <w:rFonts w:ascii="Frutiger Light" w:hAnsi="Frutiger Light"/>
              </w:rPr>
            </w:pPr>
            <w:r>
              <w:rPr>
                <w:rFonts w:ascii="Frutiger Light" w:hAnsi="Frutiger Light"/>
              </w:rPr>
              <w:t>COCR</w:t>
            </w:r>
            <w:r>
              <w:rPr>
                <w:rFonts w:ascii="Frutiger Light" w:hAnsi="Frutiger Light"/>
                <w:bCs/>
              </w:rPr>
              <w:t xml:space="preserve"> -003</w:t>
            </w:r>
          </w:p>
        </w:tc>
        <w:tc>
          <w:tcPr>
            <w:tcW w:w="3227" w:type="dxa"/>
          </w:tcPr>
          <w:p w14:paraId="3ADFAA2E" w14:textId="320636D0" w:rsidR="0093155A" w:rsidRDefault="0093155A" w:rsidP="009E79FE">
            <w:pPr>
              <w:rPr>
                <w:rFonts w:ascii="Times New Roman" w:hAnsi="Times New Roman" w:cs="Times New Roman"/>
              </w:rPr>
            </w:pPr>
            <w:r>
              <w:rPr>
                <w:rFonts w:ascii="Frutiger Light" w:hAnsi="Frutiger Light"/>
                <w:szCs w:val="24"/>
              </w:rPr>
              <w:t xml:space="preserve">Maintain </w:t>
            </w:r>
            <w:r>
              <w:rPr>
                <w:rFonts w:ascii="Frutiger Light" w:hAnsi="Frutiger Light"/>
              </w:rPr>
              <w:t>COCR</w:t>
            </w:r>
            <w:r>
              <w:rPr>
                <w:rFonts w:ascii="Frutiger Light" w:hAnsi="Frutiger Light"/>
                <w:bCs/>
              </w:rPr>
              <w:t xml:space="preserve"> </w:t>
            </w:r>
            <w:r>
              <w:rPr>
                <w:rFonts w:ascii="Frutiger Light" w:hAnsi="Frutiger Light"/>
                <w:szCs w:val="24"/>
              </w:rPr>
              <w:t>Registration</w:t>
            </w:r>
          </w:p>
        </w:tc>
      </w:tr>
    </w:tbl>
    <w:p w14:paraId="30EDE1FF" w14:textId="77777777" w:rsidR="007163AA" w:rsidRPr="00CC76B7" w:rsidRDefault="007163AA" w:rsidP="00CC76B7">
      <w:pPr>
        <w:rPr>
          <w:rFonts w:ascii="Times New Roman" w:hAnsi="Times New Roman" w:cs="Times New Roman"/>
        </w:rPr>
      </w:pPr>
    </w:p>
    <w:p w14:paraId="6E1771BB" w14:textId="77777777" w:rsidR="00176D41" w:rsidRDefault="00176D41">
      <w:pPr>
        <w:widowControl/>
        <w:spacing w:after="160" w:line="259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3A1554" w14:textId="01E754E9" w:rsidR="007D57CD" w:rsidRPr="00B64309" w:rsidRDefault="00176D41" w:rsidP="007D57CD">
      <w:pPr>
        <w:pStyle w:val="Heading2"/>
        <w:rPr>
          <w:rFonts w:ascii="Times New Roman" w:hAnsi="Times New Roman" w:cs="Times New Roman"/>
          <w:b/>
          <w:bCs w:val="0"/>
          <w:color w:val="000000" w:themeColor="text1"/>
          <w:sz w:val="28"/>
          <w:szCs w:val="28"/>
        </w:rPr>
      </w:pPr>
      <w:bookmarkStart w:id="233" w:name="_Toc94259997"/>
      <w:r w:rsidRPr="00B64309">
        <w:rPr>
          <w:rFonts w:ascii="Times New Roman" w:hAnsi="Times New Roman" w:cs="Times New Roman"/>
          <w:b/>
          <w:bCs w:val="0"/>
          <w:color w:val="000000" w:themeColor="text1"/>
          <w:sz w:val="28"/>
          <w:szCs w:val="28"/>
        </w:rPr>
        <w:lastRenderedPageBreak/>
        <w:t>Function Definition</w:t>
      </w:r>
      <w:bookmarkEnd w:id="233"/>
    </w:p>
    <w:p w14:paraId="5A14F873" w14:textId="7BD08318" w:rsidR="00A31F44" w:rsidRPr="00B64309" w:rsidRDefault="00B072CB" w:rsidP="00A31F44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4" w:name="_Toc94259998"/>
      <w:r w:rsidRPr="00B643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Assig</w:t>
      </w:r>
      <w:r w:rsidR="00A76389" w:rsidRPr="00B643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</w:t>
      </w:r>
      <w:r w:rsidR="00A60D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ment of</w:t>
      </w:r>
      <w:r w:rsidR="00A76389" w:rsidRPr="00B643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WBRS Record</w:t>
      </w:r>
      <w:r w:rsidR="00A60D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</w:t>
      </w:r>
      <w:bookmarkEnd w:id="234"/>
    </w:p>
    <w:p w14:paraId="5DC3A6AE" w14:textId="77777777" w:rsidR="00A31F44" w:rsidRPr="00B64309" w:rsidRDefault="00A31F44" w:rsidP="00A31F44">
      <w:pPr>
        <w:rPr>
          <w:color w:val="000000" w:themeColor="text1"/>
        </w:rPr>
      </w:pPr>
    </w:p>
    <w:p w14:paraId="35DE5A99" w14:textId="715CD215" w:rsidR="00A31F44" w:rsidRDefault="00B64309" w:rsidP="00A31F44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</w:pPr>
      <w:bookmarkStart w:id="235" w:name="_Toc94259999"/>
      <w:r w:rsidRPr="001C1616"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>ASS-001</w:t>
      </w:r>
      <w:r w:rsidR="00DF49BE" w:rsidRPr="001C1616"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 xml:space="preserve"> Search WBRS Records of COCR/FOC</w:t>
      </w:r>
      <w:bookmarkEnd w:id="235"/>
    </w:p>
    <w:p w14:paraId="10F467BE" w14:textId="0B3C9E19" w:rsidR="00AB6A0A" w:rsidRDefault="00AB6A0A" w:rsidP="00AB6A0A">
      <w:pPr>
        <w:rPr>
          <w:rFonts w:ascii="Times New Roman" w:eastAsiaTheme="majorEastAsia" w:hAnsi="Times New Roman" w:cs="Times New Roman"/>
          <w:color w:val="000000" w:themeColor="text1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300"/>
        <w:gridCol w:w="4010"/>
        <w:gridCol w:w="1174"/>
        <w:gridCol w:w="296"/>
        <w:gridCol w:w="1852"/>
      </w:tblGrid>
      <w:tr w:rsidR="00A221FC" w:rsidRPr="00004A96" w14:paraId="2A690A23" w14:textId="77777777" w:rsidTr="007823D7">
        <w:tc>
          <w:tcPr>
            <w:tcW w:w="1384" w:type="dxa"/>
          </w:tcPr>
          <w:p w14:paraId="54F566C0" w14:textId="77777777" w:rsidR="00AB6A0A" w:rsidRPr="00004A96" w:rsidRDefault="00AB6A0A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Function ID</w:t>
            </w:r>
          </w:p>
        </w:tc>
        <w:tc>
          <w:tcPr>
            <w:tcW w:w="300" w:type="dxa"/>
          </w:tcPr>
          <w:p w14:paraId="6573C2F1" w14:textId="77777777" w:rsidR="00AB6A0A" w:rsidRPr="00004A96" w:rsidRDefault="00AB6A0A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4424" w:type="dxa"/>
          </w:tcPr>
          <w:p w14:paraId="250A86AC" w14:textId="10E2F292" w:rsidR="00AB6A0A" w:rsidRPr="00004A96" w:rsidRDefault="00AB6A0A" w:rsidP="007823D7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ASS-001</w:t>
            </w:r>
          </w:p>
        </w:tc>
        <w:tc>
          <w:tcPr>
            <w:tcW w:w="1256" w:type="dxa"/>
          </w:tcPr>
          <w:p w14:paraId="1FDD3646" w14:textId="77777777" w:rsidR="00AB6A0A" w:rsidRPr="00004A96" w:rsidRDefault="00AB6A0A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Mode</w:t>
            </w:r>
          </w:p>
        </w:tc>
        <w:tc>
          <w:tcPr>
            <w:tcW w:w="296" w:type="dxa"/>
          </w:tcPr>
          <w:p w14:paraId="0477E157" w14:textId="77777777" w:rsidR="00AB6A0A" w:rsidRPr="00004A96" w:rsidRDefault="00AB6A0A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1856" w:type="dxa"/>
          </w:tcPr>
          <w:p w14:paraId="060C8C25" w14:textId="77777777" w:rsidR="00AB6A0A" w:rsidRPr="00004A96" w:rsidRDefault="00AB6A0A" w:rsidP="007823D7">
            <w:pPr>
              <w:rPr>
                <w:rFonts w:ascii="Times New Roman" w:hAnsi="Times New Roman"/>
                <w:szCs w:val="24"/>
              </w:rPr>
            </w:pPr>
            <w:r w:rsidRPr="00004A96">
              <w:rPr>
                <w:rFonts w:ascii="Times New Roman" w:hAnsi="Times New Roman"/>
                <w:szCs w:val="24"/>
              </w:rPr>
              <w:t>Online/Update</w:t>
            </w:r>
          </w:p>
        </w:tc>
      </w:tr>
      <w:tr w:rsidR="00AB6A0A" w:rsidRPr="00004A96" w14:paraId="181B62E7" w14:textId="77777777" w:rsidTr="007823D7">
        <w:tc>
          <w:tcPr>
            <w:tcW w:w="1384" w:type="dxa"/>
          </w:tcPr>
          <w:p w14:paraId="1AB69804" w14:textId="77777777" w:rsidR="00AB6A0A" w:rsidRPr="00004A96" w:rsidRDefault="00AB6A0A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Name</w:t>
            </w:r>
          </w:p>
        </w:tc>
        <w:tc>
          <w:tcPr>
            <w:tcW w:w="300" w:type="dxa"/>
          </w:tcPr>
          <w:p w14:paraId="69F286E0" w14:textId="77777777" w:rsidR="00AB6A0A" w:rsidRPr="00004A96" w:rsidRDefault="00AB6A0A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7832" w:type="dxa"/>
            <w:gridSpan w:val="4"/>
          </w:tcPr>
          <w:p w14:paraId="182D2CC6" w14:textId="0DF06232" w:rsidR="00AB6A0A" w:rsidRPr="00004A96" w:rsidRDefault="003C1C85" w:rsidP="007823D7">
            <w:pPr>
              <w:rPr>
                <w:rFonts w:ascii="Times New Roman" w:hAnsi="Times New Roman"/>
                <w:szCs w:val="24"/>
              </w:rPr>
            </w:pPr>
            <w:r w:rsidRPr="003C1C85">
              <w:rPr>
                <w:rFonts w:ascii="Times New Roman" w:hAnsi="Times New Roman"/>
                <w:szCs w:val="24"/>
              </w:rPr>
              <w:t>Search WBRS Records of COCR/FOC</w:t>
            </w:r>
          </w:p>
        </w:tc>
      </w:tr>
      <w:tr w:rsidR="00A221FC" w:rsidRPr="00004A96" w14:paraId="7A24289D" w14:textId="77777777" w:rsidTr="007823D7">
        <w:tc>
          <w:tcPr>
            <w:tcW w:w="1384" w:type="dxa"/>
          </w:tcPr>
          <w:p w14:paraId="6DADE985" w14:textId="77777777" w:rsidR="00AB6A0A" w:rsidRPr="00004A96" w:rsidRDefault="00AB6A0A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Frequency</w:t>
            </w:r>
          </w:p>
        </w:tc>
        <w:tc>
          <w:tcPr>
            <w:tcW w:w="300" w:type="dxa"/>
          </w:tcPr>
          <w:p w14:paraId="43E47699" w14:textId="77777777" w:rsidR="00AB6A0A" w:rsidRPr="00004A96" w:rsidRDefault="00AB6A0A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4424" w:type="dxa"/>
          </w:tcPr>
          <w:p w14:paraId="2EA698FC" w14:textId="2FC14E0F" w:rsidR="00AB6A0A" w:rsidRPr="00004A96" w:rsidRDefault="00AB6A0A" w:rsidP="007823D7">
            <w:pPr>
              <w:rPr>
                <w:rFonts w:ascii="Times New Roman" w:hAnsi="Times New Roman"/>
                <w:szCs w:val="24"/>
                <w:lang w:eastAsia="zh-HK"/>
              </w:rPr>
            </w:pPr>
            <w:r>
              <w:rPr>
                <w:rFonts w:ascii="Times New Roman" w:hAnsi="Times New Roman"/>
                <w:szCs w:val="24"/>
              </w:rPr>
              <w:t xml:space="preserve">(Min: </w:t>
            </w:r>
            <w:r w:rsidR="003C1C85">
              <w:rPr>
                <w:rFonts w:ascii="Times New Roman" w:hAnsi="Times New Roman"/>
                <w:szCs w:val="24"/>
              </w:rPr>
              <w:t>0</w:t>
            </w:r>
            <w:r>
              <w:rPr>
                <w:rFonts w:ascii="Times New Roman" w:hAnsi="Times New Roman"/>
                <w:szCs w:val="24"/>
              </w:rPr>
              <w:t xml:space="preserve"> Avg: </w:t>
            </w:r>
            <w:r w:rsidR="003C1C85">
              <w:rPr>
                <w:rFonts w:ascii="Times New Roman" w:hAnsi="Times New Roman"/>
                <w:szCs w:val="24"/>
              </w:rPr>
              <w:t>1000</w:t>
            </w:r>
            <w:r>
              <w:rPr>
                <w:rFonts w:ascii="Times New Roman" w:hAnsi="Times New Roman"/>
                <w:szCs w:val="24"/>
              </w:rPr>
              <w:t xml:space="preserve"> Max: </w:t>
            </w:r>
            <w:r w:rsidR="003C1C85">
              <w:rPr>
                <w:rFonts w:ascii="Times New Roman" w:hAnsi="Times New Roman"/>
                <w:szCs w:val="24"/>
              </w:rPr>
              <w:t>2000</w:t>
            </w:r>
            <w:r>
              <w:rPr>
                <w:rFonts w:ascii="Times New Roman" w:hAnsi="Times New Roman"/>
                <w:szCs w:val="24"/>
              </w:rPr>
              <w:t>)</w:t>
            </w:r>
          </w:p>
        </w:tc>
        <w:tc>
          <w:tcPr>
            <w:tcW w:w="1256" w:type="dxa"/>
          </w:tcPr>
          <w:p w14:paraId="4847C760" w14:textId="77777777" w:rsidR="00AB6A0A" w:rsidRPr="00004A96" w:rsidRDefault="00AB6A0A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Period</w:t>
            </w:r>
          </w:p>
        </w:tc>
        <w:tc>
          <w:tcPr>
            <w:tcW w:w="296" w:type="dxa"/>
          </w:tcPr>
          <w:p w14:paraId="04B880D3" w14:textId="77777777" w:rsidR="00AB6A0A" w:rsidRPr="00004A96" w:rsidRDefault="00AB6A0A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1856" w:type="dxa"/>
          </w:tcPr>
          <w:p w14:paraId="3532D50D" w14:textId="304A3A2D" w:rsidR="00AB6A0A" w:rsidRPr="00004A96" w:rsidRDefault="003C7BDF" w:rsidP="007823D7">
            <w:pPr>
              <w:rPr>
                <w:rFonts w:ascii="Times New Roman" w:hAnsi="Times New Roman"/>
                <w:szCs w:val="24"/>
                <w:lang w:eastAsia="zh-HK"/>
              </w:rPr>
            </w:pPr>
            <w:r>
              <w:rPr>
                <w:rFonts w:ascii="Times New Roman" w:hAnsi="Times New Roman"/>
                <w:szCs w:val="24"/>
                <w:lang w:eastAsia="zh-HK"/>
              </w:rPr>
              <w:t>Yearly</w:t>
            </w:r>
          </w:p>
        </w:tc>
      </w:tr>
      <w:tr w:rsidR="00AB6A0A" w:rsidRPr="00004A96" w14:paraId="52285627" w14:textId="77777777" w:rsidTr="007823D7">
        <w:tc>
          <w:tcPr>
            <w:tcW w:w="9516" w:type="dxa"/>
            <w:gridSpan w:val="6"/>
          </w:tcPr>
          <w:p w14:paraId="58370785" w14:textId="77777777" w:rsidR="00AB6A0A" w:rsidRPr="00004A96" w:rsidRDefault="00AB6A0A" w:rsidP="007823D7">
            <w:pPr>
              <w:rPr>
                <w:rFonts w:ascii="Times New Roman" w:hAnsi="Times New Roman"/>
                <w:b/>
                <w:szCs w:val="24"/>
                <w:lang w:eastAsia="zh-HK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Description:</w:t>
            </w:r>
          </w:p>
        </w:tc>
      </w:tr>
      <w:tr w:rsidR="00AB6A0A" w:rsidRPr="00004A96" w14:paraId="3F8A93E4" w14:textId="77777777" w:rsidTr="007823D7">
        <w:tc>
          <w:tcPr>
            <w:tcW w:w="9516" w:type="dxa"/>
            <w:gridSpan w:val="6"/>
          </w:tcPr>
          <w:p w14:paraId="59E048D1" w14:textId="5392A7DD" w:rsidR="00C03D51" w:rsidRDefault="00AB6A0A" w:rsidP="00625AAA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  <w:r>
              <w:rPr>
                <w:rFonts w:ascii="Times New Roman" w:hAnsi="Times New Roman" w:hint="eastAsia"/>
                <w:lang w:eastAsia="zh-HK"/>
              </w:rPr>
              <w:t xml:space="preserve">This function allows </w:t>
            </w:r>
            <w:r w:rsidR="00625AAA">
              <w:rPr>
                <w:rFonts w:ascii="Times New Roman" w:hAnsi="Times New Roman"/>
                <w:lang w:eastAsia="zh-HK"/>
              </w:rPr>
              <w:t xml:space="preserve">user to search all WBRS </w:t>
            </w:r>
            <w:r w:rsidR="00802885">
              <w:rPr>
                <w:rFonts w:ascii="Times New Roman" w:hAnsi="Times New Roman"/>
                <w:lang w:eastAsia="zh-HK"/>
              </w:rPr>
              <w:t>r</w:t>
            </w:r>
            <w:r w:rsidR="00625AAA">
              <w:rPr>
                <w:rFonts w:ascii="Times New Roman" w:hAnsi="Times New Roman"/>
                <w:lang w:eastAsia="zh-HK"/>
              </w:rPr>
              <w:t>ecords of EE1, EE2, EE3, EE4</w:t>
            </w:r>
            <w:r w:rsidR="00C03D51">
              <w:rPr>
                <w:rFonts w:ascii="Times New Roman" w:hAnsi="Times New Roman"/>
                <w:lang w:eastAsia="zh-HK"/>
              </w:rPr>
              <w:t xml:space="preserve">. </w:t>
            </w:r>
          </w:p>
          <w:p w14:paraId="0B18DFF9" w14:textId="77777777" w:rsidR="00E014BD" w:rsidRDefault="00E014BD" w:rsidP="00625AAA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</w:p>
          <w:p w14:paraId="37AA73AD" w14:textId="77777777" w:rsidR="00DB22AA" w:rsidRDefault="00DB22AA" w:rsidP="00DB22AA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  <w:r>
              <w:rPr>
                <w:rFonts w:ascii="Times New Roman" w:hAnsi="Times New Roman"/>
                <w:lang w:eastAsia="zh-HK"/>
              </w:rPr>
              <w:t>Related Path: [Assignment]&gt;[Assign WBRS Record]</w:t>
            </w:r>
          </w:p>
          <w:p w14:paraId="5FAF7133" w14:textId="77777777" w:rsidR="00E014BD" w:rsidRDefault="00E014BD" w:rsidP="00625AAA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</w:p>
          <w:p w14:paraId="438AAEC9" w14:textId="77777777" w:rsidR="00A221FC" w:rsidRDefault="00802885" w:rsidP="00A221FC">
            <w:pPr>
              <w:pStyle w:val="ListParagraph"/>
              <w:numPr>
                <w:ilvl w:val="0"/>
                <w:numId w:val="6"/>
              </w:num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  <w:r w:rsidRPr="00A221FC">
              <w:rPr>
                <w:rFonts w:ascii="Times New Roman" w:hAnsi="Times New Roman"/>
                <w:lang w:eastAsia="zh-HK"/>
              </w:rPr>
              <w:t>User can use the [Status] dropdown to filter WBRS records</w:t>
            </w:r>
            <w:r w:rsidR="00A969FD" w:rsidRPr="00A221FC">
              <w:rPr>
                <w:rFonts w:ascii="Times New Roman" w:hAnsi="Times New Roman"/>
                <w:lang w:eastAsia="zh-HK"/>
              </w:rPr>
              <w:t>.</w:t>
            </w:r>
          </w:p>
          <w:p w14:paraId="280D8F41" w14:textId="5B1158DB" w:rsidR="00C03D51" w:rsidRPr="00A221FC" w:rsidRDefault="00802885" w:rsidP="00A221FC">
            <w:pPr>
              <w:pStyle w:val="ListParagraph"/>
              <w:numPr>
                <w:ilvl w:val="0"/>
                <w:numId w:val="6"/>
              </w:num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  <w:r w:rsidRPr="00A221FC">
              <w:rPr>
                <w:rFonts w:ascii="Times New Roman" w:hAnsi="Times New Roman"/>
                <w:lang w:eastAsia="zh-HK"/>
              </w:rPr>
              <w:t>User can see a list of WBRS record summary</w:t>
            </w:r>
            <w:r w:rsidR="00C03D51" w:rsidRPr="00A221FC">
              <w:rPr>
                <w:rFonts w:ascii="Times New Roman" w:hAnsi="Times New Roman"/>
                <w:lang w:eastAsia="zh-HK"/>
              </w:rPr>
              <w:t xml:space="preserve"> with below infomations</w:t>
            </w:r>
            <w:r w:rsidR="00A969FD" w:rsidRPr="00A221FC">
              <w:rPr>
                <w:rFonts w:ascii="Times New Roman" w:hAnsi="Times New Roman"/>
                <w:lang w:eastAsia="zh-HK"/>
              </w:rPr>
              <w:t>.</w:t>
            </w:r>
          </w:p>
          <w:tbl>
            <w:tblPr>
              <w:tblStyle w:val="TableGrid"/>
              <w:tblW w:w="8009" w:type="dxa"/>
              <w:tblInd w:w="607" w:type="dxa"/>
              <w:tblLook w:val="04A0" w:firstRow="1" w:lastRow="0" w:firstColumn="1" w:lastColumn="0" w:noHBand="0" w:noVBand="1"/>
            </w:tblPr>
            <w:tblGrid>
              <w:gridCol w:w="2924"/>
              <w:gridCol w:w="5085"/>
            </w:tblGrid>
            <w:tr w:rsidR="00C03D51" w14:paraId="1E59461B" w14:textId="77777777" w:rsidTr="00A221FC">
              <w:tc>
                <w:tcPr>
                  <w:tcW w:w="2924" w:type="dxa"/>
                  <w:shd w:val="clear" w:color="auto" w:fill="D0CECE" w:themeFill="background2" w:themeFillShade="E6"/>
                </w:tcPr>
                <w:p w14:paraId="2A511F71" w14:textId="51003D3D" w:rsidR="00C03D51" w:rsidRPr="00C03D51" w:rsidRDefault="00C03D51" w:rsidP="00625AAA">
                  <w:pPr>
                    <w:spacing w:after="60"/>
                    <w:jc w:val="both"/>
                    <w:rPr>
                      <w:rFonts w:ascii="Times New Roman" w:hAnsi="Times New Roman"/>
                      <w:b/>
                      <w:bCs/>
                      <w:lang w:eastAsia="zh-HK"/>
                    </w:rPr>
                  </w:pPr>
                  <w:r w:rsidRPr="00C03D51">
                    <w:rPr>
                      <w:rFonts w:ascii="Times New Roman" w:hAnsi="Times New Roman"/>
                      <w:b/>
                      <w:bCs/>
                      <w:lang w:eastAsia="zh-HK"/>
                    </w:rPr>
                    <w:t>Column</w:t>
                  </w:r>
                </w:p>
              </w:tc>
              <w:tc>
                <w:tcPr>
                  <w:tcW w:w="5085" w:type="dxa"/>
                  <w:shd w:val="clear" w:color="auto" w:fill="D0CECE" w:themeFill="background2" w:themeFillShade="E6"/>
                </w:tcPr>
                <w:p w14:paraId="053005C0" w14:textId="1601C18B" w:rsidR="00C03D51" w:rsidRPr="00C03D51" w:rsidRDefault="00C03D51" w:rsidP="00625AAA">
                  <w:pPr>
                    <w:spacing w:after="60"/>
                    <w:jc w:val="both"/>
                    <w:rPr>
                      <w:rFonts w:ascii="Times New Roman" w:hAnsi="Times New Roman"/>
                      <w:b/>
                      <w:bCs/>
                      <w:lang w:eastAsia="zh-HK"/>
                    </w:rPr>
                  </w:pPr>
                  <w:r w:rsidRPr="00C03D51">
                    <w:rPr>
                      <w:rFonts w:ascii="Times New Roman" w:hAnsi="Times New Roman"/>
                      <w:b/>
                      <w:bCs/>
                      <w:lang w:eastAsia="zh-HK"/>
                    </w:rPr>
                    <w:t>Description</w:t>
                  </w:r>
                </w:p>
              </w:tc>
            </w:tr>
            <w:tr w:rsidR="00C03D51" w14:paraId="6051C394" w14:textId="77777777" w:rsidTr="00A221FC">
              <w:tc>
                <w:tcPr>
                  <w:tcW w:w="2924" w:type="dxa"/>
                </w:tcPr>
                <w:p w14:paraId="61E34BDA" w14:textId="19368091" w:rsidR="00C03D51" w:rsidRDefault="00F26060" w:rsidP="00625AAA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Select to Assign</w:t>
                  </w:r>
                </w:p>
              </w:tc>
              <w:tc>
                <w:tcPr>
                  <w:tcW w:w="5085" w:type="dxa"/>
                </w:tcPr>
                <w:p w14:paraId="67E1E66D" w14:textId="72FD15DF" w:rsidR="00C03D51" w:rsidRDefault="00F26060" w:rsidP="00625AAA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Checkbox to assign/cancel</w:t>
                  </w:r>
                </w:p>
              </w:tc>
            </w:tr>
            <w:tr w:rsidR="00F26060" w14:paraId="579B00BF" w14:textId="77777777" w:rsidTr="00A221FC">
              <w:tc>
                <w:tcPr>
                  <w:tcW w:w="2924" w:type="dxa"/>
                </w:tcPr>
                <w:p w14:paraId="2C3569CA" w14:textId="6FE6D93A" w:rsidR="00F26060" w:rsidRDefault="00F26060" w:rsidP="00F26060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Submission Type</w:t>
                  </w:r>
                </w:p>
              </w:tc>
              <w:tc>
                <w:tcPr>
                  <w:tcW w:w="5085" w:type="dxa"/>
                </w:tcPr>
                <w:p w14:paraId="5739BBC3" w14:textId="77777777" w:rsidR="00F26060" w:rsidRDefault="00B11F57" w:rsidP="00F26060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</w:t>
                  </w:r>
                  <w:r>
                    <w:rPr>
                      <w:rFonts w:ascii="Times New Roman" w:hAnsi="Times New Roman" w:hint="eastAsia"/>
                      <w:lang w:eastAsia="zh-HK"/>
                    </w:rPr>
                    <w:t>p</w:t>
                  </w:r>
                  <w:r>
                    <w:rPr>
                      <w:rFonts w:ascii="Times New Roman" w:hAnsi="Times New Roman"/>
                      <w:lang w:eastAsia="zh-HK"/>
                    </w:rPr>
                    <w:t>tions:</w:t>
                  </w:r>
                </w:p>
                <w:p w14:paraId="01B98A1B" w14:textId="12E692B1" w:rsidR="00B11F57" w:rsidRDefault="00B11F57" w:rsidP="00B11F57">
                  <w:pPr>
                    <w:pStyle w:val="ListParagraph"/>
                    <w:numPr>
                      <w:ilvl w:val="0"/>
                      <w:numId w:val="6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EE1</w:t>
                  </w:r>
                </w:p>
                <w:p w14:paraId="4B64B2A3" w14:textId="77777777" w:rsidR="00B11F57" w:rsidRDefault="00B11F57" w:rsidP="00B11F57">
                  <w:pPr>
                    <w:pStyle w:val="ListParagraph"/>
                    <w:numPr>
                      <w:ilvl w:val="0"/>
                      <w:numId w:val="6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EE2</w:t>
                  </w:r>
                </w:p>
                <w:p w14:paraId="2320F888" w14:textId="77777777" w:rsidR="00B11F57" w:rsidRDefault="00B11F57" w:rsidP="00B11F57">
                  <w:pPr>
                    <w:pStyle w:val="ListParagraph"/>
                    <w:numPr>
                      <w:ilvl w:val="0"/>
                      <w:numId w:val="6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EE3</w:t>
                  </w:r>
                </w:p>
                <w:p w14:paraId="18282834" w14:textId="5F4F8C58" w:rsidR="00B11F57" w:rsidRPr="00654811" w:rsidRDefault="00B11F57" w:rsidP="00B11F57">
                  <w:pPr>
                    <w:pStyle w:val="ListParagraph"/>
                    <w:numPr>
                      <w:ilvl w:val="0"/>
                      <w:numId w:val="6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EE4</w:t>
                  </w:r>
                </w:p>
              </w:tc>
            </w:tr>
            <w:tr w:rsidR="00F26060" w14:paraId="05871F6B" w14:textId="77777777" w:rsidTr="00A221FC">
              <w:tc>
                <w:tcPr>
                  <w:tcW w:w="2924" w:type="dxa"/>
                </w:tcPr>
                <w:p w14:paraId="3BC8F8C1" w14:textId="5AC06F9A" w:rsidR="00F26060" w:rsidRDefault="00F26060" w:rsidP="00F26060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Application No.</w:t>
                  </w:r>
                </w:p>
              </w:tc>
              <w:tc>
                <w:tcPr>
                  <w:tcW w:w="5085" w:type="dxa"/>
                </w:tcPr>
                <w:p w14:paraId="42930D46" w14:textId="77777777" w:rsidR="00F26060" w:rsidRDefault="00F26060" w:rsidP="00F26060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Application Number generated from WBRS</w:t>
                  </w:r>
                </w:p>
                <w:p w14:paraId="27FBE4D9" w14:textId="1E711092" w:rsidR="00B11F57" w:rsidRDefault="00B11F57" w:rsidP="00F26060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Link to WBRS Record details page</w:t>
                  </w:r>
                </w:p>
              </w:tc>
            </w:tr>
            <w:tr w:rsidR="00F26060" w14:paraId="7F2FA0EC" w14:textId="77777777" w:rsidTr="00A221FC">
              <w:tc>
                <w:tcPr>
                  <w:tcW w:w="2924" w:type="dxa"/>
                </w:tcPr>
                <w:p w14:paraId="093DB17D" w14:textId="2666DB68" w:rsidR="00F26060" w:rsidRDefault="00F26060" w:rsidP="00F26060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Building Name</w:t>
                  </w:r>
                </w:p>
              </w:tc>
              <w:tc>
                <w:tcPr>
                  <w:tcW w:w="5085" w:type="dxa"/>
                </w:tcPr>
                <w:p w14:paraId="1ECED0DE" w14:textId="13C4BF1F" w:rsidR="00F26060" w:rsidRDefault="00F26060" w:rsidP="00F26060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Building Name</w:t>
                  </w:r>
                </w:p>
              </w:tc>
            </w:tr>
            <w:tr w:rsidR="00F26060" w14:paraId="27ACD119" w14:textId="77777777" w:rsidTr="00A221FC">
              <w:tc>
                <w:tcPr>
                  <w:tcW w:w="2924" w:type="dxa"/>
                </w:tcPr>
                <w:p w14:paraId="4096C2E1" w14:textId="3352C4E6" w:rsidR="00F26060" w:rsidRDefault="00F26060" w:rsidP="00F26060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Building Address</w:t>
                  </w:r>
                </w:p>
              </w:tc>
              <w:tc>
                <w:tcPr>
                  <w:tcW w:w="5085" w:type="dxa"/>
                </w:tcPr>
                <w:p w14:paraId="72BF159B" w14:textId="08701590" w:rsidR="00F26060" w:rsidRDefault="00F26060" w:rsidP="00F26060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Building Address</w:t>
                  </w:r>
                </w:p>
              </w:tc>
            </w:tr>
            <w:tr w:rsidR="00F26060" w14:paraId="520762D3" w14:textId="77777777" w:rsidTr="00A221FC">
              <w:tc>
                <w:tcPr>
                  <w:tcW w:w="2924" w:type="dxa"/>
                </w:tcPr>
                <w:p w14:paraId="0CF0ED1D" w14:textId="082AAF66" w:rsidR="00F26060" w:rsidRDefault="00F26060" w:rsidP="00F26060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Receive Date</w:t>
                  </w:r>
                </w:p>
              </w:tc>
              <w:tc>
                <w:tcPr>
                  <w:tcW w:w="5085" w:type="dxa"/>
                </w:tcPr>
                <w:p w14:paraId="11C51D72" w14:textId="11EA6A8C" w:rsidR="00F26060" w:rsidRDefault="00F26060" w:rsidP="00F26060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Receive Date</w:t>
                  </w:r>
                </w:p>
              </w:tc>
            </w:tr>
            <w:tr w:rsidR="00F26060" w14:paraId="70ADABEF" w14:textId="77777777" w:rsidTr="00A221FC">
              <w:tc>
                <w:tcPr>
                  <w:tcW w:w="2924" w:type="dxa"/>
                </w:tcPr>
                <w:p w14:paraId="4AE2F76D" w14:textId="47131C75" w:rsidR="00F26060" w:rsidRDefault="00F26060" w:rsidP="00F26060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Status</w:t>
                  </w:r>
                </w:p>
              </w:tc>
              <w:tc>
                <w:tcPr>
                  <w:tcW w:w="5085" w:type="dxa"/>
                </w:tcPr>
                <w:p w14:paraId="358E30D9" w14:textId="28244869" w:rsidR="00A221FC" w:rsidRDefault="00A221FC" w:rsidP="00F26060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Options:</w:t>
                  </w:r>
                </w:p>
                <w:p w14:paraId="460C9C83" w14:textId="77777777" w:rsidR="00971505" w:rsidRDefault="00F26060" w:rsidP="00971505">
                  <w:pPr>
                    <w:pStyle w:val="ListParagraph"/>
                    <w:numPr>
                      <w:ilvl w:val="0"/>
                      <w:numId w:val="8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971505">
                    <w:rPr>
                      <w:rFonts w:ascii="Times New Roman" w:hAnsi="Times New Roman"/>
                      <w:lang w:eastAsia="zh-HK"/>
                    </w:rPr>
                    <w:t>PENDING</w:t>
                  </w:r>
                </w:p>
                <w:p w14:paraId="543AB348" w14:textId="77777777" w:rsidR="00971505" w:rsidRDefault="00F26060" w:rsidP="00971505">
                  <w:pPr>
                    <w:pStyle w:val="ListParagraph"/>
                    <w:numPr>
                      <w:ilvl w:val="0"/>
                      <w:numId w:val="8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971505">
                    <w:rPr>
                      <w:rFonts w:ascii="Times New Roman" w:hAnsi="Times New Roman"/>
                      <w:lang w:eastAsia="zh-HK"/>
                    </w:rPr>
                    <w:t>NEW</w:t>
                  </w:r>
                </w:p>
                <w:p w14:paraId="36DAA4BE" w14:textId="77777777" w:rsidR="00971505" w:rsidRDefault="00F26060" w:rsidP="00971505">
                  <w:pPr>
                    <w:pStyle w:val="ListParagraph"/>
                    <w:numPr>
                      <w:ilvl w:val="0"/>
                      <w:numId w:val="8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971505">
                    <w:rPr>
                      <w:rFonts w:ascii="Times New Roman" w:hAnsi="Times New Roman"/>
                      <w:lang w:eastAsia="zh-HK"/>
                    </w:rPr>
                    <w:t>CONVERTED</w:t>
                  </w:r>
                </w:p>
                <w:p w14:paraId="003AF3F5" w14:textId="78B79BA3" w:rsidR="00F26060" w:rsidRPr="00971505" w:rsidRDefault="00F26060" w:rsidP="00971505">
                  <w:pPr>
                    <w:pStyle w:val="ListParagraph"/>
                    <w:numPr>
                      <w:ilvl w:val="0"/>
                      <w:numId w:val="8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971505">
                    <w:rPr>
                      <w:rFonts w:ascii="Times New Roman" w:hAnsi="Times New Roman"/>
                      <w:lang w:eastAsia="zh-HK"/>
                    </w:rPr>
                    <w:t>CANCELLED</w:t>
                  </w:r>
                </w:p>
              </w:tc>
            </w:tr>
            <w:tr w:rsidR="00F26060" w14:paraId="29A6BA69" w14:textId="77777777" w:rsidTr="00A221FC">
              <w:tc>
                <w:tcPr>
                  <w:tcW w:w="2924" w:type="dxa"/>
                </w:tcPr>
                <w:p w14:paraId="35915945" w14:textId="07E8E8BF" w:rsidR="00F26060" w:rsidRDefault="00F26060" w:rsidP="00F26060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Inspector</w:t>
                  </w:r>
                </w:p>
              </w:tc>
              <w:tc>
                <w:tcPr>
                  <w:tcW w:w="5085" w:type="dxa"/>
                </w:tcPr>
                <w:p w14:paraId="241A8D2D" w14:textId="293E8DE7" w:rsidR="00F26060" w:rsidRDefault="00F26060" w:rsidP="00F26060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Inspector of the assignment</w:t>
                  </w:r>
                </w:p>
              </w:tc>
            </w:tr>
            <w:tr w:rsidR="00F26060" w14:paraId="386849FB" w14:textId="77777777" w:rsidTr="00A221FC">
              <w:tc>
                <w:tcPr>
                  <w:tcW w:w="2924" w:type="dxa"/>
                </w:tcPr>
                <w:p w14:paraId="6D3DC100" w14:textId="46151FBA" w:rsidR="00F26060" w:rsidRDefault="00F26060" w:rsidP="00F26060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Engineer</w:t>
                  </w:r>
                </w:p>
              </w:tc>
              <w:tc>
                <w:tcPr>
                  <w:tcW w:w="5085" w:type="dxa"/>
                </w:tcPr>
                <w:p w14:paraId="75221ABA" w14:textId="7424A127" w:rsidR="00F26060" w:rsidRDefault="00F26060" w:rsidP="00F26060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Engineer of the assignment</w:t>
                  </w:r>
                </w:p>
              </w:tc>
            </w:tr>
          </w:tbl>
          <w:p w14:paraId="6DCEB61E" w14:textId="77777777" w:rsidR="00DB022F" w:rsidRDefault="00DB022F" w:rsidP="00625AAA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</w:p>
          <w:p w14:paraId="278FDBA5" w14:textId="77777777" w:rsidR="00A221FC" w:rsidRDefault="00A969FD" w:rsidP="007823D7">
            <w:pPr>
              <w:pStyle w:val="ListParagraph"/>
              <w:numPr>
                <w:ilvl w:val="0"/>
                <w:numId w:val="7"/>
              </w:num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  <w:r w:rsidRPr="00A221FC">
              <w:rPr>
                <w:rFonts w:ascii="Times New Roman" w:hAnsi="Times New Roman"/>
                <w:lang w:eastAsia="zh-HK"/>
              </w:rPr>
              <w:t>User can click on the specified row to view the WBRS record details.</w:t>
            </w:r>
          </w:p>
          <w:p w14:paraId="369964C5" w14:textId="2C7830DD" w:rsidR="00A221FC" w:rsidRDefault="000864AF" w:rsidP="007823D7">
            <w:pPr>
              <w:pStyle w:val="ListParagraph"/>
              <w:numPr>
                <w:ilvl w:val="0"/>
                <w:numId w:val="7"/>
              </w:num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  <w:r w:rsidRPr="00A221FC">
              <w:rPr>
                <w:rFonts w:ascii="Times New Roman" w:hAnsi="Times New Roman"/>
                <w:lang w:eastAsia="zh-HK"/>
              </w:rPr>
              <w:t>User can</w:t>
            </w:r>
            <w:r w:rsidR="00DB022F" w:rsidRPr="00A221FC">
              <w:rPr>
                <w:rFonts w:ascii="Times New Roman" w:hAnsi="Times New Roman"/>
                <w:lang w:eastAsia="zh-HK"/>
              </w:rPr>
              <w:t xml:space="preserve"> filter records where [Status] = NEW, </w:t>
            </w:r>
            <w:r w:rsidRPr="00A221FC">
              <w:rPr>
                <w:rFonts w:ascii="Times New Roman" w:hAnsi="Times New Roman"/>
                <w:lang w:eastAsia="zh-HK"/>
              </w:rPr>
              <w:t xml:space="preserve">check the [Select to Assign] checkbox, select [Inspector] dropdown and [Engineer] dropdown and </w:t>
            </w:r>
            <w:r w:rsidR="00DB022F" w:rsidRPr="00A221FC">
              <w:rPr>
                <w:rFonts w:ascii="Times New Roman" w:hAnsi="Times New Roman"/>
                <w:lang w:eastAsia="zh-HK"/>
              </w:rPr>
              <w:t xml:space="preserve">then </w:t>
            </w:r>
            <w:r w:rsidRPr="00A221FC">
              <w:rPr>
                <w:rFonts w:ascii="Times New Roman" w:hAnsi="Times New Roman"/>
                <w:lang w:eastAsia="zh-HK"/>
              </w:rPr>
              <w:t>click [Assign] button to complete the assignment</w:t>
            </w:r>
            <w:r w:rsidR="00DB022F" w:rsidRPr="00A221FC">
              <w:rPr>
                <w:rFonts w:ascii="Times New Roman" w:hAnsi="Times New Roman"/>
                <w:lang w:eastAsia="zh-HK"/>
              </w:rPr>
              <w:t xml:space="preserve">, the [Status] of the record(s) will be updated from </w:t>
            </w:r>
            <w:r w:rsidR="00AF181D">
              <w:rPr>
                <w:rFonts w:ascii="Times New Roman" w:hAnsi="Times New Roman"/>
                <w:lang w:eastAsia="zh-HK"/>
              </w:rPr>
              <w:t>“</w:t>
            </w:r>
            <w:r w:rsidR="00DB022F" w:rsidRPr="00A221FC">
              <w:rPr>
                <w:rFonts w:ascii="Times New Roman" w:hAnsi="Times New Roman"/>
                <w:lang w:eastAsia="zh-HK"/>
              </w:rPr>
              <w:t>NEW</w:t>
            </w:r>
            <w:r w:rsidR="00AF181D">
              <w:rPr>
                <w:rFonts w:ascii="Times New Roman" w:hAnsi="Times New Roman"/>
                <w:lang w:eastAsia="zh-HK"/>
              </w:rPr>
              <w:t>”</w:t>
            </w:r>
            <w:r w:rsidR="00DB022F" w:rsidRPr="00A221FC">
              <w:rPr>
                <w:rFonts w:ascii="Times New Roman" w:hAnsi="Times New Roman"/>
                <w:lang w:eastAsia="zh-HK"/>
              </w:rPr>
              <w:t xml:space="preserve"> </w:t>
            </w:r>
            <w:r w:rsidR="00DB022F" w:rsidRPr="00A221FC">
              <w:rPr>
                <w:rFonts w:ascii="Times New Roman" w:hAnsi="Times New Roman" w:hint="eastAsia"/>
                <w:lang w:eastAsia="zh-HK"/>
              </w:rPr>
              <w:t>t</w:t>
            </w:r>
            <w:r w:rsidR="00DB022F" w:rsidRPr="00A221FC">
              <w:rPr>
                <w:rFonts w:ascii="Times New Roman" w:hAnsi="Times New Roman"/>
                <w:lang w:eastAsia="zh-HK"/>
              </w:rPr>
              <w:t xml:space="preserve">o </w:t>
            </w:r>
            <w:r w:rsidR="00AF181D">
              <w:rPr>
                <w:rFonts w:ascii="Times New Roman" w:hAnsi="Times New Roman"/>
                <w:lang w:eastAsia="zh-HK"/>
              </w:rPr>
              <w:t>“</w:t>
            </w:r>
            <w:r w:rsidR="00DB022F" w:rsidRPr="00A221FC">
              <w:rPr>
                <w:rFonts w:ascii="Times New Roman" w:hAnsi="Times New Roman"/>
                <w:lang w:eastAsia="zh-HK"/>
              </w:rPr>
              <w:t>CONVERTED</w:t>
            </w:r>
            <w:r w:rsidR="00AF181D">
              <w:rPr>
                <w:rFonts w:ascii="Times New Roman" w:hAnsi="Times New Roman"/>
                <w:lang w:eastAsia="zh-HK"/>
              </w:rPr>
              <w:t>”</w:t>
            </w:r>
            <w:r w:rsidR="00DB022F" w:rsidRPr="00A221FC">
              <w:rPr>
                <w:rFonts w:ascii="Times New Roman" w:hAnsi="Times New Roman"/>
                <w:lang w:eastAsia="zh-HK"/>
              </w:rPr>
              <w:t>.</w:t>
            </w:r>
          </w:p>
          <w:p w14:paraId="48774C91" w14:textId="0C67C68A" w:rsidR="00AB6A0A" w:rsidRPr="00A221FC" w:rsidRDefault="00DB022F" w:rsidP="007823D7">
            <w:pPr>
              <w:pStyle w:val="ListParagraph"/>
              <w:numPr>
                <w:ilvl w:val="0"/>
                <w:numId w:val="7"/>
              </w:num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  <w:r w:rsidRPr="00A221FC">
              <w:rPr>
                <w:rFonts w:ascii="Times New Roman" w:hAnsi="Times New Roman"/>
                <w:lang w:eastAsia="zh-HK"/>
              </w:rPr>
              <w:t xml:space="preserve">User can filter records where [Status] = </w:t>
            </w:r>
            <w:r w:rsidR="00AF181D">
              <w:rPr>
                <w:rFonts w:ascii="Times New Roman" w:hAnsi="Times New Roman"/>
                <w:lang w:eastAsia="zh-HK"/>
              </w:rPr>
              <w:t>“</w:t>
            </w:r>
            <w:r w:rsidRPr="00A221FC">
              <w:rPr>
                <w:rFonts w:ascii="Times New Roman" w:hAnsi="Times New Roman"/>
                <w:lang w:eastAsia="zh-HK"/>
              </w:rPr>
              <w:t>NEW</w:t>
            </w:r>
            <w:r w:rsidR="00AF181D">
              <w:rPr>
                <w:rFonts w:ascii="Times New Roman" w:hAnsi="Times New Roman"/>
                <w:lang w:eastAsia="zh-HK"/>
              </w:rPr>
              <w:t>”</w:t>
            </w:r>
            <w:r w:rsidR="00A221FC">
              <w:rPr>
                <w:rFonts w:ascii="Times New Roman" w:hAnsi="Times New Roman"/>
                <w:lang w:eastAsia="zh-HK"/>
              </w:rPr>
              <w:t>/</w:t>
            </w:r>
            <w:r w:rsidR="00AF181D">
              <w:rPr>
                <w:rFonts w:ascii="Times New Roman" w:hAnsi="Times New Roman"/>
                <w:lang w:eastAsia="zh-HK"/>
              </w:rPr>
              <w:t>”</w:t>
            </w:r>
            <w:r w:rsidR="00A221FC">
              <w:rPr>
                <w:rFonts w:ascii="Times New Roman" w:hAnsi="Times New Roman"/>
                <w:lang w:eastAsia="zh-HK"/>
              </w:rPr>
              <w:t>PENDING</w:t>
            </w:r>
            <w:r w:rsidR="00AF181D">
              <w:rPr>
                <w:rFonts w:ascii="Times New Roman" w:hAnsi="Times New Roman"/>
                <w:lang w:eastAsia="zh-HK"/>
              </w:rPr>
              <w:t>”</w:t>
            </w:r>
            <w:r w:rsidRPr="00A221FC">
              <w:rPr>
                <w:rFonts w:ascii="Times New Roman" w:hAnsi="Times New Roman"/>
                <w:lang w:eastAsia="zh-HK"/>
              </w:rPr>
              <w:t xml:space="preserve">, check the [Select to </w:t>
            </w:r>
            <w:r w:rsidRPr="00A221FC">
              <w:rPr>
                <w:rFonts w:ascii="Times New Roman" w:hAnsi="Times New Roman"/>
                <w:lang w:eastAsia="zh-HK"/>
              </w:rPr>
              <w:lastRenderedPageBreak/>
              <w:t xml:space="preserve">Assign] checkbox, </w:t>
            </w:r>
            <w:r w:rsidR="00A221FC">
              <w:rPr>
                <w:rFonts w:ascii="Times New Roman" w:hAnsi="Times New Roman"/>
                <w:lang w:eastAsia="zh-HK"/>
              </w:rPr>
              <w:t>input [Cancel Reason]</w:t>
            </w:r>
            <w:r w:rsidRPr="00A221FC">
              <w:rPr>
                <w:rFonts w:ascii="Times New Roman" w:hAnsi="Times New Roman"/>
                <w:lang w:eastAsia="zh-HK"/>
              </w:rPr>
              <w:t xml:space="preserve"> and then click [</w:t>
            </w:r>
            <w:r w:rsidR="00A221FC">
              <w:rPr>
                <w:rFonts w:ascii="Times New Roman" w:hAnsi="Times New Roman"/>
                <w:lang w:eastAsia="zh-HK"/>
              </w:rPr>
              <w:t>Cancel</w:t>
            </w:r>
            <w:r w:rsidRPr="00A221FC">
              <w:rPr>
                <w:rFonts w:ascii="Times New Roman" w:hAnsi="Times New Roman"/>
                <w:lang w:eastAsia="zh-HK"/>
              </w:rPr>
              <w:t xml:space="preserve">] button to </w:t>
            </w:r>
            <w:r w:rsidR="00A221FC">
              <w:rPr>
                <w:rFonts w:ascii="Times New Roman" w:hAnsi="Times New Roman"/>
                <w:lang w:eastAsia="zh-HK"/>
              </w:rPr>
              <w:t>cancel</w:t>
            </w:r>
            <w:r w:rsidRPr="00A221FC">
              <w:rPr>
                <w:rFonts w:ascii="Times New Roman" w:hAnsi="Times New Roman"/>
                <w:lang w:eastAsia="zh-HK"/>
              </w:rPr>
              <w:t xml:space="preserve"> the </w:t>
            </w:r>
            <w:r w:rsidR="00A221FC">
              <w:rPr>
                <w:rFonts w:ascii="Times New Roman" w:hAnsi="Times New Roman"/>
                <w:lang w:eastAsia="zh-HK"/>
              </w:rPr>
              <w:t>application</w:t>
            </w:r>
            <w:r w:rsidRPr="00A221FC">
              <w:rPr>
                <w:rFonts w:ascii="Times New Roman" w:hAnsi="Times New Roman"/>
                <w:lang w:eastAsia="zh-HK"/>
              </w:rPr>
              <w:t xml:space="preserve">, the [Status] of the record(s) will be updated from </w:t>
            </w:r>
            <w:r w:rsidR="00AF181D">
              <w:rPr>
                <w:rFonts w:ascii="Times New Roman" w:hAnsi="Times New Roman"/>
                <w:lang w:eastAsia="zh-HK"/>
              </w:rPr>
              <w:t>“</w:t>
            </w:r>
            <w:r w:rsidRPr="00A221FC">
              <w:rPr>
                <w:rFonts w:ascii="Times New Roman" w:hAnsi="Times New Roman"/>
                <w:lang w:eastAsia="zh-HK"/>
              </w:rPr>
              <w:t>NEW</w:t>
            </w:r>
            <w:r w:rsidR="00AF181D">
              <w:rPr>
                <w:rFonts w:ascii="Times New Roman" w:hAnsi="Times New Roman"/>
                <w:lang w:eastAsia="zh-HK"/>
              </w:rPr>
              <w:t>”</w:t>
            </w:r>
            <w:r w:rsidR="00A221FC">
              <w:rPr>
                <w:rFonts w:ascii="Times New Roman" w:hAnsi="Times New Roman"/>
                <w:lang w:eastAsia="zh-HK"/>
              </w:rPr>
              <w:t>/</w:t>
            </w:r>
            <w:r w:rsidR="00AF181D">
              <w:rPr>
                <w:rFonts w:ascii="Times New Roman" w:hAnsi="Times New Roman"/>
                <w:lang w:eastAsia="zh-HK"/>
              </w:rPr>
              <w:t>”</w:t>
            </w:r>
            <w:r w:rsidR="00A221FC">
              <w:rPr>
                <w:rFonts w:ascii="Times New Roman" w:hAnsi="Times New Roman"/>
                <w:lang w:eastAsia="zh-HK"/>
              </w:rPr>
              <w:t>PENDING</w:t>
            </w:r>
            <w:r w:rsidR="00AF181D">
              <w:rPr>
                <w:rFonts w:ascii="Times New Roman" w:hAnsi="Times New Roman"/>
                <w:lang w:eastAsia="zh-HK"/>
              </w:rPr>
              <w:t>”</w:t>
            </w:r>
            <w:r w:rsidRPr="00A221FC">
              <w:rPr>
                <w:rFonts w:ascii="Times New Roman" w:hAnsi="Times New Roman"/>
                <w:lang w:eastAsia="zh-HK"/>
              </w:rPr>
              <w:t xml:space="preserve"> </w:t>
            </w:r>
            <w:r w:rsidRPr="00A221FC">
              <w:rPr>
                <w:rFonts w:ascii="Times New Roman" w:hAnsi="Times New Roman" w:hint="eastAsia"/>
                <w:lang w:eastAsia="zh-HK"/>
              </w:rPr>
              <w:t>t</w:t>
            </w:r>
            <w:r w:rsidRPr="00A221FC">
              <w:rPr>
                <w:rFonts w:ascii="Times New Roman" w:hAnsi="Times New Roman"/>
                <w:lang w:eastAsia="zh-HK"/>
              </w:rPr>
              <w:t xml:space="preserve">o </w:t>
            </w:r>
            <w:r w:rsidR="00AF181D">
              <w:rPr>
                <w:rFonts w:ascii="Times New Roman" w:hAnsi="Times New Roman"/>
                <w:lang w:eastAsia="zh-HK"/>
              </w:rPr>
              <w:t>“</w:t>
            </w:r>
            <w:r w:rsidR="0036343E">
              <w:rPr>
                <w:rFonts w:ascii="Times New Roman" w:hAnsi="Times New Roman"/>
                <w:lang w:eastAsia="zh-HK"/>
              </w:rPr>
              <w:t>CANCELLED</w:t>
            </w:r>
            <w:r w:rsidR="00AF181D">
              <w:rPr>
                <w:rFonts w:ascii="Times New Roman" w:hAnsi="Times New Roman"/>
                <w:lang w:eastAsia="zh-HK"/>
              </w:rPr>
              <w:t>”</w:t>
            </w:r>
            <w:r w:rsidRPr="00A221FC">
              <w:rPr>
                <w:rFonts w:ascii="Times New Roman" w:hAnsi="Times New Roman"/>
                <w:lang w:eastAsia="zh-HK"/>
              </w:rPr>
              <w:t>.</w:t>
            </w:r>
          </w:p>
          <w:p w14:paraId="45078E48" w14:textId="77777777" w:rsidR="00DB022F" w:rsidRDefault="00DB022F" w:rsidP="007823D7">
            <w:pPr>
              <w:spacing w:after="60"/>
              <w:jc w:val="both"/>
              <w:rPr>
                <w:rFonts w:ascii="Times New Roman" w:hAnsi="Times New Roman"/>
                <w:szCs w:val="24"/>
              </w:rPr>
            </w:pPr>
          </w:p>
          <w:p w14:paraId="07E0362A" w14:textId="23C12DD2" w:rsidR="00DB022F" w:rsidRPr="00004A96" w:rsidRDefault="00DB022F" w:rsidP="007823D7">
            <w:pPr>
              <w:spacing w:after="60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AB6A0A" w:rsidRPr="00004A96" w14:paraId="572F9962" w14:textId="77777777" w:rsidTr="007823D7">
        <w:tc>
          <w:tcPr>
            <w:tcW w:w="9516" w:type="dxa"/>
            <w:gridSpan w:val="6"/>
          </w:tcPr>
          <w:p w14:paraId="4258793B" w14:textId="77777777" w:rsidR="00AB6A0A" w:rsidRPr="00004A96" w:rsidRDefault="00AB6A0A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lastRenderedPageBreak/>
              <w:t>Related Requirements:</w:t>
            </w:r>
          </w:p>
        </w:tc>
      </w:tr>
      <w:tr w:rsidR="00AB6A0A" w:rsidRPr="00004A96" w14:paraId="606E4817" w14:textId="77777777" w:rsidTr="007823D7">
        <w:tc>
          <w:tcPr>
            <w:tcW w:w="9516" w:type="dxa"/>
            <w:gridSpan w:val="6"/>
          </w:tcPr>
          <w:p w14:paraId="4CEAA2A4" w14:textId="26074117" w:rsidR="00AB6A0A" w:rsidRPr="00004A96" w:rsidRDefault="00A969FD" w:rsidP="007823D7">
            <w:pPr>
              <w:rPr>
                <w:rFonts w:ascii="Times New Roman" w:hAnsi="Times New Roman"/>
                <w:szCs w:val="24"/>
              </w:rPr>
            </w:pPr>
            <w:r w:rsidRPr="00A969FD">
              <w:rPr>
                <w:rFonts w:ascii="Times New Roman" w:hAnsi="Times New Roman"/>
                <w:color w:val="000000"/>
                <w:szCs w:val="24"/>
              </w:rPr>
              <w:t>REQ-</w:t>
            </w:r>
            <w:r w:rsidR="00497031">
              <w:rPr>
                <w:rFonts w:ascii="Times New Roman" w:hAnsi="Times New Roman"/>
                <w:color w:val="000000"/>
                <w:szCs w:val="24"/>
              </w:rPr>
              <w:t>3</w:t>
            </w:r>
            <w:r w:rsidR="00497031" w:rsidRPr="00A969FD">
              <w:rPr>
                <w:rFonts w:ascii="Times New Roman" w:hAnsi="Times New Roman"/>
                <w:color w:val="000000"/>
                <w:szCs w:val="24"/>
              </w:rPr>
              <w:t xml:space="preserve">001 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 xml:space="preserve">– </w:t>
            </w:r>
            <w:r w:rsidR="00497031" w:rsidRPr="00497031">
              <w:rPr>
                <w:rFonts w:ascii="Times New Roman" w:hAnsi="Times New Roman"/>
                <w:color w:val="000000"/>
                <w:szCs w:val="24"/>
              </w:rPr>
              <w:t>COCR Case Maintenance</w:t>
            </w:r>
          </w:p>
        </w:tc>
      </w:tr>
    </w:tbl>
    <w:p w14:paraId="2F89CFCB" w14:textId="360C468A" w:rsidR="00AB6A0A" w:rsidRDefault="00AB6A0A" w:rsidP="00AB6A0A"/>
    <w:p w14:paraId="14BCAFDD" w14:textId="77777777" w:rsidR="00ED56C6" w:rsidRDefault="00ED56C6">
      <w:pPr>
        <w:widowControl/>
        <w:spacing w:after="160" w:line="259" w:lineRule="auto"/>
        <w:rPr>
          <w:rFonts w:ascii="Times New Roman" w:eastAsiaTheme="majorEastAsia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Cs w:val="24"/>
        </w:rPr>
        <w:br w:type="page"/>
      </w:r>
    </w:p>
    <w:p w14:paraId="27E97815" w14:textId="53C374CB" w:rsidR="00ED56C6" w:rsidRDefault="00ED56C6" w:rsidP="00ED56C6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</w:pPr>
      <w:bookmarkStart w:id="236" w:name="_Toc94260000"/>
      <w:r w:rsidRPr="001C1616"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lastRenderedPageBreak/>
        <w:t>ASS-00</w:t>
      </w:r>
      <w:r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>2</w:t>
      </w:r>
      <w:r w:rsidRPr="001C1616"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 xml:space="preserve"> </w:t>
      </w:r>
      <w:r w:rsidR="001F33A4" w:rsidRPr="001F33A4"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 xml:space="preserve">View WBRS Records of </w:t>
      </w:r>
      <w:r w:rsidR="00CB61B0"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>EE1</w:t>
      </w:r>
      <w:bookmarkEnd w:id="236"/>
    </w:p>
    <w:p w14:paraId="42B08017" w14:textId="77777777" w:rsidR="00ED56C6" w:rsidRDefault="00ED56C6" w:rsidP="00ED56C6">
      <w:pPr>
        <w:rPr>
          <w:rFonts w:ascii="Times New Roman" w:eastAsiaTheme="majorEastAsia" w:hAnsi="Times New Roman" w:cs="Times New Roman"/>
          <w:color w:val="000000" w:themeColor="text1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300"/>
        <w:gridCol w:w="3924"/>
        <w:gridCol w:w="1256"/>
        <w:gridCol w:w="296"/>
        <w:gridCol w:w="1856"/>
      </w:tblGrid>
      <w:tr w:rsidR="00827566" w:rsidRPr="00004A96" w14:paraId="4A15A20F" w14:textId="77777777" w:rsidTr="007823D7">
        <w:tc>
          <w:tcPr>
            <w:tcW w:w="1384" w:type="dxa"/>
          </w:tcPr>
          <w:p w14:paraId="082ED09E" w14:textId="77777777" w:rsidR="00ED56C6" w:rsidRPr="00004A96" w:rsidRDefault="00ED56C6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Function ID</w:t>
            </w:r>
          </w:p>
        </w:tc>
        <w:tc>
          <w:tcPr>
            <w:tcW w:w="300" w:type="dxa"/>
          </w:tcPr>
          <w:p w14:paraId="07060436" w14:textId="77777777" w:rsidR="00ED56C6" w:rsidRPr="00004A96" w:rsidRDefault="00ED56C6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4424" w:type="dxa"/>
          </w:tcPr>
          <w:p w14:paraId="0CDC31AF" w14:textId="0C646757" w:rsidR="00ED56C6" w:rsidRPr="00004A96" w:rsidRDefault="00ED56C6" w:rsidP="007823D7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ASS-00</w:t>
            </w:r>
            <w:r w:rsidR="00641FB1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256" w:type="dxa"/>
          </w:tcPr>
          <w:p w14:paraId="766AC489" w14:textId="77777777" w:rsidR="00ED56C6" w:rsidRPr="00004A96" w:rsidRDefault="00ED56C6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Mode</w:t>
            </w:r>
          </w:p>
        </w:tc>
        <w:tc>
          <w:tcPr>
            <w:tcW w:w="296" w:type="dxa"/>
          </w:tcPr>
          <w:p w14:paraId="7902C449" w14:textId="77777777" w:rsidR="00ED56C6" w:rsidRPr="00004A96" w:rsidRDefault="00ED56C6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1856" w:type="dxa"/>
          </w:tcPr>
          <w:p w14:paraId="7A3122EC" w14:textId="77777777" w:rsidR="00ED56C6" w:rsidRPr="00004A96" w:rsidRDefault="00ED56C6" w:rsidP="007823D7">
            <w:pPr>
              <w:rPr>
                <w:rFonts w:ascii="Times New Roman" w:hAnsi="Times New Roman"/>
                <w:szCs w:val="24"/>
              </w:rPr>
            </w:pPr>
            <w:r w:rsidRPr="00004A96">
              <w:rPr>
                <w:rFonts w:ascii="Times New Roman" w:hAnsi="Times New Roman"/>
                <w:szCs w:val="24"/>
              </w:rPr>
              <w:t>Online/Update</w:t>
            </w:r>
          </w:p>
        </w:tc>
      </w:tr>
      <w:tr w:rsidR="00F836C5" w:rsidRPr="00004A96" w14:paraId="42E7B217" w14:textId="77777777" w:rsidTr="007823D7">
        <w:tc>
          <w:tcPr>
            <w:tcW w:w="1384" w:type="dxa"/>
          </w:tcPr>
          <w:p w14:paraId="3AF6E9B3" w14:textId="77777777" w:rsidR="00ED56C6" w:rsidRPr="00004A96" w:rsidRDefault="00ED56C6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Name</w:t>
            </w:r>
          </w:p>
        </w:tc>
        <w:tc>
          <w:tcPr>
            <w:tcW w:w="300" w:type="dxa"/>
          </w:tcPr>
          <w:p w14:paraId="2D70401C" w14:textId="77777777" w:rsidR="00ED56C6" w:rsidRPr="00004A96" w:rsidRDefault="00ED56C6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7832" w:type="dxa"/>
            <w:gridSpan w:val="4"/>
          </w:tcPr>
          <w:p w14:paraId="465841F8" w14:textId="02DD350C" w:rsidR="00ED56C6" w:rsidRPr="00004A96" w:rsidRDefault="001F33A4" w:rsidP="007823D7">
            <w:pPr>
              <w:rPr>
                <w:rFonts w:ascii="Times New Roman" w:hAnsi="Times New Roman"/>
                <w:szCs w:val="24"/>
              </w:rPr>
            </w:pPr>
            <w:r w:rsidRPr="001F33A4">
              <w:rPr>
                <w:rFonts w:ascii="Times New Roman" w:hAnsi="Times New Roman"/>
                <w:szCs w:val="24"/>
              </w:rPr>
              <w:t xml:space="preserve">View WBRS Records of </w:t>
            </w:r>
            <w:r w:rsidR="00641FB1">
              <w:rPr>
                <w:rFonts w:ascii="Times New Roman" w:hAnsi="Times New Roman"/>
                <w:szCs w:val="24"/>
              </w:rPr>
              <w:t>EE1</w:t>
            </w:r>
          </w:p>
        </w:tc>
      </w:tr>
      <w:tr w:rsidR="00827566" w:rsidRPr="00004A96" w14:paraId="351FD167" w14:textId="77777777" w:rsidTr="007823D7">
        <w:tc>
          <w:tcPr>
            <w:tcW w:w="1384" w:type="dxa"/>
          </w:tcPr>
          <w:p w14:paraId="4DA804E1" w14:textId="77777777" w:rsidR="00ED56C6" w:rsidRPr="00004A96" w:rsidRDefault="00ED56C6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Frequency</w:t>
            </w:r>
          </w:p>
        </w:tc>
        <w:tc>
          <w:tcPr>
            <w:tcW w:w="300" w:type="dxa"/>
          </w:tcPr>
          <w:p w14:paraId="41D0147D" w14:textId="77777777" w:rsidR="00ED56C6" w:rsidRPr="00004A96" w:rsidRDefault="00ED56C6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4424" w:type="dxa"/>
          </w:tcPr>
          <w:p w14:paraId="66AED6B3" w14:textId="0B739457" w:rsidR="00ED56C6" w:rsidRPr="00004A96" w:rsidRDefault="00ED56C6" w:rsidP="007823D7">
            <w:pPr>
              <w:rPr>
                <w:rFonts w:ascii="Times New Roman" w:hAnsi="Times New Roman"/>
                <w:szCs w:val="24"/>
                <w:lang w:eastAsia="zh-HK"/>
              </w:rPr>
            </w:pPr>
            <w:r>
              <w:rPr>
                <w:rFonts w:ascii="Times New Roman" w:hAnsi="Times New Roman"/>
                <w:szCs w:val="24"/>
              </w:rPr>
              <w:t xml:space="preserve">(Min: 0 Avg: </w:t>
            </w:r>
            <w:r w:rsidR="0005373A">
              <w:rPr>
                <w:rFonts w:ascii="Times New Roman" w:hAnsi="Times New Roman"/>
                <w:szCs w:val="24"/>
              </w:rPr>
              <w:t xml:space="preserve">300 </w:t>
            </w:r>
            <w:r>
              <w:rPr>
                <w:rFonts w:ascii="Times New Roman" w:hAnsi="Times New Roman"/>
                <w:szCs w:val="24"/>
              </w:rPr>
              <w:t xml:space="preserve">Max: </w:t>
            </w:r>
            <w:r w:rsidR="0005373A">
              <w:rPr>
                <w:rFonts w:ascii="Times New Roman" w:hAnsi="Times New Roman"/>
                <w:szCs w:val="24"/>
              </w:rPr>
              <w:t>600</w:t>
            </w:r>
            <w:r>
              <w:rPr>
                <w:rFonts w:ascii="Times New Roman" w:hAnsi="Times New Roman"/>
                <w:szCs w:val="24"/>
              </w:rPr>
              <w:t>)</w:t>
            </w:r>
          </w:p>
        </w:tc>
        <w:tc>
          <w:tcPr>
            <w:tcW w:w="1256" w:type="dxa"/>
          </w:tcPr>
          <w:p w14:paraId="5C6F8251" w14:textId="77777777" w:rsidR="00ED56C6" w:rsidRPr="00004A96" w:rsidRDefault="00ED56C6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Period</w:t>
            </w:r>
          </w:p>
        </w:tc>
        <w:tc>
          <w:tcPr>
            <w:tcW w:w="296" w:type="dxa"/>
          </w:tcPr>
          <w:p w14:paraId="3CE74FD7" w14:textId="77777777" w:rsidR="00ED56C6" w:rsidRPr="00004A96" w:rsidRDefault="00ED56C6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1856" w:type="dxa"/>
          </w:tcPr>
          <w:p w14:paraId="10EED2F6" w14:textId="77777777" w:rsidR="00ED56C6" w:rsidRPr="00004A96" w:rsidRDefault="00ED56C6" w:rsidP="007823D7">
            <w:pPr>
              <w:rPr>
                <w:rFonts w:ascii="Times New Roman" w:hAnsi="Times New Roman"/>
                <w:szCs w:val="24"/>
                <w:lang w:eastAsia="zh-HK"/>
              </w:rPr>
            </w:pPr>
            <w:r>
              <w:rPr>
                <w:rFonts w:ascii="Times New Roman" w:hAnsi="Times New Roman"/>
                <w:szCs w:val="24"/>
                <w:lang w:eastAsia="zh-HK"/>
              </w:rPr>
              <w:t>Yearly</w:t>
            </w:r>
          </w:p>
        </w:tc>
      </w:tr>
      <w:tr w:rsidR="00ED56C6" w:rsidRPr="00004A96" w14:paraId="48E8BA3E" w14:textId="77777777" w:rsidTr="007823D7">
        <w:tc>
          <w:tcPr>
            <w:tcW w:w="9516" w:type="dxa"/>
            <w:gridSpan w:val="6"/>
          </w:tcPr>
          <w:p w14:paraId="20B13270" w14:textId="77777777" w:rsidR="00ED56C6" w:rsidRPr="00004A96" w:rsidRDefault="00ED56C6" w:rsidP="007823D7">
            <w:pPr>
              <w:rPr>
                <w:rFonts w:ascii="Times New Roman" w:hAnsi="Times New Roman"/>
                <w:b/>
                <w:szCs w:val="24"/>
                <w:lang w:eastAsia="zh-HK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Description:</w:t>
            </w:r>
          </w:p>
        </w:tc>
      </w:tr>
      <w:tr w:rsidR="00ED56C6" w:rsidRPr="00004A96" w14:paraId="03E4AFF5" w14:textId="77777777" w:rsidTr="007823D7">
        <w:tc>
          <w:tcPr>
            <w:tcW w:w="9516" w:type="dxa"/>
            <w:gridSpan w:val="6"/>
          </w:tcPr>
          <w:p w14:paraId="233DC846" w14:textId="7B48C8ED" w:rsidR="00ED56C6" w:rsidRDefault="00ED56C6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  <w:r>
              <w:rPr>
                <w:rFonts w:ascii="Times New Roman" w:hAnsi="Times New Roman" w:hint="eastAsia"/>
                <w:lang w:eastAsia="zh-HK"/>
              </w:rPr>
              <w:t xml:space="preserve">This function allows </w:t>
            </w:r>
            <w:r>
              <w:rPr>
                <w:rFonts w:ascii="Times New Roman" w:hAnsi="Times New Roman"/>
                <w:lang w:eastAsia="zh-HK"/>
              </w:rPr>
              <w:t xml:space="preserve">user to </w:t>
            </w:r>
            <w:r w:rsidR="001F33A4">
              <w:rPr>
                <w:rFonts w:ascii="Times New Roman" w:hAnsi="Times New Roman"/>
                <w:lang w:eastAsia="zh-HK"/>
              </w:rPr>
              <w:t>view the details of</w:t>
            </w:r>
            <w:r>
              <w:rPr>
                <w:rFonts w:ascii="Times New Roman" w:hAnsi="Times New Roman"/>
                <w:lang w:eastAsia="zh-HK"/>
              </w:rPr>
              <w:t xml:space="preserve"> WBRS records of EE1. </w:t>
            </w:r>
          </w:p>
          <w:p w14:paraId="1438E08D" w14:textId="4DCB2C44" w:rsidR="00ED56C6" w:rsidRDefault="00ED56C6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</w:p>
          <w:p w14:paraId="066E0D24" w14:textId="42695A93" w:rsidR="001F33A4" w:rsidRDefault="00DB22AA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  <w:r>
              <w:rPr>
                <w:rFonts w:ascii="Times New Roman" w:hAnsi="Times New Roman"/>
                <w:lang w:eastAsia="zh-HK"/>
              </w:rPr>
              <w:t xml:space="preserve">Related </w:t>
            </w:r>
            <w:r w:rsidR="001F33A4">
              <w:rPr>
                <w:rFonts w:ascii="Times New Roman" w:hAnsi="Times New Roman"/>
                <w:lang w:eastAsia="zh-HK"/>
              </w:rPr>
              <w:t>Path: [Assignment]&gt;[Assign WBRS Record]</w:t>
            </w:r>
          </w:p>
          <w:p w14:paraId="3FBAB96D" w14:textId="77777777" w:rsidR="00326866" w:rsidRDefault="00326866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</w:p>
          <w:p w14:paraId="74F13AC7" w14:textId="54FB4F17" w:rsidR="00ED56C6" w:rsidRDefault="00ED56C6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  <w:r>
              <w:rPr>
                <w:rFonts w:ascii="Times New Roman" w:hAnsi="Times New Roman"/>
                <w:lang w:eastAsia="zh-HK"/>
              </w:rPr>
              <w:t xml:space="preserve">User can click on the specified row </w:t>
            </w:r>
            <w:r w:rsidR="00CD2757">
              <w:rPr>
                <w:rFonts w:ascii="Times New Roman" w:hAnsi="Times New Roman"/>
                <w:lang w:eastAsia="zh-HK"/>
              </w:rPr>
              <w:t xml:space="preserve">to </w:t>
            </w:r>
            <w:r>
              <w:rPr>
                <w:rFonts w:ascii="Times New Roman" w:hAnsi="Times New Roman"/>
                <w:lang w:eastAsia="zh-HK"/>
              </w:rPr>
              <w:t xml:space="preserve">view the </w:t>
            </w:r>
            <w:r w:rsidR="007060BA">
              <w:rPr>
                <w:rFonts w:ascii="Times New Roman" w:hAnsi="Times New Roman"/>
                <w:lang w:eastAsia="zh-HK"/>
              </w:rPr>
              <w:t xml:space="preserve">details of </w:t>
            </w:r>
            <w:r>
              <w:rPr>
                <w:rFonts w:ascii="Times New Roman" w:hAnsi="Times New Roman"/>
                <w:lang w:eastAsia="zh-HK"/>
              </w:rPr>
              <w:t>WBRS record</w:t>
            </w:r>
            <w:r w:rsidR="007060BA">
              <w:rPr>
                <w:rFonts w:ascii="Times New Roman" w:hAnsi="Times New Roman"/>
                <w:lang w:eastAsia="zh-HK"/>
              </w:rPr>
              <w:t xml:space="preserve"> </w:t>
            </w:r>
            <w:r w:rsidR="00CD2757">
              <w:rPr>
                <w:rFonts w:ascii="Times New Roman" w:hAnsi="Times New Roman"/>
                <w:lang w:eastAsia="zh-HK"/>
              </w:rPr>
              <w:t>with below informations</w:t>
            </w:r>
          </w:p>
          <w:p w14:paraId="007D37BC" w14:textId="334B754B" w:rsidR="00464683" w:rsidRDefault="00464683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91"/>
              <w:gridCol w:w="1295"/>
              <w:gridCol w:w="4404"/>
            </w:tblGrid>
            <w:tr w:rsidR="00464683" w:rsidRPr="008128BE" w14:paraId="5E4CDD86" w14:textId="77777777" w:rsidTr="002C700C">
              <w:tc>
                <w:tcPr>
                  <w:tcW w:w="8790" w:type="dxa"/>
                  <w:gridSpan w:val="3"/>
                  <w:shd w:val="clear" w:color="auto" w:fill="D0CECE" w:themeFill="background2" w:themeFillShade="E6"/>
                </w:tcPr>
                <w:p w14:paraId="39110DD8" w14:textId="71D5B178" w:rsidR="00464683" w:rsidRPr="008128BE" w:rsidRDefault="00AC1F88" w:rsidP="00464683">
                  <w:pPr>
                    <w:spacing w:after="60"/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lang w:eastAsia="zh-HK"/>
                    </w:rPr>
                    <w:t xml:space="preserve">WBRS - </w:t>
                  </w:r>
                  <w:r w:rsidR="00464683">
                    <w:rPr>
                      <w:rFonts w:ascii="Times New Roman" w:hAnsi="Times New Roman"/>
                      <w:b/>
                      <w:bCs/>
                      <w:lang w:eastAsia="zh-HK"/>
                    </w:rPr>
                    <w:t>EE1</w:t>
                  </w:r>
                  <w:r w:rsidR="008A0E6B">
                    <w:rPr>
                      <w:rFonts w:ascii="Times New Roman" w:hAnsi="Times New Roman"/>
                      <w:b/>
                      <w:bCs/>
                      <w:lang w:eastAsia="zh-HK"/>
                    </w:rPr>
                    <w:t xml:space="preserve"> Record Details</w:t>
                  </w:r>
                </w:p>
              </w:tc>
            </w:tr>
            <w:tr w:rsidR="00464683" w:rsidRPr="008128BE" w14:paraId="3027CD3F" w14:textId="77777777" w:rsidTr="00C334C0">
              <w:tc>
                <w:tcPr>
                  <w:tcW w:w="3091" w:type="dxa"/>
                  <w:shd w:val="clear" w:color="auto" w:fill="D0CECE" w:themeFill="background2" w:themeFillShade="E6"/>
                </w:tcPr>
                <w:p w14:paraId="4A1DEC5B" w14:textId="4816F193" w:rsidR="00464683" w:rsidRPr="008128BE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b/>
                      <w:bCs/>
                      <w:lang w:eastAsia="zh-HK"/>
                    </w:rPr>
                  </w:pPr>
                  <w:r w:rsidRPr="008128BE">
                    <w:rPr>
                      <w:rFonts w:ascii="Times New Roman" w:hAnsi="Times New Roman"/>
                      <w:b/>
                      <w:bCs/>
                      <w:lang w:eastAsia="zh-HK"/>
                    </w:rPr>
                    <w:t>Field</w:t>
                  </w:r>
                </w:p>
              </w:tc>
              <w:tc>
                <w:tcPr>
                  <w:tcW w:w="1295" w:type="dxa"/>
                  <w:shd w:val="clear" w:color="auto" w:fill="D0CECE" w:themeFill="background2" w:themeFillShade="E6"/>
                </w:tcPr>
                <w:p w14:paraId="790142A3" w14:textId="333E6A32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b/>
                      <w:bCs/>
                      <w:lang w:eastAsia="zh-HK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lang w:eastAsia="zh-HK"/>
                    </w:rPr>
                    <w:t>Type</w:t>
                  </w:r>
                </w:p>
              </w:tc>
              <w:tc>
                <w:tcPr>
                  <w:tcW w:w="4404" w:type="dxa"/>
                  <w:shd w:val="clear" w:color="auto" w:fill="D0CECE" w:themeFill="background2" w:themeFillShade="E6"/>
                </w:tcPr>
                <w:p w14:paraId="4066506A" w14:textId="7C7CD92D" w:rsidR="00464683" w:rsidRPr="008128BE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b/>
                      <w:bCs/>
                      <w:lang w:eastAsia="zh-HK"/>
                    </w:rPr>
                  </w:pPr>
                  <w:r w:rsidRPr="008128BE">
                    <w:rPr>
                      <w:rFonts w:ascii="Times New Roman" w:hAnsi="Times New Roman"/>
                      <w:b/>
                      <w:bCs/>
                      <w:lang w:eastAsia="zh-HK"/>
                    </w:rPr>
                    <w:t>Details</w:t>
                  </w:r>
                </w:p>
              </w:tc>
            </w:tr>
            <w:tr w:rsidR="00464683" w14:paraId="7B9DF49C" w14:textId="77777777" w:rsidTr="00C334C0">
              <w:tc>
                <w:tcPr>
                  <w:tcW w:w="3091" w:type="dxa"/>
                </w:tcPr>
                <w:p w14:paraId="45DB5783" w14:textId="45CAE2C5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Application No.</w:t>
                  </w:r>
                </w:p>
              </w:tc>
              <w:tc>
                <w:tcPr>
                  <w:tcW w:w="1295" w:type="dxa"/>
                </w:tcPr>
                <w:p w14:paraId="16591389" w14:textId="572A9887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0AB923C5" w14:textId="25DC7AA0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WBRS Application Number</w:t>
                  </w:r>
                </w:p>
              </w:tc>
            </w:tr>
            <w:tr w:rsidR="00464683" w14:paraId="4A0E8021" w14:textId="77777777" w:rsidTr="00C334C0">
              <w:tc>
                <w:tcPr>
                  <w:tcW w:w="3091" w:type="dxa"/>
                </w:tcPr>
                <w:p w14:paraId="75BDFFC7" w14:textId="134C992C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Building Name (English)</w:t>
                  </w:r>
                </w:p>
              </w:tc>
              <w:tc>
                <w:tcPr>
                  <w:tcW w:w="1295" w:type="dxa"/>
                </w:tcPr>
                <w:p w14:paraId="6179F5B4" w14:textId="0316110E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150A5FEB" w14:textId="6D12D43A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464683" w14:paraId="17DF416F" w14:textId="77777777" w:rsidTr="00C334C0">
              <w:tc>
                <w:tcPr>
                  <w:tcW w:w="3091" w:type="dxa"/>
                </w:tcPr>
                <w:p w14:paraId="5C349396" w14:textId="7C9CE5B4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Building Name (Chinese)</w:t>
                  </w:r>
                </w:p>
              </w:tc>
              <w:tc>
                <w:tcPr>
                  <w:tcW w:w="1295" w:type="dxa"/>
                </w:tcPr>
                <w:p w14:paraId="41369973" w14:textId="0098E602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80EB915" w14:textId="0664B799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464683" w14:paraId="70D400E7" w14:textId="77777777" w:rsidTr="00C334C0">
              <w:tc>
                <w:tcPr>
                  <w:tcW w:w="3091" w:type="dxa"/>
                </w:tcPr>
                <w:p w14:paraId="1564A382" w14:textId="7810CC49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Cancel Reason</w:t>
                  </w:r>
                </w:p>
              </w:tc>
              <w:tc>
                <w:tcPr>
                  <w:tcW w:w="1295" w:type="dxa"/>
                </w:tcPr>
                <w:p w14:paraId="140F1793" w14:textId="1AE6C753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Textarea</w:t>
                  </w:r>
                </w:p>
              </w:tc>
              <w:tc>
                <w:tcPr>
                  <w:tcW w:w="4404" w:type="dxa"/>
                </w:tcPr>
                <w:p w14:paraId="50E15DB0" w14:textId="60E42C3E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464683" w14:paraId="1EF88A2D" w14:textId="77777777" w:rsidTr="00C334C0">
              <w:tc>
                <w:tcPr>
                  <w:tcW w:w="3091" w:type="dxa"/>
                </w:tcPr>
                <w:p w14:paraId="10765822" w14:textId="16D9DEB8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Address of Proposed Building</w:t>
                  </w:r>
                </w:p>
              </w:tc>
              <w:tc>
                <w:tcPr>
                  <w:tcW w:w="1295" w:type="dxa"/>
                </w:tcPr>
                <w:p w14:paraId="271FC6AD" w14:textId="7645EE08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404" w:type="dxa"/>
                </w:tcPr>
                <w:p w14:paraId="0915A8C7" w14:textId="77777777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464683" w14:paraId="7008BF97" w14:textId="77777777" w:rsidTr="00C334C0">
              <w:tc>
                <w:tcPr>
                  <w:tcW w:w="3091" w:type="dxa"/>
                </w:tcPr>
                <w:p w14:paraId="6264242E" w14:textId="6BCE3732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Street No. </w:t>
                  </w:r>
                </w:p>
              </w:tc>
              <w:tc>
                <w:tcPr>
                  <w:tcW w:w="1295" w:type="dxa"/>
                </w:tcPr>
                <w:p w14:paraId="619D778E" w14:textId="08B89D50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404" w:type="dxa"/>
                </w:tcPr>
                <w:p w14:paraId="36CCF611" w14:textId="2D77C228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464683" w14:paraId="395D3F4E" w14:textId="77777777" w:rsidTr="00C334C0">
              <w:tc>
                <w:tcPr>
                  <w:tcW w:w="3091" w:type="dxa"/>
                </w:tcPr>
                <w:p w14:paraId="3FE147DC" w14:textId="050A3B52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Start No. </w:t>
                  </w:r>
                </w:p>
              </w:tc>
              <w:tc>
                <w:tcPr>
                  <w:tcW w:w="1295" w:type="dxa"/>
                </w:tcPr>
                <w:p w14:paraId="39DA65BF" w14:textId="52D5F078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408E97AB" w14:textId="710076CC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Start No.</w:t>
                  </w:r>
                </w:p>
              </w:tc>
            </w:tr>
            <w:tr w:rsidR="00464683" w14:paraId="14693636" w14:textId="77777777" w:rsidTr="00C334C0">
              <w:tc>
                <w:tcPr>
                  <w:tcW w:w="3091" w:type="dxa"/>
                </w:tcPr>
                <w:p w14:paraId="504682E6" w14:textId="13A38509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Alpha </w:t>
                  </w:r>
                </w:p>
              </w:tc>
              <w:tc>
                <w:tcPr>
                  <w:tcW w:w="1295" w:type="dxa"/>
                </w:tcPr>
                <w:p w14:paraId="262F38D9" w14:textId="7477154C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3C1889BF" w14:textId="0A7E311F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Start No. Alpha</w:t>
                  </w:r>
                </w:p>
              </w:tc>
            </w:tr>
            <w:tr w:rsidR="00464683" w14:paraId="6F12B61A" w14:textId="77777777" w:rsidTr="00C334C0">
              <w:tc>
                <w:tcPr>
                  <w:tcW w:w="3091" w:type="dxa"/>
                </w:tcPr>
                <w:p w14:paraId="7C541736" w14:textId="03335C53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End No.</w:t>
                  </w:r>
                </w:p>
              </w:tc>
              <w:tc>
                <w:tcPr>
                  <w:tcW w:w="1295" w:type="dxa"/>
                </w:tcPr>
                <w:p w14:paraId="50DC3163" w14:textId="2C8A05D1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410B719F" w14:textId="7CA4945A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End No.</w:t>
                  </w:r>
                </w:p>
              </w:tc>
            </w:tr>
            <w:tr w:rsidR="00464683" w14:paraId="181D28D6" w14:textId="77777777" w:rsidTr="00C334C0">
              <w:tc>
                <w:tcPr>
                  <w:tcW w:w="3091" w:type="dxa"/>
                </w:tcPr>
                <w:p w14:paraId="7632753E" w14:textId="0B4AFA31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Alpha </w:t>
                  </w:r>
                </w:p>
              </w:tc>
              <w:tc>
                <w:tcPr>
                  <w:tcW w:w="1295" w:type="dxa"/>
                </w:tcPr>
                <w:p w14:paraId="2D57B018" w14:textId="460DE683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08C8BD91" w14:textId="2A5F8400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End No. Alpha</w:t>
                  </w:r>
                </w:p>
              </w:tc>
            </w:tr>
            <w:tr w:rsidR="00464683" w14:paraId="15485C3F" w14:textId="77777777" w:rsidTr="00C334C0">
              <w:tc>
                <w:tcPr>
                  <w:tcW w:w="3091" w:type="dxa"/>
                </w:tcPr>
                <w:p w14:paraId="03B9BB78" w14:textId="4887DF45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</w:t>
                  </w:r>
                </w:p>
              </w:tc>
              <w:tc>
                <w:tcPr>
                  <w:tcW w:w="1295" w:type="dxa"/>
                </w:tcPr>
                <w:p w14:paraId="05F3AF18" w14:textId="666045EE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404" w:type="dxa"/>
                </w:tcPr>
                <w:p w14:paraId="0759A62A" w14:textId="1667ADA8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464683" w14:paraId="09DA9DC0" w14:textId="77777777" w:rsidTr="00C334C0">
              <w:tc>
                <w:tcPr>
                  <w:tcW w:w="3091" w:type="dxa"/>
                </w:tcPr>
                <w:p w14:paraId="469EDA94" w14:textId="485231DA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English</w:t>
                  </w:r>
                </w:p>
              </w:tc>
              <w:tc>
                <w:tcPr>
                  <w:tcW w:w="1295" w:type="dxa"/>
                </w:tcPr>
                <w:p w14:paraId="7FC6DEBB" w14:textId="39898004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57343B7A" w14:textId="7090D84C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English Name</w:t>
                  </w:r>
                </w:p>
              </w:tc>
            </w:tr>
            <w:tr w:rsidR="00464683" w14:paraId="054F1292" w14:textId="77777777" w:rsidTr="00C334C0">
              <w:tc>
                <w:tcPr>
                  <w:tcW w:w="3091" w:type="dxa"/>
                </w:tcPr>
                <w:p w14:paraId="02064316" w14:textId="671AEC2D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Chinese</w:t>
                  </w:r>
                </w:p>
              </w:tc>
              <w:tc>
                <w:tcPr>
                  <w:tcW w:w="1295" w:type="dxa"/>
                </w:tcPr>
                <w:p w14:paraId="562F94BD" w14:textId="6B00EEB8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454864C7" w14:textId="0B5BA758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Chinese Name</w:t>
                  </w:r>
                </w:p>
              </w:tc>
            </w:tr>
            <w:tr w:rsidR="00464683" w14:paraId="5B293A15" w14:textId="77777777" w:rsidTr="00C334C0">
              <w:tc>
                <w:tcPr>
                  <w:tcW w:w="3091" w:type="dxa"/>
                </w:tcPr>
                <w:p w14:paraId="14A03E92" w14:textId="013633C9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District</w:t>
                  </w:r>
                </w:p>
              </w:tc>
              <w:tc>
                <w:tcPr>
                  <w:tcW w:w="1295" w:type="dxa"/>
                </w:tcPr>
                <w:p w14:paraId="4D7E4D32" w14:textId="1DD2FDCF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28D209E" w14:textId="5DEA1124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464683" w14:paraId="24FC6262" w14:textId="77777777" w:rsidTr="00C334C0">
              <w:tc>
                <w:tcPr>
                  <w:tcW w:w="3091" w:type="dxa"/>
                </w:tcPr>
                <w:p w14:paraId="334E3E86" w14:textId="5A750B76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Area</w:t>
                  </w:r>
                </w:p>
              </w:tc>
              <w:tc>
                <w:tcPr>
                  <w:tcW w:w="1295" w:type="dxa"/>
                </w:tcPr>
                <w:p w14:paraId="038102A3" w14:textId="425FB681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5BC162E9" w14:textId="77A074FB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464683" w14:paraId="7108AEEC" w14:textId="77777777" w:rsidTr="00C334C0">
              <w:tc>
                <w:tcPr>
                  <w:tcW w:w="3091" w:type="dxa"/>
                </w:tcPr>
                <w:p w14:paraId="5B68D9B3" w14:textId="786F6071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Lot No.</w:t>
                  </w:r>
                </w:p>
              </w:tc>
              <w:tc>
                <w:tcPr>
                  <w:tcW w:w="1295" w:type="dxa"/>
                </w:tcPr>
                <w:p w14:paraId="7989FA0D" w14:textId="2DD3A4B6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074846A" w14:textId="61B4B865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464683" w14:paraId="2AA2425A" w14:textId="77777777" w:rsidTr="00342168">
              <w:tc>
                <w:tcPr>
                  <w:tcW w:w="8790" w:type="dxa"/>
                  <w:gridSpan w:val="3"/>
                  <w:shd w:val="clear" w:color="auto" w:fill="D0CECE" w:themeFill="background2" w:themeFillShade="E6"/>
                </w:tcPr>
                <w:p w14:paraId="41D8863A" w14:textId="5D5E8048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Developer</w:t>
                  </w:r>
                </w:p>
              </w:tc>
            </w:tr>
            <w:tr w:rsidR="00464683" w14:paraId="1A2A7933" w14:textId="77777777" w:rsidTr="00C334C0">
              <w:tc>
                <w:tcPr>
                  <w:tcW w:w="3091" w:type="dxa"/>
                </w:tcPr>
                <w:p w14:paraId="700379DD" w14:textId="3EC08707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BEC Edition</w:t>
                  </w:r>
                </w:p>
              </w:tc>
              <w:tc>
                <w:tcPr>
                  <w:tcW w:w="1295" w:type="dxa"/>
                </w:tcPr>
                <w:p w14:paraId="60C14459" w14:textId="21616A09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5066FDFB" w14:textId="72F40337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464683" w14:paraId="23CAB2D0" w14:textId="77777777" w:rsidTr="00C334C0">
              <w:tc>
                <w:tcPr>
                  <w:tcW w:w="3091" w:type="dxa"/>
                </w:tcPr>
                <w:p w14:paraId="6B6B685C" w14:textId="21178547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Company Name (English)</w:t>
                  </w:r>
                </w:p>
              </w:tc>
              <w:tc>
                <w:tcPr>
                  <w:tcW w:w="1295" w:type="dxa"/>
                </w:tcPr>
                <w:p w14:paraId="3B5E2A00" w14:textId="469A1D43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128F700F" w14:textId="162C58C8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464683" w14:paraId="28B8BE37" w14:textId="77777777" w:rsidTr="00C334C0">
              <w:tc>
                <w:tcPr>
                  <w:tcW w:w="3091" w:type="dxa"/>
                </w:tcPr>
                <w:p w14:paraId="79AE446A" w14:textId="68580E38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Company Name (Chinese)</w:t>
                  </w:r>
                </w:p>
              </w:tc>
              <w:tc>
                <w:tcPr>
                  <w:tcW w:w="1295" w:type="dxa"/>
                </w:tcPr>
                <w:p w14:paraId="4D106F05" w14:textId="1B4BD0E8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2D837F55" w14:textId="3E56B79D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464683" w14:paraId="39816AF2" w14:textId="77777777" w:rsidTr="00C334C0">
              <w:tc>
                <w:tcPr>
                  <w:tcW w:w="3091" w:type="dxa"/>
                </w:tcPr>
                <w:p w14:paraId="18414A14" w14:textId="21D8436A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Salutation</w:t>
                  </w:r>
                </w:p>
              </w:tc>
              <w:tc>
                <w:tcPr>
                  <w:tcW w:w="1295" w:type="dxa"/>
                </w:tcPr>
                <w:p w14:paraId="6B52DBEC" w14:textId="7BF794CE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Radio Button</w:t>
                  </w:r>
                </w:p>
              </w:tc>
              <w:tc>
                <w:tcPr>
                  <w:tcW w:w="4404" w:type="dxa"/>
                </w:tcPr>
                <w:p w14:paraId="7232D1BA" w14:textId="384D7F51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Options</w:t>
                  </w:r>
                  <w:r w:rsidR="00BF4416">
                    <w:rPr>
                      <w:rFonts w:ascii="Times New Roman" w:hAnsi="Times New Roman"/>
                      <w:lang w:eastAsia="zh-HK"/>
                    </w:rPr>
                    <w:t>:</w:t>
                  </w:r>
                </w:p>
                <w:p w14:paraId="0E3203A9" w14:textId="77777777" w:rsidR="00464683" w:rsidRDefault="00464683" w:rsidP="00464683">
                  <w:pPr>
                    <w:pStyle w:val="ListParagraph"/>
                    <w:numPr>
                      <w:ilvl w:val="0"/>
                      <w:numId w:val="3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77992">
                    <w:rPr>
                      <w:rFonts w:ascii="Times New Roman" w:hAnsi="Times New Roman"/>
                      <w:lang w:eastAsia="zh-HK"/>
                    </w:rPr>
                    <w:t>Mr.</w:t>
                  </w:r>
                </w:p>
                <w:p w14:paraId="099AC23F" w14:textId="77777777" w:rsidR="00464683" w:rsidRDefault="00464683" w:rsidP="00464683">
                  <w:pPr>
                    <w:pStyle w:val="ListParagraph"/>
                    <w:numPr>
                      <w:ilvl w:val="0"/>
                      <w:numId w:val="3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77992">
                    <w:rPr>
                      <w:rFonts w:ascii="Times New Roman" w:hAnsi="Times New Roman"/>
                      <w:lang w:eastAsia="zh-HK"/>
                    </w:rPr>
                    <w:t>Miss</w:t>
                  </w:r>
                </w:p>
                <w:p w14:paraId="1BC396EB" w14:textId="6A4F91D7" w:rsidR="00464683" w:rsidRPr="00877992" w:rsidRDefault="00464683" w:rsidP="00464683">
                  <w:pPr>
                    <w:pStyle w:val="ListParagraph"/>
                    <w:numPr>
                      <w:ilvl w:val="0"/>
                      <w:numId w:val="3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77992">
                    <w:rPr>
                      <w:rFonts w:ascii="Times New Roman" w:hAnsi="Times New Roman"/>
                      <w:lang w:eastAsia="zh-HK"/>
                    </w:rPr>
                    <w:t>Ms.</w:t>
                  </w:r>
                </w:p>
              </w:tc>
            </w:tr>
            <w:tr w:rsidR="00464683" w14:paraId="0A0A4A43" w14:textId="77777777" w:rsidTr="00C334C0">
              <w:tc>
                <w:tcPr>
                  <w:tcW w:w="3091" w:type="dxa"/>
                </w:tcPr>
                <w:p w14:paraId="3891CD56" w14:textId="18F3F3C0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Position</w:t>
                  </w:r>
                </w:p>
              </w:tc>
              <w:tc>
                <w:tcPr>
                  <w:tcW w:w="1295" w:type="dxa"/>
                </w:tcPr>
                <w:p w14:paraId="4C7F1EDA" w14:textId="1B915922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43CF7D64" w14:textId="1FCEDC67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464683" w14:paraId="2CB71ACE" w14:textId="77777777" w:rsidTr="00C334C0">
              <w:tc>
                <w:tcPr>
                  <w:tcW w:w="3091" w:type="dxa"/>
                </w:tcPr>
                <w:p w14:paraId="1B0A4E7D" w14:textId="25412D09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Name (English)</w:t>
                  </w:r>
                </w:p>
              </w:tc>
              <w:tc>
                <w:tcPr>
                  <w:tcW w:w="1295" w:type="dxa"/>
                </w:tcPr>
                <w:p w14:paraId="7AFAAB36" w14:textId="517BF3FB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7571E04F" w14:textId="74299315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Developer Name (English)</w:t>
                  </w:r>
                </w:p>
              </w:tc>
            </w:tr>
            <w:tr w:rsidR="00464683" w14:paraId="6D3BCA1F" w14:textId="77777777" w:rsidTr="00C334C0">
              <w:tc>
                <w:tcPr>
                  <w:tcW w:w="3091" w:type="dxa"/>
                </w:tcPr>
                <w:p w14:paraId="1188A75E" w14:textId="507FFF38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lastRenderedPageBreak/>
                    <w:t>Name (Chinese)</w:t>
                  </w:r>
                </w:p>
              </w:tc>
              <w:tc>
                <w:tcPr>
                  <w:tcW w:w="1295" w:type="dxa"/>
                </w:tcPr>
                <w:p w14:paraId="4289779F" w14:textId="0B65A48F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2EBEEAA0" w14:textId="260386ED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Developer Name (Chinese)</w:t>
                  </w:r>
                </w:p>
              </w:tc>
            </w:tr>
            <w:tr w:rsidR="00464683" w14:paraId="6B2BF6B5" w14:textId="77777777" w:rsidTr="00C334C0">
              <w:tc>
                <w:tcPr>
                  <w:tcW w:w="3091" w:type="dxa"/>
                </w:tcPr>
                <w:p w14:paraId="3EDE1380" w14:textId="0BB20F94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Correspondence Address</w:t>
                  </w:r>
                </w:p>
              </w:tc>
              <w:tc>
                <w:tcPr>
                  <w:tcW w:w="1295" w:type="dxa"/>
                </w:tcPr>
                <w:p w14:paraId="689EE4B2" w14:textId="275C0BD4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404" w:type="dxa"/>
                </w:tcPr>
                <w:p w14:paraId="32B880A5" w14:textId="6E2AA056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Developer Correspondence Address</w:t>
                  </w:r>
                </w:p>
              </w:tc>
            </w:tr>
            <w:tr w:rsidR="00464683" w14:paraId="48F2C49F" w14:textId="77777777" w:rsidTr="00C334C0">
              <w:tc>
                <w:tcPr>
                  <w:tcW w:w="3091" w:type="dxa"/>
                </w:tcPr>
                <w:p w14:paraId="0B186F03" w14:textId="287CA0AF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Room/Flat</w:t>
                  </w:r>
                </w:p>
              </w:tc>
              <w:tc>
                <w:tcPr>
                  <w:tcW w:w="1295" w:type="dxa"/>
                </w:tcPr>
                <w:p w14:paraId="43676BEE" w14:textId="09E3A1E1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71A458E2" w14:textId="4FB4233F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464683" w14:paraId="3D394425" w14:textId="77777777" w:rsidTr="00C334C0">
              <w:tc>
                <w:tcPr>
                  <w:tcW w:w="3091" w:type="dxa"/>
                </w:tcPr>
                <w:p w14:paraId="5A91EB69" w14:textId="1E54A48E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Floor</w:t>
                  </w:r>
                </w:p>
              </w:tc>
              <w:tc>
                <w:tcPr>
                  <w:tcW w:w="1295" w:type="dxa"/>
                </w:tcPr>
                <w:p w14:paraId="2B0101B9" w14:textId="1C733158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0ABE33B" w14:textId="4CB9015A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464683" w14:paraId="26B661A2" w14:textId="77777777" w:rsidTr="00C334C0">
              <w:tc>
                <w:tcPr>
                  <w:tcW w:w="3091" w:type="dxa"/>
                </w:tcPr>
                <w:p w14:paraId="103D2C61" w14:textId="5FB1983B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Block</w:t>
                  </w:r>
                </w:p>
              </w:tc>
              <w:tc>
                <w:tcPr>
                  <w:tcW w:w="1295" w:type="dxa"/>
                </w:tcPr>
                <w:p w14:paraId="15DC2DB4" w14:textId="39B6C113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3AD2092A" w14:textId="7075AEE3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464683" w14:paraId="7AD06A23" w14:textId="77777777" w:rsidTr="00C334C0">
              <w:tc>
                <w:tcPr>
                  <w:tcW w:w="3091" w:type="dxa"/>
                </w:tcPr>
                <w:p w14:paraId="0CD02DE2" w14:textId="3A4719A5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Building</w:t>
                  </w:r>
                </w:p>
              </w:tc>
              <w:tc>
                <w:tcPr>
                  <w:tcW w:w="1295" w:type="dxa"/>
                </w:tcPr>
                <w:p w14:paraId="297CE87B" w14:textId="39A90475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37EF850F" w14:textId="6DC32875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464683" w14:paraId="4BACCA33" w14:textId="77777777" w:rsidTr="00C334C0">
              <w:tc>
                <w:tcPr>
                  <w:tcW w:w="3091" w:type="dxa"/>
                </w:tcPr>
                <w:p w14:paraId="7DB61758" w14:textId="48712A33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Street No. </w:t>
                  </w:r>
                </w:p>
              </w:tc>
              <w:tc>
                <w:tcPr>
                  <w:tcW w:w="1295" w:type="dxa"/>
                </w:tcPr>
                <w:p w14:paraId="4DAA90B7" w14:textId="386CCB3B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404" w:type="dxa"/>
                </w:tcPr>
                <w:p w14:paraId="237E9F2A" w14:textId="77777777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464683" w14:paraId="4B19E8F7" w14:textId="77777777" w:rsidTr="00C334C0">
              <w:tc>
                <w:tcPr>
                  <w:tcW w:w="3091" w:type="dxa"/>
                </w:tcPr>
                <w:p w14:paraId="3E5D29F2" w14:textId="3C0B383A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Start No. </w:t>
                  </w:r>
                </w:p>
              </w:tc>
              <w:tc>
                <w:tcPr>
                  <w:tcW w:w="1295" w:type="dxa"/>
                </w:tcPr>
                <w:p w14:paraId="171EF977" w14:textId="1578E383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1A5507D3" w14:textId="59BCD548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Start No.</w:t>
                  </w:r>
                </w:p>
              </w:tc>
            </w:tr>
            <w:tr w:rsidR="00464683" w14:paraId="4B6E3F57" w14:textId="77777777" w:rsidTr="00C334C0">
              <w:tc>
                <w:tcPr>
                  <w:tcW w:w="3091" w:type="dxa"/>
                </w:tcPr>
                <w:p w14:paraId="2B7939F7" w14:textId="5F80DC3F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Alpha </w:t>
                  </w:r>
                </w:p>
              </w:tc>
              <w:tc>
                <w:tcPr>
                  <w:tcW w:w="1295" w:type="dxa"/>
                </w:tcPr>
                <w:p w14:paraId="64B1823C" w14:textId="6D8E4F73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08DE18E8" w14:textId="078AE492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Start No. Alpha</w:t>
                  </w:r>
                </w:p>
              </w:tc>
            </w:tr>
            <w:tr w:rsidR="00464683" w14:paraId="30E3BB13" w14:textId="77777777" w:rsidTr="00C334C0">
              <w:tc>
                <w:tcPr>
                  <w:tcW w:w="3091" w:type="dxa"/>
                </w:tcPr>
                <w:p w14:paraId="7A793610" w14:textId="2B8CA27E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End No.</w:t>
                  </w:r>
                </w:p>
              </w:tc>
              <w:tc>
                <w:tcPr>
                  <w:tcW w:w="1295" w:type="dxa"/>
                </w:tcPr>
                <w:p w14:paraId="171C0751" w14:textId="4D428667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29515983" w14:textId="0C2AF3F7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End No.</w:t>
                  </w:r>
                </w:p>
              </w:tc>
            </w:tr>
            <w:tr w:rsidR="00464683" w14:paraId="565B64F7" w14:textId="77777777" w:rsidTr="00C334C0">
              <w:tc>
                <w:tcPr>
                  <w:tcW w:w="3091" w:type="dxa"/>
                </w:tcPr>
                <w:p w14:paraId="6E7EB558" w14:textId="0B3D2FED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Alpha </w:t>
                  </w:r>
                </w:p>
              </w:tc>
              <w:tc>
                <w:tcPr>
                  <w:tcW w:w="1295" w:type="dxa"/>
                </w:tcPr>
                <w:p w14:paraId="0DFFD54D" w14:textId="4564428E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2AA6A6D8" w14:textId="325A28EA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End No. Alpha</w:t>
                  </w:r>
                </w:p>
              </w:tc>
            </w:tr>
            <w:tr w:rsidR="00464683" w14:paraId="3C50BD82" w14:textId="77777777" w:rsidTr="00C334C0">
              <w:tc>
                <w:tcPr>
                  <w:tcW w:w="3091" w:type="dxa"/>
                </w:tcPr>
                <w:p w14:paraId="0224FC1C" w14:textId="79B669AB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(English)</w:t>
                  </w:r>
                </w:p>
              </w:tc>
              <w:tc>
                <w:tcPr>
                  <w:tcW w:w="1295" w:type="dxa"/>
                </w:tcPr>
                <w:p w14:paraId="5FE87013" w14:textId="695D1DFB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732061B1" w14:textId="787564CA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English Name</w:t>
                  </w:r>
                </w:p>
              </w:tc>
            </w:tr>
            <w:tr w:rsidR="00464683" w14:paraId="1DC25AB9" w14:textId="77777777" w:rsidTr="00C334C0">
              <w:tc>
                <w:tcPr>
                  <w:tcW w:w="3091" w:type="dxa"/>
                </w:tcPr>
                <w:p w14:paraId="63C14FA3" w14:textId="441F1C96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District</w:t>
                  </w:r>
                </w:p>
              </w:tc>
              <w:tc>
                <w:tcPr>
                  <w:tcW w:w="1295" w:type="dxa"/>
                </w:tcPr>
                <w:p w14:paraId="0A190B4A" w14:textId="789874DD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7DD2DF02" w14:textId="77777777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464683" w14:paraId="0194D90E" w14:textId="77777777" w:rsidTr="00C334C0">
              <w:tc>
                <w:tcPr>
                  <w:tcW w:w="3091" w:type="dxa"/>
                </w:tcPr>
                <w:p w14:paraId="15BCF988" w14:textId="46579AF8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Area</w:t>
                  </w:r>
                </w:p>
              </w:tc>
              <w:tc>
                <w:tcPr>
                  <w:tcW w:w="1295" w:type="dxa"/>
                </w:tcPr>
                <w:p w14:paraId="0DBD8337" w14:textId="29E0EE5E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3A5FA049" w14:textId="77777777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464683" w14:paraId="21C2B524" w14:textId="77777777" w:rsidTr="00C334C0">
              <w:tc>
                <w:tcPr>
                  <w:tcW w:w="3091" w:type="dxa"/>
                </w:tcPr>
                <w:p w14:paraId="01EC24CC" w14:textId="3EB207E6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Telephone</w:t>
                  </w:r>
                </w:p>
              </w:tc>
              <w:tc>
                <w:tcPr>
                  <w:tcW w:w="1295" w:type="dxa"/>
                </w:tcPr>
                <w:p w14:paraId="5B4C601A" w14:textId="0557D175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1C0FB5EB" w14:textId="77777777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464683" w14:paraId="7C6663C2" w14:textId="77777777" w:rsidTr="00C334C0">
              <w:tc>
                <w:tcPr>
                  <w:tcW w:w="3091" w:type="dxa"/>
                </w:tcPr>
                <w:p w14:paraId="07E16C07" w14:textId="01DF8BFD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Fax</w:t>
                  </w:r>
                </w:p>
              </w:tc>
              <w:tc>
                <w:tcPr>
                  <w:tcW w:w="1295" w:type="dxa"/>
                </w:tcPr>
                <w:p w14:paraId="6DF9FD84" w14:textId="2B9D05C8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2A7F9AE7" w14:textId="77777777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464683" w14:paraId="71F218B5" w14:textId="77777777" w:rsidTr="00C334C0">
              <w:tc>
                <w:tcPr>
                  <w:tcW w:w="3091" w:type="dxa"/>
                </w:tcPr>
                <w:p w14:paraId="35CDA7C7" w14:textId="27ABB5B9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Email</w:t>
                  </w:r>
                </w:p>
              </w:tc>
              <w:tc>
                <w:tcPr>
                  <w:tcW w:w="1295" w:type="dxa"/>
                </w:tcPr>
                <w:p w14:paraId="2DAA5868" w14:textId="062AB3E6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7B0E62D2" w14:textId="77777777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464683" w14:paraId="77B7CDFD" w14:textId="77777777" w:rsidTr="00BA1B9D">
              <w:tc>
                <w:tcPr>
                  <w:tcW w:w="8790" w:type="dxa"/>
                  <w:gridSpan w:val="3"/>
                  <w:shd w:val="clear" w:color="auto" w:fill="D0CECE" w:themeFill="background2" w:themeFillShade="E6"/>
                </w:tcPr>
                <w:p w14:paraId="5F1D078E" w14:textId="1EEE59C5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Registered Energy Assessor</w:t>
                  </w:r>
                </w:p>
              </w:tc>
            </w:tr>
            <w:tr w:rsidR="00464683" w14:paraId="2C52178D" w14:textId="77777777" w:rsidTr="00C334C0">
              <w:tc>
                <w:tcPr>
                  <w:tcW w:w="3091" w:type="dxa"/>
                </w:tcPr>
                <w:p w14:paraId="76963DD9" w14:textId="6E7E13B6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BEC Edition</w:t>
                  </w:r>
                </w:p>
              </w:tc>
              <w:tc>
                <w:tcPr>
                  <w:tcW w:w="1295" w:type="dxa"/>
                </w:tcPr>
                <w:p w14:paraId="7CCF9276" w14:textId="707A650A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4232A789" w14:textId="77777777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464683" w14:paraId="43E26DF2" w14:textId="77777777" w:rsidTr="00C334C0">
              <w:tc>
                <w:tcPr>
                  <w:tcW w:w="3091" w:type="dxa"/>
                </w:tcPr>
                <w:p w14:paraId="67F5F024" w14:textId="58B30C20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Salutation</w:t>
                  </w:r>
                </w:p>
              </w:tc>
              <w:tc>
                <w:tcPr>
                  <w:tcW w:w="1295" w:type="dxa"/>
                </w:tcPr>
                <w:p w14:paraId="610A8685" w14:textId="67E50090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Radio Button</w:t>
                  </w:r>
                </w:p>
              </w:tc>
              <w:tc>
                <w:tcPr>
                  <w:tcW w:w="4404" w:type="dxa"/>
                </w:tcPr>
                <w:p w14:paraId="1CA67D6D" w14:textId="314828AF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Options</w:t>
                  </w:r>
                  <w:r w:rsidR="00BF4416">
                    <w:rPr>
                      <w:rFonts w:ascii="Times New Roman" w:hAnsi="Times New Roman"/>
                      <w:lang w:eastAsia="zh-HK"/>
                    </w:rPr>
                    <w:t>:</w:t>
                  </w:r>
                </w:p>
                <w:p w14:paraId="3A268B1A" w14:textId="77777777" w:rsidR="00464683" w:rsidRDefault="00464683" w:rsidP="00464683">
                  <w:pPr>
                    <w:pStyle w:val="ListParagraph"/>
                    <w:numPr>
                      <w:ilvl w:val="0"/>
                      <w:numId w:val="3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77992">
                    <w:rPr>
                      <w:rFonts w:ascii="Times New Roman" w:hAnsi="Times New Roman"/>
                      <w:lang w:eastAsia="zh-HK"/>
                    </w:rPr>
                    <w:t>Mr.</w:t>
                  </w:r>
                </w:p>
                <w:p w14:paraId="73B32960" w14:textId="77777777" w:rsidR="00464683" w:rsidRDefault="00464683" w:rsidP="00464683">
                  <w:pPr>
                    <w:pStyle w:val="ListParagraph"/>
                    <w:numPr>
                      <w:ilvl w:val="0"/>
                      <w:numId w:val="3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77992">
                    <w:rPr>
                      <w:rFonts w:ascii="Times New Roman" w:hAnsi="Times New Roman"/>
                      <w:lang w:eastAsia="zh-HK"/>
                    </w:rPr>
                    <w:t>Miss</w:t>
                  </w:r>
                </w:p>
                <w:p w14:paraId="6BD7764E" w14:textId="3B474C46" w:rsidR="00464683" w:rsidRPr="00877992" w:rsidRDefault="00464683" w:rsidP="00464683">
                  <w:pPr>
                    <w:pStyle w:val="ListParagraph"/>
                    <w:numPr>
                      <w:ilvl w:val="0"/>
                      <w:numId w:val="3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77992">
                    <w:rPr>
                      <w:rFonts w:ascii="Times New Roman" w:hAnsi="Times New Roman"/>
                      <w:lang w:eastAsia="zh-HK"/>
                    </w:rPr>
                    <w:t>Ms.</w:t>
                  </w:r>
                </w:p>
              </w:tc>
            </w:tr>
            <w:tr w:rsidR="00464683" w14:paraId="1A54E4EB" w14:textId="77777777" w:rsidTr="00C334C0">
              <w:tc>
                <w:tcPr>
                  <w:tcW w:w="3091" w:type="dxa"/>
                </w:tcPr>
                <w:p w14:paraId="04BFFC85" w14:textId="06D7C59E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Name (English)</w:t>
                  </w:r>
                </w:p>
              </w:tc>
              <w:tc>
                <w:tcPr>
                  <w:tcW w:w="1295" w:type="dxa"/>
                </w:tcPr>
                <w:p w14:paraId="54472D57" w14:textId="339AA85B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49A35732" w14:textId="2443F8E7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REA English Name</w:t>
                  </w:r>
                </w:p>
              </w:tc>
            </w:tr>
            <w:tr w:rsidR="00464683" w14:paraId="4A693670" w14:textId="77777777" w:rsidTr="00C334C0">
              <w:tc>
                <w:tcPr>
                  <w:tcW w:w="3091" w:type="dxa"/>
                </w:tcPr>
                <w:p w14:paraId="30440F40" w14:textId="4CEF1B94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Name (Chinese)</w:t>
                  </w:r>
                </w:p>
              </w:tc>
              <w:tc>
                <w:tcPr>
                  <w:tcW w:w="1295" w:type="dxa"/>
                </w:tcPr>
                <w:p w14:paraId="3E09CF2F" w14:textId="50477573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195E1C1D" w14:textId="642142C8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REA Chinese Name</w:t>
                  </w:r>
                </w:p>
              </w:tc>
            </w:tr>
            <w:tr w:rsidR="00464683" w14:paraId="6259BB32" w14:textId="77777777" w:rsidTr="00C334C0">
              <w:tc>
                <w:tcPr>
                  <w:tcW w:w="3091" w:type="dxa"/>
                </w:tcPr>
                <w:p w14:paraId="35E642F9" w14:textId="1E935BA1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Correspondence Addresss</w:t>
                  </w:r>
                </w:p>
              </w:tc>
              <w:tc>
                <w:tcPr>
                  <w:tcW w:w="1295" w:type="dxa"/>
                </w:tcPr>
                <w:p w14:paraId="5DA41A41" w14:textId="3697C0EE" w:rsidR="00464683" w:rsidRDefault="00464683" w:rsidP="00464683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404" w:type="dxa"/>
                </w:tcPr>
                <w:p w14:paraId="7B901A9C" w14:textId="6141F5CA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REA </w:t>
                  </w:r>
                  <w:r w:rsidRPr="009770E2">
                    <w:rPr>
                      <w:rFonts w:ascii="Times New Roman" w:hAnsi="Times New Roman"/>
                      <w:lang w:eastAsia="zh-HK"/>
                    </w:rPr>
                    <w:t>Correspondence Addresss</w:t>
                  </w:r>
                </w:p>
              </w:tc>
            </w:tr>
            <w:tr w:rsidR="00464683" w14:paraId="0FA5BBFD" w14:textId="77777777" w:rsidTr="00C334C0">
              <w:tc>
                <w:tcPr>
                  <w:tcW w:w="3091" w:type="dxa"/>
                </w:tcPr>
                <w:p w14:paraId="639CE7E9" w14:textId="5D68DEFB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Room/Flat</w:t>
                  </w:r>
                </w:p>
              </w:tc>
              <w:tc>
                <w:tcPr>
                  <w:tcW w:w="1295" w:type="dxa"/>
                </w:tcPr>
                <w:p w14:paraId="1579B315" w14:textId="1B3F195B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78D7F382" w14:textId="77777777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464683" w14:paraId="2E5E9FDF" w14:textId="77777777" w:rsidTr="00C334C0">
              <w:tc>
                <w:tcPr>
                  <w:tcW w:w="3091" w:type="dxa"/>
                </w:tcPr>
                <w:p w14:paraId="327F3197" w14:textId="7F27F078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Floor</w:t>
                  </w:r>
                </w:p>
              </w:tc>
              <w:tc>
                <w:tcPr>
                  <w:tcW w:w="1295" w:type="dxa"/>
                </w:tcPr>
                <w:p w14:paraId="549E4D03" w14:textId="3A413038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57FD6027" w14:textId="77777777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464683" w14:paraId="1FD7A286" w14:textId="77777777" w:rsidTr="00C334C0">
              <w:tc>
                <w:tcPr>
                  <w:tcW w:w="3091" w:type="dxa"/>
                </w:tcPr>
                <w:p w14:paraId="75582729" w14:textId="2E82AF58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Block</w:t>
                  </w:r>
                </w:p>
              </w:tc>
              <w:tc>
                <w:tcPr>
                  <w:tcW w:w="1295" w:type="dxa"/>
                </w:tcPr>
                <w:p w14:paraId="51E33EDD" w14:textId="668D9371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15EF7E94" w14:textId="77777777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464683" w14:paraId="5ECA8780" w14:textId="77777777" w:rsidTr="00C334C0">
              <w:tc>
                <w:tcPr>
                  <w:tcW w:w="3091" w:type="dxa"/>
                </w:tcPr>
                <w:p w14:paraId="00DF7393" w14:textId="1ABD1208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Building</w:t>
                  </w:r>
                </w:p>
              </w:tc>
              <w:tc>
                <w:tcPr>
                  <w:tcW w:w="1295" w:type="dxa"/>
                </w:tcPr>
                <w:p w14:paraId="17617957" w14:textId="62697480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1178B528" w14:textId="77777777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464683" w14:paraId="6E26F876" w14:textId="77777777" w:rsidTr="00C334C0">
              <w:tc>
                <w:tcPr>
                  <w:tcW w:w="3091" w:type="dxa"/>
                </w:tcPr>
                <w:p w14:paraId="3E6ED901" w14:textId="6816C738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Street No. </w:t>
                  </w:r>
                </w:p>
              </w:tc>
              <w:tc>
                <w:tcPr>
                  <w:tcW w:w="1295" w:type="dxa"/>
                </w:tcPr>
                <w:p w14:paraId="3D87CFE2" w14:textId="4CE58F07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404" w:type="dxa"/>
                </w:tcPr>
                <w:p w14:paraId="1E3EE6BF" w14:textId="77777777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464683" w14:paraId="69A9E906" w14:textId="77777777" w:rsidTr="00C334C0">
              <w:tc>
                <w:tcPr>
                  <w:tcW w:w="3091" w:type="dxa"/>
                </w:tcPr>
                <w:p w14:paraId="6C4CD5D9" w14:textId="365D714F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Start No. </w:t>
                  </w:r>
                </w:p>
              </w:tc>
              <w:tc>
                <w:tcPr>
                  <w:tcW w:w="1295" w:type="dxa"/>
                </w:tcPr>
                <w:p w14:paraId="5AB4DC4B" w14:textId="39D0AD48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77409D4" w14:textId="159464DF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Start No.</w:t>
                  </w:r>
                </w:p>
              </w:tc>
            </w:tr>
            <w:tr w:rsidR="00464683" w14:paraId="6866C5BB" w14:textId="77777777" w:rsidTr="00C334C0">
              <w:tc>
                <w:tcPr>
                  <w:tcW w:w="3091" w:type="dxa"/>
                </w:tcPr>
                <w:p w14:paraId="2DECEF03" w14:textId="49BC780A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Alpha </w:t>
                  </w:r>
                </w:p>
              </w:tc>
              <w:tc>
                <w:tcPr>
                  <w:tcW w:w="1295" w:type="dxa"/>
                </w:tcPr>
                <w:p w14:paraId="759A12F7" w14:textId="5E56010E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32D67582" w14:textId="247365BB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Start No. Alpha</w:t>
                  </w:r>
                </w:p>
              </w:tc>
            </w:tr>
            <w:tr w:rsidR="00464683" w14:paraId="2B644F58" w14:textId="77777777" w:rsidTr="00C334C0">
              <w:tc>
                <w:tcPr>
                  <w:tcW w:w="3091" w:type="dxa"/>
                </w:tcPr>
                <w:p w14:paraId="7C95BA8F" w14:textId="4244A189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End No.</w:t>
                  </w:r>
                </w:p>
              </w:tc>
              <w:tc>
                <w:tcPr>
                  <w:tcW w:w="1295" w:type="dxa"/>
                </w:tcPr>
                <w:p w14:paraId="17230D31" w14:textId="5DF5D1F2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36BDD36A" w14:textId="3A840E33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End No.</w:t>
                  </w:r>
                </w:p>
              </w:tc>
            </w:tr>
            <w:tr w:rsidR="00464683" w14:paraId="33088812" w14:textId="77777777" w:rsidTr="00C334C0">
              <w:tc>
                <w:tcPr>
                  <w:tcW w:w="3091" w:type="dxa"/>
                </w:tcPr>
                <w:p w14:paraId="07FE501D" w14:textId="6958ED68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Alpha </w:t>
                  </w:r>
                </w:p>
              </w:tc>
              <w:tc>
                <w:tcPr>
                  <w:tcW w:w="1295" w:type="dxa"/>
                </w:tcPr>
                <w:p w14:paraId="42541544" w14:textId="1398AAF1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2EC0BC67" w14:textId="62E29233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End No. Alpha</w:t>
                  </w:r>
                </w:p>
              </w:tc>
            </w:tr>
            <w:tr w:rsidR="00464683" w14:paraId="4AB8F7D3" w14:textId="77777777" w:rsidTr="00C334C0">
              <w:tc>
                <w:tcPr>
                  <w:tcW w:w="3091" w:type="dxa"/>
                </w:tcPr>
                <w:p w14:paraId="47ECE75B" w14:textId="3508440D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(English)</w:t>
                  </w:r>
                </w:p>
              </w:tc>
              <w:tc>
                <w:tcPr>
                  <w:tcW w:w="1295" w:type="dxa"/>
                </w:tcPr>
                <w:p w14:paraId="66745683" w14:textId="19277DDE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1827D23C" w14:textId="1B146AA5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English Name</w:t>
                  </w:r>
                </w:p>
              </w:tc>
            </w:tr>
            <w:tr w:rsidR="00464683" w14:paraId="3AF1684E" w14:textId="77777777" w:rsidTr="00C334C0">
              <w:tc>
                <w:tcPr>
                  <w:tcW w:w="3091" w:type="dxa"/>
                </w:tcPr>
                <w:p w14:paraId="6CD651C2" w14:textId="5A3B4B35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District</w:t>
                  </w:r>
                </w:p>
              </w:tc>
              <w:tc>
                <w:tcPr>
                  <w:tcW w:w="1295" w:type="dxa"/>
                </w:tcPr>
                <w:p w14:paraId="750B70B1" w14:textId="2FC1060C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52EF21D2" w14:textId="4E327CCB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464683" w14:paraId="6594EF86" w14:textId="77777777" w:rsidTr="00C334C0">
              <w:tc>
                <w:tcPr>
                  <w:tcW w:w="3091" w:type="dxa"/>
                </w:tcPr>
                <w:p w14:paraId="710FC65D" w14:textId="1DB5E470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Area</w:t>
                  </w:r>
                </w:p>
              </w:tc>
              <w:tc>
                <w:tcPr>
                  <w:tcW w:w="1295" w:type="dxa"/>
                </w:tcPr>
                <w:p w14:paraId="0539D048" w14:textId="660960B8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15F7FC40" w14:textId="77777777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464683" w14:paraId="33FBDEBB" w14:textId="77777777" w:rsidTr="00C334C0">
              <w:tc>
                <w:tcPr>
                  <w:tcW w:w="3091" w:type="dxa"/>
                </w:tcPr>
                <w:p w14:paraId="70499388" w14:textId="609C6A0C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Telephone</w:t>
                  </w:r>
                </w:p>
              </w:tc>
              <w:tc>
                <w:tcPr>
                  <w:tcW w:w="1295" w:type="dxa"/>
                </w:tcPr>
                <w:p w14:paraId="51ADC636" w14:textId="6B9D3E73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1299DE8F" w14:textId="77777777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464683" w14:paraId="4F5217A8" w14:textId="77777777" w:rsidTr="00C334C0">
              <w:tc>
                <w:tcPr>
                  <w:tcW w:w="3091" w:type="dxa"/>
                </w:tcPr>
                <w:p w14:paraId="3D8EEBD1" w14:textId="1B626E9C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Fax</w:t>
                  </w:r>
                </w:p>
              </w:tc>
              <w:tc>
                <w:tcPr>
                  <w:tcW w:w="1295" w:type="dxa"/>
                </w:tcPr>
                <w:p w14:paraId="2EF98FA3" w14:textId="2A3A23B3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37082A78" w14:textId="77777777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464683" w14:paraId="5EB6134D" w14:textId="77777777" w:rsidTr="00C334C0">
              <w:tc>
                <w:tcPr>
                  <w:tcW w:w="3091" w:type="dxa"/>
                </w:tcPr>
                <w:p w14:paraId="2FCAC28D" w14:textId="0A0F4F76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lastRenderedPageBreak/>
                    <w:t>Email</w:t>
                  </w:r>
                </w:p>
              </w:tc>
              <w:tc>
                <w:tcPr>
                  <w:tcW w:w="1295" w:type="dxa"/>
                </w:tcPr>
                <w:p w14:paraId="10966149" w14:textId="08681738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741EDAA0" w14:textId="77777777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464683" w14:paraId="1EFFD9C6" w14:textId="77777777" w:rsidTr="00C334C0">
              <w:tc>
                <w:tcPr>
                  <w:tcW w:w="3091" w:type="dxa"/>
                </w:tcPr>
                <w:p w14:paraId="3C9B4402" w14:textId="1D8CFBA2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Registration No.</w:t>
                  </w:r>
                </w:p>
              </w:tc>
              <w:tc>
                <w:tcPr>
                  <w:tcW w:w="1295" w:type="dxa"/>
                </w:tcPr>
                <w:p w14:paraId="2B8CE163" w14:textId="14222F56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56AF5294" w14:textId="43F4B325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REA Registration No.</w:t>
                  </w:r>
                </w:p>
              </w:tc>
            </w:tr>
            <w:tr w:rsidR="00464683" w14:paraId="0ACF7B1F" w14:textId="77777777" w:rsidTr="00C334C0">
              <w:tc>
                <w:tcPr>
                  <w:tcW w:w="3091" w:type="dxa"/>
                </w:tcPr>
                <w:p w14:paraId="41A26843" w14:textId="5B7029B2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Expiry Date</w:t>
                  </w:r>
                </w:p>
              </w:tc>
              <w:tc>
                <w:tcPr>
                  <w:tcW w:w="1295" w:type="dxa"/>
                </w:tcPr>
                <w:p w14:paraId="0E86B194" w14:textId="63708235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0572912" w14:textId="7F5E790A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Date format = dd/MM/yyyy</w:t>
                  </w:r>
                </w:p>
              </w:tc>
            </w:tr>
            <w:tr w:rsidR="00464683" w14:paraId="5FBB9ED0" w14:textId="77777777" w:rsidTr="00181EA7">
              <w:tc>
                <w:tcPr>
                  <w:tcW w:w="8790" w:type="dxa"/>
                  <w:gridSpan w:val="3"/>
                  <w:shd w:val="clear" w:color="auto" w:fill="D0CECE" w:themeFill="background2" w:themeFillShade="E6"/>
                </w:tcPr>
                <w:p w14:paraId="040F7301" w14:textId="077CDD6B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181EA7">
                    <w:rPr>
                      <w:rFonts w:ascii="Times New Roman" w:hAnsi="Times New Roman"/>
                      <w:lang w:eastAsia="zh-HK"/>
                    </w:rPr>
                    <w:t>Supplementary Information</w:t>
                  </w:r>
                </w:p>
              </w:tc>
            </w:tr>
            <w:tr w:rsidR="00464683" w14:paraId="4BD92483" w14:textId="77777777" w:rsidTr="00C334C0">
              <w:tc>
                <w:tcPr>
                  <w:tcW w:w="3091" w:type="dxa"/>
                </w:tcPr>
                <w:p w14:paraId="3CB65616" w14:textId="5F62B77F" w:rsidR="00464683" w:rsidRPr="00181EA7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Type of Building</w:t>
                  </w:r>
                </w:p>
              </w:tc>
              <w:tc>
                <w:tcPr>
                  <w:tcW w:w="1295" w:type="dxa"/>
                </w:tcPr>
                <w:p w14:paraId="3A115898" w14:textId="10F7104D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Checkbox List</w:t>
                  </w:r>
                </w:p>
              </w:tc>
              <w:tc>
                <w:tcPr>
                  <w:tcW w:w="4404" w:type="dxa"/>
                </w:tcPr>
                <w:p w14:paraId="4CF63207" w14:textId="2125D49A" w:rsidR="00464683" w:rsidRDefault="00464683" w:rsidP="00464683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Options:</w:t>
                  </w:r>
                </w:p>
                <w:p w14:paraId="365616F6" w14:textId="77777777" w:rsidR="00464683" w:rsidRDefault="00464683" w:rsidP="00464683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>Commercial</w:t>
                  </w:r>
                </w:p>
                <w:p w14:paraId="584C8D3B" w14:textId="77777777" w:rsidR="00464683" w:rsidRDefault="00464683" w:rsidP="00464683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>Community</w:t>
                  </w:r>
                </w:p>
                <w:p w14:paraId="41E96F93" w14:textId="77777777" w:rsidR="00464683" w:rsidRDefault="00464683" w:rsidP="00464683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>Hospital, clinic or rehabilitation center</w:t>
                  </w:r>
                </w:p>
                <w:p w14:paraId="22B805EB" w14:textId="77777777" w:rsidR="00464683" w:rsidRDefault="00464683" w:rsidP="00464683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>Residential</w:t>
                  </w:r>
                </w:p>
                <w:p w14:paraId="0CFA356C" w14:textId="77777777" w:rsidR="00464683" w:rsidRDefault="00464683" w:rsidP="00464683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>Municipal</w:t>
                  </w:r>
                </w:p>
                <w:p w14:paraId="5C662A18" w14:textId="77777777" w:rsidR="00464683" w:rsidRDefault="00464683" w:rsidP="00464683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>Composite (industrial &amp; office)</w:t>
                  </w:r>
                </w:p>
                <w:p w14:paraId="1C783230" w14:textId="77777777" w:rsidR="00A224F9" w:rsidRPr="006D7784" w:rsidRDefault="00464683" w:rsidP="00464683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>Industrial</w:t>
                  </w:r>
                </w:p>
                <w:p w14:paraId="039F20A8" w14:textId="01F3E5E5" w:rsidR="00464683" w:rsidRDefault="00464683" w:rsidP="00464683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>Government</w:t>
                  </w:r>
                </w:p>
                <w:p w14:paraId="23BCDF28" w14:textId="77777777" w:rsidR="00464683" w:rsidRDefault="00464683" w:rsidP="00464683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t xml:space="preserve"> </w:t>
                  </w:r>
                  <w:r w:rsidRPr="00F836C5">
                    <w:rPr>
                      <w:rFonts w:ascii="Times New Roman" w:hAnsi="Times New Roman"/>
                      <w:lang w:eastAsia="zh-HK"/>
                    </w:rPr>
                    <w:t>Composite (commerical &amp; residential)</w:t>
                  </w:r>
                </w:p>
                <w:p w14:paraId="22CEF5B7" w14:textId="77777777" w:rsidR="00464683" w:rsidRDefault="00464683" w:rsidP="00464683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>Hotel and guesthouse</w:t>
                  </w:r>
                </w:p>
                <w:p w14:paraId="15D82331" w14:textId="77777777" w:rsidR="00464683" w:rsidRDefault="00464683" w:rsidP="00464683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t xml:space="preserve"> </w:t>
                  </w:r>
                  <w:r w:rsidRPr="00F836C5">
                    <w:rPr>
                      <w:rFonts w:ascii="Times New Roman" w:hAnsi="Times New Roman"/>
                      <w:lang w:eastAsia="zh-HK"/>
                    </w:rPr>
                    <w:t>Railway station</w:t>
                  </w:r>
                </w:p>
                <w:p w14:paraId="6914FCF6" w14:textId="77777777" w:rsidR="00464683" w:rsidRDefault="00464683" w:rsidP="00464683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>Passenger terminal building of airport</w:t>
                  </w:r>
                </w:p>
                <w:p w14:paraId="69D9321B" w14:textId="77777777" w:rsidR="00464683" w:rsidRDefault="00464683" w:rsidP="00464683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t xml:space="preserve"> </w:t>
                  </w:r>
                  <w:r w:rsidRPr="00F836C5">
                    <w:rPr>
                      <w:rFonts w:ascii="Times New Roman" w:hAnsi="Times New Roman"/>
                      <w:lang w:eastAsia="zh-HK"/>
                    </w:rPr>
                    <w:t>Educational</w:t>
                  </w:r>
                </w:p>
                <w:p w14:paraId="46808773" w14:textId="7865862C" w:rsidR="00464683" w:rsidRPr="00F836C5" w:rsidRDefault="00464683" w:rsidP="00464683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>Other composite use</w:t>
                  </w:r>
                </w:p>
              </w:tc>
            </w:tr>
            <w:tr w:rsidR="00464683" w14:paraId="2970E98A" w14:textId="77777777" w:rsidTr="00C334C0">
              <w:tc>
                <w:tcPr>
                  <w:tcW w:w="3091" w:type="dxa"/>
                </w:tcPr>
                <w:p w14:paraId="5E9CBFF2" w14:textId="22148A72" w:rsidR="00464683" w:rsidRPr="00181EA7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Other composite use</w:t>
                  </w:r>
                </w:p>
              </w:tc>
              <w:tc>
                <w:tcPr>
                  <w:tcW w:w="1295" w:type="dxa"/>
                </w:tcPr>
                <w:p w14:paraId="3E7C8626" w14:textId="4E70B69D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4A333479" w14:textId="315204E0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Description of Other composite use</w:t>
                  </w:r>
                </w:p>
              </w:tc>
            </w:tr>
            <w:tr w:rsidR="00464683" w14:paraId="13A548F5" w14:textId="77777777" w:rsidTr="00C334C0">
              <w:tc>
                <w:tcPr>
                  <w:tcW w:w="3091" w:type="dxa"/>
                </w:tcPr>
                <w:p w14:paraId="60351106" w14:textId="311A50C4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3C1D14">
                    <w:rPr>
                      <w:rFonts w:ascii="Times New Roman" w:hAnsi="Times New Roman"/>
                      <w:lang w:eastAsia="zh-HK"/>
                    </w:rPr>
                    <w:t>Date of Declaration by REA</w:t>
                  </w:r>
                </w:p>
              </w:tc>
              <w:tc>
                <w:tcPr>
                  <w:tcW w:w="1295" w:type="dxa"/>
                </w:tcPr>
                <w:p w14:paraId="6EDAF69B" w14:textId="7F7E4666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13399EF" w14:textId="3DC18877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Date format = dd/MM/yyyy</w:t>
                  </w:r>
                </w:p>
              </w:tc>
            </w:tr>
            <w:tr w:rsidR="00464683" w14:paraId="4197F8B4" w14:textId="77777777" w:rsidTr="00C334C0">
              <w:tc>
                <w:tcPr>
                  <w:tcW w:w="3091" w:type="dxa"/>
                </w:tcPr>
                <w:p w14:paraId="1A992BC5" w14:textId="3EBA0B10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1E383F">
                    <w:rPr>
                      <w:rFonts w:ascii="Times New Roman" w:hAnsi="Times New Roman"/>
                      <w:lang w:eastAsia="zh-HK"/>
                    </w:rPr>
                    <w:t>Supersede Previous Form</w:t>
                  </w:r>
                </w:p>
              </w:tc>
              <w:tc>
                <w:tcPr>
                  <w:tcW w:w="1295" w:type="dxa"/>
                </w:tcPr>
                <w:p w14:paraId="0130E023" w14:textId="7DE4857B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Radio Button</w:t>
                  </w:r>
                </w:p>
              </w:tc>
              <w:tc>
                <w:tcPr>
                  <w:tcW w:w="4404" w:type="dxa"/>
                </w:tcPr>
                <w:p w14:paraId="24C35FB1" w14:textId="77777777" w:rsidR="00464683" w:rsidRDefault="00464683" w:rsidP="00464683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Options:</w:t>
                  </w:r>
                </w:p>
                <w:p w14:paraId="763AC730" w14:textId="4EE949A5" w:rsidR="00464683" w:rsidRDefault="00464683" w:rsidP="00464683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Yes</w:t>
                  </w:r>
                </w:p>
                <w:p w14:paraId="4B1361B3" w14:textId="00259F43" w:rsidR="00464683" w:rsidRPr="0028276F" w:rsidRDefault="00464683" w:rsidP="00464683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No</w:t>
                  </w:r>
                </w:p>
              </w:tc>
            </w:tr>
            <w:tr w:rsidR="00464683" w14:paraId="341A8A35" w14:textId="77777777" w:rsidTr="00C334C0">
              <w:tc>
                <w:tcPr>
                  <w:tcW w:w="3091" w:type="dxa"/>
                </w:tcPr>
                <w:p w14:paraId="65DC0B22" w14:textId="35209B92" w:rsidR="00464683" w:rsidRPr="001E383F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7C60B4">
                    <w:rPr>
                      <w:rFonts w:ascii="Times New Roman" w:hAnsi="Times New Roman"/>
                      <w:lang w:eastAsia="zh-HK"/>
                    </w:rPr>
                    <w:t>Previous Submission No.</w:t>
                  </w:r>
                </w:p>
              </w:tc>
              <w:tc>
                <w:tcPr>
                  <w:tcW w:w="1295" w:type="dxa"/>
                </w:tcPr>
                <w:p w14:paraId="45A3F4B6" w14:textId="0C9ECC58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3DEFD065" w14:textId="77777777" w:rsidR="00464683" w:rsidRDefault="00464683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892B80" w14:paraId="3C04DA54" w14:textId="77777777" w:rsidTr="00C334C0">
              <w:tc>
                <w:tcPr>
                  <w:tcW w:w="3091" w:type="dxa"/>
                </w:tcPr>
                <w:p w14:paraId="4FD9F950" w14:textId="119D128F" w:rsidR="00892B80" w:rsidRPr="007C60B4" w:rsidRDefault="00892B80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92B80">
                    <w:rPr>
                      <w:rFonts w:ascii="Times New Roman" w:hAnsi="Times New Roman"/>
                      <w:lang w:eastAsia="zh-HK"/>
                    </w:rPr>
                    <w:t>Date of Declaration by REA in Previous Form</w:t>
                  </w:r>
                </w:p>
              </w:tc>
              <w:tc>
                <w:tcPr>
                  <w:tcW w:w="1295" w:type="dxa"/>
                </w:tcPr>
                <w:p w14:paraId="783E3F9C" w14:textId="5DBA6EC7" w:rsidR="00892B80" w:rsidRDefault="00892B80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071B43CE" w14:textId="77777777" w:rsidR="00892B80" w:rsidRDefault="00892B80" w:rsidP="00464683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3B6B55" w14:paraId="717D5381" w14:textId="77777777" w:rsidTr="00C334C0">
              <w:tc>
                <w:tcPr>
                  <w:tcW w:w="3091" w:type="dxa"/>
                </w:tcPr>
                <w:p w14:paraId="19FB84B6" w14:textId="51C92B67" w:rsidR="003B6B55" w:rsidRPr="00892B80" w:rsidRDefault="003B6B55" w:rsidP="003B6B55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3B6B55">
                    <w:rPr>
                      <w:rFonts w:ascii="Times New Roman" w:hAnsi="Times New Roman"/>
                      <w:lang w:eastAsia="zh-HK"/>
                    </w:rPr>
                    <w:t>Consent Building Work MapType</w:t>
                  </w:r>
                </w:p>
              </w:tc>
              <w:tc>
                <w:tcPr>
                  <w:tcW w:w="1295" w:type="dxa"/>
                </w:tcPr>
                <w:p w14:paraId="611EF9BB" w14:textId="4547A5A9" w:rsidR="003B6B55" w:rsidRDefault="003B6B55" w:rsidP="003B6B55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Radio Button</w:t>
                  </w:r>
                </w:p>
              </w:tc>
              <w:tc>
                <w:tcPr>
                  <w:tcW w:w="4404" w:type="dxa"/>
                </w:tcPr>
                <w:p w14:paraId="08E2A9CB" w14:textId="77777777" w:rsidR="003B6B55" w:rsidRDefault="003B6B55" w:rsidP="003B6B55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Options:</w:t>
                  </w:r>
                </w:p>
                <w:p w14:paraId="5BCAAE66" w14:textId="072F00F5" w:rsidR="003B6B55" w:rsidRDefault="003B6B55" w:rsidP="003B6B55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3B6B55">
                    <w:rPr>
                      <w:rFonts w:ascii="Times New Roman" w:hAnsi="Times New Roman"/>
                      <w:lang w:eastAsia="zh-HK"/>
                    </w:rPr>
                    <w:t>plan</w:t>
                  </w:r>
                </w:p>
                <w:p w14:paraId="7C5F5CF0" w14:textId="71C941F9" w:rsidR="003B6B55" w:rsidRPr="003B6B55" w:rsidRDefault="003B6B55" w:rsidP="003B6B55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3B6B55">
                    <w:rPr>
                      <w:rFonts w:ascii="Times New Roman" w:hAnsi="Times New Roman"/>
                      <w:lang w:eastAsia="zh-HK"/>
                    </w:rPr>
                    <w:t>map</w:t>
                  </w:r>
                </w:p>
              </w:tc>
            </w:tr>
            <w:tr w:rsidR="003B6B55" w14:paraId="35EE244A" w14:textId="77777777" w:rsidTr="00C334C0">
              <w:tc>
                <w:tcPr>
                  <w:tcW w:w="3091" w:type="dxa"/>
                </w:tcPr>
                <w:p w14:paraId="22044611" w14:textId="4640A49D" w:rsidR="003B6B55" w:rsidRPr="003B6B55" w:rsidRDefault="00C07235" w:rsidP="003B6B55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C07235">
                    <w:rPr>
                      <w:rFonts w:ascii="Times New Roman" w:hAnsi="Times New Roman"/>
                      <w:lang w:eastAsia="zh-HK"/>
                    </w:rPr>
                    <w:t>Consent Issue Date</w:t>
                  </w:r>
                </w:p>
              </w:tc>
              <w:tc>
                <w:tcPr>
                  <w:tcW w:w="1295" w:type="dxa"/>
                </w:tcPr>
                <w:p w14:paraId="1900C362" w14:textId="1E04EF9F" w:rsidR="003B6B55" w:rsidRDefault="00C07235" w:rsidP="003B6B55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4D544BD6" w14:textId="77777777" w:rsidR="003B6B55" w:rsidRDefault="003B6B55" w:rsidP="003B6B55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3B6B55" w14:paraId="157A59A0" w14:textId="77777777" w:rsidTr="00C334C0">
              <w:tc>
                <w:tcPr>
                  <w:tcW w:w="3091" w:type="dxa"/>
                </w:tcPr>
                <w:p w14:paraId="0B37161A" w14:textId="4AFEC4E2" w:rsidR="003B6B55" w:rsidRPr="003B6B55" w:rsidRDefault="004D6D83" w:rsidP="003B6B55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4D6D83">
                    <w:rPr>
                      <w:rFonts w:ascii="Times New Roman" w:hAnsi="Times New Roman"/>
                      <w:lang w:eastAsia="zh-HK"/>
                    </w:rPr>
                    <w:t>Consent Document No. Type</w:t>
                  </w:r>
                </w:p>
              </w:tc>
              <w:tc>
                <w:tcPr>
                  <w:tcW w:w="1295" w:type="dxa"/>
                </w:tcPr>
                <w:p w14:paraId="5B57974B" w14:textId="0413AF76" w:rsidR="003B6B55" w:rsidRDefault="004D6D83" w:rsidP="003B6B55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Radio Button</w:t>
                  </w:r>
                </w:p>
              </w:tc>
              <w:tc>
                <w:tcPr>
                  <w:tcW w:w="4404" w:type="dxa"/>
                </w:tcPr>
                <w:p w14:paraId="1FD6C6FB" w14:textId="77777777" w:rsidR="004D6D83" w:rsidRDefault="004D6D83" w:rsidP="004D6D83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Options:</w:t>
                  </w:r>
                </w:p>
                <w:p w14:paraId="518EEA87" w14:textId="77777777" w:rsidR="003B6B55" w:rsidRDefault="004D6D83" w:rsidP="004D6D83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4D6D83">
                    <w:rPr>
                      <w:rFonts w:ascii="Times New Roman" w:hAnsi="Times New Roman"/>
                      <w:lang w:eastAsia="zh-HK"/>
                    </w:rPr>
                    <w:t>Permit No.</w:t>
                  </w:r>
                </w:p>
                <w:p w14:paraId="07A47096" w14:textId="77777777" w:rsidR="004D6D83" w:rsidRDefault="004D6D83" w:rsidP="004D6D83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4D6D83">
                    <w:rPr>
                      <w:rFonts w:ascii="Times New Roman" w:hAnsi="Times New Roman"/>
                      <w:lang w:eastAsia="zh-HK"/>
                    </w:rPr>
                    <w:t>Reference No.</w:t>
                  </w:r>
                </w:p>
                <w:p w14:paraId="4A540CC2" w14:textId="42E183DF" w:rsidR="004D6D83" w:rsidRPr="004D6D83" w:rsidRDefault="004D6D83" w:rsidP="004D6D83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4D6D83">
                    <w:rPr>
                      <w:rFonts w:ascii="Times New Roman" w:hAnsi="Times New Roman"/>
                      <w:lang w:eastAsia="zh-HK"/>
                    </w:rPr>
                    <w:t>Contract No.</w:t>
                  </w:r>
                </w:p>
              </w:tc>
            </w:tr>
            <w:tr w:rsidR="003B6B55" w14:paraId="7A11ABA6" w14:textId="77777777" w:rsidTr="00C334C0">
              <w:tc>
                <w:tcPr>
                  <w:tcW w:w="3091" w:type="dxa"/>
                </w:tcPr>
                <w:p w14:paraId="448D59F2" w14:textId="1752BC68" w:rsidR="003B6B55" w:rsidRPr="003B6B55" w:rsidRDefault="004D6D83" w:rsidP="003B6B55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4D6D83">
                    <w:rPr>
                      <w:rFonts w:ascii="Times New Roman" w:hAnsi="Times New Roman"/>
                      <w:lang w:eastAsia="zh-HK"/>
                    </w:rPr>
                    <w:t>Consent Document No.</w:t>
                  </w:r>
                </w:p>
              </w:tc>
              <w:tc>
                <w:tcPr>
                  <w:tcW w:w="1295" w:type="dxa"/>
                </w:tcPr>
                <w:p w14:paraId="7DC06BC8" w14:textId="0808C8AF" w:rsidR="003B6B55" w:rsidRDefault="004D6D83" w:rsidP="003B6B55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59F3D3D0" w14:textId="77777777" w:rsidR="003B6B55" w:rsidRDefault="003B6B55" w:rsidP="003B6B55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7E3240" w14:paraId="467E0CCF" w14:textId="77777777" w:rsidTr="00C334C0">
              <w:tc>
                <w:tcPr>
                  <w:tcW w:w="3091" w:type="dxa"/>
                </w:tcPr>
                <w:p w14:paraId="3F6C7D31" w14:textId="5B4D24E3" w:rsidR="007E3240" w:rsidRPr="004D6D83" w:rsidRDefault="007E3240" w:rsidP="003B6B55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7E3240">
                    <w:rPr>
                      <w:rFonts w:ascii="Times New Roman" w:hAnsi="Times New Roman"/>
                      <w:lang w:eastAsia="zh-HK"/>
                    </w:rPr>
                    <w:t>Commence Date Type</w:t>
                  </w:r>
                </w:p>
              </w:tc>
              <w:tc>
                <w:tcPr>
                  <w:tcW w:w="1295" w:type="dxa"/>
                </w:tcPr>
                <w:p w14:paraId="400B9878" w14:textId="2162B5DF" w:rsidR="007E3240" w:rsidRDefault="007E3240" w:rsidP="003B6B55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Radio Button</w:t>
                  </w:r>
                </w:p>
              </w:tc>
              <w:tc>
                <w:tcPr>
                  <w:tcW w:w="4404" w:type="dxa"/>
                </w:tcPr>
                <w:p w14:paraId="1A902DA3" w14:textId="77777777" w:rsidR="007E3240" w:rsidRDefault="007E3240" w:rsidP="007E3240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Options:</w:t>
                  </w:r>
                </w:p>
                <w:p w14:paraId="3967D68A" w14:textId="77777777" w:rsidR="007E3240" w:rsidRDefault="007E3240" w:rsidP="007E3240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7E3240">
                    <w:rPr>
                      <w:rFonts w:ascii="Times New Roman" w:hAnsi="Times New Roman"/>
                      <w:lang w:eastAsia="zh-HK"/>
                    </w:rPr>
                    <w:t>Anticipated</w:t>
                  </w:r>
                </w:p>
                <w:p w14:paraId="17E4FB01" w14:textId="1AA84791" w:rsidR="007E3240" w:rsidRPr="007E3240" w:rsidRDefault="007E3240" w:rsidP="007E3240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7E3240">
                    <w:rPr>
                      <w:rFonts w:ascii="Times New Roman" w:hAnsi="Times New Roman"/>
                      <w:lang w:eastAsia="zh-HK"/>
                    </w:rPr>
                    <w:t>Actual</w:t>
                  </w:r>
                </w:p>
              </w:tc>
            </w:tr>
            <w:tr w:rsidR="007E3240" w14:paraId="02BD2211" w14:textId="77777777" w:rsidTr="00C334C0">
              <w:tc>
                <w:tcPr>
                  <w:tcW w:w="3091" w:type="dxa"/>
                </w:tcPr>
                <w:p w14:paraId="01274962" w14:textId="243DAAAA" w:rsidR="007E3240" w:rsidRPr="004D6D83" w:rsidRDefault="0031497C" w:rsidP="003B6B55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31497C">
                    <w:rPr>
                      <w:rFonts w:ascii="Times New Roman" w:hAnsi="Times New Roman"/>
                      <w:lang w:eastAsia="zh-HK"/>
                    </w:rPr>
                    <w:t>Commence Date</w:t>
                  </w:r>
                </w:p>
              </w:tc>
              <w:tc>
                <w:tcPr>
                  <w:tcW w:w="1295" w:type="dxa"/>
                </w:tcPr>
                <w:p w14:paraId="5B36D63E" w14:textId="367A8595" w:rsidR="007E3240" w:rsidRDefault="0069381D" w:rsidP="003B6B55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1C5F7B7" w14:textId="3D14EC1D" w:rsidR="007E3240" w:rsidRDefault="007E3240" w:rsidP="003B6B55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69381D" w14:paraId="04A1AFBF" w14:textId="77777777" w:rsidTr="00C334C0">
              <w:tc>
                <w:tcPr>
                  <w:tcW w:w="3091" w:type="dxa"/>
                </w:tcPr>
                <w:p w14:paraId="57CDAAA3" w14:textId="2A4F328C" w:rsidR="0069381D" w:rsidRPr="004D6D83" w:rsidRDefault="0069381D" w:rsidP="0069381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31497C">
                    <w:rPr>
                      <w:rFonts w:ascii="Times New Roman" w:hAnsi="Times New Roman"/>
                      <w:lang w:eastAsia="zh-HK"/>
                    </w:rPr>
                    <w:t>Occupation Date</w:t>
                  </w:r>
                </w:p>
              </w:tc>
              <w:tc>
                <w:tcPr>
                  <w:tcW w:w="1295" w:type="dxa"/>
                </w:tcPr>
                <w:p w14:paraId="08180875" w14:textId="6BEBC8A7" w:rsidR="0069381D" w:rsidRDefault="0069381D" w:rsidP="0069381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1D0930CB" w14:textId="040FC6E8" w:rsidR="0069381D" w:rsidRDefault="0069381D" w:rsidP="0069381D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69381D" w14:paraId="0CFB2E82" w14:textId="77777777" w:rsidTr="00C334C0">
              <w:tc>
                <w:tcPr>
                  <w:tcW w:w="3091" w:type="dxa"/>
                </w:tcPr>
                <w:p w14:paraId="50762A10" w14:textId="1B514B15" w:rsidR="0069381D" w:rsidRPr="004D6D83" w:rsidRDefault="0069381D" w:rsidP="0069381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31497C">
                    <w:rPr>
                      <w:rFonts w:ascii="Times New Roman" w:hAnsi="Times New Roman"/>
                      <w:lang w:eastAsia="zh-HK"/>
                    </w:rPr>
                    <w:lastRenderedPageBreak/>
                    <w:t>Internal Floor Area(m^2)</w:t>
                  </w:r>
                </w:p>
              </w:tc>
              <w:tc>
                <w:tcPr>
                  <w:tcW w:w="1295" w:type="dxa"/>
                </w:tcPr>
                <w:p w14:paraId="60387656" w14:textId="3417BEA4" w:rsidR="0069381D" w:rsidRDefault="0069381D" w:rsidP="0069381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7120A8DE" w14:textId="77777777" w:rsidR="0069381D" w:rsidRDefault="0069381D" w:rsidP="0069381D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69381D" w14:paraId="7EB7C052" w14:textId="77777777" w:rsidTr="00C334C0">
              <w:tc>
                <w:tcPr>
                  <w:tcW w:w="3091" w:type="dxa"/>
                </w:tcPr>
                <w:p w14:paraId="5562986F" w14:textId="0953965A" w:rsidR="0069381D" w:rsidRPr="004D6D83" w:rsidRDefault="0069381D" w:rsidP="0069381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2F167C">
                    <w:rPr>
                      <w:rFonts w:ascii="Times New Roman" w:hAnsi="Times New Roman"/>
                      <w:lang w:eastAsia="zh-HK"/>
                    </w:rPr>
                    <w:t>Exemption Grant</w:t>
                  </w:r>
                </w:p>
              </w:tc>
              <w:tc>
                <w:tcPr>
                  <w:tcW w:w="1295" w:type="dxa"/>
                </w:tcPr>
                <w:p w14:paraId="427EBECE" w14:textId="5CE56525" w:rsidR="0069381D" w:rsidRDefault="0069381D" w:rsidP="0069381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Radio Button</w:t>
                  </w:r>
                </w:p>
              </w:tc>
              <w:tc>
                <w:tcPr>
                  <w:tcW w:w="4404" w:type="dxa"/>
                </w:tcPr>
                <w:p w14:paraId="67661827" w14:textId="77777777" w:rsidR="0069381D" w:rsidRDefault="0069381D" w:rsidP="0069381D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Options:</w:t>
                  </w:r>
                </w:p>
                <w:p w14:paraId="3A0D4EE4" w14:textId="720110D4" w:rsidR="0069381D" w:rsidRDefault="0069381D" w:rsidP="0069381D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Yes</w:t>
                  </w:r>
                </w:p>
                <w:p w14:paraId="136AAE92" w14:textId="5AFAACA3" w:rsidR="0069381D" w:rsidRPr="0069381D" w:rsidRDefault="0069381D" w:rsidP="0069381D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No</w:t>
                  </w:r>
                </w:p>
              </w:tc>
            </w:tr>
            <w:tr w:rsidR="0069381D" w14:paraId="4CD53EDF" w14:textId="77777777" w:rsidTr="00C334C0">
              <w:tc>
                <w:tcPr>
                  <w:tcW w:w="3091" w:type="dxa"/>
                </w:tcPr>
                <w:p w14:paraId="006E6022" w14:textId="63305881" w:rsidR="0069381D" w:rsidRPr="004D6D83" w:rsidRDefault="0069381D" w:rsidP="0069381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2F167C">
                    <w:rPr>
                      <w:rFonts w:ascii="Times New Roman" w:hAnsi="Times New Roman"/>
                      <w:lang w:eastAsia="zh-HK"/>
                    </w:rPr>
                    <w:t>Exemption Reference No.</w:t>
                  </w:r>
                </w:p>
              </w:tc>
              <w:tc>
                <w:tcPr>
                  <w:tcW w:w="1295" w:type="dxa"/>
                </w:tcPr>
                <w:p w14:paraId="256AA443" w14:textId="54977A42" w:rsidR="0069381D" w:rsidRDefault="0069381D" w:rsidP="0069381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072C62C1" w14:textId="77777777" w:rsidR="0069381D" w:rsidRDefault="0069381D" w:rsidP="0069381D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69381D" w14:paraId="5A65AEA5" w14:textId="77777777" w:rsidTr="00C334C0">
              <w:tc>
                <w:tcPr>
                  <w:tcW w:w="3091" w:type="dxa"/>
                </w:tcPr>
                <w:p w14:paraId="0022855D" w14:textId="4807BA8E" w:rsidR="0069381D" w:rsidRPr="003B6B55" w:rsidRDefault="0069381D" w:rsidP="0069381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2F167C">
                    <w:rPr>
                      <w:rFonts w:ascii="Times New Roman" w:hAnsi="Times New Roman"/>
                      <w:lang w:eastAsia="zh-HK"/>
                    </w:rPr>
                    <w:t>Exemption Date</w:t>
                  </w:r>
                </w:p>
              </w:tc>
              <w:tc>
                <w:tcPr>
                  <w:tcW w:w="1295" w:type="dxa"/>
                </w:tcPr>
                <w:p w14:paraId="4762F469" w14:textId="523A0686" w:rsidR="0069381D" w:rsidRDefault="0069381D" w:rsidP="0069381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3A473FC1" w14:textId="77777777" w:rsidR="0069381D" w:rsidRDefault="0069381D" w:rsidP="0069381D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69381D" w14:paraId="2DF00616" w14:textId="77777777" w:rsidTr="00C334C0">
              <w:tc>
                <w:tcPr>
                  <w:tcW w:w="3091" w:type="dxa"/>
                </w:tcPr>
                <w:p w14:paraId="03C9AB25" w14:textId="34F4F07C" w:rsidR="0069381D" w:rsidRPr="002F167C" w:rsidRDefault="0069381D" w:rsidP="0069381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2F167C">
                    <w:rPr>
                      <w:rFonts w:ascii="Times New Roman" w:hAnsi="Times New Roman"/>
                      <w:lang w:eastAsia="zh-HK"/>
                    </w:rPr>
                    <w:t>Exemption Installations</w:t>
                  </w:r>
                </w:p>
              </w:tc>
              <w:tc>
                <w:tcPr>
                  <w:tcW w:w="1295" w:type="dxa"/>
                </w:tcPr>
                <w:p w14:paraId="6AB75C87" w14:textId="27CBF14D" w:rsidR="0069381D" w:rsidRDefault="006D2474" w:rsidP="0069381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17658D72" w14:textId="77777777" w:rsidR="0069381D" w:rsidRDefault="0069381D" w:rsidP="0069381D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563DAA" w14:paraId="5CFFE40A" w14:textId="77777777" w:rsidTr="00C334C0">
              <w:tc>
                <w:tcPr>
                  <w:tcW w:w="3091" w:type="dxa"/>
                </w:tcPr>
                <w:p w14:paraId="030FCF0E" w14:textId="4AF9C2EA" w:rsidR="00563DAA" w:rsidRPr="002F167C" w:rsidRDefault="00563DAA" w:rsidP="0069381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Checklist of Document Proof that must be submitted</w:t>
                  </w:r>
                </w:p>
              </w:tc>
              <w:tc>
                <w:tcPr>
                  <w:tcW w:w="1295" w:type="dxa"/>
                </w:tcPr>
                <w:p w14:paraId="10870D34" w14:textId="1767BFED" w:rsidR="00563DAA" w:rsidRDefault="00563DAA" w:rsidP="0069381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404" w:type="dxa"/>
                </w:tcPr>
                <w:p w14:paraId="28123173" w14:textId="77777777" w:rsidR="00563DAA" w:rsidRDefault="00563DAA" w:rsidP="0069381D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69381D" w14:paraId="1C2C7ABB" w14:textId="77777777" w:rsidTr="00C334C0">
              <w:tc>
                <w:tcPr>
                  <w:tcW w:w="3091" w:type="dxa"/>
                </w:tcPr>
                <w:p w14:paraId="2ACC0AF8" w14:textId="6BB0B62A" w:rsidR="0069381D" w:rsidRPr="002F167C" w:rsidRDefault="00C61911" w:rsidP="0069381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Copy of consent to the commencement of building works</w:t>
                  </w:r>
                </w:p>
              </w:tc>
              <w:tc>
                <w:tcPr>
                  <w:tcW w:w="1295" w:type="dxa"/>
                </w:tcPr>
                <w:p w14:paraId="70CD8A6E" w14:textId="6AC08CA0" w:rsidR="0069381D" w:rsidRDefault="00063A78" w:rsidP="0069381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Checkbox</w:t>
                  </w:r>
                </w:p>
              </w:tc>
              <w:tc>
                <w:tcPr>
                  <w:tcW w:w="4404" w:type="dxa"/>
                </w:tcPr>
                <w:p w14:paraId="1844A2F6" w14:textId="77777777" w:rsidR="0069381D" w:rsidRDefault="0069381D" w:rsidP="0069381D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69381D" w14:paraId="3C018F76" w14:textId="77777777" w:rsidTr="00C334C0">
              <w:tc>
                <w:tcPr>
                  <w:tcW w:w="3091" w:type="dxa"/>
                </w:tcPr>
                <w:p w14:paraId="6EEBBE59" w14:textId="1AA21996" w:rsidR="0069381D" w:rsidRPr="002F167C" w:rsidRDefault="00C61911" w:rsidP="0069381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Site location  plan/ map * in A3 size</w:t>
                  </w:r>
                </w:p>
              </w:tc>
              <w:tc>
                <w:tcPr>
                  <w:tcW w:w="1295" w:type="dxa"/>
                </w:tcPr>
                <w:p w14:paraId="64F25018" w14:textId="629DB158" w:rsidR="0069381D" w:rsidRDefault="00063A78" w:rsidP="0069381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Checkbox</w:t>
                  </w:r>
                </w:p>
              </w:tc>
              <w:tc>
                <w:tcPr>
                  <w:tcW w:w="4404" w:type="dxa"/>
                </w:tcPr>
                <w:p w14:paraId="3EF79AFC" w14:textId="77777777" w:rsidR="0069381D" w:rsidRDefault="0069381D" w:rsidP="0069381D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55C54" w14:paraId="31E689DE" w14:textId="77777777" w:rsidTr="00C334C0">
              <w:tc>
                <w:tcPr>
                  <w:tcW w:w="3091" w:type="dxa"/>
                </w:tcPr>
                <w:p w14:paraId="3A546E3B" w14:textId="32F60B15" w:rsidR="00C55C54" w:rsidRPr="002F167C" w:rsidDel="00C61911" w:rsidRDefault="00C55C54" w:rsidP="00C55C54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2F167C">
                    <w:rPr>
                      <w:rFonts w:ascii="Times New Roman" w:hAnsi="Times New Roman"/>
                      <w:lang w:eastAsia="zh-HK"/>
                    </w:rPr>
                    <w:t>Responsible</w:t>
                  </w:r>
                  <w:r>
                    <w:rPr>
                      <w:rFonts w:ascii="Times New Roman" w:hAnsi="Times New Roman"/>
                      <w:lang w:eastAsia="zh-HK"/>
                    </w:rPr>
                    <w:t xml:space="preserve"> </w:t>
                  </w:r>
                  <w:r w:rsidRPr="002F167C">
                    <w:rPr>
                      <w:rFonts w:ascii="Times New Roman" w:hAnsi="Times New Roman"/>
                      <w:lang w:eastAsia="zh-HK"/>
                    </w:rPr>
                    <w:t>Person</w:t>
                  </w:r>
                </w:p>
              </w:tc>
              <w:tc>
                <w:tcPr>
                  <w:tcW w:w="1295" w:type="dxa"/>
                </w:tcPr>
                <w:p w14:paraId="5415A3D3" w14:textId="2413E42C" w:rsidR="00C55C54" w:rsidRDefault="00C55C54" w:rsidP="00C55C54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404" w:type="dxa"/>
                </w:tcPr>
                <w:p w14:paraId="5D3AC00D" w14:textId="77777777" w:rsidR="00C55C54" w:rsidRDefault="00C55C54" w:rsidP="00C55C54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55C54" w14:paraId="056979D2" w14:textId="77777777" w:rsidTr="00C334C0">
              <w:tc>
                <w:tcPr>
                  <w:tcW w:w="3091" w:type="dxa"/>
                </w:tcPr>
                <w:p w14:paraId="73B7A1ED" w14:textId="2A2520A9" w:rsidR="00C55C54" w:rsidRPr="002F167C" w:rsidDel="00C61911" w:rsidRDefault="00C55C54" w:rsidP="00C55C54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2F167C">
                    <w:rPr>
                      <w:rFonts w:ascii="Times New Roman" w:hAnsi="Times New Roman"/>
                      <w:lang w:eastAsia="zh-HK"/>
                    </w:rPr>
                    <w:t>Organization Name (English)</w:t>
                  </w:r>
                </w:p>
              </w:tc>
              <w:tc>
                <w:tcPr>
                  <w:tcW w:w="1295" w:type="dxa"/>
                </w:tcPr>
                <w:p w14:paraId="66CBEC51" w14:textId="6D62C178" w:rsidR="00C55C54" w:rsidRDefault="00C55C54" w:rsidP="00C55C54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3835DCEE" w14:textId="77777777" w:rsidR="00C55C54" w:rsidRDefault="00C55C54" w:rsidP="00C55C54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55C54" w14:paraId="6A116083" w14:textId="77777777" w:rsidTr="00C334C0">
              <w:tc>
                <w:tcPr>
                  <w:tcW w:w="3091" w:type="dxa"/>
                </w:tcPr>
                <w:p w14:paraId="5D864563" w14:textId="00A4FCC7" w:rsidR="00C55C54" w:rsidRPr="002F167C" w:rsidDel="00C61911" w:rsidRDefault="00C55C54" w:rsidP="00C55C54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2F167C">
                    <w:rPr>
                      <w:rFonts w:ascii="Times New Roman" w:hAnsi="Times New Roman"/>
                      <w:lang w:eastAsia="zh-HK"/>
                    </w:rPr>
                    <w:t>Organization Name (Chinese)</w:t>
                  </w:r>
                </w:p>
              </w:tc>
              <w:tc>
                <w:tcPr>
                  <w:tcW w:w="1295" w:type="dxa"/>
                </w:tcPr>
                <w:p w14:paraId="0320CA79" w14:textId="54820C39" w:rsidR="00C55C54" w:rsidRDefault="00C55C54" w:rsidP="00C55C54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1C043FD4" w14:textId="77777777" w:rsidR="00C55C54" w:rsidRDefault="00C55C54" w:rsidP="00C55C54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55C54" w14:paraId="676335C4" w14:textId="77777777" w:rsidTr="00C334C0">
              <w:tc>
                <w:tcPr>
                  <w:tcW w:w="3091" w:type="dxa"/>
                </w:tcPr>
                <w:p w14:paraId="25E44BB2" w14:textId="1C1BCDD0" w:rsidR="00C55C54" w:rsidRPr="002F167C" w:rsidDel="00C61911" w:rsidRDefault="00C55C54" w:rsidP="00C55C54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2F167C">
                    <w:rPr>
                      <w:rFonts w:ascii="Times New Roman" w:hAnsi="Times New Roman"/>
                      <w:lang w:eastAsia="zh-HK"/>
                    </w:rPr>
                    <w:t>Name (English</w:t>
                  </w:r>
                  <w:r>
                    <w:rPr>
                      <w:rFonts w:ascii="Times New Roman" w:hAnsi="Times New Roman"/>
                      <w:lang w:eastAsia="zh-HK"/>
                    </w:rPr>
                    <w:t>)</w:t>
                  </w:r>
                </w:p>
              </w:tc>
              <w:tc>
                <w:tcPr>
                  <w:tcW w:w="1295" w:type="dxa"/>
                </w:tcPr>
                <w:p w14:paraId="4238C308" w14:textId="71B3611A" w:rsidR="00C55C54" w:rsidRDefault="00C55C54" w:rsidP="00C55C54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169EDBCE" w14:textId="77777777" w:rsidR="00C55C54" w:rsidRDefault="00C55C54" w:rsidP="00C55C54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55C54" w14:paraId="3C68D8DB" w14:textId="77777777" w:rsidTr="00C334C0">
              <w:tc>
                <w:tcPr>
                  <w:tcW w:w="3091" w:type="dxa"/>
                </w:tcPr>
                <w:p w14:paraId="23FC18B0" w14:textId="09A119A9" w:rsidR="00C55C54" w:rsidRPr="002F167C" w:rsidDel="00C61911" w:rsidRDefault="00C55C54" w:rsidP="00C55C54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2F167C">
                    <w:rPr>
                      <w:rFonts w:ascii="Times New Roman" w:hAnsi="Times New Roman"/>
                      <w:lang w:eastAsia="zh-HK"/>
                    </w:rPr>
                    <w:t>Name (Chinese</w:t>
                  </w:r>
                  <w:r>
                    <w:rPr>
                      <w:rFonts w:ascii="Times New Roman" w:hAnsi="Times New Roman"/>
                      <w:lang w:eastAsia="zh-HK"/>
                    </w:rPr>
                    <w:t>)</w:t>
                  </w:r>
                </w:p>
              </w:tc>
              <w:tc>
                <w:tcPr>
                  <w:tcW w:w="1295" w:type="dxa"/>
                </w:tcPr>
                <w:p w14:paraId="194BD3CF" w14:textId="04621B93" w:rsidR="00C55C54" w:rsidRDefault="00C55C54" w:rsidP="00C55C54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0D0964B3" w14:textId="77777777" w:rsidR="00C55C54" w:rsidRDefault="00C55C54" w:rsidP="00C55C54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55C54" w14:paraId="2B679B20" w14:textId="77777777" w:rsidTr="00BB4114">
              <w:tc>
                <w:tcPr>
                  <w:tcW w:w="8790" w:type="dxa"/>
                  <w:gridSpan w:val="3"/>
                  <w:shd w:val="clear" w:color="auto" w:fill="D0CECE" w:themeFill="background2" w:themeFillShade="E6"/>
                </w:tcPr>
                <w:p w14:paraId="2135E38F" w14:textId="587B91B7" w:rsidR="00C55C54" w:rsidRDefault="00C55C54" w:rsidP="00C55C54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Attachment</w:t>
                  </w:r>
                </w:p>
              </w:tc>
            </w:tr>
            <w:tr w:rsidR="00C55C54" w14:paraId="45E024AB" w14:textId="77777777" w:rsidTr="00C334C0">
              <w:tc>
                <w:tcPr>
                  <w:tcW w:w="3091" w:type="dxa"/>
                </w:tcPr>
                <w:p w14:paraId="0D0EE993" w14:textId="0CC1AA5C" w:rsidR="00C55C54" w:rsidRPr="002F167C" w:rsidRDefault="00C55C54" w:rsidP="00C55C54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Attachment</w:t>
                  </w:r>
                </w:p>
              </w:tc>
              <w:tc>
                <w:tcPr>
                  <w:tcW w:w="1295" w:type="dxa"/>
                </w:tcPr>
                <w:p w14:paraId="102373AA" w14:textId="0137CFB8" w:rsidR="00C55C54" w:rsidRDefault="00C55C54" w:rsidP="00C55C54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Grid</w:t>
                  </w:r>
                </w:p>
              </w:tc>
              <w:tc>
                <w:tcPr>
                  <w:tcW w:w="4404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29"/>
                    <w:gridCol w:w="2749"/>
                  </w:tblGrid>
                  <w:tr w:rsidR="00C55C54" w14:paraId="7D11FFF4" w14:textId="77777777" w:rsidTr="00484F2B">
                    <w:tc>
                      <w:tcPr>
                        <w:tcW w:w="2089" w:type="dxa"/>
                        <w:shd w:val="clear" w:color="auto" w:fill="D0CECE" w:themeFill="background2" w:themeFillShade="E6"/>
                      </w:tcPr>
                      <w:p w14:paraId="77618C6C" w14:textId="5A355C5D" w:rsidR="00C55C54" w:rsidRPr="00484F2B" w:rsidRDefault="00C55C54" w:rsidP="00C55C54">
                        <w:pPr>
                          <w:spacing w:after="60"/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</w:pPr>
                        <w:r w:rsidRPr="00484F2B"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  <w:t>Name</w:t>
                        </w:r>
                      </w:p>
                    </w:tc>
                    <w:tc>
                      <w:tcPr>
                        <w:tcW w:w="2089" w:type="dxa"/>
                        <w:shd w:val="clear" w:color="auto" w:fill="D0CECE" w:themeFill="background2" w:themeFillShade="E6"/>
                      </w:tcPr>
                      <w:p w14:paraId="7455079D" w14:textId="15F651FF" w:rsidR="00C55C54" w:rsidRPr="00484F2B" w:rsidRDefault="00C55C54" w:rsidP="00C55C54">
                        <w:pPr>
                          <w:spacing w:after="60"/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</w:pPr>
                        <w:r w:rsidRPr="00484F2B"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  <w:t>Details</w:t>
                        </w:r>
                      </w:p>
                    </w:tc>
                  </w:tr>
                  <w:tr w:rsidR="00C55C54" w14:paraId="1D9A1B33" w14:textId="77777777" w:rsidTr="00484F2B">
                    <w:tc>
                      <w:tcPr>
                        <w:tcW w:w="2089" w:type="dxa"/>
                      </w:tcPr>
                      <w:p w14:paraId="265954CB" w14:textId="13A23C77" w:rsidR="00C55C54" w:rsidRDefault="00C55C54" w:rsidP="00C55C54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File Name</w:t>
                        </w:r>
                      </w:p>
                    </w:tc>
                    <w:tc>
                      <w:tcPr>
                        <w:tcW w:w="2089" w:type="dxa"/>
                      </w:tcPr>
                      <w:p w14:paraId="4C16B13C" w14:textId="240F8CF7" w:rsidR="00C55C54" w:rsidRDefault="00C55C54" w:rsidP="00C55C54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File full name</w:t>
                        </w:r>
                      </w:p>
                    </w:tc>
                  </w:tr>
                  <w:tr w:rsidR="00C55C54" w14:paraId="498B1AC2" w14:textId="77777777" w:rsidTr="00484F2B">
                    <w:tc>
                      <w:tcPr>
                        <w:tcW w:w="2089" w:type="dxa"/>
                      </w:tcPr>
                      <w:p w14:paraId="6C26F04C" w14:textId="0693E45E" w:rsidR="00C55C54" w:rsidRDefault="00C55C54" w:rsidP="00C55C54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Type</w:t>
                        </w:r>
                      </w:p>
                    </w:tc>
                    <w:tc>
                      <w:tcPr>
                        <w:tcW w:w="2089" w:type="dxa"/>
                      </w:tcPr>
                      <w:p w14:paraId="704B44C3" w14:textId="77777777" w:rsidR="00C55C54" w:rsidRDefault="00C55C54" w:rsidP="00C55C54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Options:</w:t>
                        </w:r>
                      </w:p>
                      <w:p w14:paraId="3CABE9B7" w14:textId="77777777" w:rsidR="00C55C54" w:rsidRPr="00827566" w:rsidRDefault="00C55C54" w:rsidP="00C55C5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Submission Form</w:t>
                        </w:r>
                      </w:p>
                      <w:p w14:paraId="2A31F583" w14:textId="77777777" w:rsidR="00C55C54" w:rsidRPr="00827566" w:rsidRDefault="00C55C54" w:rsidP="00C55C5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Acknowledgement Letter / Memo</w:t>
                        </w:r>
                      </w:p>
                      <w:p w14:paraId="59A468DF" w14:textId="77777777" w:rsidR="00C55C54" w:rsidRPr="00827566" w:rsidRDefault="00C55C54" w:rsidP="00C55C5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Request for Supplementary Information Letter / Memo</w:t>
                        </w:r>
                      </w:p>
                      <w:p w14:paraId="13581B64" w14:textId="77777777" w:rsidR="00C55C54" w:rsidRPr="00827566" w:rsidRDefault="00C55C54" w:rsidP="00C55C5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Checklist for general Checking</w:t>
                        </w:r>
                      </w:p>
                      <w:p w14:paraId="361F7FC7" w14:textId="77777777" w:rsidR="00C55C54" w:rsidRPr="00827566" w:rsidRDefault="00C55C54" w:rsidP="00C55C5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Inspection Notice</w:t>
                        </w:r>
                      </w:p>
                      <w:p w14:paraId="7175D4D3" w14:textId="77777777" w:rsidR="00C55C54" w:rsidRPr="00827566" w:rsidRDefault="00C55C54" w:rsidP="00C55C5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Detailed Compliance Checklist</w:t>
                        </w:r>
                      </w:p>
                      <w:p w14:paraId="50729332" w14:textId="77777777" w:rsidR="00C55C54" w:rsidRPr="00827566" w:rsidRDefault="00C55C54" w:rsidP="00C55C5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Inspection Report</w:t>
                        </w:r>
                      </w:p>
                      <w:p w14:paraId="5685B869" w14:textId="77777777" w:rsidR="00C55C54" w:rsidRPr="00827566" w:rsidRDefault="00C55C54" w:rsidP="00C55C5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Improvement Notice</w:t>
                        </w:r>
                      </w:p>
                      <w:p w14:paraId="6300666A" w14:textId="77777777" w:rsidR="00C55C54" w:rsidRPr="00827566" w:rsidRDefault="00C55C54" w:rsidP="00C55C5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Others</w:t>
                        </w:r>
                      </w:p>
                      <w:p w14:paraId="2165DB48" w14:textId="77777777" w:rsidR="00C55C54" w:rsidRPr="00827566" w:rsidRDefault="00C55C54" w:rsidP="00C55C5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S29 Letter</w:t>
                        </w:r>
                      </w:p>
                      <w:p w14:paraId="5B9A2CC6" w14:textId="77777777" w:rsidR="00C55C54" w:rsidRPr="00827566" w:rsidRDefault="00C55C54" w:rsidP="00C55C5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Reminder letters</w:t>
                        </w:r>
                      </w:p>
                      <w:p w14:paraId="44B49D0B" w14:textId="77777777" w:rsidR="00C55C54" w:rsidRPr="00827566" w:rsidRDefault="00C55C54" w:rsidP="00C55C5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COCR certificate</w:t>
                        </w:r>
                      </w:p>
                      <w:p w14:paraId="2CDD86DA" w14:textId="5FF98529" w:rsidR="00C55C54" w:rsidRPr="00827566" w:rsidRDefault="00C55C54" w:rsidP="00C55C5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EA form</w:t>
                        </w:r>
                      </w:p>
                    </w:tc>
                  </w:tr>
                  <w:tr w:rsidR="00C55C54" w14:paraId="139B1715" w14:textId="77777777" w:rsidTr="00484F2B">
                    <w:tc>
                      <w:tcPr>
                        <w:tcW w:w="2089" w:type="dxa"/>
                      </w:tcPr>
                      <w:p w14:paraId="36951F77" w14:textId="56CE271C" w:rsidR="00C55C54" w:rsidRDefault="00C55C54" w:rsidP="00C55C54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Remark</w:t>
                        </w:r>
                      </w:p>
                    </w:tc>
                    <w:tc>
                      <w:tcPr>
                        <w:tcW w:w="2089" w:type="dxa"/>
                      </w:tcPr>
                      <w:p w14:paraId="11E4DA65" w14:textId="77777777" w:rsidR="00C55C54" w:rsidRDefault="00C55C54" w:rsidP="00C55C54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</w:p>
                    </w:tc>
                  </w:tr>
                </w:tbl>
                <w:p w14:paraId="3B18EA45" w14:textId="77777777" w:rsidR="00C55C54" w:rsidRDefault="00C55C54" w:rsidP="00C55C54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</w:tbl>
          <w:p w14:paraId="278A2A12" w14:textId="005442BA" w:rsidR="00CD2757" w:rsidRDefault="00CD2757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</w:p>
          <w:p w14:paraId="3B9099A2" w14:textId="31495F98" w:rsidR="001653B1" w:rsidRDefault="001653B1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</w:p>
          <w:p w14:paraId="6568E34B" w14:textId="77777777" w:rsidR="00ED56C6" w:rsidRPr="00004A96" w:rsidRDefault="00ED56C6" w:rsidP="007823D7">
            <w:pPr>
              <w:spacing w:after="60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ED56C6" w:rsidRPr="00004A96" w14:paraId="45EB50BA" w14:textId="77777777" w:rsidTr="007823D7">
        <w:tc>
          <w:tcPr>
            <w:tcW w:w="9516" w:type="dxa"/>
            <w:gridSpan w:val="6"/>
          </w:tcPr>
          <w:p w14:paraId="773EF935" w14:textId="77777777" w:rsidR="00ED56C6" w:rsidRPr="00004A96" w:rsidRDefault="00ED56C6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lastRenderedPageBreak/>
              <w:t>Related Requirements:</w:t>
            </w:r>
          </w:p>
        </w:tc>
      </w:tr>
      <w:tr w:rsidR="00ED56C6" w:rsidRPr="00004A96" w14:paraId="54D64B51" w14:textId="77777777" w:rsidTr="007823D7">
        <w:tc>
          <w:tcPr>
            <w:tcW w:w="9516" w:type="dxa"/>
            <w:gridSpan w:val="6"/>
          </w:tcPr>
          <w:p w14:paraId="6F84CDC1" w14:textId="04C72663" w:rsidR="00ED56C6" w:rsidRPr="00004A96" w:rsidRDefault="006A727B" w:rsidP="007823D7">
            <w:pPr>
              <w:rPr>
                <w:rFonts w:ascii="Times New Roman" w:hAnsi="Times New Roman"/>
                <w:szCs w:val="24"/>
              </w:rPr>
            </w:pPr>
            <w:r w:rsidRPr="00A969FD">
              <w:rPr>
                <w:rFonts w:ascii="Times New Roman" w:hAnsi="Times New Roman"/>
                <w:color w:val="000000"/>
                <w:szCs w:val="24"/>
              </w:rPr>
              <w:t>REQ-</w:t>
            </w:r>
            <w:r>
              <w:rPr>
                <w:rFonts w:ascii="Times New Roman" w:hAnsi="Times New Roman"/>
                <w:color w:val="000000"/>
                <w:szCs w:val="24"/>
              </w:rPr>
              <w:t>3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 xml:space="preserve">001 – </w:t>
            </w:r>
            <w:r w:rsidRPr="00497031">
              <w:rPr>
                <w:rFonts w:ascii="Times New Roman" w:hAnsi="Times New Roman"/>
                <w:color w:val="000000"/>
                <w:szCs w:val="24"/>
              </w:rPr>
              <w:t>COCR Case Maintenance</w:t>
            </w:r>
          </w:p>
        </w:tc>
      </w:tr>
    </w:tbl>
    <w:p w14:paraId="0FFAE9D6" w14:textId="77777777" w:rsidR="00ED56C6" w:rsidRPr="00AB6A0A" w:rsidRDefault="00ED56C6" w:rsidP="00AB6A0A"/>
    <w:p w14:paraId="4950C1B8" w14:textId="77777777" w:rsidR="00CB61B0" w:rsidRPr="00CB61B0" w:rsidRDefault="00CB61B0" w:rsidP="00423845"/>
    <w:p w14:paraId="1B3E516A" w14:textId="2471ACFB" w:rsidR="00CB61B0" w:rsidRDefault="00CB61B0" w:rsidP="00CB61B0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</w:pPr>
      <w:bookmarkStart w:id="237" w:name="_Toc94260001"/>
      <w:r w:rsidRPr="001C1616"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>ASS-00</w:t>
      </w:r>
      <w:r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>3</w:t>
      </w:r>
      <w:r w:rsidRPr="001C1616"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 xml:space="preserve"> </w:t>
      </w:r>
      <w:r w:rsidRPr="001F33A4"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 xml:space="preserve">View WBRS Records of </w:t>
      </w:r>
      <w:r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>EE2</w:t>
      </w:r>
      <w:bookmarkEnd w:id="237"/>
    </w:p>
    <w:p w14:paraId="40C60B3A" w14:textId="77777777" w:rsidR="00CB61B0" w:rsidRDefault="00CB61B0" w:rsidP="00CB61B0">
      <w:pPr>
        <w:rPr>
          <w:rFonts w:ascii="Times New Roman" w:eastAsiaTheme="majorEastAsia" w:hAnsi="Times New Roman" w:cs="Times New Roman"/>
          <w:color w:val="000000" w:themeColor="text1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300"/>
        <w:gridCol w:w="3924"/>
        <w:gridCol w:w="1256"/>
        <w:gridCol w:w="296"/>
        <w:gridCol w:w="1856"/>
      </w:tblGrid>
      <w:tr w:rsidR="00CB61B0" w:rsidRPr="00004A96" w14:paraId="4E1CE782" w14:textId="77777777" w:rsidTr="007823D7">
        <w:tc>
          <w:tcPr>
            <w:tcW w:w="1384" w:type="dxa"/>
          </w:tcPr>
          <w:p w14:paraId="08A980FF" w14:textId="77777777" w:rsidR="00CB61B0" w:rsidRPr="00004A96" w:rsidRDefault="00CB61B0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Function ID</w:t>
            </w:r>
          </w:p>
        </w:tc>
        <w:tc>
          <w:tcPr>
            <w:tcW w:w="300" w:type="dxa"/>
          </w:tcPr>
          <w:p w14:paraId="69C670B4" w14:textId="77777777" w:rsidR="00CB61B0" w:rsidRPr="00004A96" w:rsidRDefault="00CB61B0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4424" w:type="dxa"/>
          </w:tcPr>
          <w:p w14:paraId="7CDEA0D3" w14:textId="601684BF" w:rsidR="00CB61B0" w:rsidRPr="00004A96" w:rsidRDefault="00CB61B0" w:rsidP="007823D7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ASS-00</w:t>
            </w:r>
            <w:r w:rsidR="00641FB1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1256" w:type="dxa"/>
          </w:tcPr>
          <w:p w14:paraId="03CCAD07" w14:textId="77777777" w:rsidR="00CB61B0" w:rsidRPr="00004A96" w:rsidRDefault="00CB61B0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Mode</w:t>
            </w:r>
          </w:p>
        </w:tc>
        <w:tc>
          <w:tcPr>
            <w:tcW w:w="296" w:type="dxa"/>
          </w:tcPr>
          <w:p w14:paraId="5E168815" w14:textId="77777777" w:rsidR="00CB61B0" w:rsidRPr="00004A96" w:rsidRDefault="00CB61B0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1856" w:type="dxa"/>
          </w:tcPr>
          <w:p w14:paraId="216F83B8" w14:textId="77777777" w:rsidR="00CB61B0" w:rsidRPr="00004A96" w:rsidRDefault="00CB61B0" w:rsidP="007823D7">
            <w:pPr>
              <w:rPr>
                <w:rFonts w:ascii="Times New Roman" w:hAnsi="Times New Roman"/>
                <w:szCs w:val="24"/>
              </w:rPr>
            </w:pPr>
            <w:r w:rsidRPr="00004A96">
              <w:rPr>
                <w:rFonts w:ascii="Times New Roman" w:hAnsi="Times New Roman"/>
                <w:szCs w:val="24"/>
              </w:rPr>
              <w:t>Online/Update</w:t>
            </w:r>
          </w:p>
        </w:tc>
      </w:tr>
      <w:tr w:rsidR="00CB61B0" w:rsidRPr="00004A96" w14:paraId="0BA366D4" w14:textId="77777777" w:rsidTr="007823D7">
        <w:tc>
          <w:tcPr>
            <w:tcW w:w="1384" w:type="dxa"/>
          </w:tcPr>
          <w:p w14:paraId="45EA52DF" w14:textId="77777777" w:rsidR="00CB61B0" w:rsidRPr="00004A96" w:rsidRDefault="00CB61B0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Name</w:t>
            </w:r>
          </w:p>
        </w:tc>
        <w:tc>
          <w:tcPr>
            <w:tcW w:w="300" w:type="dxa"/>
          </w:tcPr>
          <w:p w14:paraId="497A1D63" w14:textId="77777777" w:rsidR="00CB61B0" w:rsidRPr="00004A96" w:rsidRDefault="00CB61B0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7832" w:type="dxa"/>
            <w:gridSpan w:val="4"/>
          </w:tcPr>
          <w:p w14:paraId="6CC639C7" w14:textId="372C8C18" w:rsidR="00CB61B0" w:rsidRPr="00004A96" w:rsidRDefault="00CB61B0" w:rsidP="007823D7">
            <w:pPr>
              <w:rPr>
                <w:rFonts w:ascii="Times New Roman" w:hAnsi="Times New Roman"/>
                <w:szCs w:val="24"/>
              </w:rPr>
            </w:pPr>
            <w:r w:rsidRPr="001F33A4">
              <w:rPr>
                <w:rFonts w:ascii="Times New Roman" w:hAnsi="Times New Roman"/>
                <w:szCs w:val="24"/>
              </w:rPr>
              <w:t xml:space="preserve">View WBRS Records of </w:t>
            </w:r>
            <w:r w:rsidR="00240B69">
              <w:rPr>
                <w:rFonts w:ascii="Times New Roman" w:hAnsi="Times New Roman"/>
                <w:szCs w:val="24"/>
              </w:rPr>
              <w:t>EE2</w:t>
            </w:r>
          </w:p>
        </w:tc>
      </w:tr>
      <w:tr w:rsidR="00CB61B0" w:rsidRPr="00004A96" w14:paraId="035909B6" w14:textId="77777777" w:rsidTr="007823D7">
        <w:tc>
          <w:tcPr>
            <w:tcW w:w="1384" w:type="dxa"/>
          </w:tcPr>
          <w:p w14:paraId="16AC9D46" w14:textId="77777777" w:rsidR="00CB61B0" w:rsidRPr="00004A96" w:rsidRDefault="00CB61B0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Frequency</w:t>
            </w:r>
          </w:p>
        </w:tc>
        <w:tc>
          <w:tcPr>
            <w:tcW w:w="300" w:type="dxa"/>
          </w:tcPr>
          <w:p w14:paraId="771A3A21" w14:textId="77777777" w:rsidR="00CB61B0" w:rsidRPr="00004A96" w:rsidRDefault="00CB61B0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4424" w:type="dxa"/>
          </w:tcPr>
          <w:p w14:paraId="4434EA91" w14:textId="2A55A46F" w:rsidR="00CB61B0" w:rsidRPr="00004A96" w:rsidRDefault="00CB61B0" w:rsidP="007823D7">
            <w:pPr>
              <w:rPr>
                <w:rFonts w:ascii="Times New Roman" w:hAnsi="Times New Roman"/>
                <w:szCs w:val="24"/>
                <w:lang w:eastAsia="zh-HK"/>
              </w:rPr>
            </w:pPr>
            <w:r>
              <w:rPr>
                <w:rFonts w:ascii="Times New Roman" w:hAnsi="Times New Roman"/>
                <w:szCs w:val="24"/>
              </w:rPr>
              <w:t xml:space="preserve">(Min: 0 Avg: </w:t>
            </w:r>
            <w:r w:rsidR="0005373A">
              <w:rPr>
                <w:rFonts w:ascii="Times New Roman" w:hAnsi="Times New Roman"/>
                <w:szCs w:val="24"/>
              </w:rPr>
              <w:t xml:space="preserve">300 </w:t>
            </w:r>
            <w:r>
              <w:rPr>
                <w:rFonts w:ascii="Times New Roman" w:hAnsi="Times New Roman"/>
                <w:szCs w:val="24"/>
              </w:rPr>
              <w:t xml:space="preserve">Max: </w:t>
            </w:r>
            <w:r w:rsidR="0005373A">
              <w:rPr>
                <w:rFonts w:ascii="Times New Roman" w:hAnsi="Times New Roman"/>
                <w:szCs w:val="24"/>
              </w:rPr>
              <w:t>600</w:t>
            </w:r>
            <w:r>
              <w:rPr>
                <w:rFonts w:ascii="Times New Roman" w:hAnsi="Times New Roman"/>
                <w:szCs w:val="24"/>
              </w:rPr>
              <w:t>)</w:t>
            </w:r>
          </w:p>
        </w:tc>
        <w:tc>
          <w:tcPr>
            <w:tcW w:w="1256" w:type="dxa"/>
          </w:tcPr>
          <w:p w14:paraId="3D1789C7" w14:textId="77777777" w:rsidR="00CB61B0" w:rsidRPr="00004A96" w:rsidRDefault="00CB61B0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Period</w:t>
            </w:r>
          </w:p>
        </w:tc>
        <w:tc>
          <w:tcPr>
            <w:tcW w:w="296" w:type="dxa"/>
          </w:tcPr>
          <w:p w14:paraId="4B0D6D9C" w14:textId="77777777" w:rsidR="00CB61B0" w:rsidRPr="00004A96" w:rsidRDefault="00CB61B0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1856" w:type="dxa"/>
          </w:tcPr>
          <w:p w14:paraId="5D32DD1A" w14:textId="77777777" w:rsidR="00CB61B0" w:rsidRPr="00004A96" w:rsidRDefault="00CB61B0" w:rsidP="007823D7">
            <w:pPr>
              <w:rPr>
                <w:rFonts w:ascii="Times New Roman" w:hAnsi="Times New Roman"/>
                <w:szCs w:val="24"/>
                <w:lang w:eastAsia="zh-HK"/>
              </w:rPr>
            </w:pPr>
            <w:r>
              <w:rPr>
                <w:rFonts w:ascii="Times New Roman" w:hAnsi="Times New Roman"/>
                <w:szCs w:val="24"/>
                <w:lang w:eastAsia="zh-HK"/>
              </w:rPr>
              <w:t>Yearly</w:t>
            </w:r>
          </w:p>
        </w:tc>
      </w:tr>
      <w:tr w:rsidR="00CB61B0" w:rsidRPr="00004A96" w14:paraId="7C8ACF1C" w14:textId="77777777" w:rsidTr="007823D7">
        <w:tc>
          <w:tcPr>
            <w:tcW w:w="9516" w:type="dxa"/>
            <w:gridSpan w:val="6"/>
          </w:tcPr>
          <w:p w14:paraId="09D647BD" w14:textId="77777777" w:rsidR="00CB61B0" w:rsidRPr="00004A96" w:rsidRDefault="00CB61B0" w:rsidP="007823D7">
            <w:pPr>
              <w:rPr>
                <w:rFonts w:ascii="Times New Roman" w:hAnsi="Times New Roman"/>
                <w:b/>
                <w:szCs w:val="24"/>
                <w:lang w:eastAsia="zh-HK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Description:</w:t>
            </w:r>
          </w:p>
        </w:tc>
      </w:tr>
      <w:tr w:rsidR="00CB61B0" w:rsidRPr="00004A96" w14:paraId="60A97EF5" w14:textId="77777777" w:rsidTr="007823D7">
        <w:tc>
          <w:tcPr>
            <w:tcW w:w="9516" w:type="dxa"/>
            <w:gridSpan w:val="6"/>
          </w:tcPr>
          <w:p w14:paraId="743860E0" w14:textId="77013599" w:rsidR="00CB61B0" w:rsidRDefault="00CB61B0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  <w:r>
              <w:rPr>
                <w:rFonts w:ascii="Times New Roman" w:hAnsi="Times New Roman" w:hint="eastAsia"/>
                <w:lang w:eastAsia="zh-HK"/>
              </w:rPr>
              <w:t xml:space="preserve">This function allows </w:t>
            </w:r>
            <w:r>
              <w:rPr>
                <w:rFonts w:ascii="Times New Roman" w:hAnsi="Times New Roman"/>
                <w:lang w:eastAsia="zh-HK"/>
              </w:rPr>
              <w:t>user to view the details of WBRS records of EE</w:t>
            </w:r>
            <w:r w:rsidR="006B5076">
              <w:rPr>
                <w:rFonts w:ascii="Times New Roman" w:hAnsi="Times New Roman"/>
                <w:lang w:eastAsia="zh-HK"/>
              </w:rPr>
              <w:t>2</w:t>
            </w:r>
            <w:r>
              <w:rPr>
                <w:rFonts w:ascii="Times New Roman" w:hAnsi="Times New Roman"/>
                <w:lang w:eastAsia="zh-HK"/>
              </w:rPr>
              <w:t xml:space="preserve">. </w:t>
            </w:r>
          </w:p>
          <w:p w14:paraId="31E96D62" w14:textId="77777777" w:rsidR="00CB61B0" w:rsidRDefault="00CB61B0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</w:p>
          <w:p w14:paraId="631613C1" w14:textId="77777777" w:rsidR="00CB61B0" w:rsidRDefault="00CB61B0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  <w:r>
              <w:rPr>
                <w:rFonts w:ascii="Times New Roman" w:hAnsi="Times New Roman"/>
                <w:lang w:eastAsia="zh-HK"/>
              </w:rPr>
              <w:t>Related Path: [Assignment]&gt;[Assign WBRS Record]</w:t>
            </w:r>
          </w:p>
          <w:p w14:paraId="6100B412" w14:textId="77777777" w:rsidR="00CB61B0" w:rsidRDefault="00CB61B0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</w:p>
          <w:p w14:paraId="7308F206" w14:textId="77777777" w:rsidR="00CB61B0" w:rsidRDefault="00CB61B0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  <w:r>
              <w:rPr>
                <w:rFonts w:ascii="Times New Roman" w:hAnsi="Times New Roman"/>
                <w:lang w:eastAsia="zh-HK"/>
              </w:rPr>
              <w:t>User can click on the specified row to view the details of WBRS record with below informations</w:t>
            </w:r>
          </w:p>
          <w:p w14:paraId="325843B2" w14:textId="77777777" w:rsidR="00CB61B0" w:rsidRDefault="00CB61B0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99"/>
              <w:gridCol w:w="1822"/>
              <w:gridCol w:w="4269"/>
            </w:tblGrid>
            <w:tr w:rsidR="00CB61B0" w:rsidRPr="008128BE" w14:paraId="0303FC79" w14:textId="77777777" w:rsidTr="007823D7">
              <w:tc>
                <w:tcPr>
                  <w:tcW w:w="8790" w:type="dxa"/>
                  <w:gridSpan w:val="3"/>
                  <w:shd w:val="clear" w:color="auto" w:fill="D0CECE" w:themeFill="background2" w:themeFillShade="E6"/>
                </w:tcPr>
                <w:p w14:paraId="7F29D602" w14:textId="77777777" w:rsidR="00CB61B0" w:rsidRPr="008128BE" w:rsidRDefault="00CB61B0" w:rsidP="007823D7">
                  <w:pPr>
                    <w:spacing w:after="60"/>
                    <w:jc w:val="center"/>
                    <w:rPr>
                      <w:rFonts w:ascii="Times New Roman" w:hAnsi="Times New Roman"/>
                      <w:b/>
                      <w:bCs/>
                      <w:lang w:eastAsia="zh-HK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lang w:eastAsia="zh-HK"/>
                    </w:rPr>
                    <w:t>WBRS - EE2 Record Details</w:t>
                  </w:r>
                </w:p>
              </w:tc>
            </w:tr>
            <w:tr w:rsidR="00CB61B0" w:rsidRPr="008128BE" w14:paraId="668FB77D" w14:textId="77777777" w:rsidTr="007823D7">
              <w:tc>
                <w:tcPr>
                  <w:tcW w:w="2699" w:type="dxa"/>
                  <w:shd w:val="clear" w:color="auto" w:fill="D0CECE" w:themeFill="background2" w:themeFillShade="E6"/>
                </w:tcPr>
                <w:p w14:paraId="4AF9573E" w14:textId="77777777" w:rsidR="00CB61B0" w:rsidRPr="008128BE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b/>
                      <w:bCs/>
                      <w:lang w:eastAsia="zh-HK"/>
                    </w:rPr>
                  </w:pPr>
                  <w:r w:rsidRPr="008128BE">
                    <w:rPr>
                      <w:rFonts w:ascii="Times New Roman" w:hAnsi="Times New Roman"/>
                      <w:b/>
                      <w:bCs/>
                      <w:lang w:eastAsia="zh-HK"/>
                    </w:rPr>
                    <w:t>Field</w:t>
                  </w:r>
                </w:p>
              </w:tc>
              <w:tc>
                <w:tcPr>
                  <w:tcW w:w="1822" w:type="dxa"/>
                  <w:shd w:val="clear" w:color="auto" w:fill="D0CECE" w:themeFill="background2" w:themeFillShade="E6"/>
                </w:tcPr>
                <w:p w14:paraId="5A94C296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b/>
                      <w:bCs/>
                      <w:lang w:eastAsia="zh-HK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lang w:eastAsia="zh-HK"/>
                    </w:rPr>
                    <w:t>Type</w:t>
                  </w:r>
                </w:p>
              </w:tc>
              <w:tc>
                <w:tcPr>
                  <w:tcW w:w="4269" w:type="dxa"/>
                  <w:shd w:val="clear" w:color="auto" w:fill="D0CECE" w:themeFill="background2" w:themeFillShade="E6"/>
                </w:tcPr>
                <w:p w14:paraId="17F9D5E7" w14:textId="77777777" w:rsidR="00CB61B0" w:rsidRPr="008128BE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b/>
                      <w:bCs/>
                      <w:lang w:eastAsia="zh-HK"/>
                    </w:rPr>
                  </w:pPr>
                  <w:r w:rsidRPr="008128BE">
                    <w:rPr>
                      <w:rFonts w:ascii="Times New Roman" w:hAnsi="Times New Roman"/>
                      <w:b/>
                      <w:bCs/>
                      <w:lang w:eastAsia="zh-HK"/>
                    </w:rPr>
                    <w:t>Details</w:t>
                  </w:r>
                </w:p>
              </w:tc>
            </w:tr>
            <w:tr w:rsidR="00CB61B0" w14:paraId="6644CB3F" w14:textId="77777777" w:rsidTr="007823D7">
              <w:tc>
                <w:tcPr>
                  <w:tcW w:w="2699" w:type="dxa"/>
                </w:tcPr>
                <w:p w14:paraId="327F1592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Application No.</w:t>
                  </w:r>
                </w:p>
              </w:tc>
              <w:tc>
                <w:tcPr>
                  <w:tcW w:w="1822" w:type="dxa"/>
                </w:tcPr>
                <w:p w14:paraId="506B4FBD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3FDEED5C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WBRS Application Number</w:t>
                  </w:r>
                </w:p>
              </w:tc>
            </w:tr>
            <w:tr w:rsidR="00CB61B0" w14:paraId="65BC1811" w14:textId="77777777" w:rsidTr="007823D7">
              <w:tc>
                <w:tcPr>
                  <w:tcW w:w="2699" w:type="dxa"/>
                </w:tcPr>
                <w:p w14:paraId="78360E25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Building Name (English)</w:t>
                  </w:r>
                </w:p>
              </w:tc>
              <w:tc>
                <w:tcPr>
                  <w:tcW w:w="1822" w:type="dxa"/>
                </w:tcPr>
                <w:p w14:paraId="4CC98E9D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6B70E989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1F683CC7" w14:textId="77777777" w:rsidTr="007823D7">
              <w:tc>
                <w:tcPr>
                  <w:tcW w:w="2699" w:type="dxa"/>
                </w:tcPr>
                <w:p w14:paraId="7BF42235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Building Name (Chinese)</w:t>
                  </w:r>
                </w:p>
              </w:tc>
              <w:tc>
                <w:tcPr>
                  <w:tcW w:w="1822" w:type="dxa"/>
                </w:tcPr>
                <w:p w14:paraId="5FD149E2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7B0C3C0A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03129964" w14:textId="77777777" w:rsidTr="007823D7">
              <w:tc>
                <w:tcPr>
                  <w:tcW w:w="2699" w:type="dxa"/>
                </w:tcPr>
                <w:p w14:paraId="7CF05C8E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Cancel Reason</w:t>
                  </w:r>
                </w:p>
              </w:tc>
              <w:tc>
                <w:tcPr>
                  <w:tcW w:w="1822" w:type="dxa"/>
                </w:tcPr>
                <w:p w14:paraId="2C1BB19E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Textarea</w:t>
                  </w:r>
                </w:p>
              </w:tc>
              <w:tc>
                <w:tcPr>
                  <w:tcW w:w="4269" w:type="dxa"/>
                </w:tcPr>
                <w:p w14:paraId="3D79C1F5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7F75D078" w14:textId="77777777" w:rsidTr="007823D7">
              <w:tc>
                <w:tcPr>
                  <w:tcW w:w="2699" w:type="dxa"/>
                </w:tcPr>
                <w:p w14:paraId="7B934C71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Address of Building</w:t>
                  </w:r>
                </w:p>
              </w:tc>
              <w:tc>
                <w:tcPr>
                  <w:tcW w:w="1822" w:type="dxa"/>
                </w:tcPr>
                <w:p w14:paraId="5CE89751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269" w:type="dxa"/>
                </w:tcPr>
                <w:p w14:paraId="6201F08A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45CE3389" w14:textId="77777777" w:rsidTr="007823D7">
              <w:tc>
                <w:tcPr>
                  <w:tcW w:w="2699" w:type="dxa"/>
                </w:tcPr>
                <w:p w14:paraId="65CB92D6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Street No. </w:t>
                  </w:r>
                </w:p>
              </w:tc>
              <w:tc>
                <w:tcPr>
                  <w:tcW w:w="1822" w:type="dxa"/>
                </w:tcPr>
                <w:p w14:paraId="4DCD16B3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269" w:type="dxa"/>
                </w:tcPr>
                <w:p w14:paraId="4FECADA3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209CD812" w14:textId="77777777" w:rsidTr="007823D7">
              <w:tc>
                <w:tcPr>
                  <w:tcW w:w="2699" w:type="dxa"/>
                </w:tcPr>
                <w:p w14:paraId="129BE923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Start No. </w:t>
                  </w:r>
                </w:p>
              </w:tc>
              <w:tc>
                <w:tcPr>
                  <w:tcW w:w="1822" w:type="dxa"/>
                </w:tcPr>
                <w:p w14:paraId="024B9971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294A4098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Start No.</w:t>
                  </w:r>
                </w:p>
              </w:tc>
            </w:tr>
            <w:tr w:rsidR="00CB61B0" w14:paraId="49744EEA" w14:textId="77777777" w:rsidTr="007823D7">
              <w:tc>
                <w:tcPr>
                  <w:tcW w:w="2699" w:type="dxa"/>
                </w:tcPr>
                <w:p w14:paraId="3C19F4A5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Alpha </w:t>
                  </w:r>
                </w:p>
              </w:tc>
              <w:tc>
                <w:tcPr>
                  <w:tcW w:w="1822" w:type="dxa"/>
                </w:tcPr>
                <w:p w14:paraId="4ACB2A11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6F19BCFE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Start No. Alpha</w:t>
                  </w:r>
                </w:p>
              </w:tc>
            </w:tr>
            <w:tr w:rsidR="00CB61B0" w14:paraId="7CA93EEA" w14:textId="77777777" w:rsidTr="007823D7">
              <w:tc>
                <w:tcPr>
                  <w:tcW w:w="2699" w:type="dxa"/>
                </w:tcPr>
                <w:p w14:paraId="0E043D8E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End No.</w:t>
                  </w:r>
                </w:p>
              </w:tc>
              <w:tc>
                <w:tcPr>
                  <w:tcW w:w="1822" w:type="dxa"/>
                </w:tcPr>
                <w:p w14:paraId="53BA1C31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25D87911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End No.</w:t>
                  </w:r>
                </w:p>
              </w:tc>
            </w:tr>
            <w:tr w:rsidR="00CB61B0" w14:paraId="0561277C" w14:textId="77777777" w:rsidTr="007823D7">
              <w:tc>
                <w:tcPr>
                  <w:tcW w:w="2699" w:type="dxa"/>
                </w:tcPr>
                <w:p w14:paraId="03DF8AA0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Alpha </w:t>
                  </w:r>
                </w:p>
              </w:tc>
              <w:tc>
                <w:tcPr>
                  <w:tcW w:w="1822" w:type="dxa"/>
                </w:tcPr>
                <w:p w14:paraId="31D5DA18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741C8682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End No. Alpha</w:t>
                  </w:r>
                </w:p>
              </w:tc>
            </w:tr>
            <w:tr w:rsidR="00CB61B0" w14:paraId="2808D41D" w14:textId="77777777" w:rsidTr="007823D7">
              <w:tc>
                <w:tcPr>
                  <w:tcW w:w="2699" w:type="dxa"/>
                </w:tcPr>
                <w:p w14:paraId="7B347611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</w:t>
                  </w:r>
                </w:p>
              </w:tc>
              <w:tc>
                <w:tcPr>
                  <w:tcW w:w="1822" w:type="dxa"/>
                </w:tcPr>
                <w:p w14:paraId="26A268F5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269" w:type="dxa"/>
                </w:tcPr>
                <w:p w14:paraId="3FA13F5E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55F8F8C8" w14:textId="77777777" w:rsidTr="007823D7">
              <w:tc>
                <w:tcPr>
                  <w:tcW w:w="2699" w:type="dxa"/>
                </w:tcPr>
                <w:p w14:paraId="75BE23A4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English</w:t>
                  </w:r>
                </w:p>
              </w:tc>
              <w:tc>
                <w:tcPr>
                  <w:tcW w:w="1822" w:type="dxa"/>
                </w:tcPr>
                <w:p w14:paraId="1A6A32E2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772EB594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English Name</w:t>
                  </w:r>
                </w:p>
              </w:tc>
            </w:tr>
            <w:tr w:rsidR="00CB61B0" w14:paraId="7E9C04E8" w14:textId="77777777" w:rsidTr="007823D7">
              <w:tc>
                <w:tcPr>
                  <w:tcW w:w="2699" w:type="dxa"/>
                </w:tcPr>
                <w:p w14:paraId="4B6D00F9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Chinese</w:t>
                  </w:r>
                </w:p>
              </w:tc>
              <w:tc>
                <w:tcPr>
                  <w:tcW w:w="1822" w:type="dxa"/>
                </w:tcPr>
                <w:p w14:paraId="2FCB3503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21BD84CA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Chinese Name</w:t>
                  </w:r>
                </w:p>
              </w:tc>
            </w:tr>
            <w:tr w:rsidR="00CB61B0" w14:paraId="2161A9A6" w14:textId="77777777" w:rsidTr="007823D7">
              <w:tc>
                <w:tcPr>
                  <w:tcW w:w="2699" w:type="dxa"/>
                </w:tcPr>
                <w:p w14:paraId="42753C15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District</w:t>
                  </w:r>
                </w:p>
              </w:tc>
              <w:tc>
                <w:tcPr>
                  <w:tcW w:w="1822" w:type="dxa"/>
                </w:tcPr>
                <w:p w14:paraId="268EB896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4C4C2CDB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22014031" w14:textId="77777777" w:rsidTr="007823D7">
              <w:tc>
                <w:tcPr>
                  <w:tcW w:w="2699" w:type="dxa"/>
                </w:tcPr>
                <w:p w14:paraId="3AB601D9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Area</w:t>
                  </w:r>
                </w:p>
              </w:tc>
              <w:tc>
                <w:tcPr>
                  <w:tcW w:w="1822" w:type="dxa"/>
                </w:tcPr>
                <w:p w14:paraId="7371B2AD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6BE096AC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499A0873" w14:textId="77777777" w:rsidTr="007823D7">
              <w:tc>
                <w:tcPr>
                  <w:tcW w:w="2699" w:type="dxa"/>
                </w:tcPr>
                <w:p w14:paraId="25086D72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Lot No.</w:t>
                  </w:r>
                </w:p>
              </w:tc>
              <w:tc>
                <w:tcPr>
                  <w:tcW w:w="1822" w:type="dxa"/>
                </w:tcPr>
                <w:p w14:paraId="4F5B797E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0350B0C4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64BB0E13" w14:textId="77777777" w:rsidTr="007823D7">
              <w:tc>
                <w:tcPr>
                  <w:tcW w:w="8790" w:type="dxa"/>
                  <w:gridSpan w:val="3"/>
                  <w:shd w:val="clear" w:color="auto" w:fill="D0CECE" w:themeFill="background2" w:themeFillShade="E6"/>
                </w:tcPr>
                <w:p w14:paraId="3542F4EE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Developer</w:t>
                  </w:r>
                </w:p>
              </w:tc>
            </w:tr>
            <w:tr w:rsidR="00CB61B0" w14:paraId="02939D4A" w14:textId="77777777" w:rsidTr="007823D7">
              <w:tc>
                <w:tcPr>
                  <w:tcW w:w="2699" w:type="dxa"/>
                </w:tcPr>
                <w:p w14:paraId="7717D0E8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BEC Edition</w:t>
                  </w:r>
                </w:p>
              </w:tc>
              <w:tc>
                <w:tcPr>
                  <w:tcW w:w="1822" w:type="dxa"/>
                </w:tcPr>
                <w:p w14:paraId="67B64499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56728636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045E82B0" w14:textId="77777777" w:rsidTr="007823D7">
              <w:tc>
                <w:tcPr>
                  <w:tcW w:w="2699" w:type="dxa"/>
                </w:tcPr>
                <w:p w14:paraId="7405C0EC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Company Name </w:t>
                  </w:r>
                  <w:r>
                    <w:rPr>
                      <w:rFonts w:ascii="Times New Roman" w:hAnsi="Times New Roman"/>
                      <w:lang w:eastAsia="zh-HK"/>
                    </w:rPr>
                    <w:lastRenderedPageBreak/>
                    <w:t>(English)</w:t>
                  </w:r>
                </w:p>
              </w:tc>
              <w:tc>
                <w:tcPr>
                  <w:tcW w:w="1822" w:type="dxa"/>
                </w:tcPr>
                <w:p w14:paraId="1BC721EA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lastRenderedPageBreak/>
                    <w:t>Textbox</w:t>
                  </w:r>
                </w:p>
              </w:tc>
              <w:tc>
                <w:tcPr>
                  <w:tcW w:w="4269" w:type="dxa"/>
                </w:tcPr>
                <w:p w14:paraId="416CC215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0E9C3C22" w14:textId="77777777" w:rsidTr="007823D7">
              <w:tc>
                <w:tcPr>
                  <w:tcW w:w="2699" w:type="dxa"/>
                </w:tcPr>
                <w:p w14:paraId="38C8525C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Company Name (Chinese)</w:t>
                  </w:r>
                </w:p>
              </w:tc>
              <w:tc>
                <w:tcPr>
                  <w:tcW w:w="1822" w:type="dxa"/>
                </w:tcPr>
                <w:p w14:paraId="780C64A4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0E7DE3E3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6B8348B7" w14:textId="77777777" w:rsidTr="007823D7">
              <w:tc>
                <w:tcPr>
                  <w:tcW w:w="2699" w:type="dxa"/>
                </w:tcPr>
                <w:p w14:paraId="1ABB8E77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Salutation</w:t>
                  </w:r>
                </w:p>
              </w:tc>
              <w:tc>
                <w:tcPr>
                  <w:tcW w:w="1822" w:type="dxa"/>
                </w:tcPr>
                <w:p w14:paraId="285521DB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Radio Button</w:t>
                  </w:r>
                </w:p>
              </w:tc>
              <w:tc>
                <w:tcPr>
                  <w:tcW w:w="4269" w:type="dxa"/>
                </w:tcPr>
                <w:p w14:paraId="650091FE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Options:</w:t>
                  </w:r>
                </w:p>
                <w:p w14:paraId="61EDA965" w14:textId="77777777" w:rsidR="00CB61B0" w:rsidRDefault="00CB61B0" w:rsidP="007823D7">
                  <w:pPr>
                    <w:pStyle w:val="ListParagraph"/>
                    <w:numPr>
                      <w:ilvl w:val="0"/>
                      <w:numId w:val="3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77992">
                    <w:rPr>
                      <w:rFonts w:ascii="Times New Roman" w:hAnsi="Times New Roman"/>
                      <w:lang w:eastAsia="zh-HK"/>
                    </w:rPr>
                    <w:t>Mr.</w:t>
                  </w:r>
                </w:p>
                <w:p w14:paraId="758865A6" w14:textId="77777777" w:rsidR="00CB61B0" w:rsidRDefault="00CB61B0" w:rsidP="007823D7">
                  <w:pPr>
                    <w:pStyle w:val="ListParagraph"/>
                    <w:numPr>
                      <w:ilvl w:val="0"/>
                      <w:numId w:val="3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77992">
                    <w:rPr>
                      <w:rFonts w:ascii="Times New Roman" w:hAnsi="Times New Roman"/>
                      <w:lang w:eastAsia="zh-HK"/>
                    </w:rPr>
                    <w:t>Miss</w:t>
                  </w:r>
                </w:p>
                <w:p w14:paraId="0CB088F8" w14:textId="77777777" w:rsidR="00CB61B0" w:rsidRPr="00877992" w:rsidRDefault="00CB61B0" w:rsidP="007823D7">
                  <w:pPr>
                    <w:pStyle w:val="ListParagraph"/>
                    <w:numPr>
                      <w:ilvl w:val="0"/>
                      <w:numId w:val="3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77992">
                    <w:rPr>
                      <w:rFonts w:ascii="Times New Roman" w:hAnsi="Times New Roman"/>
                      <w:lang w:eastAsia="zh-HK"/>
                    </w:rPr>
                    <w:t>Ms.</w:t>
                  </w:r>
                </w:p>
              </w:tc>
            </w:tr>
            <w:tr w:rsidR="00CB61B0" w14:paraId="79212E63" w14:textId="77777777" w:rsidTr="007823D7">
              <w:tc>
                <w:tcPr>
                  <w:tcW w:w="2699" w:type="dxa"/>
                </w:tcPr>
                <w:p w14:paraId="26897E48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Position</w:t>
                  </w:r>
                </w:p>
              </w:tc>
              <w:tc>
                <w:tcPr>
                  <w:tcW w:w="1822" w:type="dxa"/>
                </w:tcPr>
                <w:p w14:paraId="03BE55EB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37F2CFF8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2B4C68C2" w14:textId="77777777" w:rsidTr="007823D7">
              <w:tc>
                <w:tcPr>
                  <w:tcW w:w="2699" w:type="dxa"/>
                </w:tcPr>
                <w:p w14:paraId="08FD8F3E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Name (English)</w:t>
                  </w:r>
                </w:p>
              </w:tc>
              <w:tc>
                <w:tcPr>
                  <w:tcW w:w="1822" w:type="dxa"/>
                </w:tcPr>
                <w:p w14:paraId="026CF9FF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29BF4F28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Developer Name (English)</w:t>
                  </w:r>
                </w:p>
              </w:tc>
            </w:tr>
            <w:tr w:rsidR="00CB61B0" w14:paraId="4784D208" w14:textId="77777777" w:rsidTr="007823D7">
              <w:tc>
                <w:tcPr>
                  <w:tcW w:w="2699" w:type="dxa"/>
                </w:tcPr>
                <w:p w14:paraId="2D5B9FF0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Name (Chinese)</w:t>
                  </w:r>
                </w:p>
              </w:tc>
              <w:tc>
                <w:tcPr>
                  <w:tcW w:w="1822" w:type="dxa"/>
                </w:tcPr>
                <w:p w14:paraId="2F137C47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19936B37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Developer Name (Chinese)</w:t>
                  </w:r>
                </w:p>
              </w:tc>
            </w:tr>
            <w:tr w:rsidR="00CB61B0" w14:paraId="3FF33BF7" w14:textId="77777777" w:rsidTr="007823D7">
              <w:tc>
                <w:tcPr>
                  <w:tcW w:w="2699" w:type="dxa"/>
                </w:tcPr>
                <w:p w14:paraId="4D7A4776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Correspondence Address</w:t>
                  </w:r>
                </w:p>
              </w:tc>
              <w:tc>
                <w:tcPr>
                  <w:tcW w:w="1822" w:type="dxa"/>
                </w:tcPr>
                <w:p w14:paraId="67144970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269" w:type="dxa"/>
                </w:tcPr>
                <w:p w14:paraId="10524A26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Developer Correspondence Address</w:t>
                  </w:r>
                </w:p>
              </w:tc>
            </w:tr>
            <w:tr w:rsidR="00CB61B0" w14:paraId="1BC62F81" w14:textId="77777777" w:rsidTr="007823D7">
              <w:tc>
                <w:tcPr>
                  <w:tcW w:w="2699" w:type="dxa"/>
                </w:tcPr>
                <w:p w14:paraId="71505A5B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Room/Flat</w:t>
                  </w:r>
                </w:p>
              </w:tc>
              <w:tc>
                <w:tcPr>
                  <w:tcW w:w="1822" w:type="dxa"/>
                </w:tcPr>
                <w:p w14:paraId="32A736EB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53F2918A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1C38530C" w14:textId="77777777" w:rsidTr="007823D7">
              <w:tc>
                <w:tcPr>
                  <w:tcW w:w="2699" w:type="dxa"/>
                </w:tcPr>
                <w:p w14:paraId="1D192F92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Floor</w:t>
                  </w:r>
                </w:p>
              </w:tc>
              <w:tc>
                <w:tcPr>
                  <w:tcW w:w="1822" w:type="dxa"/>
                </w:tcPr>
                <w:p w14:paraId="6A42C75B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1EE6EDAA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4177A5C8" w14:textId="77777777" w:rsidTr="007823D7">
              <w:tc>
                <w:tcPr>
                  <w:tcW w:w="2699" w:type="dxa"/>
                </w:tcPr>
                <w:p w14:paraId="37D6C75B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Block</w:t>
                  </w:r>
                </w:p>
              </w:tc>
              <w:tc>
                <w:tcPr>
                  <w:tcW w:w="1822" w:type="dxa"/>
                </w:tcPr>
                <w:p w14:paraId="45AAB949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41930D72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1D9B0F97" w14:textId="77777777" w:rsidTr="007823D7">
              <w:tc>
                <w:tcPr>
                  <w:tcW w:w="2699" w:type="dxa"/>
                </w:tcPr>
                <w:p w14:paraId="261FBB8E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Building</w:t>
                  </w:r>
                </w:p>
              </w:tc>
              <w:tc>
                <w:tcPr>
                  <w:tcW w:w="1822" w:type="dxa"/>
                </w:tcPr>
                <w:p w14:paraId="2A6AFE85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65B2F62D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49E1CDF9" w14:textId="77777777" w:rsidTr="007823D7">
              <w:tc>
                <w:tcPr>
                  <w:tcW w:w="2699" w:type="dxa"/>
                </w:tcPr>
                <w:p w14:paraId="60B1D544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Street No. </w:t>
                  </w:r>
                </w:p>
              </w:tc>
              <w:tc>
                <w:tcPr>
                  <w:tcW w:w="1822" w:type="dxa"/>
                </w:tcPr>
                <w:p w14:paraId="214F8180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269" w:type="dxa"/>
                </w:tcPr>
                <w:p w14:paraId="0227BF48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34604262" w14:textId="77777777" w:rsidTr="007823D7">
              <w:tc>
                <w:tcPr>
                  <w:tcW w:w="2699" w:type="dxa"/>
                </w:tcPr>
                <w:p w14:paraId="76A7B8BA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Start No. </w:t>
                  </w:r>
                </w:p>
              </w:tc>
              <w:tc>
                <w:tcPr>
                  <w:tcW w:w="1822" w:type="dxa"/>
                </w:tcPr>
                <w:p w14:paraId="1B669E4D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4AD3A4A6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Start No.</w:t>
                  </w:r>
                </w:p>
              </w:tc>
            </w:tr>
            <w:tr w:rsidR="00CB61B0" w14:paraId="60E0E90C" w14:textId="77777777" w:rsidTr="007823D7">
              <w:tc>
                <w:tcPr>
                  <w:tcW w:w="2699" w:type="dxa"/>
                </w:tcPr>
                <w:p w14:paraId="6BDF676A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Alpha </w:t>
                  </w:r>
                </w:p>
              </w:tc>
              <w:tc>
                <w:tcPr>
                  <w:tcW w:w="1822" w:type="dxa"/>
                </w:tcPr>
                <w:p w14:paraId="748F4816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37CD7A7D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Start No. Alpha</w:t>
                  </w:r>
                </w:p>
              </w:tc>
            </w:tr>
            <w:tr w:rsidR="00CB61B0" w14:paraId="5C100ACD" w14:textId="77777777" w:rsidTr="007823D7">
              <w:tc>
                <w:tcPr>
                  <w:tcW w:w="2699" w:type="dxa"/>
                </w:tcPr>
                <w:p w14:paraId="2F5950D2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End No.</w:t>
                  </w:r>
                </w:p>
              </w:tc>
              <w:tc>
                <w:tcPr>
                  <w:tcW w:w="1822" w:type="dxa"/>
                </w:tcPr>
                <w:p w14:paraId="107E4B81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582344B7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End No.</w:t>
                  </w:r>
                </w:p>
              </w:tc>
            </w:tr>
            <w:tr w:rsidR="00CB61B0" w14:paraId="0C929EB2" w14:textId="77777777" w:rsidTr="007823D7">
              <w:tc>
                <w:tcPr>
                  <w:tcW w:w="2699" w:type="dxa"/>
                </w:tcPr>
                <w:p w14:paraId="6E7B5102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Alpha </w:t>
                  </w:r>
                </w:p>
              </w:tc>
              <w:tc>
                <w:tcPr>
                  <w:tcW w:w="1822" w:type="dxa"/>
                </w:tcPr>
                <w:p w14:paraId="0BDFA135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1D381BE3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End No. Alpha</w:t>
                  </w:r>
                </w:p>
              </w:tc>
            </w:tr>
            <w:tr w:rsidR="00CB61B0" w14:paraId="7C0FE029" w14:textId="77777777" w:rsidTr="007823D7">
              <w:tc>
                <w:tcPr>
                  <w:tcW w:w="2699" w:type="dxa"/>
                </w:tcPr>
                <w:p w14:paraId="6FDED439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(English)</w:t>
                  </w:r>
                </w:p>
              </w:tc>
              <w:tc>
                <w:tcPr>
                  <w:tcW w:w="1822" w:type="dxa"/>
                </w:tcPr>
                <w:p w14:paraId="52808C70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289876BC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English Name</w:t>
                  </w:r>
                </w:p>
              </w:tc>
            </w:tr>
            <w:tr w:rsidR="00CB61B0" w14:paraId="3AF1779B" w14:textId="77777777" w:rsidTr="007823D7">
              <w:tc>
                <w:tcPr>
                  <w:tcW w:w="2699" w:type="dxa"/>
                </w:tcPr>
                <w:p w14:paraId="08178B3F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District</w:t>
                  </w:r>
                </w:p>
              </w:tc>
              <w:tc>
                <w:tcPr>
                  <w:tcW w:w="1822" w:type="dxa"/>
                </w:tcPr>
                <w:p w14:paraId="0A45973A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2AC74D69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598AF34E" w14:textId="77777777" w:rsidTr="007823D7">
              <w:tc>
                <w:tcPr>
                  <w:tcW w:w="2699" w:type="dxa"/>
                </w:tcPr>
                <w:p w14:paraId="5C865391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Area</w:t>
                  </w:r>
                </w:p>
              </w:tc>
              <w:tc>
                <w:tcPr>
                  <w:tcW w:w="1822" w:type="dxa"/>
                </w:tcPr>
                <w:p w14:paraId="2840CED9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594C2742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58FE3FFC" w14:textId="77777777" w:rsidTr="007823D7">
              <w:tc>
                <w:tcPr>
                  <w:tcW w:w="2699" w:type="dxa"/>
                </w:tcPr>
                <w:p w14:paraId="42A4D97E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Telephone</w:t>
                  </w:r>
                </w:p>
              </w:tc>
              <w:tc>
                <w:tcPr>
                  <w:tcW w:w="1822" w:type="dxa"/>
                </w:tcPr>
                <w:p w14:paraId="49388EAA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19C5EC12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054E3391" w14:textId="77777777" w:rsidTr="007823D7">
              <w:tc>
                <w:tcPr>
                  <w:tcW w:w="2699" w:type="dxa"/>
                </w:tcPr>
                <w:p w14:paraId="2CE99165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Fax</w:t>
                  </w:r>
                </w:p>
              </w:tc>
              <w:tc>
                <w:tcPr>
                  <w:tcW w:w="1822" w:type="dxa"/>
                </w:tcPr>
                <w:p w14:paraId="177BAA48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7E4056C8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3668E846" w14:textId="77777777" w:rsidTr="007823D7">
              <w:tc>
                <w:tcPr>
                  <w:tcW w:w="2699" w:type="dxa"/>
                </w:tcPr>
                <w:p w14:paraId="241CED5C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Email</w:t>
                  </w:r>
                </w:p>
              </w:tc>
              <w:tc>
                <w:tcPr>
                  <w:tcW w:w="1822" w:type="dxa"/>
                </w:tcPr>
                <w:p w14:paraId="04CAB84B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700CCEDD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2E2A5FD7" w14:textId="77777777" w:rsidTr="007823D7">
              <w:tc>
                <w:tcPr>
                  <w:tcW w:w="8790" w:type="dxa"/>
                  <w:gridSpan w:val="3"/>
                  <w:shd w:val="clear" w:color="auto" w:fill="D0CECE" w:themeFill="background2" w:themeFillShade="E6"/>
                </w:tcPr>
                <w:p w14:paraId="71A3A629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Registered Energy Assessor</w:t>
                  </w:r>
                </w:p>
              </w:tc>
            </w:tr>
            <w:tr w:rsidR="00CB61B0" w14:paraId="0C0BBFAF" w14:textId="77777777" w:rsidTr="007823D7">
              <w:tc>
                <w:tcPr>
                  <w:tcW w:w="2699" w:type="dxa"/>
                </w:tcPr>
                <w:p w14:paraId="2AAB9924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5207C9">
                    <w:rPr>
                      <w:rFonts w:ascii="Times New Roman" w:hAnsi="Times New Roman"/>
                      <w:lang w:eastAsia="zh-HK"/>
                    </w:rPr>
                    <w:t>Inspect Date</w:t>
                  </w:r>
                </w:p>
              </w:tc>
              <w:tc>
                <w:tcPr>
                  <w:tcW w:w="1822" w:type="dxa"/>
                </w:tcPr>
                <w:p w14:paraId="141ED259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7D7852C1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3C537062" w14:textId="77777777" w:rsidTr="007823D7">
              <w:tc>
                <w:tcPr>
                  <w:tcW w:w="2699" w:type="dxa"/>
                </w:tcPr>
                <w:p w14:paraId="39C562EF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Salutation</w:t>
                  </w:r>
                </w:p>
              </w:tc>
              <w:tc>
                <w:tcPr>
                  <w:tcW w:w="1822" w:type="dxa"/>
                </w:tcPr>
                <w:p w14:paraId="647133CD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Radio Button</w:t>
                  </w:r>
                </w:p>
              </w:tc>
              <w:tc>
                <w:tcPr>
                  <w:tcW w:w="4269" w:type="dxa"/>
                </w:tcPr>
                <w:p w14:paraId="65DD3C87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Options:</w:t>
                  </w:r>
                </w:p>
                <w:p w14:paraId="7367E6F3" w14:textId="77777777" w:rsidR="00CB61B0" w:rsidRDefault="00CB61B0" w:rsidP="007823D7">
                  <w:pPr>
                    <w:pStyle w:val="ListParagraph"/>
                    <w:numPr>
                      <w:ilvl w:val="0"/>
                      <w:numId w:val="3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77992">
                    <w:rPr>
                      <w:rFonts w:ascii="Times New Roman" w:hAnsi="Times New Roman"/>
                      <w:lang w:eastAsia="zh-HK"/>
                    </w:rPr>
                    <w:t>Mr.</w:t>
                  </w:r>
                </w:p>
                <w:p w14:paraId="7413E54C" w14:textId="77777777" w:rsidR="00CB61B0" w:rsidRDefault="00CB61B0" w:rsidP="007823D7">
                  <w:pPr>
                    <w:pStyle w:val="ListParagraph"/>
                    <w:numPr>
                      <w:ilvl w:val="0"/>
                      <w:numId w:val="3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77992">
                    <w:rPr>
                      <w:rFonts w:ascii="Times New Roman" w:hAnsi="Times New Roman"/>
                      <w:lang w:eastAsia="zh-HK"/>
                    </w:rPr>
                    <w:t>Miss</w:t>
                  </w:r>
                </w:p>
                <w:p w14:paraId="3A50798A" w14:textId="77777777" w:rsidR="00CB61B0" w:rsidRPr="00877992" w:rsidRDefault="00CB61B0" w:rsidP="007823D7">
                  <w:pPr>
                    <w:pStyle w:val="ListParagraph"/>
                    <w:numPr>
                      <w:ilvl w:val="0"/>
                      <w:numId w:val="3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77992">
                    <w:rPr>
                      <w:rFonts w:ascii="Times New Roman" w:hAnsi="Times New Roman"/>
                      <w:lang w:eastAsia="zh-HK"/>
                    </w:rPr>
                    <w:t>Ms.</w:t>
                  </w:r>
                </w:p>
              </w:tc>
            </w:tr>
            <w:tr w:rsidR="00CB61B0" w14:paraId="11D82EFF" w14:textId="77777777" w:rsidTr="007823D7">
              <w:tc>
                <w:tcPr>
                  <w:tcW w:w="2699" w:type="dxa"/>
                </w:tcPr>
                <w:p w14:paraId="680B43DA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Name (English)</w:t>
                  </w:r>
                </w:p>
              </w:tc>
              <w:tc>
                <w:tcPr>
                  <w:tcW w:w="1822" w:type="dxa"/>
                </w:tcPr>
                <w:p w14:paraId="133703C0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40979266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REA English Name</w:t>
                  </w:r>
                </w:p>
              </w:tc>
            </w:tr>
            <w:tr w:rsidR="00CB61B0" w14:paraId="6C98A6FC" w14:textId="77777777" w:rsidTr="007823D7">
              <w:tc>
                <w:tcPr>
                  <w:tcW w:w="2699" w:type="dxa"/>
                </w:tcPr>
                <w:p w14:paraId="2D8F9B3E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Name (Chinese)</w:t>
                  </w:r>
                </w:p>
              </w:tc>
              <w:tc>
                <w:tcPr>
                  <w:tcW w:w="1822" w:type="dxa"/>
                </w:tcPr>
                <w:p w14:paraId="7943729C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2B90C9C0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REA Chinese Name</w:t>
                  </w:r>
                </w:p>
              </w:tc>
            </w:tr>
            <w:tr w:rsidR="00CB61B0" w14:paraId="6A332E90" w14:textId="77777777" w:rsidTr="007823D7">
              <w:tc>
                <w:tcPr>
                  <w:tcW w:w="2699" w:type="dxa"/>
                </w:tcPr>
                <w:p w14:paraId="374B0264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Correspondence Addresss</w:t>
                  </w:r>
                </w:p>
              </w:tc>
              <w:tc>
                <w:tcPr>
                  <w:tcW w:w="1822" w:type="dxa"/>
                </w:tcPr>
                <w:p w14:paraId="53A77F15" w14:textId="77777777" w:rsidR="00CB61B0" w:rsidRDefault="00CB61B0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269" w:type="dxa"/>
                </w:tcPr>
                <w:p w14:paraId="5BC330C7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REA </w:t>
                  </w:r>
                  <w:r w:rsidRPr="009770E2">
                    <w:rPr>
                      <w:rFonts w:ascii="Times New Roman" w:hAnsi="Times New Roman"/>
                      <w:lang w:eastAsia="zh-HK"/>
                    </w:rPr>
                    <w:t>Correspondence Addresss</w:t>
                  </w:r>
                </w:p>
              </w:tc>
            </w:tr>
            <w:tr w:rsidR="00CB61B0" w14:paraId="082EE93B" w14:textId="77777777" w:rsidTr="007823D7">
              <w:tc>
                <w:tcPr>
                  <w:tcW w:w="2699" w:type="dxa"/>
                </w:tcPr>
                <w:p w14:paraId="488E3636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Room/Flat</w:t>
                  </w:r>
                </w:p>
              </w:tc>
              <w:tc>
                <w:tcPr>
                  <w:tcW w:w="1822" w:type="dxa"/>
                </w:tcPr>
                <w:p w14:paraId="12C27EAD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4A826A25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2702F813" w14:textId="77777777" w:rsidTr="007823D7">
              <w:tc>
                <w:tcPr>
                  <w:tcW w:w="2699" w:type="dxa"/>
                </w:tcPr>
                <w:p w14:paraId="0AB64378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Floor</w:t>
                  </w:r>
                </w:p>
              </w:tc>
              <w:tc>
                <w:tcPr>
                  <w:tcW w:w="1822" w:type="dxa"/>
                </w:tcPr>
                <w:p w14:paraId="0D470D91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79E02546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43729FA7" w14:textId="77777777" w:rsidTr="007823D7">
              <w:tc>
                <w:tcPr>
                  <w:tcW w:w="2699" w:type="dxa"/>
                </w:tcPr>
                <w:p w14:paraId="37F3BE4E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Block</w:t>
                  </w:r>
                </w:p>
              </w:tc>
              <w:tc>
                <w:tcPr>
                  <w:tcW w:w="1822" w:type="dxa"/>
                </w:tcPr>
                <w:p w14:paraId="1CD8822A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39065834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4D564FC2" w14:textId="77777777" w:rsidTr="007823D7">
              <w:tc>
                <w:tcPr>
                  <w:tcW w:w="2699" w:type="dxa"/>
                </w:tcPr>
                <w:p w14:paraId="1F639E90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Building</w:t>
                  </w:r>
                </w:p>
              </w:tc>
              <w:tc>
                <w:tcPr>
                  <w:tcW w:w="1822" w:type="dxa"/>
                </w:tcPr>
                <w:p w14:paraId="4BC6CC6F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249D9B2A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65873725" w14:textId="77777777" w:rsidTr="007823D7">
              <w:tc>
                <w:tcPr>
                  <w:tcW w:w="2699" w:type="dxa"/>
                </w:tcPr>
                <w:p w14:paraId="033E937B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Street No. </w:t>
                  </w:r>
                </w:p>
              </w:tc>
              <w:tc>
                <w:tcPr>
                  <w:tcW w:w="1822" w:type="dxa"/>
                </w:tcPr>
                <w:p w14:paraId="12AC8C89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269" w:type="dxa"/>
                </w:tcPr>
                <w:p w14:paraId="009815C1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1A0813C1" w14:textId="77777777" w:rsidTr="007823D7">
              <w:tc>
                <w:tcPr>
                  <w:tcW w:w="2699" w:type="dxa"/>
                </w:tcPr>
                <w:p w14:paraId="0F5B82D4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Start No. </w:t>
                  </w:r>
                </w:p>
              </w:tc>
              <w:tc>
                <w:tcPr>
                  <w:tcW w:w="1822" w:type="dxa"/>
                </w:tcPr>
                <w:p w14:paraId="44B6ABAC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2EE4C937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Start No.</w:t>
                  </w:r>
                </w:p>
              </w:tc>
            </w:tr>
            <w:tr w:rsidR="00CB61B0" w14:paraId="35C6887F" w14:textId="77777777" w:rsidTr="007823D7">
              <w:tc>
                <w:tcPr>
                  <w:tcW w:w="2699" w:type="dxa"/>
                </w:tcPr>
                <w:p w14:paraId="42EAA59C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lastRenderedPageBreak/>
                    <w:t xml:space="preserve">Alpha </w:t>
                  </w:r>
                </w:p>
              </w:tc>
              <w:tc>
                <w:tcPr>
                  <w:tcW w:w="1822" w:type="dxa"/>
                </w:tcPr>
                <w:p w14:paraId="3EE02AFD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38DDF32B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Start No. Alpha</w:t>
                  </w:r>
                </w:p>
              </w:tc>
            </w:tr>
            <w:tr w:rsidR="00CB61B0" w14:paraId="148F7709" w14:textId="77777777" w:rsidTr="007823D7">
              <w:tc>
                <w:tcPr>
                  <w:tcW w:w="2699" w:type="dxa"/>
                </w:tcPr>
                <w:p w14:paraId="1C6F3BBE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End No.</w:t>
                  </w:r>
                </w:p>
              </w:tc>
              <w:tc>
                <w:tcPr>
                  <w:tcW w:w="1822" w:type="dxa"/>
                </w:tcPr>
                <w:p w14:paraId="7253A610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0E169CF1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End No.</w:t>
                  </w:r>
                </w:p>
              </w:tc>
            </w:tr>
            <w:tr w:rsidR="00CB61B0" w14:paraId="5EE3E4E4" w14:textId="77777777" w:rsidTr="007823D7">
              <w:tc>
                <w:tcPr>
                  <w:tcW w:w="2699" w:type="dxa"/>
                </w:tcPr>
                <w:p w14:paraId="5ED6518F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Alpha </w:t>
                  </w:r>
                </w:p>
              </w:tc>
              <w:tc>
                <w:tcPr>
                  <w:tcW w:w="1822" w:type="dxa"/>
                </w:tcPr>
                <w:p w14:paraId="5F03CB1E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2F941484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End No. Alpha</w:t>
                  </w:r>
                </w:p>
              </w:tc>
            </w:tr>
            <w:tr w:rsidR="00CB61B0" w14:paraId="212D7E01" w14:textId="77777777" w:rsidTr="007823D7">
              <w:tc>
                <w:tcPr>
                  <w:tcW w:w="2699" w:type="dxa"/>
                </w:tcPr>
                <w:p w14:paraId="67D0EFF8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(English)</w:t>
                  </w:r>
                </w:p>
              </w:tc>
              <w:tc>
                <w:tcPr>
                  <w:tcW w:w="1822" w:type="dxa"/>
                </w:tcPr>
                <w:p w14:paraId="5592E192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7EE48E21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English Name</w:t>
                  </w:r>
                </w:p>
              </w:tc>
            </w:tr>
            <w:tr w:rsidR="00CB61B0" w14:paraId="3CC61BCC" w14:textId="77777777" w:rsidTr="007823D7">
              <w:tc>
                <w:tcPr>
                  <w:tcW w:w="2699" w:type="dxa"/>
                </w:tcPr>
                <w:p w14:paraId="6947A322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District</w:t>
                  </w:r>
                </w:p>
              </w:tc>
              <w:tc>
                <w:tcPr>
                  <w:tcW w:w="1822" w:type="dxa"/>
                </w:tcPr>
                <w:p w14:paraId="7C4A4715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4895FADF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5EF63307" w14:textId="77777777" w:rsidTr="007823D7">
              <w:tc>
                <w:tcPr>
                  <w:tcW w:w="2699" w:type="dxa"/>
                </w:tcPr>
                <w:p w14:paraId="17253256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Area</w:t>
                  </w:r>
                </w:p>
              </w:tc>
              <w:tc>
                <w:tcPr>
                  <w:tcW w:w="1822" w:type="dxa"/>
                </w:tcPr>
                <w:p w14:paraId="0908BCD3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2F40AB3E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69A4522E" w14:textId="77777777" w:rsidTr="007823D7">
              <w:tc>
                <w:tcPr>
                  <w:tcW w:w="2699" w:type="dxa"/>
                </w:tcPr>
                <w:p w14:paraId="261074A7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Telephone</w:t>
                  </w:r>
                </w:p>
              </w:tc>
              <w:tc>
                <w:tcPr>
                  <w:tcW w:w="1822" w:type="dxa"/>
                </w:tcPr>
                <w:p w14:paraId="6057EDBA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2847E837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5EFAE9FC" w14:textId="77777777" w:rsidTr="007823D7">
              <w:tc>
                <w:tcPr>
                  <w:tcW w:w="2699" w:type="dxa"/>
                </w:tcPr>
                <w:p w14:paraId="5FF1A47F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Fax</w:t>
                  </w:r>
                </w:p>
              </w:tc>
              <w:tc>
                <w:tcPr>
                  <w:tcW w:w="1822" w:type="dxa"/>
                </w:tcPr>
                <w:p w14:paraId="54408AA8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4B1425CC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7B3AD849" w14:textId="77777777" w:rsidTr="007823D7">
              <w:tc>
                <w:tcPr>
                  <w:tcW w:w="2699" w:type="dxa"/>
                </w:tcPr>
                <w:p w14:paraId="5AEF5172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Email</w:t>
                  </w:r>
                </w:p>
              </w:tc>
              <w:tc>
                <w:tcPr>
                  <w:tcW w:w="1822" w:type="dxa"/>
                </w:tcPr>
                <w:p w14:paraId="2A1467A5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6BD8E7A0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126EAC2B" w14:textId="77777777" w:rsidTr="007823D7">
              <w:tc>
                <w:tcPr>
                  <w:tcW w:w="2699" w:type="dxa"/>
                </w:tcPr>
                <w:p w14:paraId="1B886FC5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Registration No.</w:t>
                  </w:r>
                </w:p>
              </w:tc>
              <w:tc>
                <w:tcPr>
                  <w:tcW w:w="1822" w:type="dxa"/>
                </w:tcPr>
                <w:p w14:paraId="5C3486CC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66241CB8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REA Registration No.</w:t>
                  </w:r>
                </w:p>
              </w:tc>
            </w:tr>
            <w:tr w:rsidR="00CB61B0" w14:paraId="3CC81A82" w14:textId="77777777" w:rsidTr="007823D7">
              <w:tc>
                <w:tcPr>
                  <w:tcW w:w="2699" w:type="dxa"/>
                </w:tcPr>
                <w:p w14:paraId="3ACFA19F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Expiry Date</w:t>
                  </w:r>
                </w:p>
              </w:tc>
              <w:tc>
                <w:tcPr>
                  <w:tcW w:w="1822" w:type="dxa"/>
                </w:tcPr>
                <w:p w14:paraId="4A782CD9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7F5D63BC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1CAF295E" w14:textId="77777777" w:rsidTr="007823D7">
              <w:tc>
                <w:tcPr>
                  <w:tcW w:w="8790" w:type="dxa"/>
                  <w:gridSpan w:val="3"/>
                  <w:shd w:val="clear" w:color="auto" w:fill="D0CECE" w:themeFill="background2" w:themeFillShade="E6"/>
                </w:tcPr>
                <w:p w14:paraId="63ADC6C4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181EA7">
                    <w:rPr>
                      <w:rFonts w:ascii="Times New Roman" w:hAnsi="Times New Roman"/>
                      <w:lang w:eastAsia="zh-HK"/>
                    </w:rPr>
                    <w:t>Supplementary Information</w:t>
                  </w:r>
                </w:p>
              </w:tc>
            </w:tr>
            <w:tr w:rsidR="00CB61B0" w14:paraId="290A43A7" w14:textId="77777777" w:rsidTr="007823D7">
              <w:tc>
                <w:tcPr>
                  <w:tcW w:w="2699" w:type="dxa"/>
                </w:tcPr>
                <w:p w14:paraId="06D2BEAA" w14:textId="77777777" w:rsidR="00CB61B0" w:rsidRPr="00181EA7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Type of Building</w:t>
                  </w:r>
                </w:p>
              </w:tc>
              <w:tc>
                <w:tcPr>
                  <w:tcW w:w="1822" w:type="dxa"/>
                </w:tcPr>
                <w:p w14:paraId="5DE9261F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Checkbox List</w:t>
                  </w:r>
                </w:p>
              </w:tc>
              <w:tc>
                <w:tcPr>
                  <w:tcW w:w="4269" w:type="dxa"/>
                </w:tcPr>
                <w:p w14:paraId="54684D1A" w14:textId="77777777" w:rsidR="00CB61B0" w:rsidRDefault="00CB61B0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Options:</w:t>
                  </w:r>
                </w:p>
                <w:p w14:paraId="4062B01E" w14:textId="77777777" w:rsidR="00CB61B0" w:rsidRDefault="00CB61B0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>Commercial</w:t>
                  </w:r>
                </w:p>
                <w:p w14:paraId="250B484A" w14:textId="77777777" w:rsidR="00CB61B0" w:rsidRDefault="00CB61B0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>Community</w:t>
                  </w:r>
                </w:p>
                <w:p w14:paraId="3CE10D1C" w14:textId="77777777" w:rsidR="00CB61B0" w:rsidRDefault="00CB61B0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>Hospital, clinic or rehabilitation center</w:t>
                  </w:r>
                </w:p>
                <w:p w14:paraId="20C0B6ED" w14:textId="77777777" w:rsidR="00CB61B0" w:rsidRDefault="00CB61B0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>Residential</w:t>
                  </w:r>
                </w:p>
                <w:p w14:paraId="1C366E14" w14:textId="77777777" w:rsidR="00CB61B0" w:rsidRDefault="00CB61B0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>Municipal</w:t>
                  </w:r>
                </w:p>
                <w:p w14:paraId="6F29AFC8" w14:textId="77777777" w:rsidR="00CB61B0" w:rsidRDefault="00CB61B0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>Composite (industrial &amp; office)</w:t>
                  </w:r>
                </w:p>
                <w:p w14:paraId="437C1210" w14:textId="77777777" w:rsidR="009D21C2" w:rsidRPr="006D7784" w:rsidRDefault="00CB61B0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>Industrial</w:t>
                  </w:r>
                </w:p>
                <w:p w14:paraId="2D49868A" w14:textId="28EA6847" w:rsidR="00CB61B0" w:rsidRDefault="00CB61B0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>Government</w:t>
                  </w:r>
                </w:p>
                <w:p w14:paraId="78BB31C6" w14:textId="77777777" w:rsidR="00CB61B0" w:rsidRDefault="00CB61B0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t xml:space="preserve"> </w:t>
                  </w:r>
                  <w:r w:rsidRPr="00F836C5">
                    <w:rPr>
                      <w:rFonts w:ascii="Times New Roman" w:hAnsi="Times New Roman"/>
                      <w:lang w:eastAsia="zh-HK"/>
                    </w:rPr>
                    <w:t>Composite (commerical &amp; residential)</w:t>
                  </w:r>
                </w:p>
                <w:p w14:paraId="40716A5F" w14:textId="77777777" w:rsidR="00CB61B0" w:rsidRDefault="00CB61B0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>Hotel and guesthouse</w:t>
                  </w:r>
                </w:p>
                <w:p w14:paraId="5A0A98A6" w14:textId="77777777" w:rsidR="00CB61B0" w:rsidRDefault="00CB61B0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t xml:space="preserve"> </w:t>
                  </w:r>
                  <w:r w:rsidRPr="00F836C5">
                    <w:rPr>
                      <w:rFonts w:ascii="Times New Roman" w:hAnsi="Times New Roman"/>
                      <w:lang w:eastAsia="zh-HK"/>
                    </w:rPr>
                    <w:t>Railway station</w:t>
                  </w:r>
                </w:p>
                <w:p w14:paraId="638F05D9" w14:textId="77777777" w:rsidR="00CB61B0" w:rsidRDefault="00CB61B0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>Passenger terminal building of airport</w:t>
                  </w:r>
                </w:p>
                <w:p w14:paraId="00E0451B" w14:textId="77777777" w:rsidR="00CB61B0" w:rsidRDefault="00CB61B0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t xml:space="preserve"> </w:t>
                  </w:r>
                  <w:r w:rsidRPr="00F836C5">
                    <w:rPr>
                      <w:rFonts w:ascii="Times New Roman" w:hAnsi="Times New Roman"/>
                      <w:lang w:eastAsia="zh-HK"/>
                    </w:rPr>
                    <w:t>Educational</w:t>
                  </w:r>
                </w:p>
                <w:p w14:paraId="36C7C62B" w14:textId="77777777" w:rsidR="00CB61B0" w:rsidRPr="00F836C5" w:rsidRDefault="00CB61B0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>Other composite use</w:t>
                  </w:r>
                </w:p>
              </w:tc>
            </w:tr>
            <w:tr w:rsidR="00CB61B0" w14:paraId="369A0B3E" w14:textId="77777777" w:rsidTr="007823D7">
              <w:tc>
                <w:tcPr>
                  <w:tcW w:w="2699" w:type="dxa"/>
                </w:tcPr>
                <w:p w14:paraId="09D22F6B" w14:textId="77777777" w:rsidR="00CB61B0" w:rsidRPr="00181EA7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Other composite use</w:t>
                  </w:r>
                </w:p>
              </w:tc>
              <w:tc>
                <w:tcPr>
                  <w:tcW w:w="1822" w:type="dxa"/>
                </w:tcPr>
                <w:p w14:paraId="5F71D5DD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2D266FC1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Description of Other composite use</w:t>
                  </w:r>
                </w:p>
              </w:tc>
            </w:tr>
            <w:tr w:rsidR="00CB61B0" w14:paraId="6FB2E55F" w14:textId="77777777" w:rsidTr="007823D7">
              <w:tc>
                <w:tcPr>
                  <w:tcW w:w="2699" w:type="dxa"/>
                </w:tcPr>
                <w:p w14:paraId="4EAE11FB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3C1D14">
                    <w:rPr>
                      <w:rFonts w:ascii="Times New Roman" w:hAnsi="Times New Roman"/>
                      <w:lang w:eastAsia="zh-HK"/>
                    </w:rPr>
                    <w:t>Date of Declaration by REA</w:t>
                  </w:r>
                </w:p>
              </w:tc>
              <w:tc>
                <w:tcPr>
                  <w:tcW w:w="1822" w:type="dxa"/>
                </w:tcPr>
                <w:p w14:paraId="06F49677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703D0342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45535A29" w14:textId="77777777" w:rsidTr="007823D7">
              <w:tc>
                <w:tcPr>
                  <w:tcW w:w="2699" w:type="dxa"/>
                </w:tcPr>
                <w:p w14:paraId="3D166B04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1E383F">
                    <w:rPr>
                      <w:rFonts w:ascii="Times New Roman" w:hAnsi="Times New Roman"/>
                      <w:lang w:eastAsia="zh-HK"/>
                    </w:rPr>
                    <w:t>Supersede Previous Form</w:t>
                  </w:r>
                </w:p>
              </w:tc>
              <w:tc>
                <w:tcPr>
                  <w:tcW w:w="1822" w:type="dxa"/>
                </w:tcPr>
                <w:p w14:paraId="20145BE3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Radio Button</w:t>
                  </w:r>
                </w:p>
              </w:tc>
              <w:tc>
                <w:tcPr>
                  <w:tcW w:w="4269" w:type="dxa"/>
                </w:tcPr>
                <w:p w14:paraId="4815C85D" w14:textId="77777777" w:rsidR="00CB61B0" w:rsidRDefault="00CB61B0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Options:</w:t>
                  </w:r>
                </w:p>
                <w:p w14:paraId="06B47AC5" w14:textId="77777777" w:rsidR="00CB61B0" w:rsidRDefault="00CB61B0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Yes</w:t>
                  </w:r>
                </w:p>
                <w:p w14:paraId="54D68905" w14:textId="77777777" w:rsidR="00CB61B0" w:rsidRPr="0028276F" w:rsidRDefault="00CB61B0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No</w:t>
                  </w:r>
                </w:p>
              </w:tc>
            </w:tr>
            <w:tr w:rsidR="00CB61B0" w14:paraId="1FC7B3B7" w14:textId="77777777" w:rsidTr="007823D7">
              <w:tc>
                <w:tcPr>
                  <w:tcW w:w="2699" w:type="dxa"/>
                </w:tcPr>
                <w:p w14:paraId="29B6AC77" w14:textId="77777777" w:rsidR="00CB61B0" w:rsidRPr="001E383F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7C60B4">
                    <w:rPr>
                      <w:rFonts w:ascii="Times New Roman" w:hAnsi="Times New Roman"/>
                      <w:lang w:eastAsia="zh-HK"/>
                    </w:rPr>
                    <w:t>Previous Submission No.</w:t>
                  </w:r>
                </w:p>
              </w:tc>
              <w:tc>
                <w:tcPr>
                  <w:tcW w:w="1822" w:type="dxa"/>
                </w:tcPr>
                <w:p w14:paraId="60031557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715688B6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6D458069" w14:textId="77777777" w:rsidTr="007823D7">
              <w:tc>
                <w:tcPr>
                  <w:tcW w:w="2699" w:type="dxa"/>
                </w:tcPr>
                <w:p w14:paraId="4B464839" w14:textId="77777777" w:rsidR="00CB61B0" w:rsidRPr="007C60B4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92B80">
                    <w:rPr>
                      <w:rFonts w:ascii="Times New Roman" w:hAnsi="Times New Roman"/>
                      <w:lang w:eastAsia="zh-HK"/>
                    </w:rPr>
                    <w:t>Date of Declaration by REA in Previous Form</w:t>
                  </w:r>
                </w:p>
              </w:tc>
              <w:tc>
                <w:tcPr>
                  <w:tcW w:w="1822" w:type="dxa"/>
                </w:tcPr>
                <w:p w14:paraId="624D9D41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5696ABB1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01AD4E42" w14:textId="77777777" w:rsidTr="007823D7">
              <w:tc>
                <w:tcPr>
                  <w:tcW w:w="2699" w:type="dxa"/>
                </w:tcPr>
                <w:p w14:paraId="1E5C378E" w14:textId="77777777" w:rsidR="00CB61B0" w:rsidRPr="00892B8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Technical Forms Enclosed</w:t>
                  </w:r>
                </w:p>
              </w:tc>
              <w:tc>
                <w:tcPr>
                  <w:tcW w:w="1822" w:type="dxa"/>
                </w:tcPr>
                <w:p w14:paraId="52CBFC5B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269" w:type="dxa"/>
                </w:tcPr>
                <w:p w14:paraId="769D0A9E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52302CF0" w14:textId="77777777" w:rsidTr="007823D7">
              <w:tc>
                <w:tcPr>
                  <w:tcW w:w="2699" w:type="dxa"/>
                </w:tcPr>
                <w:p w14:paraId="709FDB04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Form EE-EL</w:t>
                  </w:r>
                </w:p>
              </w:tc>
              <w:tc>
                <w:tcPr>
                  <w:tcW w:w="1822" w:type="dxa"/>
                </w:tcPr>
                <w:p w14:paraId="3FA22CA1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Radio Button</w:t>
                  </w:r>
                </w:p>
              </w:tc>
              <w:tc>
                <w:tcPr>
                  <w:tcW w:w="4269" w:type="dxa"/>
                </w:tcPr>
                <w:p w14:paraId="4B96F6ED" w14:textId="77777777" w:rsidR="00CB61B0" w:rsidRDefault="00CB61B0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Options:</w:t>
                  </w:r>
                </w:p>
                <w:p w14:paraId="798BC526" w14:textId="77777777" w:rsidR="00CB61B0" w:rsidRDefault="00CB61B0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Yes</w:t>
                  </w:r>
                </w:p>
                <w:p w14:paraId="021747F5" w14:textId="77777777" w:rsidR="00CB61B0" w:rsidRPr="00541647" w:rsidRDefault="00CB61B0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541647">
                    <w:rPr>
                      <w:rFonts w:ascii="Times New Roman" w:hAnsi="Times New Roman"/>
                      <w:lang w:eastAsia="zh-HK"/>
                    </w:rPr>
                    <w:t>NA</w:t>
                  </w:r>
                </w:p>
              </w:tc>
            </w:tr>
            <w:tr w:rsidR="00CB61B0" w14:paraId="4E87E5EE" w14:textId="77777777" w:rsidTr="007823D7">
              <w:tc>
                <w:tcPr>
                  <w:tcW w:w="2699" w:type="dxa"/>
                </w:tcPr>
                <w:p w14:paraId="1D38D01A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lastRenderedPageBreak/>
                    <w:t>Form EE-LG</w:t>
                  </w:r>
                </w:p>
              </w:tc>
              <w:tc>
                <w:tcPr>
                  <w:tcW w:w="1822" w:type="dxa"/>
                </w:tcPr>
                <w:p w14:paraId="279448EB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Radio Button</w:t>
                  </w:r>
                </w:p>
              </w:tc>
              <w:tc>
                <w:tcPr>
                  <w:tcW w:w="4269" w:type="dxa"/>
                </w:tcPr>
                <w:p w14:paraId="7EBE202E" w14:textId="77777777" w:rsidR="00CB61B0" w:rsidRDefault="00CB61B0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Options:</w:t>
                  </w:r>
                </w:p>
                <w:p w14:paraId="5EE5897B" w14:textId="77777777" w:rsidR="00CB61B0" w:rsidRDefault="00CB61B0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Yes</w:t>
                  </w:r>
                </w:p>
                <w:p w14:paraId="26D82ECB" w14:textId="77777777" w:rsidR="00CB61B0" w:rsidRPr="00541647" w:rsidRDefault="00CB61B0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541647">
                    <w:rPr>
                      <w:rFonts w:ascii="Times New Roman" w:hAnsi="Times New Roman"/>
                      <w:lang w:eastAsia="zh-HK"/>
                    </w:rPr>
                    <w:t>NA</w:t>
                  </w:r>
                </w:p>
              </w:tc>
            </w:tr>
            <w:tr w:rsidR="00CB61B0" w14:paraId="1E058D42" w14:textId="77777777" w:rsidTr="007823D7">
              <w:tc>
                <w:tcPr>
                  <w:tcW w:w="2699" w:type="dxa"/>
                </w:tcPr>
                <w:p w14:paraId="4E8CC08A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Form EE-AC</w:t>
                  </w:r>
                </w:p>
              </w:tc>
              <w:tc>
                <w:tcPr>
                  <w:tcW w:w="1822" w:type="dxa"/>
                </w:tcPr>
                <w:p w14:paraId="08C34940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Radio Button</w:t>
                  </w:r>
                </w:p>
              </w:tc>
              <w:tc>
                <w:tcPr>
                  <w:tcW w:w="4269" w:type="dxa"/>
                </w:tcPr>
                <w:p w14:paraId="46DDCAEE" w14:textId="77777777" w:rsidR="00CB61B0" w:rsidRDefault="00CB61B0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Options:</w:t>
                  </w:r>
                </w:p>
                <w:p w14:paraId="45BEEC85" w14:textId="77777777" w:rsidR="00CB61B0" w:rsidRDefault="00CB61B0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Yes</w:t>
                  </w:r>
                </w:p>
                <w:p w14:paraId="48847EE9" w14:textId="77777777" w:rsidR="00CB61B0" w:rsidRPr="00541647" w:rsidRDefault="00CB61B0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541647">
                    <w:rPr>
                      <w:rFonts w:ascii="Times New Roman" w:hAnsi="Times New Roman"/>
                      <w:lang w:eastAsia="zh-HK"/>
                    </w:rPr>
                    <w:t>NA</w:t>
                  </w:r>
                </w:p>
              </w:tc>
            </w:tr>
            <w:tr w:rsidR="00CB61B0" w14:paraId="274E1413" w14:textId="77777777" w:rsidTr="007823D7">
              <w:tc>
                <w:tcPr>
                  <w:tcW w:w="2699" w:type="dxa"/>
                </w:tcPr>
                <w:p w14:paraId="5608E3EF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Form EE-LE</w:t>
                  </w:r>
                </w:p>
              </w:tc>
              <w:tc>
                <w:tcPr>
                  <w:tcW w:w="1822" w:type="dxa"/>
                </w:tcPr>
                <w:p w14:paraId="2E1D2230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Radio Button</w:t>
                  </w:r>
                </w:p>
              </w:tc>
              <w:tc>
                <w:tcPr>
                  <w:tcW w:w="4269" w:type="dxa"/>
                </w:tcPr>
                <w:p w14:paraId="2EB56787" w14:textId="77777777" w:rsidR="00CB61B0" w:rsidRDefault="00CB61B0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Options:</w:t>
                  </w:r>
                </w:p>
                <w:p w14:paraId="00516297" w14:textId="77777777" w:rsidR="00CB61B0" w:rsidRDefault="00CB61B0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Yes</w:t>
                  </w:r>
                </w:p>
                <w:p w14:paraId="4D3FE557" w14:textId="77777777" w:rsidR="00CB61B0" w:rsidRPr="00541647" w:rsidRDefault="00CB61B0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541647">
                    <w:rPr>
                      <w:rFonts w:ascii="Times New Roman" w:hAnsi="Times New Roman"/>
                      <w:lang w:eastAsia="zh-HK"/>
                    </w:rPr>
                    <w:t>NA</w:t>
                  </w:r>
                </w:p>
              </w:tc>
            </w:tr>
            <w:tr w:rsidR="00CB61B0" w14:paraId="4F99D475" w14:textId="77777777" w:rsidTr="007823D7">
              <w:tc>
                <w:tcPr>
                  <w:tcW w:w="2699" w:type="dxa"/>
                </w:tcPr>
                <w:p w14:paraId="7964DA1E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Form EE-PB</w:t>
                  </w:r>
                </w:p>
              </w:tc>
              <w:tc>
                <w:tcPr>
                  <w:tcW w:w="1822" w:type="dxa"/>
                </w:tcPr>
                <w:p w14:paraId="2D109A19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Radio Button</w:t>
                  </w:r>
                </w:p>
              </w:tc>
              <w:tc>
                <w:tcPr>
                  <w:tcW w:w="4269" w:type="dxa"/>
                </w:tcPr>
                <w:p w14:paraId="70F48BD1" w14:textId="77777777" w:rsidR="00CB61B0" w:rsidRDefault="00CB61B0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Options:</w:t>
                  </w:r>
                </w:p>
                <w:p w14:paraId="70A4CFDA" w14:textId="77777777" w:rsidR="00CB61B0" w:rsidRDefault="00CB61B0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Yes</w:t>
                  </w:r>
                </w:p>
                <w:p w14:paraId="7DC6D301" w14:textId="77777777" w:rsidR="00CB61B0" w:rsidRPr="00541647" w:rsidRDefault="00CB61B0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541647">
                    <w:rPr>
                      <w:rFonts w:ascii="Times New Roman" w:hAnsi="Times New Roman"/>
                      <w:lang w:eastAsia="zh-HK"/>
                    </w:rPr>
                    <w:t>NA</w:t>
                  </w:r>
                </w:p>
              </w:tc>
            </w:tr>
            <w:tr w:rsidR="00CB61B0" w14:paraId="76542F39" w14:textId="77777777" w:rsidTr="007823D7">
              <w:tc>
                <w:tcPr>
                  <w:tcW w:w="2699" w:type="dxa"/>
                </w:tcPr>
                <w:p w14:paraId="5B787986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Reference Number of Stage One Declaration</w:t>
                  </w:r>
                </w:p>
              </w:tc>
              <w:tc>
                <w:tcPr>
                  <w:tcW w:w="1822" w:type="dxa"/>
                </w:tcPr>
                <w:p w14:paraId="37DAEE89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64FDC3FA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445910D4" w14:textId="77777777" w:rsidTr="007823D7">
              <w:tc>
                <w:tcPr>
                  <w:tcW w:w="2699" w:type="dxa"/>
                </w:tcPr>
                <w:p w14:paraId="16A4A302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497D6D">
                    <w:rPr>
                      <w:rFonts w:ascii="Times New Roman" w:hAnsi="Times New Roman"/>
                      <w:lang w:eastAsia="zh-HK"/>
                    </w:rPr>
                    <w:t>Issue Date of "occupation approval"</w:t>
                  </w:r>
                </w:p>
              </w:tc>
              <w:tc>
                <w:tcPr>
                  <w:tcW w:w="1822" w:type="dxa"/>
                </w:tcPr>
                <w:p w14:paraId="450E3C99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4E378E40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32EAB798" w14:textId="77777777" w:rsidTr="007823D7">
              <w:tc>
                <w:tcPr>
                  <w:tcW w:w="2699" w:type="dxa"/>
                </w:tcPr>
                <w:p w14:paraId="27E77E37" w14:textId="77777777" w:rsidR="00CB61B0" w:rsidRPr="00497D6D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96F34">
                    <w:rPr>
                      <w:rFonts w:ascii="Times New Roman" w:hAnsi="Times New Roman"/>
                      <w:lang w:eastAsia="zh-HK"/>
                    </w:rPr>
                    <w:t>Reference No. of "occupation approval"</w:t>
                  </w:r>
                </w:p>
              </w:tc>
              <w:tc>
                <w:tcPr>
                  <w:tcW w:w="1822" w:type="dxa"/>
                </w:tcPr>
                <w:p w14:paraId="76E1DEB7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522A1169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3473E237" w14:textId="77777777" w:rsidTr="007823D7">
              <w:tc>
                <w:tcPr>
                  <w:tcW w:w="2699" w:type="dxa"/>
                </w:tcPr>
                <w:p w14:paraId="719222E0" w14:textId="77777777" w:rsidR="00CB61B0" w:rsidRPr="00896F34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7710FA">
                    <w:rPr>
                      <w:rFonts w:ascii="Times New Roman" w:hAnsi="Times New Roman"/>
                      <w:lang w:eastAsia="zh-HK"/>
                    </w:rPr>
                    <w:t>Total internal floor area of the building (m</w:t>
                  </w:r>
                  <w:r w:rsidRPr="0031497C">
                    <w:rPr>
                      <w:rFonts w:ascii="Times New Roman" w:hAnsi="Times New Roman"/>
                      <w:lang w:eastAsia="zh-HK"/>
                    </w:rPr>
                    <w:t>^2</w:t>
                  </w:r>
                  <w:r w:rsidRPr="007710FA">
                    <w:rPr>
                      <w:rFonts w:ascii="Times New Roman" w:hAnsi="Times New Roman"/>
                      <w:lang w:eastAsia="zh-HK"/>
                    </w:rPr>
                    <w:t>)</w:t>
                  </w:r>
                </w:p>
              </w:tc>
              <w:tc>
                <w:tcPr>
                  <w:tcW w:w="1822" w:type="dxa"/>
                </w:tcPr>
                <w:p w14:paraId="0E50D15B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4D7C4BC7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727BB613" w14:textId="77777777" w:rsidTr="007823D7">
              <w:tc>
                <w:tcPr>
                  <w:tcW w:w="2699" w:type="dxa"/>
                </w:tcPr>
                <w:p w14:paraId="5CBA3869" w14:textId="77777777" w:rsidR="00CB61B0" w:rsidRPr="00892B8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A979B7">
                    <w:rPr>
                      <w:rFonts w:ascii="Times New Roman" w:hAnsi="Times New Roman"/>
                      <w:lang w:eastAsia="zh-HK"/>
                    </w:rPr>
                    <w:t>Exemption Grant</w:t>
                  </w:r>
                </w:p>
              </w:tc>
              <w:tc>
                <w:tcPr>
                  <w:tcW w:w="1822" w:type="dxa"/>
                </w:tcPr>
                <w:p w14:paraId="6F130B94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Radio Button</w:t>
                  </w:r>
                </w:p>
              </w:tc>
              <w:tc>
                <w:tcPr>
                  <w:tcW w:w="4269" w:type="dxa"/>
                </w:tcPr>
                <w:p w14:paraId="48B01B23" w14:textId="77777777" w:rsidR="00CB61B0" w:rsidRDefault="00CB61B0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Options: </w:t>
                  </w:r>
                </w:p>
                <w:p w14:paraId="270DD69F" w14:textId="77777777" w:rsidR="00CB61B0" w:rsidRDefault="00CB61B0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Yes</w:t>
                  </w:r>
                </w:p>
                <w:p w14:paraId="58EF617C" w14:textId="77777777" w:rsidR="00CB61B0" w:rsidRPr="00A979B7" w:rsidRDefault="00CB61B0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No</w:t>
                  </w:r>
                </w:p>
              </w:tc>
            </w:tr>
            <w:tr w:rsidR="00CB61B0" w14:paraId="715335FC" w14:textId="77777777" w:rsidTr="007823D7">
              <w:tc>
                <w:tcPr>
                  <w:tcW w:w="2699" w:type="dxa"/>
                </w:tcPr>
                <w:p w14:paraId="0F04E38D" w14:textId="77777777" w:rsidR="00CB61B0" w:rsidRPr="003B6B55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7140DA">
                    <w:rPr>
                      <w:rFonts w:ascii="Times New Roman" w:hAnsi="Times New Roman"/>
                      <w:lang w:eastAsia="zh-HK"/>
                    </w:rPr>
                    <w:t>Exemption Reference No.</w:t>
                  </w:r>
                </w:p>
              </w:tc>
              <w:tc>
                <w:tcPr>
                  <w:tcW w:w="1822" w:type="dxa"/>
                </w:tcPr>
                <w:p w14:paraId="499A5A62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418A4A5A" w14:textId="77777777" w:rsidR="00CB61B0" w:rsidRDefault="00CB61B0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6D47FB26" w14:textId="77777777" w:rsidTr="007823D7">
              <w:tc>
                <w:tcPr>
                  <w:tcW w:w="2699" w:type="dxa"/>
                </w:tcPr>
                <w:p w14:paraId="204AF5D7" w14:textId="77777777" w:rsidR="00CB61B0" w:rsidRPr="003B6B55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7140DA">
                    <w:rPr>
                      <w:rFonts w:ascii="Times New Roman" w:hAnsi="Times New Roman"/>
                      <w:lang w:eastAsia="zh-HK"/>
                    </w:rPr>
                    <w:t>Exemption Date</w:t>
                  </w:r>
                </w:p>
              </w:tc>
              <w:tc>
                <w:tcPr>
                  <w:tcW w:w="1822" w:type="dxa"/>
                </w:tcPr>
                <w:p w14:paraId="76C60528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25C0B762" w14:textId="77777777" w:rsidR="00CB61B0" w:rsidRPr="007140DA" w:rsidRDefault="00CB61B0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5730C7D9" w14:textId="77777777" w:rsidTr="007823D7">
              <w:tc>
                <w:tcPr>
                  <w:tcW w:w="2699" w:type="dxa"/>
                </w:tcPr>
                <w:p w14:paraId="7D7AC4C1" w14:textId="77777777" w:rsidR="00CB61B0" w:rsidRPr="003B6B55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7140DA">
                    <w:rPr>
                      <w:rFonts w:ascii="Times New Roman" w:hAnsi="Times New Roman"/>
                      <w:lang w:eastAsia="zh-HK"/>
                    </w:rPr>
                    <w:t>Exemption Installations</w:t>
                  </w:r>
                </w:p>
              </w:tc>
              <w:tc>
                <w:tcPr>
                  <w:tcW w:w="1822" w:type="dxa"/>
                </w:tcPr>
                <w:p w14:paraId="69DB2C4D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Textarea</w:t>
                  </w:r>
                </w:p>
              </w:tc>
              <w:tc>
                <w:tcPr>
                  <w:tcW w:w="4269" w:type="dxa"/>
                </w:tcPr>
                <w:p w14:paraId="183F807C" w14:textId="77777777" w:rsidR="00CB61B0" w:rsidRDefault="00CB61B0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17EE5BC7" w14:textId="77777777" w:rsidTr="007823D7">
              <w:tc>
                <w:tcPr>
                  <w:tcW w:w="2699" w:type="dxa"/>
                </w:tcPr>
                <w:p w14:paraId="056FAF85" w14:textId="77777777" w:rsidR="00CB61B0" w:rsidRPr="007140DA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Checklist of Document Proof that must be submitted</w:t>
                  </w:r>
                </w:p>
              </w:tc>
              <w:tc>
                <w:tcPr>
                  <w:tcW w:w="1822" w:type="dxa"/>
                </w:tcPr>
                <w:p w14:paraId="28AD3312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269" w:type="dxa"/>
                </w:tcPr>
                <w:p w14:paraId="178D0465" w14:textId="77777777" w:rsidR="00CB61B0" w:rsidRDefault="00CB61B0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023BDC99" w14:textId="77777777" w:rsidTr="007823D7">
              <w:tc>
                <w:tcPr>
                  <w:tcW w:w="2699" w:type="dxa"/>
                </w:tcPr>
                <w:p w14:paraId="2E43A6E7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F95A18">
                    <w:rPr>
                      <w:rFonts w:ascii="Times New Roman" w:hAnsi="Times New Roman"/>
                      <w:lang w:eastAsia="zh-HK"/>
                    </w:rPr>
                    <w:t>Copy of occupation approval</w:t>
                  </w:r>
                </w:p>
              </w:tc>
              <w:tc>
                <w:tcPr>
                  <w:tcW w:w="1822" w:type="dxa"/>
                </w:tcPr>
                <w:p w14:paraId="7466BBF0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Checkbox</w:t>
                  </w:r>
                </w:p>
              </w:tc>
              <w:tc>
                <w:tcPr>
                  <w:tcW w:w="4269" w:type="dxa"/>
                </w:tcPr>
                <w:p w14:paraId="2444E618" w14:textId="77777777" w:rsidR="00CB61B0" w:rsidRDefault="00CB61B0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6EC8F39F" w14:textId="77777777" w:rsidTr="007823D7">
              <w:tc>
                <w:tcPr>
                  <w:tcW w:w="2699" w:type="dxa"/>
                </w:tcPr>
                <w:p w14:paraId="4D8A7DB2" w14:textId="77777777" w:rsidR="00CB61B0" w:rsidRPr="00F95A18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2F167C">
                    <w:rPr>
                      <w:rFonts w:ascii="Times New Roman" w:hAnsi="Times New Roman"/>
                      <w:lang w:eastAsia="zh-HK"/>
                    </w:rPr>
                    <w:t>Responsible</w:t>
                  </w:r>
                  <w:r>
                    <w:rPr>
                      <w:rFonts w:ascii="Times New Roman" w:hAnsi="Times New Roman"/>
                      <w:lang w:eastAsia="zh-HK"/>
                    </w:rPr>
                    <w:t xml:space="preserve"> </w:t>
                  </w:r>
                  <w:r w:rsidRPr="002F167C">
                    <w:rPr>
                      <w:rFonts w:ascii="Times New Roman" w:hAnsi="Times New Roman"/>
                      <w:lang w:eastAsia="zh-HK"/>
                    </w:rPr>
                    <w:t>Person</w:t>
                  </w:r>
                </w:p>
              </w:tc>
              <w:tc>
                <w:tcPr>
                  <w:tcW w:w="1822" w:type="dxa"/>
                </w:tcPr>
                <w:p w14:paraId="550504A2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269" w:type="dxa"/>
                </w:tcPr>
                <w:p w14:paraId="3C8FAC12" w14:textId="77777777" w:rsidR="00CB61B0" w:rsidRDefault="00CB61B0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0BB08D92" w14:textId="77777777" w:rsidTr="007823D7">
              <w:tc>
                <w:tcPr>
                  <w:tcW w:w="2699" w:type="dxa"/>
                </w:tcPr>
                <w:p w14:paraId="2E3706BC" w14:textId="77777777" w:rsidR="00CB61B0" w:rsidRPr="007140DA" w:rsidRDefault="00CB61B0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2F167C">
                    <w:rPr>
                      <w:rFonts w:ascii="Times New Roman" w:hAnsi="Times New Roman"/>
                      <w:lang w:eastAsia="zh-HK"/>
                    </w:rPr>
                    <w:t>Organization Name (English)</w:t>
                  </w:r>
                </w:p>
              </w:tc>
              <w:tc>
                <w:tcPr>
                  <w:tcW w:w="1822" w:type="dxa"/>
                </w:tcPr>
                <w:p w14:paraId="100A2A66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71094532" w14:textId="77777777" w:rsidR="00CB61B0" w:rsidRDefault="00CB61B0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04204BCA" w14:textId="77777777" w:rsidTr="007823D7">
              <w:tc>
                <w:tcPr>
                  <w:tcW w:w="2699" w:type="dxa"/>
                </w:tcPr>
                <w:p w14:paraId="0F33DE01" w14:textId="77777777" w:rsidR="00CB61B0" w:rsidRPr="007140DA" w:rsidRDefault="00CB61B0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2F167C">
                    <w:rPr>
                      <w:rFonts w:ascii="Times New Roman" w:hAnsi="Times New Roman"/>
                      <w:lang w:eastAsia="zh-HK"/>
                    </w:rPr>
                    <w:t>Organization Name (Chinese)</w:t>
                  </w:r>
                </w:p>
              </w:tc>
              <w:tc>
                <w:tcPr>
                  <w:tcW w:w="1822" w:type="dxa"/>
                </w:tcPr>
                <w:p w14:paraId="53D8762C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323A5D76" w14:textId="77777777" w:rsidR="00CB61B0" w:rsidRDefault="00CB61B0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7D146050" w14:textId="77777777" w:rsidTr="007823D7">
              <w:tc>
                <w:tcPr>
                  <w:tcW w:w="2699" w:type="dxa"/>
                </w:tcPr>
                <w:p w14:paraId="660848A4" w14:textId="77777777" w:rsidR="00CB61B0" w:rsidRPr="007140DA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2F167C">
                    <w:rPr>
                      <w:rFonts w:ascii="Times New Roman" w:hAnsi="Times New Roman"/>
                      <w:lang w:eastAsia="zh-HK"/>
                    </w:rPr>
                    <w:t>Name (English</w:t>
                  </w:r>
                  <w:r>
                    <w:rPr>
                      <w:rFonts w:ascii="Times New Roman" w:hAnsi="Times New Roman"/>
                      <w:lang w:eastAsia="zh-HK"/>
                    </w:rPr>
                    <w:t>)</w:t>
                  </w:r>
                </w:p>
              </w:tc>
              <w:tc>
                <w:tcPr>
                  <w:tcW w:w="1822" w:type="dxa"/>
                </w:tcPr>
                <w:p w14:paraId="66D7A79F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7A467C1D" w14:textId="77777777" w:rsidR="00CB61B0" w:rsidRDefault="00CB61B0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07D75F1F" w14:textId="77777777" w:rsidTr="007823D7">
              <w:tc>
                <w:tcPr>
                  <w:tcW w:w="2699" w:type="dxa"/>
                </w:tcPr>
                <w:p w14:paraId="11BFDFF7" w14:textId="77777777" w:rsidR="00CB61B0" w:rsidRPr="007140DA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2F167C">
                    <w:rPr>
                      <w:rFonts w:ascii="Times New Roman" w:hAnsi="Times New Roman"/>
                      <w:lang w:eastAsia="zh-HK"/>
                    </w:rPr>
                    <w:t>Name (Chinese</w:t>
                  </w:r>
                  <w:r>
                    <w:rPr>
                      <w:rFonts w:ascii="Times New Roman" w:hAnsi="Times New Roman"/>
                      <w:lang w:eastAsia="zh-HK"/>
                    </w:rPr>
                    <w:t>)</w:t>
                  </w:r>
                </w:p>
              </w:tc>
              <w:tc>
                <w:tcPr>
                  <w:tcW w:w="1822" w:type="dxa"/>
                </w:tcPr>
                <w:p w14:paraId="08FFC6CC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269" w:type="dxa"/>
                </w:tcPr>
                <w:p w14:paraId="577A3F33" w14:textId="77777777" w:rsidR="00CB61B0" w:rsidRDefault="00CB61B0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B61B0" w14:paraId="0FB3FCF6" w14:textId="77777777" w:rsidTr="007823D7">
              <w:tc>
                <w:tcPr>
                  <w:tcW w:w="8790" w:type="dxa"/>
                  <w:gridSpan w:val="3"/>
                  <w:shd w:val="clear" w:color="auto" w:fill="D0CECE" w:themeFill="background2" w:themeFillShade="E6"/>
                </w:tcPr>
                <w:p w14:paraId="6C68E8B3" w14:textId="77777777" w:rsidR="00CB61B0" w:rsidRDefault="00CB61B0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Attachment</w:t>
                  </w:r>
                </w:p>
              </w:tc>
            </w:tr>
            <w:tr w:rsidR="00CB61B0" w14:paraId="2BE11262" w14:textId="77777777" w:rsidTr="007823D7">
              <w:tc>
                <w:tcPr>
                  <w:tcW w:w="2699" w:type="dxa"/>
                </w:tcPr>
                <w:p w14:paraId="06FC2C6F" w14:textId="77777777" w:rsidR="00CB61B0" w:rsidRPr="002F167C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Attachment</w:t>
                  </w:r>
                </w:p>
              </w:tc>
              <w:tc>
                <w:tcPr>
                  <w:tcW w:w="1822" w:type="dxa"/>
                </w:tcPr>
                <w:p w14:paraId="1341413E" w14:textId="77777777" w:rsidR="00CB61B0" w:rsidRDefault="00CB61B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Grid</w:t>
                  </w:r>
                </w:p>
              </w:tc>
              <w:tc>
                <w:tcPr>
                  <w:tcW w:w="4269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94"/>
                    <w:gridCol w:w="2749"/>
                  </w:tblGrid>
                  <w:tr w:rsidR="00CB61B0" w14:paraId="6D71BFCA" w14:textId="77777777" w:rsidTr="007823D7">
                    <w:tc>
                      <w:tcPr>
                        <w:tcW w:w="2089" w:type="dxa"/>
                        <w:shd w:val="clear" w:color="auto" w:fill="D0CECE" w:themeFill="background2" w:themeFillShade="E6"/>
                      </w:tcPr>
                      <w:p w14:paraId="4970B3BA" w14:textId="77777777" w:rsidR="00CB61B0" w:rsidRPr="00484F2B" w:rsidRDefault="00CB61B0" w:rsidP="007823D7">
                        <w:pPr>
                          <w:spacing w:after="60"/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</w:pPr>
                        <w:r w:rsidRPr="00484F2B"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  <w:t>Name</w:t>
                        </w:r>
                      </w:p>
                    </w:tc>
                    <w:tc>
                      <w:tcPr>
                        <w:tcW w:w="2089" w:type="dxa"/>
                        <w:shd w:val="clear" w:color="auto" w:fill="D0CECE" w:themeFill="background2" w:themeFillShade="E6"/>
                      </w:tcPr>
                      <w:p w14:paraId="03ABB600" w14:textId="77777777" w:rsidR="00CB61B0" w:rsidRPr="00484F2B" w:rsidRDefault="00CB61B0" w:rsidP="007823D7">
                        <w:pPr>
                          <w:spacing w:after="60"/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</w:pPr>
                        <w:r w:rsidRPr="00484F2B"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  <w:t>Details</w:t>
                        </w:r>
                      </w:p>
                    </w:tc>
                  </w:tr>
                  <w:tr w:rsidR="00CB61B0" w14:paraId="3A4772DF" w14:textId="77777777" w:rsidTr="007823D7">
                    <w:tc>
                      <w:tcPr>
                        <w:tcW w:w="2089" w:type="dxa"/>
                      </w:tcPr>
                      <w:p w14:paraId="3FD7A583" w14:textId="77777777" w:rsidR="00CB61B0" w:rsidRDefault="00CB61B0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File Name</w:t>
                        </w:r>
                      </w:p>
                    </w:tc>
                    <w:tc>
                      <w:tcPr>
                        <w:tcW w:w="2089" w:type="dxa"/>
                      </w:tcPr>
                      <w:p w14:paraId="4EF5799E" w14:textId="77777777" w:rsidR="00CB61B0" w:rsidRDefault="00CB61B0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File full name</w:t>
                        </w:r>
                      </w:p>
                    </w:tc>
                  </w:tr>
                  <w:tr w:rsidR="00CB61B0" w14:paraId="4CDEF1DF" w14:textId="77777777" w:rsidTr="007823D7">
                    <w:tc>
                      <w:tcPr>
                        <w:tcW w:w="2089" w:type="dxa"/>
                      </w:tcPr>
                      <w:p w14:paraId="620EB1FF" w14:textId="77777777" w:rsidR="00CB61B0" w:rsidRDefault="00CB61B0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Type</w:t>
                        </w:r>
                      </w:p>
                    </w:tc>
                    <w:tc>
                      <w:tcPr>
                        <w:tcW w:w="2089" w:type="dxa"/>
                      </w:tcPr>
                      <w:p w14:paraId="68CF6D6F" w14:textId="77777777" w:rsidR="00CB61B0" w:rsidRDefault="00CB61B0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Options:</w:t>
                        </w:r>
                      </w:p>
                      <w:p w14:paraId="78A62771" w14:textId="77777777" w:rsidR="00CB61B0" w:rsidRPr="00827566" w:rsidRDefault="00CB61B0" w:rsidP="007823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Submission Form</w:t>
                        </w:r>
                      </w:p>
                      <w:p w14:paraId="19441E60" w14:textId="77777777" w:rsidR="00CB61B0" w:rsidRPr="00827566" w:rsidRDefault="00CB61B0" w:rsidP="007823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lastRenderedPageBreak/>
                          <w:t>Acknowledgement Letter / Memo</w:t>
                        </w:r>
                      </w:p>
                      <w:p w14:paraId="654E1A52" w14:textId="77777777" w:rsidR="00CB61B0" w:rsidRPr="00827566" w:rsidRDefault="00CB61B0" w:rsidP="007823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Request for Supplementary Information Letter / Memo</w:t>
                        </w:r>
                      </w:p>
                      <w:p w14:paraId="0054A6A4" w14:textId="77777777" w:rsidR="00CB61B0" w:rsidRPr="00827566" w:rsidRDefault="00CB61B0" w:rsidP="007823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Checklist for general Checking</w:t>
                        </w:r>
                      </w:p>
                      <w:p w14:paraId="4A8995CE" w14:textId="77777777" w:rsidR="00CB61B0" w:rsidRPr="00827566" w:rsidRDefault="00CB61B0" w:rsidP="007823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Inspection Notice</w:t>
                        </w:r>
                      </w:p>
                      <w:p w14:paraId="1B44CA78" w14:textId="77777777" w:rsidR="00CB61B0" w:rsidRPr="00827566" w:rsidRDefault="00CB61B0" w:rsidP="007823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Detailed Compliance Checklist</w:t>
                        </w:r>
                      </w:p>
                      <w:p w14:paraId="39181C29" w14:textId="77777777" w:rsidR="00CB61B0" w:rsidRPr="00827566" w:rsidRDefault="00CB61B0" w:rsidP="007823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Inspection Report</w:t>
                        </w:r>
                      </w:p>
                      <w:p w14:paraId="6CFD1E11" w14:textId="77777777" w:rsidR="00CB61B0" w:rsidRPr="00827566" w:rsidRDefault="00CB61B0" w:rsidP="007823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Improvement Notice</w:t>
                        </w:r>
                      </w:p>
                      <w:p w14:paraId="457775D3" w14:textId="77777777" w:rsidR="00CB61B0" w:rsidRPr="00827566" w:rsidRDefault="00CB61B0" w:rsidP="007823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Others</w:t>
                        </w:r>
                      </w:p>
                      <w:p w14:paraId="12EFFF0A" w14:textId="77777777" w:rsidR="00CB61B0" w:rsidRPr="00827566" w:rsidRDefault="00CB61B0" w:rsidP="007823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S29 Letter</w:t>
                        </w:r>
                      </w:p>
                      <w:p w14:paraId="1C17DEE1" w14:textId="77777777" w:rsidR="00CB61B0" w:rsidRPr="00827566" w:rsidRDefault="00CB61B0" w:rsidP="007823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Reminder letters</w:t>
                        </w:r>
                      </w:p>
                      <w:p w14:paraId="5ACE12B6" w14:textId="77777777" w:rsidR="00CB61B0" w:rsidRPr="00827566" w:rsidRDefault="00CB61B0" w:rsidP="007823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COCR certificate</w:t>
                        </w:r>
                      </w:p>
                      <w:p w14:paraId="2EB0BA11" w14:textId="77777777" w:rsidR="00CB61B0" w:rsidRPr="00827566" w:rsidRDefault="00CB61B0" w:rsidP="007823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EA form</w:t>
                        </w:r>
                      </w:p>
                    </w:tc>
                  </w:tr>
                  <w:tr w:rsidR="00CB61B0" w14:paraId="1525830E" w14:textId="77777777" w:rsidTr="007823D7">
                    <w:tc>
                      <w:tcPr>
                        <w:tcW w:w="2089" w:type="dxa"/>
                      </w:tcPr>
                      <w:p w14:paraId="1FF1CDBB" w14:textId="77777777" w:rsidR="00CB61B0" w:rsidRDefault="00CB61B0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lastRenderedPageBreak/>
                          <w:t>Remark</w:t>
                        </w:r>
                      </w:p>
                    </w:tc>
                    <w:tc>
                      <w:tcPr>
                        <w:tcW w:w="2089" w:type="dxa"/>
                      </w:tcPr>
                      <w:p w14:paraId="1A6E50FC" w14:textId="77777777" w:rsidR="00CB61B0" w:rsidRDefault="00CB61B0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</w:p>
                    </w:tc>
                  </w:tr>
                </w:tbl>
                <w:p w14:paraId="5B2169B4" w14:textId="77777777" w:rsidR="00CB61B0" w:rsidRDefault="00CB61B0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</w:tbl>
          <w:p w14:paraId="4A81626B" w14:textId="77777777" w:rsidR="00CB61B0" w:rsidRPr="00004A96" w:rsidRDefault="00CB61B0" w:rsidP="007823D7">
            <w:pPr>
              <w:spacing w:after="60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CB61B0" w:rsidRPr="00004A96" w14:paraId="62043E7E" w14:textId="77777777" w:rsidTr="007823D7">
        <w:tc>
          <w:tcPr>
            <w:tcW w:w="9516" w:type="dxa"/>
            <w:gridSpan w:val="6"/>
          </w:tcPr>
          <w:p w14:paraId="61785FE8" w14:textId="77777777" w:rsidR="00CB61B0" w:rsidRPr="00004A96" w:rsidRDefault="00CB61B0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lastRenderedPageBreak/>
              <w:t>Related Requirements:</w:t>
            </w:r>
          </w:p>
        </w:tc>
      </w:tr>
      <w:tr w:rsidR="00CB61B0" w:rsidRPr="00004A96" w14:paraId="0479965C" w14:textId="77777777" w:rsidTr="007823D7">
        <w:tc>
          <w:tcPr>
            <w:tcW w:w="9516" w:type="dxa"/>
            <w:gridSpan w:val="6"/>
          </w:tcPr>
          <w:p w14:paraId="57DE413D" w14:textId="43AF23EA" w:rsidR="00CB61B0" w:rsidRPr="00004A96" w:rsidRDefault="00161FF4" w:rsidP="007823D7">
            <w:pPr>
              <w:rPr>
                <w:rFonts w:ascii="Times New Roman" w:hAnsi="Times New Roman"/>
                <w:szCs w:val="24"/>
              </w:rPr>
            </w:pPr>
            <w:r w:rsidRPr="00A969FD">
              <w:rPr>
                <w:rFonts w:ascii="Times New Roman" w:hAnsi="Times New Roman"/>
                <w:color w:val="000000"/>
                <w:szCs w:val="24"/>
              </w:rPr>
              <w:t>REQ-</w:t>
            </w:r>
            <w:r>
              <w:rPr>
                <w:rFonts w:ascii="Times New Roman" w:hAnsi="Times New Roman"/>
                <w:color w:val="000000"/>
                <w:szCs w:val="24"/>
              </w:rPr>
              <w:t>3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 xml:space="preserve">001 – </w:t>
            </w:r>
            <w:r w:rsidRPr="00497031">
              <w:rPr>
                <w:rFonts w:ascii="Times New Roman" w:hAnsi="Times New Roman"/>
                <w:color w:val="000000"/>
                <w:szCs w:val="24"/>
              </w:rPr>
              <w:t>COCR Case Maintenance</w:t>
            </w:r>
          </w:p>
        </w:tc>
      </w:tr>
    </w:tbl>
    <w:p w14:paraId="4789E8B1" w14:textId="77777777" w:rsidR="00CB61B0" w:rsidRPr="00AB6A0A" w:rsidRDefault="00CB61B0" w:rsidP="00CB61B0"/>
    <w:p w14:paraId="718DABFF" w14:textId="2373B0FF" w:rsidR="00B83D27" w:rsidRDefault="00B83D27" w:rsidP="00B83D27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</w:pPr>
      <w:bookmarkStart w:id="238" w:name="_Toc94260002"/>
      <w:bookmarkEnd w:id="231"/>
      <w:r w:rsidRPr="001C1616"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>ASS-00</w:t>
      </w:r>
      <w:r w:rsidR="00BB0EF1"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>4</w:t>
      </w:r>
      <w:r w:rsidRPr="001C1616"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 xml:space="preserve"> </w:t>
      </w:r>
      <w:r w:rsidRPr="001F33A4"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 xml:space="preserve">View WBRS Records of </w:t>
      </w:r>
      <w:r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>EE3</w:t>
      </w:r>
      <w:bookmarkEnd w:id="238"/>
    </w:p>
    <w:p w14:paraId="630C5AA2" w14:textId="77777777" w:rsidR="00B83D27" w:rsidRDefault="00B83D27" w:rsidP="00B83D27">
      <w:pPr>
        <w:rPr>
          <w:rFonts w:ascii="Times New Roman" w:eastAsiaTheme="majorEastAsia" w:hAnsi="Times New Roman" w:cs="Times New Roman"/>
          <w:color w:val="000000" w:themeColor="text1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425"/>
        <w:gridCol w:w="2722"/>
        <w:gridCol w:w="1203"/>
        <w:gridCol w:w="423"/>
        <w:gridCol w:w="1870"/>
      </w:tblGrid>
      <w:tr w:rsidR="00B83D27" w:rsidRPr="00004A96" w14:paraId="4BC1EEAA" w14:textId="77777777" w:rsidTr="007823D7">
        <w:tc>
          <w:tcPr>
            <w:tcW w:w="1384" w:type="dxa"/>
          </w:tcPr>
          <w:p w14:paraId="6BFDE293" w14:textId="77777777" w:rsidR="00B83D27" w:rsidRPr="00004A96" w:rsidRDefault="00B83D27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Function ID</w:t>
            </w:r>
          </w:p>
        </w:tc>
        <w:tc>
          <w:tcPr>
            <w:tcW w:w="300" w:type="dxa"/>
          </w:tcPr>
          <w:p w14:paraId="05EA068F" w14:textId="77777777" w:rsidR="00B83D27" w:rsidRPr="00004A96" w:rsidRDefault="00B83D27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4424" w:type="dxa"/>
          </w:tcPr>
          <w:p w14:paraId="7E0A57D0" w14:textId="6A55D55D" w:rsidR="00B83D27" w:rsidRPr="00004A96" w:rsidRDefault="00B83D27" w:rsidP="007823D7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ASS-00</w:t>
            </w:r>
            <w:r w:rsidR="00AD1018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1256" w:type="dxa"/>
          </w:tcPr>
          <w:p w14:paraId="6DD7CBC8" w14:textId="77777777" w:rsidR="00B83D27" w:rsidRPr="00004A96" w:rsidRDefault="00B83D27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Mode</w:t>
            </w:r>
          </w:p>
        </w:tc>
        <w:tc>
          <w:tcPr>
            <w:tcW w:w="296" w:type="dxa"/>
          </w:tcPr>
          <w:p w14:paraId="0AB1B65D" w14:textId="77777777" w:rsidR="00B83D27" w:rsidRPr="00004A96" w:rsidRDefault="00B83D27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1856" w:type="dxa"/>
          </w:tcPr>
          <w:p w14:paraId="5EADC741" w14:textId="77777777" w:rsidR="00B83D27" w:rsidRPr="00004A96" w:rsidRDefault="00B83D27" w:rsidP="007823D7">
            <w:pPr>
              <w:rPr>
                <w:rFonts w:ascii="Times New Roman" w:hAnsi="Times New Roman"/>
                <w:szCs w:val="24"/>
              </w:rPr>
            </w:pPr>
            <w:r w:rsidRPr="00004A96">
              <w:rPr>
                <w:rFonts w:ascii="Times New Roman" w:hAnsi="Times New Roman"/>
                <w:szCs w:val="24"/>
              </w:rPr>
              <w:t>Online/Update</w:t>
            </w:r>
          </w:p>
        </w:tc>
      </w:tr>
      <w:tr w:rsidR="00B83D27" w:rsidRPr="00004A96" w14:paraId="1CA3FC8D" w14:textId="77777777" w:rsidTr="007823D7">
        <w:tc>
          <w:tcPr>
            <w:tcW w:w="1384" w:type="dxa"/>
          </w:tcPr>
          <w:p w14:paraId="69EDD8BB" w14:textId="77777777" w:rsidR="00B83D27" w:rsidRPr="00004A96" w:rsidRDefault="00B83D27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Name</w:t>
            </w:r>
          </w:p>
        </w:tc>
        <w:tc>
          <w:tcPr>
            <w:tcW w:w="300" w:type="dxa"/>
          </w:tcPr>
          <w:p w14:paraId="64A06A21" w14:textId="77777777" w:rsidR="00B83D27" w:rsidRPr="00004A96" w:rsidRDefault="00B83D27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7832" w:type="dxa"/>
            <w:gridSpan w:val="4"/>
          </w:tcPr>
          <w:p w14:paraId="791458EA" w14:textId="6A6C3B39" w:rsidR="00B83D27" w:rsidRPr="00004A96" w:rsidRDefault="00B83D27" w:rsidP="007823D7">
            <w:pPr>
              <w:rPr>
                <w:rFonts w:ascii="Times New Roman" w:hAnsi="Times New Roman"/>
                <w:szCs w:val="24"/>
              </w:rPr>
            </w:pPr>
            <w:r w:rsidRPr="001F33A4">
              <w:rPr>
                <w:rFonts w:ascii="Times New Roman" w:hAnsi="Times New Roman"/>
                <w:szCs w:val="24"/>
              </w:rPr>
              <w:t xml:space="preserve">View WBRS Records of </w:t>
            </w:r>
            <w:r w:rsidR="00AD1018">
              <w:rPr>
                <w:rFonts w:ascii="Times New Roman" w:hAnsi="Times New Roman"/>
                <w:szCs w:val="24"/>
              </w:rPr>
              <w:t>EE3</w:t>
            </w:r>
          </w:p>
        </w:tc>
      </w:tr>
      <w:tr w:rsidR="00B83D27" w:rsidRPr="00004A96" w14:paraId="7C0FD102" w14:textId="77777777" w:rsidTr="007823D7">
        <w:tc>
          <w:tcPr>
            <w:tcW w:w="1384" w:type="dxa"/>
          </w:tcPr>
          <w:p w14:paraId="5A1C644B" w14:textId="77777777" w:rsidR="00B83D27" w:rsidRPr="00004A96" w:rsidRDefault="00B83D27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Frequency</w:t>
            </w:r>
          </w:p>
        </w:tc>
        <w:tc>
          <w:tcPr>
            <w:tcW w:w="300" w:type="dxa"/>
          </w:tcPr>
          <w:p w14:paraId="0E407E7F" w14:textId="77777777" w:rsidR="00B83D27" w:rsidRPr="00004A96" w:rsidRDefault="00B83D27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4424" w:type="dxa"/>
          </w:tcPr>
          <w:p w14:paraId="5B417B2B" w14:textId="1B34AF90" w:rsidR="00B83D27" w:rsidRPr="00004A96" w:rsidRDefault="00B83D27" w:rsidP="007823D7">
            <w:pPr>
              <w:rPr>
                <w:rFonts w:ascii="Times New Roman" w:hAnsi="Times New Roman"/>
                <w:szCs w:val="24"/>
                <w:lang w:eastAsia="zh-HK"/>
              </w:rPr>
            </w:pPr>
            <w:r>
              <w:rPr>
                <w:rFonts w:ascii="Times New Roman" w:hAnsi="Times New Roman"/>
                <w:szCs w:val="24"/>
              </w:rPr>
              <w:t xml:space="preserve">(Min: 0 Avg: </w:t>
            </w:r>
            <w:r w:rsidR="0005373A">
              <w:rPr>
                <w:rFonts w:ascii="Times New Roman" w:hAnsi="Times New Roman"/>
                <w:szCs w:val="24"/>
              </w:rPr>
              <w:t xml:space="preserve">300 </w:t>
            </w:r>
            <w:r>
              <w:rPr>
                <w:rFonts w:ascii="Times New Roman" w:hAnsi="Times New Roman"/>
                <w:szCs w:val="24"/>
              </w:rPr>
              <w:t xml:space="preserve">Max: </w:t>
            </w:r>
            <w:r w:rsidR="0005373A">
              <w:rPr>
                <w:rFonts w:ascii="Times New Roman" w:hAnsi="Times New Roman"/>
                <w:szCs w:val="24"/>
              </w:rPr>
              <w:t>600</w:t>
            </w:r>
            <w:r>
              <w:rPr>
                <w:rFonts w:ascii="Times New Roman" w:hAnsi="Times New Roman"/>
                <w:szCs w:val="24"/>
              </w:rPr>
              <w:t>)</w:t>
            </w:r>
          </w:p>
        </w:tc>
        <w:tc>
          <w:tcPr>
            <w:tcW w:w="1256" w:type="dxa"/>
          </w:tcPr>
          <w:p w14:paraId="7A1F00D3" w14:textId="77777777" w:rsidR="00B83D27" w:rsidRPr="00004A96" w:rsidRDefault="00B83D27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Period</w:t>
            </w:r>
          </w:p>
        </w:tc>
        <w:tc>
          <w:tcPr>
            <w:tcW w:w="296" w:type="dxa"/>
          </w:tcPr>
          <w:p w14:paraId="126FA78D" w14:textId="77777777" w:rsidR="00B83D27" w:rsidRPr="00004A96" w:rsidRDefault="00B83D27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1856" w:type="dxa"/>
          </w:tcPr>
          <w:p w14:paraId="607B7A4D" w14:textId="77777777" w:rsidR="00B83D27" w:rsidRPr="00004A96" w:rsidRDefault="00B83D27" w:rsidP="007823D7">
            <w:pPr>
              <w:rPr>
                <w:rFonts w:ascii="Times New Roman" w:hAnsi="Times New Roman"/>
                <w:szCs w:val="24"/>
                <w:lang w:eastAsia="zh-HK"/>
              </w:rPr>
            </w:pPr>
            <w:r>
              <w:rPr>
                <w:rFonts w:ascii="Times New Roman" w:hAnsi="Times New Roman"/>
                <w:szCs w:val="24"/>
                <w:lang w:eastAsia="zh-HK"/>
              </w:rPr>
              <w:t>Yearly</w:t>
            </w:r>
          </w:p>
        </w:tc>
      </w:tr>
      <w:tr w:rsidR="00B83D27" w:rsidRPr="00004A96" w14:paraId="6B6D0392" w14:textId="77777777" w:rsidTr="007823D7">
        <w:tc>
          <w:tcPr>
            <w:tcW w:w="9516" w:type="dxa"/>
            <w:gridSpan w:val="6"/>
          </w:tcPr>
          <w:p w14:paraId="05D22F4B" w14:textId="77777777" w:rsidR="00B83D27" w:rsidRPr="00004A96" w:rsidRDefault="00B83D27" w:rsidP="007823D7">
            <w:pPr>
              <w:rPr>
                <w:rFonts w:ascii="Times New Roman" w:hAnsi="Times New Roman"/>
                <w:b/>
                <w:szCs w:val="24"/>
                <w:lang w:eastAsia="zh-HK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Description:</w:t>
            </w:r>
          </w:p>
        </w:tc>
      </w:tr>
      <w:tr w:rsidR="00B83D27" w:rsidRPr="00004A96" w14:paraId="7A9851FA" w14:textId="77777777" w:rsidTr="007823D7">
        <w:tc>
          <w:tcPr>
            <w:tcW w:w="9516" w:type="dxa"/>
            <w:gridSpan w:val="6"/>
          </w:tcPr>
          <w:p w14:paraId="502EE223" w14:textId="5F8AE183" w:rsidR="00B83D27" w:rsidRDefault="00B83D27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  <w:r>
              <w:rPr>
                <w:rFonts w:ascii="Times New Roman" w:hAnsi="Times New Roman" w:hint="eastAsia"/>
                <w:lang w:eastAsia="zh-HK"/>
              </w:rPr>
              <w:t xml:space="preserve">This function allows </w:t>
            </w:r>
            <w:r>
              <w:rPr>
                <w:rFonts w:ascii="Times New Roman" w:hAnsi="Times New Roman"/>
                <w:lang w:eastAsia="zh-HK"/>
              </w:rPr>
              <w:t xml:space="preserve">user to view the details of WBRS records of </w:t>
            </w:r>
            <w:r w:rsidR="00DE0AF6">
              <w:rPr>
                <w:rFonts w:ascii="Times New Roman" w:hAnsi="Times New Roman"/>
                <w:lang w:eastAsia="zh-HK"/>
              </w:rPr>
              <w:t>EE3</w:t>
            </w:r>
            <w:r>
              <w:rPr>
                <w:rFonts w:ascii="Times New Roman" w:hAnsi="Times New Roman"/>
                <w:lang w:eastAsia="zh-HK"/>
              </w:rPr>
              <w:t xml:space="preserve">. </w:t>
            </w:r>
          </w:p>
          <w:p w14:paraId="31A63A59" w14:textId="77777777" w:rsidR="00B83D27" w:rsidRDefault="00B83D27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</w:p>
          <w:p w14:paraId="511935CF" w14:textId="77777777" w:rsidR="00B83D27" w:rsidRDefault="00B83D27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  <w:r>
              <w:rPr>
                <w:rFonts w:ascii="Times New Roman" w:hAnsi="Times New Roman"/>
                <w:lang w:eastAsia="zh-HK"/>
              </w:rPr>
              <w:t>Related Path: [Assignment]&gt;[Assign WBRS Record]</w:t>
            </w:r>
          </w:p>
          <w:p w14:paraId="4F3218FF" w14:textId="77777777" w:rsidR="00B83D27" w:rsidRDefault="00B83D27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</w:p>
          <w:p w14:paraId="4FF5BD76" w14:textId="77777777" w:rsidR="00B83D27" w:rsidRDefault="00B83D27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  <w:r>
              <w:rPr>
                <w:rFonts w:ascii="Times New Roman" w:hAnsi="Times New Roman"/>
                <w:lang w:eastAsia="zh-HK"/>
              </w:rPr>
              <w:t>User can click on the specified row to view the details of WBRS record with below informations</w:t>
            </w:r>
          </w:p>
          <w:p w14:paraId="3B98A44F" w14:textId="77777777" w:rsidR="00B83D27" w:rsidRDefault="00B83D27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</w:p>
          <w:tbl>
            <w:tblPr>
              <w:tblStyle w:val="TableGrid"/>
              <w:tblW w:w="17598" w:type="dxa"/>
              <w:tblLook w:val="04A0" w:firstRow="1" w:lastRow="0" w:firstColumn="1" w:lastColumn="0" w:noHBand="0" w:noVBand="1"/>
            </w:tblPr>
            <w:tblGrid>
              <w:gridCol w:w="3091"/>
              <w:gridCol w:w="1295"/>
              <w:gridCol w:w="4404"/>
              <w:gridCol w:w="4404"/>
              <w:gridCol w:w="4404"/>
            </w:tblGrid>
            <w:tr w:rsidR="00B83D27" w:rsidRPr="008128BE" w14:paraId="7212973D" w14:textId="77777777" w:rsidTr="007823D7">
              <w:trPr>
                <w:gridAfter w:val="2"/>
                <w:wAfter w:w="8808" w:type="dxa"/>
              </w:trPr>
              <w:tc>
                <w:tcPr>
                  <w:tcW w:w="8790" w:type="dxa"/>
                  <w:gridSpan w:val="3"/>
                  <w:shd w:val="clear" w:color="auto" w:fill="D0CECE" w:themeFill="background2" w:themeFillShade="E6"/>
                </w:tcPr>
                <w:p w14:paraId="69E43001" w14:textId="77777777" w:rsidR="00B83D27" w:rsidRPr="008128BE" w:rsidRDefault="00B83D27" w:rsidP="007823D7">
                  <w:pPr>
                    <w:spacing w:after="60"/>
                    <w:jc w:val="center"/>
                    <w:rPr>
                      <w:rFonts w:ascii="Times New Roman" w:hAnsi="Times New Roman"/>
                      <w:b/>
                      <w:bCs/>
                      <w:lang w:eastAsia="zh-HK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lang w:eastAsia="zh-HK"/>
                    </w:rPr>
                    <w:t>WBRS – EE3 Record Details</w:t>
                  </w:r>
                </w:p>
              </w:tc>
            </w:tr>
            <w:tr w:rsidR="00B83D27" w:rsidRPr="008128BE" w14:paraId="18A38E4B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  <w:shd w:val="clear" w:color="auto" w:fill="D0CECE" w:themeFill="background2" w:themeFillShade="E6"/>
                </w:tcPr>
                <w:p w14:paraId="4E40E92F" w14:textId="77777777" w:rsidR="00B83D27" w:rsidRPr="008128BE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b/>
                      <w:bCs/>
                      <w:lang w:eastAsia="zh-HK"/>
                    </w:rPr>
                  </w:pPr>
                  <w:r w:rsidRPr="008128BE">
                    <w:rPr>
                      <w:rFonts w:ascii="Times New Roman" w:hAnsi="Times New Roman"/>
                      <w:b/>
                      <w:bCs/>
                      <w:lang w:eastAsia="zh-HK"/>
                    </w:rPr>
                    <w:t>Field</w:t>
                  </w:r>
                </w:p>
              </w:tc>
              <w:tc>
                <w:tcPr>
                  <w:tcW w:w="1295" w:type="dxa"/>
                  <w:shd w:val="clear" w:color="auto" w:fill="D0CECE" w:themeFill="background2" w:themeFillShade="E6"/>
                </w:tcPr>
                <w:p w14:paraId="2B3E8AD0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b/>
                      <w:bCs/>
                      <w:lang w:eastAsia="zh-HK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lang w:eastAsia="zh-HK"/>
                    </w:rPr>
                    <w:t>Type</w:t>
                  </w:r>
                </w:p>
              </w:tc>
              <w:tc>
                <w:tcPr>
                  <w:tcW w:w="4404" w:type="dxa"/>
                  <w:shd w:val="clear" w:color="auto" w:fill="D0CECE" w:themeFill="background2" w:themeFillShade="E6"/>
                </w:tcPr>
                <w:p w14:paraId="19602621" w14:textId="77777777" w:rsidR="00B83D27" w:rsidRPr="008128BE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b/>
                      <w:bCs/>
                      <w:lang w:eastAsia="zh-HK"/>
                    </w:rPr>
                  </w:pPr>
                  <w:r w:rsidRPr="008128BE">
                    <w:rPr>
                      <w:rFonts w:ascii="Times New Roman" w:hAnsi="Times New Roman"/>
                      <w:b/>
                      <w:bCs/>
                      <w:lang w:eastAsia="zh-HK"/>
                    </w:rPr>
                    <w:t>Details</w:t>
                  </w:r>
                </w:p>
              </w:tc>
            </w:tr>
            <w:tr w:rsidR="00B83D27" w14:paraId="1887A1F4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55967F9A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Application No.</w:t>
                  </w:r>
                </w:p>
              </w:tc>
              <w:tc>
                <w:tcPr>
                  <w:tcW w:w="1295" w:type="dxa"/>
                </w:tcPr>
                <w:p w14:paraId="09AA252B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5F609D83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WBRS Application Number</w:t>
                  </w:r>
                </w:p>
              </w:tc>
            </w:tr>
            <w:tr w:rsidR="00B83D27" w14:paraId="758B25E2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265CCEAE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Cancel Reason</w:t>
                  </w:r>
                </w:p>
              </w:tc>
              <w:tc>
                <w:tcPr>
                  <w:tcW w:w="1295" w:type="dxa"/>
                </w:tcPr>
                <w:p w14:paraId="5171B629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Textarea</w:t>
                  </w:r>
                </w:p>
              </w:tc>
              <w:tc>
                <w:tcPr>
                  <w:tcW w:w="4404" w:type="dxa"/>
                </w:tcPr>
                <w:p w14:paraId="126631A4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0FBE13D9" w14:textId="77777777" w:rsidTr="007823D7">
              <w:trPr>
                <w:gridAfter w:val="2"/>
                <w:wAfter w:w="8808" w:type="dxa"/>
              </w:trPr>
              <w:tc>
                <w:tcPr>
                  <w:tcW w:w="8790" w:type="dxa"/>
                  <w:gridSpan w:val="3"/>
                  <w:shd w:val="clear" w:color="auto" w:fill="D0CECE" w:themeFill="background2" w:themeFillShade="E6"/>
                </w:tcPr>
                <w:p w14:paraId="76394FFA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Information of Building</w:t>
                  </w:r>
                </w:p>
              </w:tc>
            </w:tr>
            <w:tr w:rsidR="00B83D27" w14:paraId="2A905294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0A0C2036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Building Name (English)</w:t>
                  </w:r>
                </w:p>
              </w:tc>
              <w:tc>
                <w:tcPr>
                  <w:tcW w:w="1295" w:type="dxa"/>
                </w:tcPr>
                <w:p w14:paraId="0E3C69D3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3EB46B97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3DD9FAB5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7DBCBF9E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Building Name (Chinese)</w:t>
                  </w:r>
                </w:p>
              </w:tc>
              <w:tc>
                <w:tcPr>
                  <w:tcW w:w="1295" w:type="dxa"/>
                </w:tcPr>
                <w:p w14:paraId="4D101805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7D7648F6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4854FC89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E73B69C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lastRenderedPageBreak/>
                    <w:t>Address of Building</w:t>
                  </w:r>
                </w:p>
              </w:tc>
              <w:tc>
                <w:tcPr>
                  <w:tcW w:w="1295" w:type="dxa"/>
                </w:tcPr>
                <w:p w14:paraId="68317C1A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404" w:type="dxa"/>
                </w:tcPr>
                <w:p w14:paraId="4D72CDFB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40EB2C4B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7F68F240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Street No. </w:t>
                  </w:r>
                </w:p>
              </w:tc>
              <w:tc>
                <w:tcPr>
                  <w:tcW w:w="1295" w:type="dxa"/>
                </w:tcPr>
                <w:p w14:paraId="78228353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404" w:type="dxa"/>
                </w:tcPr>
                <w:p w14:paraId="5F14ED94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2D4B87CE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190F17CF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Start No. </w:t>
                  </w:r>
                </w:p>
              </w:tc>
              <w:tc>
                <w:tcPr>
                  <w:tcW w:w="1295" w:type="dxa"/>
                </w:tcPr>
                <w:p w14:paraId="73111C84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727FD642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Start No.</w:t>
                  </w:r>
                </w:p>
              </w:tc>
            </w:tr>
            <w:tr w:rsidR="00B83D27" w14:paraId="1C386693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45A5BDFB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Alpha </w:t>
                  </w:r>
                </w:p>
              </w:tc>
              <w:tc>
                <w:tcPr>
                  <w:tcW w:w="1295" w:type="dxa"/>
                </w:tcPr>
                <w:p w14:paraId="02761F5A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089D7905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Start No. Alpha</w:t>
                  </w:r>
                </w:p>
              </w:tc>
            </w:tr>
            <w:tr w:rsidR="00B83D27" w14:paraId="2CA648F8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3AC3D0E3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End No.</w:t>
                  </w:r>
                </w:p>
              </w:tc>
              <w:tc>
                <w:tcPr>
                  <w:tcW w:w="1295" w:type="dxa"/>
                </w:tcPr>
                <w:p w14:paraId="0531679A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5360338B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End No.</w:t>
                  </w:r>
                </w:p>
              </w:tc>
            </w:tr>
            <w:tr w:rsidR="00B83D27" w14:paraId="21D7F5AA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024A1409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Alpha </w:t>
                  </w:r>
                </w:p>
              </w:tc>
              <w:tc>
                <w:tcPr>
                  <w:tcW w:w="1295" w:type="dxa"/>
                </w:tcPr>
                <w:p w14:paraId="6EEF4AC0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D138B68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End No. Alpha</w:t>
                  </w:r>
                </w:p>
              </w:tc>
            </w:tr>
            <w:tr w:rsidR="00B83D27" w14:paraId="205B7C79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74F84F59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</w:t>
                  </w:r>
                </w:p>
              </w:tc>
              <w:tc>
                <w:tcPr>
                  <w:tcW w:w="1295" w:type="dxa"/>
                </w:tcPr>
                <w:p w14:paraId="75090C4E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404" w:type="dxa"/>
                </w:tcPr>
                <w:p w14:paraId="7729F9A7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6593F3A7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70C2EAB9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English</w:t>
                  </w:r>
                </w:p>
              </w:tc>
              <w:tc>
                <w:tcPr>
                  <w:tcW w:w="1295" w:type="dxa"/>
                </w:tcPr>
                <w:p w14:paraId="00B3A0F7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0632CA9F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English Name</w:t>
                  </w:r>
                </w:p>
              </w:tc>
            </w:tr>
            <w:tr w:rsidR="00B83D27" w14:paraId="1CEB47BC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77F73459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Chinese</w:t>
                  </w:r>
                </w:p>
              </w:tc>
              <w:tc>
                <w:tcPr>
                  <w:tcW w:w="1295" w:type="dxa"/>
                </w:tcPr>
                <w:p w14:paraId="61A043C0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5C53FBAF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Chinese Name</w:t>
                  </w:r>
                </w:p>
              </w:tc>
            </w:tr>
            <w:tr w:rsidR="00B83D27" w14:paraId="2CF9E883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092BC500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District</w:t>
                  </w:r>
                </w:p>
              </w:tc>
              <w:tc>
                <w:tcPr>
                  <w:tcW w:w="1295" w:type="dxa"/>
                </w:tcPr>
                <w:p w14:paraId="6F315256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52309611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53478C1A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0A59B75E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Area</w:t>
                  </w:r>
                </w:p>
              </w:tc>
              <w:tc>
                <w:tcPr>
                  <w:tcW w:w="1295" w:type="dxa"/>
                </w:tcPr>
                <w:p w14:paraId="2EDC5975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56609BD8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06C346AF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7AD6AB17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COCR Registration No.</w:t>
                  </w:r>
                </w:p>
              </w:tc>
              <w:tc>
                <w:tcPr>
                  <w:tcW w:w="1295" w:type="dxa"/>
                </w:tcPr>
                <w:p w14:paraId="186E95E8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579A531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7446C90C" w14:textId="77777777" w:rsidTr="007823D7">
              <w:trPr>
                <w:gridAfter w:val="2"/>
                <w:wAfter w:w="8808" w:type="dxa"/>
              </w:trPr>
              <w:tc>
                <w:tcPr>
                  <w:tcW w:w="8790" w:type="dxa"/>
                  <w:gridSpan w:val="3"/>
                  <w:shd w:val="clear" w:color="auto" w:fill="D0CECE" w:themeFill="background2" w:themeFillShade="E6"/>
                </w:tcPr>
                <w:p w14:paraId="0C7B610C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Owner </w:t>
                  </w:r>
                </w:p>
              </w:tc>
            </w:tr>
            <w:tr w:rsidR="00B83D27" w14:paraId="407E1E72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5A9BBA55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Name (English)</w:t>
                  </w:r>
                </w:p>
              </w:tc>
              <w:tc>
                <w:tcPr>
                  <w:tcW w:w="1295" w:type="dxa"/>
                </w:tcPr>
                <w:p w14:paraId="23483B27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25120CB4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4C7D2836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4162D913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Name (Chinese)</w:t>
                  </w:r>
                </w:p>
              </w:tc>
              <w:tc>
                <w:tcPr>
                  <w:tcW w:w="1295" w:type="dxa"/>
                </w:tcPr>
                <w:p w14:paraId="082E89B1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7C651254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6BC29FB3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787C77A8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Salutation</w:t>
                  </w:r>
                </w:p>
              </w:tc>
              <w:tc>
                <w:tcPr>
                  <w:tcW w:w="1295" w:type="dxa"/>
                </w:tcPr>
                <w:p w14:paraId="5A075247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Radio Button</w:t>
                  </w:r>
                </w:p>
              </w:tc>
              <w:tc>
                <w:tcPr>
                  <w:tcW w:w="4404" w:type="dxa"/>
                </w:tcPr>
                <w:p w14:paraId="65EC5D82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Options:</w:t>
                  </w:r>
                </w:p>
                <w:p w14:paraId="37CC3DC3" w14:textId="77777777" w:rsidR="00B83D27" w:rsidRDefault="00B83D27" w:rsidP="007823D7">
                  <w:pPr>
                    <w:pStyle w:val="ListParagraph"/>
                    <w:numPr>
                      <w:ilvl w:val="0"/>
                      <w:numId w:val="3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77992">
                    <w:rPr>
                      <w:rFonts w:ascii="Times New Roman" w:hAnsi="Times New Roman"/>
                      <w:lang w:eastAsia="zh-HK"/>
                    </w:rPr>
                    <w:t>Mr.</w:t>
                  </w:r>
                </w:p>
                <w:p w14:paraId="316A2D25" w14:textId="77777777" w:rsidR="00B83D27" w:rsidRDefault="00B83D27" w:rsidP="007823D7">
                  <w:pPr>
                    <w:pStyle w:val="ListParagraph"/>
                    <w:numPr>
                      <w:ilvl w:val="0"/>
                      <w:numId w:val="3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77992">
                    <w:rPr>
                      <w:rFonts w:ascii="Times New Roman" w:hAnsi="Times New Roman"/>
                      <w:lang w:eastAsia="zh-HK"/>
                    </w:rPr>
                    <w:t>Miss</w:t>
                  </w:r>
                </w:p>
                <w:p w14:paraId="5152ACF9" w14:textId="77777777" w:rsidR="00B83D27" w:rsidRPr="00877992" w:rsidRDefault="00B83D27" w:rsidP="007823D7">
                  <w:pPr>
                    <w:pStyle w:val="ListParagraph"/>
                    <w:numPr>
                      <w:ilvl w:val="0"/>
                      <w:numId w:val="3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77992">
                    <w:rPr>
                      <w:rFonts w:ascii="Times New Roman" w:hAnsi="Times New Roman"/>
                      <w:lang w:eastAsia="zh-HK"/>
                    </w:rPr>
                    <w:t>Ms.</w:t>
                  </w:r>
                </w:p>
              </w:tc>
            </w:tr>
            <w:tr w:rsidR="00B83D27" w14:paraId="0FE9720F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24758EAA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Representative Person</w:t>
                  </w:r>
                </w:p>
              </w:tc>
              <w:tc>
                <w:tcPr>
                  <w:tcW w:w="1295" w:type="dxa"/>
                </w:tcPr>
                <w:p w14:paraId="4CEED451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404" w:type="dxa"/>
                </w:tcPr>
                <w:p w14:paraId="015408FD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29A47A8A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09C95A02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Position</w:t>
                  </w:r>
                </w:p>
              </w:tc>
              <w:tc>
                <w:tcPr>
                  <w:tcW w:w="1295" w:type="dxa"/>
                </w:tcPr>
                <w:p w14:paraId="0C8EB251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595B965E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55D5F7A8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25FDCEF6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Name (English)</w:t>
                  </w:r>
                </w:p>
              </w:tc>
              <w:tc>
                <w:tcPr>
                  <w:tcW w:w="1295" w:type="dxa"/>
                </w:tcPr>
                <w:p w14:paraId="14F96A25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3F69B873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Representative Person Name (English)</w:t>
                  </w:r>
                </w:p>
              </w:tc>
            </w:tr>
            <w:tr w:rsidR="00B83D27" w14:paraId="11869A23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0C8AC6BE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Name (Chinese)</w:t>
                  </w:r>
                </w:p>
              </w:tc>
              <w:tc>
                <w:tcPr>
                  <w:tcW w:w="1295" w:type="dxa"/>
                </w:tcPr>
                <w:p w14:paraId="42F73147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202A4ADC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Representative Person Name (Chinese)</w:t>
                  </w:r>
                </w:p>
              </w:tc>
            </w:tr>
            <w:tr w:rsidR="00B83D27" w14:paraId="68A3AD92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73D3FDBD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Correspondence Address</w:t>
                  </w:r>
                </w:p>
              </w:tc>
              <w:tc>
                <w:tcPr>
                  <w:tcW w:w="1295" w:type="dxa"/>
                </w:tcPr>
                <w:p w14:paraId="26BA3160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404" w:type="dxa"/>
                </w:tcPr>
                <w:p w14:paraId="5004F123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Representative Person Correspondence Address</w:t>
                  </w:r>
                </w:p>
              </w:tc>
            </w:tr>
            <w:tr w:rsidR="00B83D27" w14:paraId="73849E1B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A469C6B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Room/Flat</w:t>
                  </w:r>
                </w:p>
              </w:tc>
              <w:tc>
                <w:tcPr>
                  <w:tcW w:w="1295" w:type="dxa"/>
                </w:tcPr>
                <w:p w14:paraId="31EBA1AB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37A5ED12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2E1E28FD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41B27874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Floor</w:t>
                  </w:r>
                </w:p>
              </w:tc>
              <w:tc>
                <w:tcPr>
                  <w:tcW w:w="1295" w:type="dxa"/>
                </w:tcPr>
                <w:p w14:paraId="76C3E3B6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5403BAB2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7D9B4C31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56174215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Block</w:t>
                  </w:r>
                </w:p>
              </w:tc>
              <w:tc>
                <w:tcPr>
                  <w:tcW w:w="1295" w:type="dxa"/>
                </w:tcPr>
                <w:p w14:paraId="554F071B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53D06ABA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43E05502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49C6DFD9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Building</w:t>
                  </w:r>
                </w:p>
              </w:tc>
              <w:tc>
                <w:tcPr>
                  <w:tcW w:w="1295" w:type="dxa"/>
                </w:tcPr>
                <w:p w14:paraId="6D865EF9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56F659D0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1A00FB39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1029FC68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Street No. </w:t>
                  </w:r>
                </w:p>
              </w:tc>
              <w:tc>
                <w:tcPr>
                  <w:tcW w:w="1295" w:type="dxa"/>
                </w:tcPr>
                <w:p w14:paraId="35C4CA9E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404" w:type="dxa"/>
                </w:tcPr>
                <w:p w14:paraId="599DE903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7718E5C1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32B27919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Start No. </w:t>
                  </w:r>
                </w:p>
              </w:tc>
              <w:tc>
                <w:tcPr>
                  <w:tcW w:w="1295" w:type="dxa"/>
                </w:tcPr>
                <w:p w14:paraId="03DC8130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3D54BE64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Start No.</w:t>
                  </w:r>
                </w:p>
              </w:tc>
            </w:tr>
            <w:tr w:rsidR="00B83D27" w14:paraId="2C0DDDF8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11331EBE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Alpha </w:t>
                  </w:r>
                </w:p>
              </w:tc>
              <w:tc>
                <w:tcPr>
                  <w:tcW w:w="1295" w:type="dxa"/>
                </w:tcPr>
                <w:p w14:paraId="712F1BCA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3749FA23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Start No. Alpha</w:t>
                  </w:r>
                </w:p>
              </w:tc>
            </w:tr>
            <w:tr w:rsidR="00B83D27" w14:paraId="404298A3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2B0930FC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End No.</w:t>
                  </w:r>
                </w:p>
              </w:tc>
              <w:tc>
                <w:tcPr>
                  <w:tcW w:w="1295" w:type="dxa"/>
                </w:tcPr>
                <w:p w14:paraId="1AA90EBD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2A71E4F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End No.</w:t>
                  </w:r>
                </w:p>
              </w:tc>
            </w:tr>
            <w:tr w:rsidR="00B83D27" w14:paraId="211A49B2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55E67A2F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Alpha </w:t>
                  </w:r>
                </w:p>
              </w:tc>
              <w:tc>
                <w:tcPr>
                  <w:tcW w:w="1295" w:type="dxa"/>
                </w:tcPr>
                <w:p w14:paraId="05EA362B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052CC1FA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End No. Alpha</w:t>
                  </w:r>
                </w:p>
              </w:tc>
            </w:tr>
            <w:tr w:rsidR="00B83D27" w14:paraId="3D13038E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0889FC26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(English)</w:t>
                  </w:r>
                </w:p>
              </w:tc>
              <w:tc>
                <w:tcPr>
                  <w:tcW w:w="1295" w:type="dxa"/>
                </w:tcPr>
                <w:p w14:paraId="309AE00C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40920693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English Name</w:t>
                  </w:r>
                </w:p>
              </w:tc>
            </w:tr>
            <w:tr w:rsidR="00B83D27" w14:paraId="74C274C0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1D7C235F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District</w:t>
                  </w:r>
                </w:p>
              </w:tc>
              <w:tc>
                <w:tcPr>
                  <w:tcW w:w="1295" w:type="dxa"/>
                </w:tcPr>
                <w:p w14:paraId="3E65C39C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10E182E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3E6275E3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305D3FF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Area</w:t>
                  </w:r>
                </w:p>
              </w:tc>
              <w:tc>
                <w:tcPr>
                  <w:tcW w:w="1295" w:type="dxa"/>
                </w:tcPr>
                <w:p w14:paraId="71A2CD5A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0DACEF3B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7518EEFF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2515BEE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Telephone</w:t>
                  </w:r>
                </w:p>
              </w:tc>
              <w:tc>
                <w:tcPr>
                  <w:tcW w:w="1295" w:type="dxa"/>
                </w:tcPr>
                <w:p w14:paraId="6640AAD3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59E65A09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56D17F32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5895A3C6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Fax</w:t>
                  </w:r>
                </w:p>
              </w:tc>
              <w:tc>
                <w:tcPr>
                  <w:tcW w:w="1295" w:type="dxa"/>
                </w:tcPr>
                <w:p w14:paraId="7FB8B592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C1AAFA7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355C7799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3E097FCD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Email</w:t>
                  </w:r>
                </w:p>
              </w:tc>
              <w:tc>
                <w:tcPr>
                  <w:tcW w:w="1295" w:type="dxa"/>
                </w:tcPr>
                <w:p w14:paraId="0D789EC3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76F56A9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37B64AF2" w14:textId="77777777" w:rsidTr="007823D7">
              <w:trPr>
                <w:gridAfter w:val="2"/>
                <w:wAfter w:w="8808" w:type="dxa"/>
              </w:trPr>
              <w:tc>
                <w:tcPr>
                  <w:tcW w:w="8790" w:type="dxa"/>
                  <w:gridSpan w:val="3"/>
                  <w:shd w:val="clear" w:color="auto" w:fill="D0CECE" w:themeFill="background2" w:themeFillShade="E6"/>
                </w:tcPr>
                <w:p w14:paraId="3764F921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lastRenderedPageBreak/>
                    <w:t>Registered Energy Assessor</w:t>
                  </w:r>
                </w:p>
              </w:tc>
            </w:tr>
            <w:tr w:rsidR="00B83D27" w14:paraId="53861A97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765E53A" w14:textId="77777777" w:rsidR="00B83D27" w:rsidRPr="005207C9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BEC Edition</w:t>
                  </w:r>
                </w:p>
              </w:tc>
              <w:tc>
                <w:tcPr>
                  <w:tcW w:w="1295" w:type="dxa"/>
                </w:tcPr>
                <w:p w14:paraId="4B17CE91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B5C6B1D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53A638DD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5AB6F1CA" w14:textId="77777777" w:rsidR="00B83D27" w:rsidRPr="005207C9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5207C9">
                    <w:rPr>
                      <w:rFonts w:ascii="Times New Roman" w:hAnsi="Times New Roman"/>
                      <w:lang w:eastAsia="zh-HK"/>
                    </w:rPr>
                    <w:t>Inspect Date</w:t>
                  </w:r>
                </w:p>
              </w:tc>
              <w:tc>
                <w:tcPr>
                  <w:tcW w:w="1295" w:type="dxa"/>
                </w:tcPr>
                <w:p w14:paraId="3766B18B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79B5EF32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68F74A76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2AE05F1D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Salutation</w:t>
                  </w:r>
                </w:p>
              </w:tc>
              <w:tc>
                <w:tcPr>
                  <w:tcW w:w="1295" w:type="dxa"/>
                </w:tcPr>
                <w:p w14:paraId="7CAD936E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Radio Button</w:t>
                  </w:r>
                </w:p>
              </w:tc>
              <w:tc>
                <w:tcPr>
                  <w:tcW w:w="4404" w:type="dxa"/>
                </w:tcPr>
                <w:p w14:paraId="29FDD022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Options:</w:t>
                  </w:r>
                </w:p>
                <w:p w14:paraId="092674DB" w14:textId="77777777" w:rsidR="00B83D27" w:rsidRDefault="00B83D27" w:rsidP="007823D7">
                  <w:pPr>
                    <w:pStyle w:val="ListParagraph"/>
                    <w:numPr>
                      <w:ilvl w:val="0"/>
                      <w:numId w:val="3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77992">
                    <w:rPr>
                      <w:rFonts w:ascii="Times New Roman" w:hAnsi="Times New Roman"/>
                      <w:lang w:eastAsia="zh-HK"/>
                    </w:rPr>
                    <w:t>Mr.</w:t>
                  </w:r>
                </w:p>
                <w:p w14:paraId="235DBA7F" w14:textId="77777777" w:rsidR="00B83D27" w:rsidRDefault="00B83D27" w:rsidP="007823D7">
                  <w:pPr>
                    <w:pStyle w:val="ListParagraph"/>
                    <w:numPr>
                      <w:ilvl w:val="0"/>
                      <w:numId w:val="3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77992">
                    <w:rPr>
                      <w:rFonts w:ascii="Times New Roman" w:hAnsi="Times New Roman"/>
                      <w:lang w:eastAsia="zh-HK"/>
                    </w:rPr>
                    <w:t>Miss</w:t>
                  </w:r>
                </w:p>
                <w:p w14:paraId="5DC851CF" w14:textId="77777777" w:rsidR="00B83D27" w:rsidRPr="00877992" w:rsidRDefault="00B83D27" w:rsidP="007823D7">
                  <w:pPr>
                    <w:pStyle w:val="ListParagraph"/>
                    <w:numPr>
                      <w:ilvl w:val="0"/>
                      <w:numId w:val="3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77992">
                    <w:rPr>
                      <w:rFonts w:ascii="Times New Roman" w:hAnsi="Times New Roman"/>
                      <w:lang w:eastAsia="zh-HK"/>
                    </w:rPr>
                    <w:t>Ms.</w:t>
                  </w:r>
                </w:p>
              </w:tc>
            </w:tr>
            <w:tr w:rsidR="00B83D27" w14:paraId="3CDFBE1D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71F09005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Name (English)</w:t>
                  </w:r>
                </w:p>
              </w:tc>
              <w:tc>
                <w:tcPr>
                  <w:tcW w:w="1295" w:type="dxa"/>
                </w:tcPr>
                <w:p w14:paraId="34D1F306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7564F389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REA English Name</w:t>
                  </w:r>
                </w:p>
              </w:tc>
            </w:tr>
            <w:tr w:rsidR="00B83D27" w14:paraId="46338D1B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E8D3560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Name (Chinese)</w:t>
                  </w:r>
                </w:p>
              </w:tc>
              <w:tc>
                <w:tcPr>
                  <w:tcW w:w="1295" w:type="dxa"/>
                </w:tcPr>
                <w:p w14:paraId="3A4591B8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19F424C6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REA Chinese Name</w:t>
                  </w:r>
                </w:p>
              </w:tc>
            </w:tr>
            <w:tr w:rsidR="00B83D27" w14:paraId="6644EE2B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42B92218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Correspondence Addresss</w:t>
                  </w:r>
                </w:p>
              </w:tc>
              <w:tc>
                <w:tcPr>
                  <w:tcW w:w="1295" w:type="dxa"/>
                </w:tcPr>
                <w:p w14:paraId="535DD207" w14:textId="77777777" w:rsidR="00B83D27" w:rsidRDefault="00B83D27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404" w:type="dxa"/>
                </w:tcPr>
                <w:p w14:paraId="514F322E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5965FD7C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7D71D131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Room/Flat</w:t>
                  </w:r>
                </w:p>
              </w:tc>
              <w:tc>
                <w:tcPr>
                  <w:tcW w:w="1295" w:type="dxa"/>
                </w:tcPr>
                <w:p w14:paraId="12734262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AC66D8F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796CF057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38BA65AC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Floor</w:t>
                  </w:r>
                </w:p>
              </w:tc>
              <w:tc>
                <w:tcPr>
                  <w:tcW w:w="1295" w:type="dxa"/>
                </w:tcPr>
                <w:p w14:paraId="61DB5957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36FF40FD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306323C5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34D2FEA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Block</w:t>
                  </w:r>
                </w:p>
              </w:tc>
              <w:tc>
                <w:tcPr>
                  <w:tcW w:w="1295" w:type="dxa"/>
                </w:tcPr>
                <w:p w14:paraId="23341D05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214A09B5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299C62B1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6600D30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Building</w:t>
                  </w:r>
                </w:p>
              </w:tc>
              <w:tc>
                <w:tcPr>
                  <w:tcW w:w="1295" w:type="dxa"/>
                </w:tcPr>
                <w:p w14:paraId="0DE6D55D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B940BFA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35805699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F82F74A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Street No. </w:t>
                  </w:r>
                </w:p>
              </w:tc>
              <w:tc>
                <w:tcPr>
                  <w:tcW w:w="1295" w:type="dxa"/>
                </w:tcPr>
                <w:p w14:paraId="0E55CDAB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404" w:type="dxa"/>
                </w:tcPr>
                <w:p w14:paraId="0CBFCF4C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1C8C2349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17870A12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Start No. </w:t>
                  </w:r>
                </w:p>
              </w:tc>
              <w:tc>
                <w:tcPr>
                  <w:tcW w:w="1295" w:type="dxa"/>
                </w:tcPr>
                <w:p w14:paraId="329A09E4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5A7A2FE4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Start No.</w:t>
                  </w:r>
                </w:p>
              </w:tc>
            </w:tr>
            <w:tr w:rsidR="00B83D27" w14:paraId="227BD493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473258BF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Alpha </w:t>
                  </w:r>
                </w:p>
              </w:tc>
              <w:tc>
                <w:tcPr>
                  <w:tcW w:w="1295" w:type="dxa"/>
                </w:tcPr>
                <w:p w14:paraId="71837E30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5C8CD95E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Start No. Alpha</w:t>
                  </w:r>
                </w:p>
              </w:tc>
            </w:tr>
            <w:tr w:rsidR="00B83D27" w14:paraId="4C70E900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0396D4B0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End No.</w:t>
                  </w:r>
                </w:p>
              </w:tc>
              <w:tc>
                <w:tcPr>
                  <w:tcW w:w="1295" w:type="dxa"/>
                </w:tcPr>
                <w:p w14:paraId="4C6A09C7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1B05E6B8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End No.</w:t>
                  </w:r>
                </w:p>
              </w:tc>
            </w:tr>
            <w:tr w:rsidR="00B83D27" w14:paraId="7686D57C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22A77BC5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Alpha </w:t>
                  </w:r>
                </w:p>
              </w:tc>
              <w:tc>
                <w:tcPr>
                  <w:tcW w:w="1295" w:type="dxa"/>
                </w:tcPr>
                <w:p w14:paraId="0E43F515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01DE92A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End No. Alpha</w:t>
                  </w:r>
                </w:p>
              </w:tc>
            </w:tr>
            <w:tr w:rsidR="00B83D27" w14:paraId="135C0FFB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2DB8DF19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(English)</w:t>
                  </w:r>
                </w:p>
              </w:tc>
              <w:tc>
                <w:tcPr>
                  <w:tcW w:w="1295" w:type="dxa"/>
                </w:tcPr>
                <w:p w14:paraId="28538F09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28A314A7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English Name</w:t>
                  </w:r>
                </w:p>
              </w:tc>
            </w:tr>
            <w:tr w:rsidR="00B83D27" w14:paraId="6A57E7B9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4DDDC455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District</w:t>
                  </w:r>
                </w:p>
              </w:tc>
              <w:tc>
                <w:tcPr>
                  <w:tcW w:w="1295" w:type="dxa"/>
                </w:tcPr>
                <w:p w14:paraId="4FC1DAE7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5AF7AA94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358F7594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49619CFE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Area</w:t>
                  </w:r>
                </w:p>
              </w:tc>
              <w:tc>
                <w:tcPr>
                  <w:tcW w:w="1295" w:type="dxa"/>
                </w:tcPr>
                <w:p w14:paraId="40D08E9F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1BFC3524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7F1F31A1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5B9E7DE3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Telephone</w:t>
                  </w:r>
                </w:p>
              </w:tc>
              <w:tc>
                <w:tcPr>
                  <w:tcW w:w="1295" w:type="dxa"/>
                </w:tcPr>
                <w:p w14:paraId="6A506679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29781736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7CD79F1D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ABFE479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Fax</w:t>
                  </w:r>
                </w:p>
              </w:tc>
              <w:tc>
                <w:tcPr>
                  <w:tcW w:w="1295" w:type="dxa"/>
                </w:tcPr>
                <w:p w14:paraId="5EACE0E1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293BF94C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77031640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770018D0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Email</w:t>
                  </w:r>
                </w:p>
              </w:tc>
              <w:tc>
                <w:tcPr>
                  <w:tcW w:w="1295" w:type="dxa"/>
                </w:tcPr>
                <w:p w14:paraId="59C4D860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FADBB9B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16E3BC44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4C7999A6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Registration No.</w:t>
                  </w:r>
                </w:p>
              </w:tc>
              <w:tc>
                <w:tcPr>
                  <w:tcW w:w="1295" w:type="dxa"/>
                </w:tcPr>
                <w:p w14:paraId="70084DA4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099792B4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REA Registration No.</w:t>
                  </w:r>
                </w:p>
              </w:tc>
            </w:tr>
            <w:tr w:rsidR="00B83D27" w14:paraId="66CC7E81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39BA2B02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Expiry Date</w:t>
                  </w:r>
                </w:p>
              </w:tc>
              <w:tc>
                <w:tcPr>
                  <w:tcW w:w="1295" w:type="dxa"/>
                </w:tcPr>
                <w:p w14:paraId="3610CF4F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3DEDCC89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73D04F0B" w14:textId="77777777" w:rsidTr="007823D7">
              <w:trPr>
                <w:gridAfter w:val="2"/>
                <w:wAfter w:w="8808" w:type="dxa"/>
              </w:trPr>
              <w:tc>
                <w:tcPr>
                  <w:tcW w:w="8790" w:type="dxa"/>
                  <w:gridSpan w:val="3"/>
                  <w:shd w:val="clear" w:color="auto" w:fill="D0CECE" w:themeFill="background2" w:themeFillShade="E6"/>
                </w:tcPr>
                <w:p w14:paraId="4E1E19CB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181EA7">
                    <w:rPr>
                      <w:rFonts w:ascii="Times New Roman" w:hAnsi="Times New Roman"/>
                      <w:lang w:eastAsia="zh-HK"/>
                    </w:rPr>
                    <w:t>Supplementary Information</w:t>
                  </w:r>
                </w:p>
              </w:tc>
            </w:tr>
            <w:tr w:rsidR="00B83D27" w14:paraId="4AACFBA3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19755215" w14:textId="77777777" w:rsidR="00B83D27" w:rsidRPr="00181EA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Type of Building</w:t>
                  </w:r>
                </w:p>
              </w:tc>
              <w:tc>
                <w:tcPr>
                  <w:tcW w:w="1295" w:type="dxa"/>
                </w:tcPr>
                <w:p w14:paraId="44DAB77C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Checkbox List</w:t>
                  </w:r>
                </w:p>
              </w:tc>
              <w:tc>
                <w:tcPr>
                  <w:tcW w:w="4404" w:type="dxa"/>
                </w:tcPr>
                <w:p w14:paraId="15BDF14F" w14:textId="77777777" w:rsidR="00B83D27" w:rsidRDefault="00B83D27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Options:</w:t>
                  </w:r>
                </w:p>
                <w:p w14:paraId="32DF0E56" w14:textId="77777777" w:rsidR="00B83D27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>Commercial</w:t>
                  </w:r>
                </w:p>
                <w:p w14:paraId="3235BA48" w14:textId="77777777" w:rsidR="00B83D27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>Community</w:t>
                  </w:r>
                </w:p>
                <w:p w14:paraId="5238291B" w14:textId="77777777" w:rsidR="00B83D27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>Hospital, clinic or rehabilitation center</w:t>
                  </w:r>
                </w:p>
                <w:p w14:paraId="4F8DDF8D" w14:textId="77777777" w:rsidR="00B83D27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>Residential</w:t>
                  </w:r>
                </w:p>
                <w:p w14:paraId="10C60FE6" w14:textId="77777777" w:rsidR="00B83D27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>Municipal</w:t>
                  </w:r>
                </w:p>
                <w:p w14:paraId="195C9EB5" w14:textId="77777777" w:rsidR="00B83D27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>Composite (industrial &amp; office)</w:t>
                  </w:r>
                </w:p>
                <w:p w14:paraId="7EC55980" w14:textId="77777777" w:rsidR="00A224F9" w:rsidRPr="006D7784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>Industrial</w:t>
                  </w:r>
                </w:p>
                <w:p w14:paraId="1141496B" w14:textId="620F2E27" w:rsidR="00B83D27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>Government</w:t>
                  </w:r>
                </w:p>
                <w:p w14:paraId="10AA422D" w14:textId="77777777" w:rsidR="00B83D27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t xml:space="preserve"> </w:t>
                  </w:r>
                  <w:r w:rsidRPr="00F836C5">
                    <w:rPr>
                      <w:rFonts w:ascii="Times New Roman" w:hAnsi="Times New Roman"/>
                      <w:lang w:eastAsia="zh-HK"/>
                    </w:rPr>
                    <w:t>Composite (commerical &amp; residential)</w:t>
                  </w:r>
                </w:p>
                <w:p w14:paraId="6EB96394" w14:textId="77777777" w:rsidR="00B83D27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>Hotel and guesthouse</w:t>
                  </w:r>
                </w:p>
                <w:p w14:paraId="592E1D8C" w14:textId="77777777" w:rsidR="00B83D27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t xml:space="preserve"> </w:t>
                  </w:r>
                  <w:r w:rsidRPr="00F836C5">
                    <w:rPr>
                      <w:rFonts w:ascii="Times New Roman" w:hAnsi="Times New Roman"/>
                      <w:lang w:eastAsia="zh-HK"/>
                    </w:rPr>
                    <w:t>Railway station</w:t>
                  </w:r>
                </w:p>
                <w:p w14:paraId="59307C91" w14:textId="77777777" w:rsidR="00B83D27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 xml:space="preserve">Passenger terminal building of </w:t>
                  </w:r>
                  <w:r w:rsidRPr="00F836C5">
                    <w:rPr>
                      <w:rFonts w:ascii="Times New Roman" w:hAnsi="Times New Roman"/>
                      <w:lang w:eastAsia="zh-HK"/>
                    </w:rPr>
                    <w:lastRenderedPageBreak/>
                    <w:t>airport</w:t>
                  </w:r>
                </w:p>
                <w:p w14:paraId="3427B86B" w14:textId="77777777" w:rsidR="00B83D27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t xml:space="preserve"> </w:t>
                  </w:r>
                  <w:r w:rsidRPr="00F836C5">
                    <w:rPr>
                      <w:rFonts w:ascii="Times New Roman" w:hAnsi="Times New Roman"/>
                      <w:lang w:eastAsia="zh-HK"/>
                    </w:rPr>
                    <w:t>Educational</w:t>
                  </w:r>
                </w:p>
                <w:p w14:paraId="72DAB05E" w14:textId="77777777" w:rsidR="00B83D27" w:rsidRPr="00F836C5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>Other composite use</w:t>
                  </w:r>
                </w:p>
              </w:tc>
            </w:tr>
            <w:tr w:rsidR="00B83D27" w14:paraId="698C6668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93E6EDC" w14:textId="77777777" w:rsidR="00B83D27" w:rsidRPr="00181EA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lastRenderedPageBreak/>
                    <w:t>Other composite use</w:t>
                  </w:r>
                </w:p>
              </w:tc>
              <w:tc>
                <w:tcPr>
                  <w:tcW w:w="1295" w:type="dxa"/>
                </w:tcPr>
                <w:p w14:paraId="1B2FD52D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1511DE5E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Description of Other composite use</w:t>
                  </w:r>
                </w:p>
              </w:tc>
            </w:tr>
            <w:tr w:rsidR="00B83D27" w14:paraId="619D55EF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4A418EB4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3C1D14">
                    <w:rPr>
                      <w:rFonts w:ascii="Times New Roman" w:hAnsi="Times New Roman"/>
                      <w:lang w:eastAsia="zh-HK"/>
                    </w:rPr>
                    <w:t>Date of Declaration by REA</w:t>
                  </w:r>
                </w:p>
              </w:tc>
              <w:tc>
                <w:tcPr>
                  <w:tcW w:w="1295" w:type="dxa"/>
                </w:tcPr>
                <w:p w14:paraId="500C70F2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0855E0CA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3B653A01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BF6A6A3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1E383F">
                    <w:rPr>
                      <w:rFonts w:ascii="Times New Roman" w:hAnsi="Times New Roman"/>
                      <w:lang w:eastAsia="zh-HK"/>
                    </w:rPr>
                    <w:t>Supersede Previous Form</w:t>
                  </w:r>
                </w:p>
              </w:tc>
              <w:tc>
                <w:tcPr>
                  <w:tcW w:w="1295" w:type="dxa"/>
                </w:tcPr>
                <w:p w14:paraId="70639BDF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Radio Button</w:t>
                  </w:r>
                </w:p>
              </w:tc>
              <w:tc>
                <w:tcPr>
                  <w:tcW w:w="4404" w:type="dxa"/>
                </w:tcPr>
                <w:p w14:paraId="385FA024" w14:textId="77777777" w:rsidR="00B83D27" w:rsidRDefault="00B83D27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Options:</w:t>
                  </w:r>
                </w:p>
                <w:p w14:paraId="478F4EBC" w14:textId="77777777" w:rsidR="00B83D27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Yes</w:t>
                  </w:r>
                </w:p>
                <w:p w14:paraId="5FCC4AFA" w14:textId="77777777" w:rsidR="00B83D27" w:rsidRPr="0028276F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No</w:t>
                  </w:r>
                </w:p>
              </w:tc>
            </w:tr>
            <w:tr w:rsidR="00B83D27" w14:paraId="60871BFB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356F0265" w14:textId="77777777" w:rsidR="00B83D27" w:rsidRPr="001E383F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7C60B4">
                    <w:rPr>
                      <w:rFonts w:ascii="Times New Roman" w:hAnsi="Times New Roman"/>
                      <w:lang w:eastAsia="zh-HK"/>
                    </w:rPr>
                    <w:t>Previous Submission No.</w:t>
                  </w:r>
                </w:p>
              </w:tc>
              <w:tc>
                <w:tcPr>
                  <w:tcW w:w="1295" w:type="dxa"/>
                </w:tcPr>
                <w:p w14:paraId="7EBBA1D9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7F3CF4C5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234D2FD7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3A49541C" w14:textId="77777777" w:rsidR="00B83D27" w:rsidRPr="007C60B4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92B80">
                    <w:rPr>
                      <w:rFonts w:ascii="Times New Roman" w:hAnsi="Times New Roman"/>
                      <w:lang w:eastAsia="zh-HK"/>
                    </w:rPr>
                    <w:t>Date of Declaration by REA in Previous Form</w:t>
                  </w:r>
                </w:p>
              </w:tc>
              <w:tc>
                <w:tcPr>
                  <w:tcW w:w="1295" w:type="dxa"/>
                </w:tcPr>
                <w:p w14:paraId="2A2C8D8A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0A3EB908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5711C384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3310CF7" w14:textId="77777777" w:rsidR="00B83D27" w:rsidRPr="00892B80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Technical Forms Enclosed</w:t>
                  </w:r>
                </w:p>
              </w:tc>
              <w:tc>
                <w:tcPr>
                  <w:tcW w:w="1295" w:type="dxa"/>
                </w:tcPr>
                <w:p w14:paraId="6BCB52F8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404" w:type="dxa"/>
                </w:tcPr>
                <w:p w14:paraId="723ADBDE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69B43982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5F868022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Form EE-EL</w:t>
                  </w:r>
                </w:p>
              </w:tc>
              <w:tc>
                <w:tcPr>
                  <w:tcW w:w="1295" w:type="dxa"/>
                </w:tcPr>
                <w:p w14:paraId="45EE88BE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Radio Button</w:t>
                  </w:r>
                </w:p>
              </w:tc>
              <w:tc>
                <w:tcPr>
                  <w:tcW w:w="4404" w:type="dxa"/>
                </w:tcPr>
                <w:p w14:paraId="6B00CC8B" w14:textId="77777777" w:rsidR="00B83D27" w:rsidRDefault="00B83D27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Options:</w:t>
                  </w:r>
                </w:p>
                <w:p w14:paraId="18B3E370" w14:textId="77777777" w:rsidR="00B83D27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Yes</w:t>
                  </w:r>
                </w:p>
                <w:p w14:paraId="48290BBD" w14:textId="77777777" w:rsidR="00B83D27" w:rsidRPr="004573F6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NA</w:t>
                  </w:r>
                </w:p>
              </w:tc>
            </w:tr>
            <w:tr w:rsidR="00B83D27" w14:paraId="63716472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420F26FD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Form EE-LG</w:t>
                  </w:r>
                </w:p>
              </w:tc>
              <w:tc>
                <w:tcPr>
                  <w:tcW w:w="1295" w:type="dxa"/>
                </w:tcPr>
                <w:p w14:paraId="5A578DED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Radio Button</w:t>
                  </w:r>
                </w:p>
              </w:tc>
              <w:tc>
                <w:tcPr>
                  <w:tcW w:w="4404" w:type="dxa"/>
                </w:tcPr>
                <w:p w14:paraId="6BECAB04" w14:textId="77777777" w:rsidR="00B83D27" w:rsidRDefault="00B83D27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Options:</w:t>
                  </w:r>
                </w:p>
                <w:p w14:paraId="7169A433" w14:textId="77777777" w:rsidR="00B83D27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Yes</w:t>
                  </w:r>
                </w:p>
                <w:p w14:paraId="7CCD1A28" w14:textId="77777777" w:rsidR="00B83D27" w:rsidRPr="004573F6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4573F6">
                    <w:rPr>
                      <w:rFonts w:ascii="Times New Roman" w:hAnsi="Times New Roman"/>
                      <w:lang w:eastAsia="zh-HK"/>
                    </w:rPr>
                    <w:t>NA</w:t>
                  </w:r>
                </w:p>
              </w:tc>
            </w:tr>
            <w:tr w:rsidR="00B83D27" w14:paraId="5E46F42E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10274342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Form EE-AC</w:t>
                  </w:r>
                </w:p>
              </w:tc>
              <w:tc>
                <w:tcPr>
                  <w:tcW w:w="1295" w:type="dxa"/>
                </w:tcPr>
                <w:p w14:paraId="4D4BE649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Radio Button</w:t>
                  </w:r>
                </w:p>
              </w:tc>
              <w:tc>
                <w:tcPr>
                  <w:tcW w:w="4404" w:type="dxa"/>
                </w:tcPr>
                <w:p w14:paraId="73CE57E8" w14:textId="77777777" w:rsidR="00B83D27" w:rsidRDefault="00B83D27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Options:</w:t>
                  </w:r>
                </w:p>
                <w:p w14:paraId="4E0F53DE" w14:textId="77777777" w:rsidR="00B83D27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Yes</w:t>
                  </w:r>
                </w:p>
                <w:p w14:paraId="3D115DC4" w14:textId="77777777" w:rsidR="00B83D27" w:rsidRPr="004573F6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4573F6">
                    <w:rPr>
                      <w:rFonts w:ascii="Times New Roman" w:hAnsi="Times New Roman"/>
                      <w:lang w:eastAsia="zh-HK"/>
                    </w:rPr>
                    <w:t>NA</w:t>
                  </w:r>
                </w:p>
              </w:tc>
            </w:tr>
            <w:tr w:rsidR="00B83D27" w14:paraId="74290E7C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3126997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Form EE-LE</w:t>
                  </w:r>
                </w:p>
              </w:tc>
              <w:tc>
                <w:tcPr>
                  <w:tcW w:w="1295" w:type="dxa"/>
                </w:tcPr>
                <w:p w14:paraId="5469C0BD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Radio Button</w:t>
                  </w:r>
                </w:p>
              </w:tc>
              <w:tc>
                <w:tcPr>
                  <w:tcW w:w="4404" w:type="dxa"/>
                </w:tcPr>
                <w:p w14:paraId="7813E84D" w14:textId="77777777" w:rsidR="00B83D27" w:rsidRDefault="00B83D27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Options:</w:t>
                  </w:r>
                </w:p>
                <w:p w14:paraId="2EC3C36A" w14:textId="77777777" w:rsidR="00B83D27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Yes</w:t>
                  </w:r>
                </w:p>
                <w:p w14:paraId="272C93A6" w14:textId="77777777" w:rsidR="00B83D27" w:rsidRPr="004573F6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4573F6">
                    <w:rPr>
                      <w:rFonts w:ascii="Times New Roman" w:hAnsi="Times New Roman"/>
                      <w:lang w:eastAsia="zh-HK"/>
                    </w:rPr>
                    <w:t>NA</w:t>
                  </w:r>
                </w:p>
              </w:tc>
            </w:tr>
            <w:tr w:rsidR="00B83D27" w14:paraId="727045C4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61D9A50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Form EE-PB</w:t>
                  </w:r>
                </w:p>
              </w:tc>
              <w:tc>
                <w:tcPr>
                  <w:tcW w:w="1295" w:type="dxa"/>
                </w:tcPr>
                <w:p w14:paraId="18B5E53A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Radio Button</w:t>
                  </w:r>
                </w:p>
              </w:tc>
              <w:tc>
                <w:tcPr>
                  <w:tcW w:w="4404" w:type="dxa"/>
                </w:tcPr>
                <w:p w14:paraId="1527A6B5" w14:textId="77777777" w:rsidR="00B83D27" w:rsidRDefault="00B83D27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Options:</w:t>
                  </w:r>
                </w:p>
                <w:p w14:paraId="2D332FEB" w14:textId="77777777" w:rsidR="00B83D27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Yes</w:t>
                  </w:r>
                </w:p>
                <w:p w14:paraId="1FC20CC3" w14:textId="77777777" w:rsidR="00B83D27" w:rsidRPr="004573F6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4573F6">
                    <w:rPr>
                      <w:rFonts w:ascii="Times New Roman" w:hAnsi="Times New Roman"/>
                      <w:lang w:eastAsia="zh-HK"/>
                    </w:rPr>
                    <w:t>NA</w:t>
                  </w:r>
                </w:p>
              </w:tc>
            </w:tr>
            <w:tr w:rsidR="00B83D27" w14:paraId="1E35620F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5831617E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</w:t>
                  </w:r>
                  <w:r>
                    <w:rPr>
                      <w:rFonts w:ascii="Times New Roman" w:hAnsi="Times New Roman" w:hint="eastAsia"/>
                      <w:lang w:eastAsia="zh-HK"/>
                    </w:rPr>
                    <w:t>e</w:t>
                  </w:r>
                  <w:r>
                    <w:rPr>
                      <w:rFonts w:ascii="Times New Roman" w:hAnsi="Times New Roman"/>
                      <w:lang w:eastAsia="zh-HK"/>
                    </w:rPr>
                    <w:t>gistration</w:t>
                  </w:r>
                </w:p>
              </w:tc>
              <w:tc>
                <w:tcPr>
                  <w:tcW w:w="1295" w:type="dxa"/>
                </w:tcPr>
                <w:p w14:paraId="79761130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Grid</w:t>
                  </w:r>
                </w:p>
              </w:tc>
              <w:tc>
                <w:tcPr>
                  <w:tcW w:w="4404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89"/>
                    <w:gridCol w:w="2089"/>
                  </w:tblGrid>
                  <w:tr w:rsidR="00B83D27" w14:paraId="5EE940EA" w14:textId="77777777" w:rsidTr="007823D7">
                    <w:tc>
                      <w:tcPr>
                        <w:tcW w:w="2089" w:type="dxa"/>
                        <w:shd w:val="clear" w:color="auto" w:fill="D0CECE" w:themeFill="background2" w:themeFillShade="E6"/>
                      </w:tcPr>
                      <w:p w14:paraId="417E464A" w14:textId="77777777" w:rsidR="00B83D27" w:rsidRPr="00484F2B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</w:pPr>
                        <w:r w:rsidRPr="00484F2B"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  <w:t>Name</w:t>
                        </w:r>
                      </w:p>
                    </w:tc>
                    <w:tc>
                      <w:tcPr>
                        <w:tcW w:w="2089" w:type="dxa"/>
                        <w:shd w:val="clear" w:color="auto" w:fill="D0CECE" w:themeFill="background2" w:themeFillShade="E6"/>
                      </w:tcPr>
                      <w:p w14:paraId="245B556F" w14:textId="77777777" w:rsidR="00B83D27" w:rsidRPr="00484F2B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</w:pPr>
                        <w:r w:rsidRPr="00484F2B"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  <w:t>Details</w:t>
                        </w:r>
                      </w:p>
                    </w:tc>
                  </w:tr>
                  <w:tr w:rsidR="00B83D27" w14:paraId="67C0C0FA" w14:textId="77777777" w:rsidTr="007823D7">
                    <w:tc>
                      <w:tcPr>
                        <w:tcW w:w="2089" w:type="dxa"/>
                      </w:tcPr>
                      <w:p w14:paraId="356C36B0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Registration No.</w:t>
                        </w:r>
                      </w:p>
                    </w:tc>
                    <w:tc>
                      <w:tcPr>
                        <w:tcW w:w="2089" w:type="dxa"/>
                      </w:tcPr>
                      <w:p w14:paraId="137AC413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</w:p>
                    </w:tc>
                  </w:tr>
                  <w:tr w:rsidR="00B83D27" w14:paraId="2992471E" w14:textId="77777777" w:rsidTr="007823D7">
                    <w:tc>
                      <w:tcPr>
                        <w:tcW w:w="2089" w:type="dxa"/>
                      </w:tcPr>
                      <w:p w14:paraId="68B819E0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Expiry Date</w:t>
                        </w:r>
                      </w:p>
                    </w:tc>
                    <w:tc>
                      <w:tcPr>
                        <w:tcW w:w="2089" w:type="dxa"/>
                      </w:tcPr>
                      <w:p w14:paraId="79C58528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</w:p>
                    </w:tc>
                  </w:tr>
                </w:tbl>
                <w:p w14:paraId="6BBF1FD7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5AC73037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00FFA31C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Form </w:t>
                  </w:r>
                  <w:r>
                    <w:rPr>
                      <w:rFonts w:ascii="Times New Roman" w:hAnsi="Times New Roman" w:hint="eastAsia"/>
                      <w:lang w:eastAsia="zh-HK"/>
                    </w:rPr>
                    <w:t>o</w:t>
                  </w:r>
                  <w:r>
                    <w:rPr>
                      <w:rFonts w:ascii="Times New Roman" w:hAnsi="Times New Roman"/>
                      <w:lang w:eastAsia="zh-HK"/>
                    </w:rPr>
                    <w:t>f Compliance</w:t>
                  </w:r>
                </w:p>
              </w:tc>
              <w:tc>
                <w:tcPr>
                  <w:tcW w:w="1295" w:type="dxa"/>
                </w:tcPr>
                <w:p w14:paraId="6A210B7D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Grid</w:t>
                  </w:r>
                </w:p>
              </w:tc>
              <w:tc>
                <w:tcPr>
                  <w:tcW w:w="4404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89"/>
                    <w:gridCol w:w="2089"/>
                  </w:tblGrid>
                  <w:tr w:rsidR="00B83D27" w14:paraId="3A7A889F" w14:textId="77777777" w:rsidTr="007823D7">
                    <w:tc>
                      <w:tcPr>
                        <w:tcW w:w="2089" w:type="dxa"/>
                        <w:shd w:val="clear" w:color="auto" w:fill="D0CECE" w:themeFill="background2" w:themeFillShade="E6"/>
                      </w:tcPr>
                      <w:p w14:paraId="10C29B99" w14:textId="77777777" w:rsidR="00B83D27" w:rsidRPr="00484F2B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</w:pPr>
                        <w:r w:rsidRPr="00484F2B"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  <w:t>Name</w:t>
                        </w:r>
                      </w:p>
                    </w:tc>
                    <w:tc>
                      <w:tcPr>
                        <w:tcW w:w="2089" w:type="dxa"/>
                        <w:shd w:val="clear" w:color="auto" w:fill="D0CECE" w:themeFill="background2" w:themeFillShade="E6"/>
                      </w:tcPr>
                      <w:p w14:paraId="14D7EBB7" w14:textId="77777777" w:rsidR="00B83D27" w:rsidRPr="00484F2B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</w:pPr>
                        <w:r w:rsidRPr="00484F2B"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  <w:t>Details</w:t>
                        </w:r>
                      </w:p>
                    </w:tc>
                  </w:tr>
                  <w:tr w:rsidR="00B83D27" w14:paraId="7724888A" w14:textId="77777777" w:rsidTr="007823D7">
                    <w:tc>
                      <w:tcPr>
                        <w:tcW w:w="2089" w:type="dxa"/>
                      </w:tcPr>
                      <w:p w14:paraId="09D81DFF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Location of Works</w:t>
                        </w:r>
                      </w:p>
                    </w:tc>
                    <w:tc>
                      <w:tcPr>
                        <w:tcW w:w="2089" w:type="dxa"/>
                      </w:tcPr>
                      <w:p w14:paraId="43037822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</w:p>
                    </w:tc>
                  </w:tr>
                  <w:tr w:rsidR="00B83D27" w14:paraId="1FAE5219" w14:textId="77777777" w:rsidTr="007823D7">
                    <w:tc>
                      <w:tcPr>
                        <w:tcW w:w="2089" w:type="dxa"/>
                      </w:tcPr>
                      <w:p w14:paraId="4F970E51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Date of Issue</w:t>
                        </w:r>
                      </w:p>
                    </w:tc>
                    <w:tc>
                      <w:tcPr>
                        <w:tcW w:w="2089" w:type="dxa"/>
                      </w:tcPr>
                      <w:p w14:paraId="710D20C0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</w:p>
                    </w:tc>
                  </w:tr>
                  <w:tr w:rsidR="00B83D27" w14:paraId="1EE5A791" w14:textId="77777777" w:rsidTr="007823D7">
                    <w:tc>
                      <w:tcPr>
                        <w:tcW w:w="2089" w:type="dxa"/>
                      </w:tcPr>
                      <w:p w14:paraId="7D9055BB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Edition of Code of Practice applied (Year)</w:t>
                        </w:r>
                      </w:p>
                    </w:tc>
                    <w:tc>
                      <w:tcPr>
                        <w:tcW w:w="2089" w:type="dxa"/>
                      </w:tcPr>
                      <w:p w14:paraId="2535E02B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</w:p>
                    </w:tc>
                  </w:tr>
                  <w:tr w:rsidR="00B83D27" w14:paraId="0D5F7A70" w14:textId="77777777" w:rsidTr="007823D7">
                    <w:tc>
                      <w:tcPr>
                        <w:tcW w:w="2089" w:type="dxa"/>
                      </w:tcPr>
                      <w:p w14:paraId="6B5A2643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Lighting</w:t>
                        </w:r>
                      </w:p>
                    </w:tc>
                    <w:tc>
                      <w:tcPr>
                        <w:tcW w:w="2089" w:type="dxa"/>
                      </w:tcPr>
                      <w:p w14:paraId="7C7AC834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Display Y if T</w:t>
                        </w:r>
                        <w:r>
                          <w:rPr>
                            <w:rFonts w:ascii="Times New Roman" w:hAnsi="Times New Roman" w:hint="eastAsia"/>
                            <w:lang w:eastAsia="zh-HK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pe = LG</w:t>
                        </w:r>
                      </w:p>
                    </w:tc>
                  </w:tr>
                  <w:tr w:rsidR="00B83D27" w14:paraId="593A58D4" w14:textId="77777777" w:rsidTr="007823D7">
                    <w:tc>
                      <w:tcPr>
                        <w:tcW w:w="2089" w:type="dxa"/>
                      </w:tcPr>
                      <w:p w14:paraId="22E8E4CB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Air Conditioning</w:t>
                        </w:r>
                      </w:p>
                    </w:tc>
                    <w:tc>
                      <w:tcPr>
                        <w:tcW w:w="2089" w:type="dxa"/>
                      </w:tcPr>
                      <w:p w14:paraId="5B9E0BDF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Display Y if T</w:t>
                        </w:r>
                        <w:r>
                          <w:rPr>
                            <w:rFonts w:ascii="Times New Roman" w:hAnsi="Times New Roman" w:hint="eastAsia"/>
                            <w:lang w:eastAsia="zh-HK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pe = AC</w:t>
                        </w:r>
                      </w:p>
                    </w:tc>
                  </w:tr>
                  <w:tr w:rsidR="00B83D27" w14:paraId="597897A2" w14:textId="77777777" w:rsidTr="007823D7">
                    <w:tc>
                      <w:tcPr>
                        <w:tcW w:w="2089" w:type="dxa"/>
                      </w:tcPr>
                      <w:p w14:paraId="2E6EAFA8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Electrical</w:t>
                        </w:r>
                      </w:p>
                    </w:tc>
                    <w:tc>
                      <w:tcPr>
                        <w:tcW w:w="2089" w:type="dxa"/>
                      </w:tcPr>
                      <w:p w14:paraId="6755966C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Display Y if T</w:t>
                        </w:r>
                        <w:r>
                          <w:rPr>
                            <w:rFonts w:ascii="Times New Roman" w:hAnsi="Times New Roman" w:hint="eastAsia"/>
                            <w:lang w:eastAsia="zh-HK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pe = EL</w:t>
                        </w:r>
                      </w:p>
                    </w:tc>
                  </w:tr>
                  <w:tr w:rsidR="00B83D27" w14:paraId="5098F3C9" w14:textId="77777777" w:rsidTr="007823D7">
                    <w:tc>
                      <w:tcPr>
                        <w:tcW w:w="2089" w:type="dxa"/>
                      </w:tcPr>
                      <w:p w14:paraId="025DF8FF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lastRenderedPageBreak/>
                          <w:t>Lift &amp; Escalator</w:t>
                        </w:r>
                      </w:p>
                    </w:tc>
                    <w:tc>
                      <w:tcPr>
                        <w:tcW w:w="2089" w:type="dxa"/>
                      </w:tcPr>
                      <w:p w14:paraId="6A260BA0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Display Y if T</w:t>
                        </w:r>
                        <w:r>
                          <w:rPr>
                            <w:rFonts w:ascii="Times New Roman" w:hAnsi="Times New Roman" w:hint="eastAsia"/>
                            <w:lang w:eastAsia="zh-HK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pe = LE</w:t>
                        </w:r>
                      </w:p>
                    </w:tc>
                  </w:tr>
                </w:tbl>
                <w:p w14:paraId="16CD3DC3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03C4649C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269187AC" w14:textId="77777777" w:rsidR="00B83D27" w:rsidRPr="00497D6D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A979B7">
                    <w:rPr>
                      <w:rFonts w:ascii="Times New Roman" w:hAnsi="Times New Roman"/>
                      <w:lang w:eastAsia="zh-HK"/>
                    </w:rPr>
                    <w:lastRenderedPageBreak/>
                    <w:t>Exemption Grant</w:t>
                  </w:r>
                </w:p>
              </w:tc>
              <w:tc>
                <w:tcPr>
                  <w:tcW w:w="1295" w:type="dxa"/>
                </w:tcPr>
                <w:p w14:paraId="380E9538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Radio Button</w:t>
                  </w:r>
                </w:p>
              </w:tc>
              <w:tc>
                <w:tcPr>
                  <w:tcW w:w="4404" w:type="dxa"/>
                </w:tcPr>
                <w:p w14:paraId="227F66FA" w14:textId="77777777" w:rsidR="00B83D27" w:rsidRDefault="00B83D27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Options: </w:t>
                  </w:r>
                </w:p>
                <w:p w14:paraId="0C9E524D" w14:textId="77777777" w:rsidR="00B83D27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Yes</w:t>
                  </w:r>
                </w:p>
                <w:p w14:paraId="30C80068" w14:textId="77777777" w:rsidR="00B83D27" w:rsidRPr="009802DC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9802DC">
                    <w:rPr>
                      <w:rFonts w:ascii="Times New Roman" w:hAnsi="Times New Roman"/>
                      <w:lang w:eastAsia="zh-HK"/>
                    </w:rPr>
                    <w:t>No</w:t>
                  </w:r>
                </w:p>
              </w:tc>
            </w:tr>
            <w:tr w:rsidR="00B83D27" w14:paraId="19A0BD44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20546B72" w14:textId="77777777" w:rsidR="00B83D27" w:rsidRPr="00896F34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7140DA">
                    <w:rPr>
                      <w:rFonts w:ascii="Times New Roman" w:hAnsi="Times New Roman"/>
                      <w:lang w:eastAsia="zh-HK"/>
                    </w:rPr>
                    <w:t>Exemption Reference No.</w:t>
                  </w:r>
                </w:p>
              </w:tc>
              <w:tc>
                <w:tcPr>
                  <w:tcW w:w="1295" w:type="dxa"/>
                </w:tcPr>
                <w:p w14:paraId="61AAC5C9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F7293E5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1CB22B24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4689A3F5" w14:textId="77777777" w:rsidR="00B83D27" w:rsidRPr="00892B80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7140DA">
                    <w:rPr>
                      <w:rFonts w:ascii="Times New Roman" w:hAnsi="Times New Roman"/>
                      <w:lang w:eastAsia="zh-HK"/>
                    </w:rPr>
                    <w:t>Exemption Date</w:t>
                  </w:r>
                </w:p>
              </w:tc>
              <w:tc>
                <w:tcPr>
                  <w:tcW w:w="1295" w:type="dxa"/>
                </w:tcPr>
                <w:p w14:paraId="2963C812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73FF1AC0" w14:textId="77777777" w:rsidR="00B83D27" w:rsidRPr="009802DC" w:rsidRDefault="00B83D27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2D6D0C8C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7A2DD36D" w14:textId="77777777" w:rsidR="00B83D27" w:rsidRPr="007140DA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7140DA">
                    <w:rPr>
                      <w:rFonts w:ascii="Times New Roman" w:hAnsi="Times New Roman"/>
                      <w:lang w:eastAsia="zh-HK"/>
                    </w:rPr>
                    <w:t>Exemption Installations</w:t>
                  </w:r>
                </w:p>
              </w:tc>
              <w:tc>
                <w:tcPr>
                  <w:tcW w:w="1295" w:type="dxa"/>
                </w:tcPr>
                <w:p w14:paraId="4B14E426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Textarea</w:t>
                  </w:r>
                </w:p>
              </w:tc>
              <w:tc>
                <w:tcPr>
                  <w:tcW w:w="4404" w:type="dxa"/>
                </w:tcPr>
                <w:p w14:paraId="7B8160D7" w14:textId="77777777" w:rsidR="00B83D27" w:rsidRPr="009802DC" w:rsidRDefault="00B83D27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2A817BAB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4B8714D3" w14:textId="77777777" w:rsidR="00B83D27" w:rsidRPr="007140DA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2F167C">
                    <w:rPr>
                      <w:rFonts w:ascii="Times New Roman" w:hAnsi="Times New Roman"/>
                      <w:lang w:eastAsia="zh-HK"/>
                    </w:rPr>
                    <w:t>Responsible</w:t>
                  </w:r>
                  <w:r>
                    <w:rPr>
                      <w:rFonts w:ascii="Times New Roman" w:hAnsi="Times New Roman"/>
                      <w:lang w:eastAsia="zh-HK"/>
                    </w:rPr>
                    <w:t xml:space="preserve"> </w:t>
                  </w:r>
                  <w:r w:rsidRPr="002F167C">
                    <w:rPr>
                      <w:rFonts w:ascii="Times New Roman" w:hAnsi="Times New Roman"/>
                      <w:lang w:eastAsia="zh-HK"/>
                    </w:rPr>
                    <w:t>Person</w:t>
                  </w:r>
                </w:p>
              </w:tc>
              <w:tc>
                <w:tcPr>
                  <w:tcW w:w="1295" w:type="dxa"/>
                </w:tcPr>
                <w:p w14:paraId="1836C4D0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404" w:type="dxa"/>
                </w:tcPr>
                <w:p w14:paraId="08291118" w14:textId="77777777" w:rsidR="00B83D27" w:rsidRPr="009802DC" w:rsidRDefault="00B83D27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35C721B2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44722091" w14:textId="77777777" w:rsidR="00B83D27" w:rsidRPr="007140DA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2F167C">
                    <w:rPr>
                      <w:rFonts w:ascii="Times New Roman" w:hAnsi="Times New Roman"/>
                      <w:lang w:eastAsia="zh-HK"/>
                    </w:rPr>
                    <w:t>Organization Name (English)</w:t>
                  </w:r>
                </w:p>
              </w:tc>
              <w:tc>
                <w:tcPr>
                  <w:tcW w:w="1295" w:type="dxa"/>
                </w:tcPr>
                <w:p w14:paraId="69584585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7A700044" w14:textId="77777777" w:rsidR="00B83D27" w:rsidRPr="009802DC" w:rsidRDefault="00B83D27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3C15CC33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33648035" w14:textId="77777777" w:rsidR="00B83D27" w:rsidRPr="007140DA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2F167C">
                    <w:rPr>
                      <w:rFonts w:ascii="Times New Roman" w:hAnsi="Times New Roman"/>
                      <w:lang w:eastAsia="zh-HK"/>
                    </w:rPr>
                    <w:t>Organization Name (Chinese)</w:t>
                  </w:r>
                </w:p>
              </w:tc>
              <w:tc>
                <w:tcPr>
                  <w:tcW w:w="1295" w:type="dxa"/>
                </w:tcPr>
                <w:p w14:paraId="3197433A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12FAD6F9" w14:textId="77777777" w:rsidR="00B83D27" w:rsidRPr="009802DC" w:rsidRDefault="00B83D27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18920D73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2B478DC8" w14:textId="77777777" w:rsidR="00B83D27" w:rsidRPr="007140DA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2F167C">
                    <w:rPr>
                      <w:rFonts w:ascii="Times New Roman" w:hAnsi="Times New Roman"/>
                      <w:lang w:eastAsia="zh-HK"/>
                    </w:rPr>
                    <w:t>Name (English</w:t>
                  </w:r>
                  <w:r>
                    <w:rPr>
                      <w:rFonts w:ascii="Times New Roman" w:hAnsi="Times New Roman"/>
                      <w:lang w:eastAsia="zh-HK"/>
                    </w:rPr>
                    <w:t>)</w:t>
                  </w:r>
                </w:p>
              </w:tc>
              <w:tc>
                <w:tcPr>
                  <w:tcW w:w="1295" w:type="dxa"/>
                </w:tcPr>
                <w:p w14:paraId="7316EF8B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51F0A90C" w14:textId="77777777" w:rsidR="00B83D27" w:rsidRPr="009802DC" w:rsidRDefault="00B83D27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00CA3569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361AB152" w14:textId="77777777" w:rsidR="00B83D27" w:rsidRPr="007140DA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2F167C">
                    <w:rPr>
                      <w:rFonts w:ascii="Times New Roman" w:hAnsi="Times New Roman"/>
                      <w:lang w:eastAsia="zh-HK"/>
                    </w:rPr>
                    <w:t>Name (Chinese</w:t>
                  </w:r>
                  <w:r>
                    <w:rPr>
                      <w:rFonts w:ascii="Times New Roman" w:hAnsi="Times New Roman"/>
                      <w:lang w:eastAsia="zh-HK"/>
                    </w:rPr>
                    <w:t>)</w:t>
                  </w:r>
                </w:p>
              </w:tc>
              <w:tc>
                <w:tcPr>
                  <w:tcW w:w="1295" w:type="dxa"/>
                </w:tcPr>
                <w:p w14:paraId="391167A3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BC1B1AD" w14:textId="77777777" w:rsidR="00B83D27" w:rsidRPr="009802DC" w:rsidRDefault="00B83D27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0CF8E1DA" w14:textId="77777777" w:rsidTr="007823D7">
              <w:tc>
                <w:tcPr>
                  <w:tcW w:w="8790" w:type="dxa"/>
                  <w:gridSpan w:val="3"/>
                  <w:shd w:val="clear" w:color="auto" w:fill="D0CECE" w:themeFill="background2" w:themeFillShade="E6"/>
                </w:tcPr>
                <w:p w14:paraId="686F9E7C" w14:textId="77777777" w:rsidR="00B83D27" w:rsidRDefault="00B83D27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Attachment</w:t>
                  </w:r>
                </w:p>
              </w:tc>
              <w:tc>
                <w:tcPr>
                  <w:tcW w:w="4404" w:type="dxa"/>
                </w:tcPr>
                <w:p w14:paraId="1D1FF4BC" w14:textId="77777777" w:rsidR="00B83D27" w:rsidRDefault="00B83D27" w:rsidP="007823D7">
                  <w:pPr>
                    <w:widowControl/>
                    <w:spacing w:after="160" w:line="259" w:lineRule="auto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DFC8EA2" w14:textId="77777777" w:rsidR="00B83D27" w:rsidRDefault="00B83D27" w:rsidP="007823D7">
                  <w:pPr>
                    <w:widowControl/>
                    <w:spacing w:after="160" w:line="259" w:lineRule="auto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791C5FA0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42FD2B8E" w14:textId="77777777" w:rsidR="00B83D27" w:rsidRPr="002F167C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Attachment</w:t>
                  </w:r>
                </w:p>
              </w:tc>
              <w:tc>
                <w:tcPr>
                  <w:tcW w:w="1295" w:type="dxa"/>
                </w:tcPr>
                <w:p w14:paraId="057CCBBE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Grid</w:t>
                  </w:r>
                </w:p>
              </w:tc>
              <w:tc>
                <w:tcPr>
                  <w:tcW w:w="4404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29"/>
                    <w:gridCol w:w="2749"/>
                  </w:tblGrid>
                  <w:tr w:rsidR="00B83D27" w14:paraId="0FCC745A" w14:textId="77777777" w:rsidTr="007823D7">
                    <w:tc>
                      <w:tcPr>
                        <w:tcW w:w="2089" w:type="dxa"/>
                        <w:shd w:val="clear" w:color="auto" w:fill="D0CECE" w:themeFill="background2" w:themeFillShade="E6"/>
                      </w:tcPr>
                      <w:p w14:paraId="1FA0F3BE" w14:textId="77777777" w:rsidR="00B83D27" w:rsidRPr="00484F2B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</w:pPr>
                        <w:r w:rsidRPr="00484F2B"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  <w:t>Name</w:t>
                        </w:r>
                      </w:p>
                    </w:tc>
                    <w:tc>
                      <w:tcPr>
                        <w:tcW w:w="2089" w:type="dxa"/>
                        <w:shd w:val="clear" w:color="auto" w:fill="D0CECE" w:themeFill="background2" w:themeFillShade="E6"/>
                      </w:tcPr>
                      <w:p w14:paraId="7CB390F1" w14:textId="77777777" w:rsidR="00B83D27" w:rsidRPr="00484F2B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</w:pPr>
                        <w:r w:rsidRPr="00484F2B"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  <w:t>Details</w:t>
                        </w:r>
                      </w:p>
                    </w:tc>
                  </w:tr>
                  <w:tr w:rsidR="00B83D27" w14:paraId="6D7F241A" w14:textId="77777777" w:rsidTr="007823D7">
                    <w:tc>
                      <w:tcPr>
                        <w:tcW w:w="2089" w:type="dxa"/>
                      </w:tcPr>
                      <w:p w14:paraId="31984B7B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File Name</w:t>
                        </w:r>
                      </w:p>
                    </w:tc>
                    <w:tc>
                      <w:tcPr>
                        <w:tcW w:w="2089" w:type="dxa"/>
                      </w:tcPr>
                      <w:p w14:paraId="3A947CA9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File full name</w:t>
                        </w:r>
                      </w:p>
                    </w:tc>
                  </w:tr>
                  <w:tr w:rsidR="00B83D27" w14:paraId="0BACC1C6" w14:textId="77777777" w:rsidTr="007823D7">
                    <w:tc>
                      <w:tcPr>
                        <w:tcW w:w="2089" w:type="dxa"/>
                      </w:tcPr>
                      <w:p w14:paraId="4198E8F0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Type</w:t>
                        </w:r>
                      </w:p>
                    </w:tc>
                    <w:tc>
                      <w:tcPr>
                        <w:tcW w:w="2089" w:type="dxa"/>
                      </w:tcPr>
                      <w:p w14:paraId="222D23D1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Options:</w:t>
                        </w:r>
                      </w:p>
                      <w:p w14:paraId="38C3E098" w14:textId="77777777" w:rsidR="00B83D27" w:rsidRPr="00827566" w:rsidRDefault="00B83D27" w:rsidP="007823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Submission Form</w:t>
                        </w:r>
                      </w:p>
                      <w:p w14:paraId="4D8BEEA0" w14:textId="77777777" w:rsidR="00B83D27" w:rsidRPr="00827566" w:rsidRDefault="00B83D27" w:rsidP="007823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Acknowledgement Letter / Memo</w:t>
                        </w:r>
                      </w:p>
                      <w:p w14:paraId="0C4E4DF0" w14:textId="77777777" w:rsidR="00B83D27" w:rsidRPr="00827566" w:rsidRDefault="00B83D27" w:rsidP="007823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Request for Supplementary Information Letter / Memo</w:t>
                        </w:r>
                      </w:p>
                      <w:p w14:paraId="3310B38D" w14:textId="77777777" w:rsidR="00B83D27" w:rsidRPr="00827566" w:rsidRDefault="00B83D27" w:rsidP="007823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Checklist for general Checking</w:t>
                        </w:r>
                      </w:p>
                      <w:p w14:paraId="22C4E704" w14:textId="77777777" w:rsidR="00B83D27" w:rsidRPr="00827566" w:rsidRDefault="00B83D27" w:rsidP="007823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Inspection Notice</w:t>
                        </w:r>
                      </w:p>
                      <w:p w14:paraId="76DF402B" w14:textId="77777777" w:rsidR="00B83D27" w:rsidRPr="00827566" w:rsidRDefault="00B83D27" w:rsidP="007823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Detailed Compliance Checklist</w:t>
                        </w:r>
                      </w:p>
                      <w:p w14:paraId="6DADA8E8" w14:textId="77777777" w:rsidR="00B83D27" w:rsidRPr="00827566" w:rsidRDefault="00B83D27" w:rsidP="007823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Inspection Report</w:t>
                        </w:r>
                      </w:p>
                      <w:p w14:paraId="3A35ACB7" w14:textId="77777777" w:rsidR="00B83D27" w:rsidRPr="00827566" w:rsidRDefault="00B83D27" w:rsidP="007823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Improvement Notice</w:t>
                        </w:r>
                      </w:p>
                      <w:p w14:paraId="382FB9A1" w14:textId="77777777" w:rsidR="00B83D27" w:rsidRPr="00827566" w:rsidRDefault="00B83D27" w:rsidP="007823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Others</w:t>
                        </w:r>
                      </w:p>
                      <w:p w14:paraId="19F12477" w14:textId="77777777" w:rsidR="00B83D27" w:rsidRPr="00827566" w:rsidRDefault="00B83D27" w:rsidP="007823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S29 Letter</w:t>
                        </w:r>
                      </w:p>
                      <w:p w14:paraId="5310ADF0" w14:textId="77777777" w:rsidR="00B83D27" w:rsidRPr="00827566" w:rsidRDefault="00B83D27" w:rsidP="007823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Reminder letters</w:t>
                        </w:r>
                      </w:p>
                      <w:p w14:paraId="41EDBFAE" w14:textId="77777777" w:rsidR="00B83D27" w:rsidRPr="00827566" w:rsidRDefault="00B83D27" w:rsidP="007823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COCR certificate</w:t>
                        </w:r>
                      </w:p>
                      <w:p w14:paraId="58DF5AD7" w14:textId="77777777" w:rsidR="00B83D27" w:rsidRPr="00827566" w:rsidRDefault="00B83D27" w:rsidP="007823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EA form</w:t>
                        </w:r>
                      </w:p>
                    </w:tc>
                  </w:tr>
                  <w:tr w:rsidR="00B83D27" w14:paraId="02730973" w14:textId="77777777" w:rsidTr="007823D7">
                    <w:tc>
                      <w:tcPr>
                        <w:tcW w:w="2089" w:type="dxa"/>
                      </w:tcPr>
                      <w:p w14:paraId="7D929055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Remark</w:t>
                        </w:r>
                      </w:p>
                    </w:tc>
                    <w:tc>
                      <w:tcPr>
                        <w:tcW w:w="2089" w:type="dxa"/>
                      </w:tcPr>
                      <w:p w14:paraId="7AB8110D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</w:p>
                    </w:tc>
                  </w:tr>
                </w:tbl>
                <w:p w14:paraId="123E3FA5" w14:textId="77777777" w:rsidR="00B83D27" w:rsidRDefault="00B83D27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</w:tbl>
          <w:p w14:paraId="16ACB494" w14:textId="77777777" w:rsidR="00B83D27" w:rsidRPr="00004A96" w:rsidRDefault="00B83D27" w:rsidP="007823D7">
            <w:pPr>
              <w:spacing w:after="60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B83D27" w:rsidRPr="00004A96" w14:paraId="1C8601F8" w14:textId="77777777" w:rsidTr="007823D7">
        <w:tc>
          <w:tcPr>
            <w:tcW w:w="9516" w:type="dxa"/>
            <w:gridSpan w:val="6"/>
          </w:tcPr>
          <w:p w14:paraId="408DD736" w14:textId="77777777" w:rsidR="00B83D27" w:rsidRPr="00004A96" w:rsidRDefault="00B83D27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lastRenderedPageBreak/>
              <w:t>Related Requirements:</w:t>
            </w:r>
          </w:p>
        </w:tc>
      </w:tr>
      <w:tr w:rsidR="00B83D27" w:rsidRPr="00004A96" w14:paraId="780FCD0B" w14:textId="77777777" w:rsidTr="007823D7">
        <w:tc>
          <w:tcPr>
            <w:tcW w:w="9516" w:type="dxa"/>
            <w:gridSpan w:val="6"/>
          </w:tcPr>
          <w:p w14:paraId="5C064848" w14:textId="3FD97BB9" w:rsidR="00B83D27" w:rsidRPr="00004A96" w:rsidRDefault="00707908" w:rsidP="007823D7">
            <w:pPr>
              <w:rPr>
                <w:rFonts w:ascii="Times New Roman" w:hAnsi="Times New Roman"/>
                <w:szCs w:val="24"/>
              </w:rPr>
            </w:pPr>
            <w:r w:rsidRPr="00A969FD">
              <w:rPr>
                <w:rFonts w:ascii="Times New Roman" w:hAnsi="Times New Roman"/>
                <w:color w:val="000000"/>
                <w:szCs w:val="24"/>
              </w:rPr>
              <w:t>REQ-</w:t>
            </w:r>
            <w:r>
              <w:rPr>
                <w:rFonts w:ascii="Times New Roman" w:hAnsi="Times New Roman"/>
                <w:color w:val="000000"/>
                <w:szCs w:val="24"/>
              </w:rPr>
              <w:t>3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 xml:space="preserve">001 – </w:t>
            </w:r>
            <w:r w:rsidRPr="00497031">
              <w:rPr>
                <w:rFonts w:ascii="Times New Roman" w:hAnsi="Times New Roman"/>
                <w:color w:val="000000"/>
                <w:szCs w:val="24"/>
              </w:rPr>
              <w:t>COCR Case Maintenance</w:t>
            </w:r>
          </w:p>
        </w:tc>
      </w:tr>
    </w:tbl>
    <w:p w14:paraId="113A0580" w14:textId="77777777" w:rsidR="00B83D27" w:rsidRPr="00AB6A0A" w:rsidRDefault="00B83D27" w:rsidP="00B83D27"/>
    <w:p w14:paraId="347875B4" w14:textId="236BF725" w:rsidR="00B83D27" w:rsidRDefault="00B83D27" w:rsidP="00B83D27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</w:pPr>
      <w:bookmarkStart w:id="239" w:name="_Toc94260003"/>
      <w:r w:rsidRPr="001C1616"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>ASS-00</w:t>
      </w:r>
      <w:r w:rsidR="00BB0EF1"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>5</w:t>
      </w:r>
      <w:r w:rsidRPr="001C1616"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 xml:space="preserve"> </w:t>
      </w:r>
      <w:r w:rsidRPr="001F33A4"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 xml:space="preserve">View WBRS Records of </w:t>
      </w:r>
      <w:r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>EE4</w:t>
      </w:r>
      <w:bookmarkEnd w:id="239"/>
    </w:p>
    <w:p w14:paraId="0C484519" w14:textId="77777777" w:rsidR="00B83D27" w:rsidRDefault="00B83D27" w:rsidP="00B83D27">
      <w:pPr>
        <w:rPr>
          <w:rFonts w:ascii="Times New Roman" w:eastAsiaTheme="majorEastAsia" w:hAnsi="Times New Roman" w:cs="Times New Roman"/>
          <w:color w:val="000000" w:themeColor="text1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0"/>
        <w:gridCol w:w="425"/>
        <w:gridCol w:w="2726"/>
        <w:gridCol w:w="1203"/>
        <w:gridCol w:w="423"/>
        <w:gridCol w:w="1869"/>
      </w:tblGrid>
      <w:tr w:rsidR="00B83D27" w:rsidRPr="00004A96" w14:paraId="03FED8DC" w14:textId="77777777" w:rsidTr="007823D7">
        <w:tc>
          <w:tcPr>
            <w:tcW w:w="1384" w:type="dxa"/>
          </w:tcPr>
          <w:p w14:paraId="4B8F873B" w14:textId="77777777" w:rsidR="00B83D27" w:rsidRPr="00004A96" w:rsidRDefault="00B83D27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lastRenderedPageBreak/>
              <w:t>Function ID</w:t>
            </w:r>
          </w:p>
        </w:tc>
        <w:tc>
          <w:tcPr>
            <w:tcW w:w="300" w:type="dxa"/>
          </w:tcPr>
          <w:p w14:paraId="5C43B048" w14:textId="77777777" w:rsidR="00B83D27" w:rsidRPr="00004A96" w:rsidRDefault="00B83D27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4424" w:type="dxa"/>
          </w:tcPr>
          <w:p w14:paraId="2BCEAFCC" w14:textId="6EFE766C" w:rsidR="00B83D27" w:rsidRPr="00004A96" w:rsidRDefault="00B83D27" w:rsidP="007823D7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ASS-00</w:t>
            </w:r>
            <w:r w:rsidR="004C1DCF"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1256" w:type="dxa"/>
          </w:tcPr>
          <w:p w14:paraId="333ADF54" w14:textId="77777777" w:rsidR="00B83D27" w:rsidRPr="00004A96" w:rsidRDefault="00B83D27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Mode</w:t>
            </w:r>
          </w:p>
        </w:tc>
        <w:tc>
          <w:tcPr>
            <w:tcW w:w="296" w:type="dxa"/>
          </w:tcPr>
          <w:p w14:paraId="74967886" w14:textId="77777777" w:rsidR="00B83D27" w:rsidRPr="00004A96" w:rsidRDefault="00B83D27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1856" w:type="dxa"/>
          </w:tcPr>
          <w:p w14:paraId="4B9A92CE" w14:textId="77777777" w:rsidR="00B83D27" w:rsidRPr="00004A96" w:rsidRDefault="00B83D27" w:rsidP="007823D7">
            <w:pPr>
              <w:rPr>
                <w:rFonts w:ascii="Times New Roman" w:hAnsi="Times New Roman"/>
                <w:szCs w:val="24"/>
              </w:rPr>
            </w:pPr>
            <w:r w:rsidRPr="00004A96">
              <w:rPr>
                <w:rFonts w:ascii="Times New Roman" w:hAnsi="Times New Roman"/>
                <w:szCs w:val="24"/>
              </w:rPr>
              <w:t>Online/Update</w:t>
            </w:r>
          </w:p>
        </w:tc>
      </w:tr>
      <w:tr w:rsidR="00B83D27" w:rsidRPr="00004A96" w14:paraId="71BDDE28" w14:textId="77777777" w:rsidTr="007823D7">
        <w:tc>
          <w:tcPr>
            <w:tcW w:w="1384" w:type="dxa"/>
          </w:tcPr>
          <w:p w14:paraId="62D2123D" w14:textId="77777777" w:rsidR="00B83D27" w:rsidRPr="00004A96" w:rsidRDefault="00B83D27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Name</w:t>
            </w:r>
          </w:p>
        </w:tc>
        <w:tc>
          <w:tcPr>
            <w:tcW w:w="300" w:type="dxa"/>
          </w:tcPr>
          <w:p w14:paraId="30128F58" w14:textId="77777777" w:rsidR="00B83D27" w:rsidRPr="00004A96" w:rsidRDefault="00B83D27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7832" w:type="dxa"/>
            <w:gridSpan w:val="4"/>
          </w:tcPr>
          <w:p w14:paraId="5311ECFF" w14:textId="70BD8DED" w:rsidR="00B83D27" w:rsidRPr="00004A96" w:rsidRDefault="00B83D27" w:rsidP="007823D7">
            <w:pPr>
              <w:rPr>
                <w:rFonts w:ascii="Times New Roman" w:hAnsi="Times New Roman"/>
                <w:szCs w:val="24"/>
              </w:rPr>
            </w:pPr>
            <w:r w:rsidRPr="001F33A4">
              <w:rPr>
                <w:rFonts w:ascii="Times New Roman" w:hAnsi="Times New Roman"/>
                <w:szCs w:val="24"/>
              </w:rPr>
              <w:t xml:space="preserve">View WBRS Records of </w:t>
            </w:r>
            <w:r w:rsidR="004C1DCF">
              <w:rPr>
                <w:rFonts w:ascii="Times New Roman" w:hAnsi="Times New Roman"/>
                <w:szCs w:val="24"/>
              </w:rPr>
              <w:t>EE4</w:t>
            </w:r>
          </w:p>
        </w:tc>
      </w:tr>
      <w:tr w:rsidR="00B83D27" w:rsidRPr="00004A96" w14:paraId="4ADB8914" w14:textId="77777777" w:rsidTr="007823D7">
        <w:tc>
          <w:tcPr>
            <w:tcW w:w="1384" w:type="dxa"/>
          </w:tcPr>
          <w:p w14:paraId="1C009779" w14:textId="77777777" w:rsidR="00B83D27" w:rsidRPr="00004A96" w:rsidRDefault="00B83D27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Frequency</w:t>
            </w:r>
          </w:p>
        </w:tc>
        <w:tc>
          <w:tcPr>
            <w:tcW w:w="300" w:type="dxa"/>
          </w:tcPr>
          <w:p w14:paraId="5DBFC902" w14:textId="77777777" w:rsidR="00B83D27" w:rsidRPr="00004A96" w:rsidRDefault="00B83D27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4424" w:type="dxa"/>
          </w:tcPr>
          <w:p w14:paraId="218F3994" w14:textId="7288368D" w:rsidR="00B83D27" w:rsidRPr="00004A96" w:rsidRDefault="00B83D27" w:rsidP="007823D7">
            <w:pPr>
              <w:rPr>
                <w:rFonts w:ascii="Times New Roman" w:hAnsi="Times New Roman"/>
                <w:szCs w:val="24"/>
                <w:lang w:eastAsia="zh-HK"/>
              </w:rPr>
            </w:pPr>
            <w:r>
              <w:rPr>
                <w:rFonts w:ascii="Times New Roman" w:hAnsi="Times New Roman"/>
                <w:szCs w:val="24"/>
              </w:rPr>
              <w:t xml:space="preserve">(Min: 0 Avg: </w:t>
            </w:r>
            <w:r w:rsidR="0005373A">
              <w:rPr>
                <w:rFonts w:ascii="Times New Roman" w:hAnsi="Times New Roman"/>
                <w:szCs w:val="24"/>
              </w:rPr>
              <w:t xml:space="preserve">700 </w:t>
            </w:r>
            <w:r>
              <w:rPr>
                <w:rFonts w:ascii="Times New Roman" w:hAnsi="Times New Roman"/>
                <w:szCs w:val="24"/>
              </w:rPr>
              <w:t xml:space="preserve">Max: </w:t>
            </w:r>
            <w:r w:rsidR="0005373A">
              <w:rPr>
                <w:rFonts w:ascii="Times New Roman" w:hAnsi="Times New Roman"/>
                <w:szCs w:val="24"/>
              </w:rPr>
              <w:t>1400</w:t>
            </w:r>
            <w:r>
              <w:rPr>
                <w:rFonts w:ascii="Times New Roman" w:hAnsi="Times New Roman"/>
                <w:szCs w:val="24"/>
              </w:rPr>
              <w:t>)</w:t>
            </w:r>
          </w:p>
        </w:tc>
        <w:tc>
          <w:tcPr>
            <w:tcW w:w="1256" w:type="dxa"/>
          </w:tcPr>
          <w:p w14:paraId="0EA0B32B" w14:textId="77777777" w:rsidR="00B83D27" w:rsidRPr="00004A96" w:rsidRDefault="00B83D27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Period</w:t>
            </w:r>
          </w:p>
        </w:tc>
        <w:tc>
          <w:tcPr>
            <w:tcW w:w="296" w:type="dxa"/>
          </w:tcPr>
          <w:p w14:paraId="46062847" w14:textId="77777777" w:rsidR="00B83D27" w:rsidRPr="00004A96" w:rsidRDefault="00B83D27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1856" w:type="dxa"/>
          </w:tcPr>
          <w:p w14:paraId="7543F359" w14:textId="77777777" w:rsidR="00B83D27" w:rsidRPr="00004A96" w:rsidRDefault="00B83D27" w:rsidP="007823D7">
            <w:pPr>
              <w:rPr>
                <w:rFonts w:ascii="Times New Roman" w:hAnsi="Times New Roman"/>
                <w:szCs w:val="24"/>
                <w:lang w:eastAsia="zh-HK"/>
              </w:rPr>
            </w:pPr>
            <w:r>
              <w:rPr>
                <w:rFonts w:ascii="Times New Roman" w:hAnsi="Times New Roman"/>
                <w:szCs w:val="24"/>
                <w:lang w:eastAsia="zh-HK"/>
              </w:rPr>
              <w:t>Yearly</w:t>
            </w:r>
          </w:p>
        </w:tc>
      </w:tr>
      <w:tr w:rsidR="00B83D27" w:rsidRPr="00004A96" w14:paraId="5CB73607" w14:textId="77777777" w:rsidTr="007823D7">
        <w:tc>
          <w:tcPr>
            <w:tcW w:w="9516" w:type="dxa"/>
            <w:gridSpan w:val="6"/>
          </w:tcPr>
          <w:p w14:paraId="6326A5E5" w14:textId="77777777" w:rsidR="00B83D27" w:rsidRPr="00004A96" w:rsidRDefault="00B83D27" w:rsidP="007823D7">
            <w:pPr>
              <w:rPr>
                <w:rFonts w:ascii="Times New Roman" w:hAnsi="Times New Roman"/>
                <w:b/>
                <w:szCs w:val="24"/>
                <w:lang w:eastAsia="zh-HK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Description:</w:t>
            </w:r>
          </w:p>
        </w:tc>
      </w:tr>
      <w:tr w:rsidR="00B83D27" w:rsidRPr="00004A96" w14:paraId="2B940A1E" w14:textId="77777777" w:rsidTr="007823D7">
        <w:tc>
          <w:tcPr>
            <w:tcW w:w="9516" w:type="dxa"/>
            <w:gridSpan w:val="6"/>
          </w:tcPr>
          <w:p w14:paraId="7BA0A3B3" w14:textId="7D3E3E38" w:rsidR="00B83D27" w:rsidRDefault="00B83D27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  <w:r>
              <w:rPr>
                <w:rFonts w:ascii="Times New Roman" w:hAnsi="Times New Roman" w:hint="eastAsia"/>
                <w:lang w:eastAsia="zh-HK"/>
              </w:rPr>
              <w:t xml:space="preserve">This function allows </w:t>
            </w:r>
            <w:r>
              <w:rPr>
                <w:rFonts w:ascii="Times New Roman" w:hAnsi="Times New Roman"/>
                <w:lang w:eastAsia="zh-HK"/>
              </w:rPr>
              <w:t xml:space="preserve">user to view the details of WBRS records of EE4. </w:t>
            </w:r>
          </w:p>
          <w:p w14:paraId="5CB4FF37" w14:textId="77777777" w:rsidR="00B83D27" w:rsidRDefault="00B83D27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</w:p>
          <w:p w14:paraId="26AFBE1E" w14:textId="77777777" w:rsidR="00B83D27" w:rsidRDefault="00B83D27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  <w:r>
              <w:rPr>
                <w:rFonts w:ascii="Times New Roman" w:hAnsi="Times New Roman"/>
                <w:lang w:eastAsia="zh-HK"/>
              </w:rPr>
              <w:t>Related Path: [Assignment]&gt;[Assign WBRS Record]</w:t>
            </w:r>
          </w:p>
          <w:p w14:paraId="3F1D5645" w14:textId="77777777" w:rsidR="00B83D27" w:rsidRDefault="00B83D27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</w:p>
          <w:p w14:paraId="638378F2" w14:textId="2BAEF737" w:rsidR="00B83D27" w:rsidRDefault="00B83D27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  <w:r>
              <w:rPr>
                <w:rFonts w:ascii="Times New Roman" w:hAnsi="Times New Roman"/>
                <w:lang w:eastAsia="zh-HK"/>
              </w:rPr>
              <w:t>User can click on the specified row to view the details of WBRS record with below informations</w:t>
            </w:r>
          </w:p>
          <w:p w14:paraId="724EB3F2" w14:textId="77777777" w:rsidR="00C35C6D" w:rsidRDefault="00C35C6D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</w:p>
          <w:tbl>
            <w:tblPr>
              <w:tblStyle w:val="TableGrid"/>
              <w:tblW w:w="17598" w:type="dxa"/>
              <w:tblLook w:val="04A0" w:firstRow="1" w:lastRow="0" w:firstColumn="1" w:lastColumn="0" w:noHBand="0" w:noVBand="1"/>
            </w:tblPr>
            <w:tblGrid>
              <w:gridCol w:w="3091"/>
              <w:gridCol w:w="1295"/>
              <w:gridCol w:w="4404"/>
              <w:gridCol w:w="4404"/>
              <w:gridCol w:w="4404"/>
            </w:tblGrid>
            <w:tr w:rsidR="00B83D27" w:rsidRPr="008128BE" w14:paraId="72201E01" w14:textId="77777777" w:rsidTr="007823D7">
              <w:trPr>
                <w:gridAfter w:val="2"/>
                <w:wAfter w:w="8808" w:type="dxa"/>
              </w:trPr>
              <w:tc>
                <w:tcPr>
                  <w:tcW w:w="8790" w:type="dxa"/>
                  <w:gridSpan w:val="3"/>
                  <w:shd w:val="clear" w:color="auto" w:fill="D0CECE" w:themeFill="background2" w:themeFillShade="E6"/>
                </w:tcPr>
                <w:p w14:paraId="15B23ECE" w14:textId="77777777" w:rsidR="00B83D27" w:rsidRPr="008128BE" w:rsidRDefault="00B83D27" w:rsidP="007823D7">
                  <w:pPr>
                    <w:spacing w:after="60"/>
                    <w:jc w:val="center"/>
                    <w:rPr>
                      <w:rFonts w:ascii="Times New Roman" w:hAnsi="Times New Roman"/>
                      <w:b/>
                      <w:bCs/>
                      <w:lang w:eastAsia="zh-HK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lang w:eastAsia="zh-HK"/>
                    </w:rPr>
                    <w:t>WBRS – EE4 Record Details</w:t>
                  </w:r>
                </w:p>
              </w:tc>
            </w:tr>
            <w:tr w:rsidR="00B83D27" w:rsidRPr="008128BE" w14:paraId="3C9D1BD6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  <w:shd w:val="clear" w:color="auto" w:fill="D0CECE" w:themeFill="background2" w:themeFillShade="E6"/>
                </w:tcPr>
                <w:p w14:paraId="552BFCE8" w14:textId="77777777" w:rsidR="00B83D27" w:rsidRPr="008128BE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b/>
                      <w:bCs/>
                      <w:lang w:eastAsia="zh-HK"/>
                    </w:rPr>
                  </w:pPr>
                  <w:r w:rsidRPr="008128BE">
                    <w:rPr>
                      <w:rFonts w:ascii="Times New Roman" w:hAnsi="Times New Roman"/>
                      <w:b/>
                      <w:bCs/>
                      <w:lang w:eastAsia="zh-HK"/>
                    </w:rPr>
                    <w:t>Field</w:t>
                  </w:r>
                </w:p>
              </w:tc>
              <w:tc>
                <w:tcPr>
                  <w:tcW w:w="1295" w:type="dxa"/>
                  <w:shd w:val="clear" w:color="auto" w:fill="D0CECE" w:themeFill="background2" w:themeFillShade="E6"/>
                </w:tcPr>
                <w:p w14:paraId="13922388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b/>
                      <w:bCs/>
                      <w:lang w:eastAsia="zh-HK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lang w:eastAsia="zh-HK"/>
                    </w:rPr>
                    <w:t>Type</w:t>
                  </w:r>
                </w:p>
              </w:tc>
              <w:tc>
                <w:tcPr>
                  <w:tcW w:w="4404" w:type="dxa"/>
                  <w:shd w:val="clear" w:color="auto" w:fill="D0CECE" w:themeFill="background2" w:themeFillShade="E6"/>
                </w:tcPr>
                <w:p w14:paraId="6869C450" w14:textId="77777777" w:rsidR="00B83D27" w:rsidRPr="008128BE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b/>
                      <w:bCs/>
                      <w:lang w:eastAsia="zh-HK"/>
                    </w:rPr>
                  </w:pPr>
                  <w:r w:rsidRPr="008128BE">
                    <w:rPr>
                      <w:rFonts w:ascii="Times New Roman" w:hAnsi="Times New Roman"/>
                      <w:b/>
                      <w:bCs/>
                      <w:lang w:eastAsia="zh-HK"/>
                    </w:rPr>
                    <w:t>Details</w:t>
                  </w:r>
                </w:p>
              </w:tc>
            </w:tr>
            <w:tr w:rsidR="00B83D27" w14:paraId="1E4E278E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7241B45C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Application No.</w:t>
                  </w:r>
                </w:p>
              </w:tc>
              <w:tc>
                <w:tcPr>
                  <w:tcW w:w="1295" w:type="dxa"/>
                </w:tcPr>
                <w:p w14:paraId="5DB12289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F86B802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WBRS Application Number</w:t>
                  </w:r>
                </w:p>
              </w:tc>
            </w:tr>
            <w:tr w:rsidR="00B83D27" w14:paraId="22524953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37502BC2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Cancel Reason</w:t>
                  </w:r>
                </w:p>
              </w:tc>
              <w:tc>
                <w:tcPr>
                  <w:tcW w:w="1295" w:type="dxa"/>
                </w:tcPr>
                <w:p w14:paraId="19AB7BA9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Textarea</w:t>
                  </w:r>
                </w:p>
              </w:tc>
              <w:tc>
                <w:tcPr>
                  <w:tcW w:w="4404" w:type="dxa"/>
                </w:tcPr>
                <w:p w14:paraId="62B3AF20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5BBECEB5" w14:textId="77777777" w:rsidTr="007823D7">
              <w:trPr>
                <w:gridAfter w:val="2"/>
                <w:wAfter w:w="8808" w:type="dxa"/>
              </w:trPr>
              <w:tc>
                <w:tcPr>
                  <w:tcW w:w="8790" w:type="dxa"/>
                  <w:gridSpan w:val="3"/>
                  <w:shd w:val="clear" w:color="auto" w:fill="D0CECE" w:themeFill="background2" w:themeFillShade="E6"/>
                </w:tcPr>
                <w:p w14:paraId="49D3C1CE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Information of Building</w:t>
                  </w:r>
                </w:p>
              </w:tc>
            </w:tr>
            <w:tr w:rsidR="00B83D27" w14:paraId="2ACB1EB2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420CCB8C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Building Name (English)</w:t>
                  </w:r>
                </w:p>
              </w:tc>
              <w:tc>
                <w:tcPr>
                  <w:tcW w:w="1295" w:type="dxa"/>
                </w:tcPr>
                <w:p w14:paraId="7FE992DF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3EB46D1F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0E5F7A66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4D6563BC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Building Name (Chinese)</w:t>
                  </w:r>
                </w:p>
              </w:tc>
              <w:tc>
                <w:tcPr>
                  <w:tcW w:w="1295" w:type="dxa"/>
                </w:tcPr>
                <w:p w14:paraId="45B011AB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0EA295F4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1B16BADC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7FE75CD7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Address of Building</w:t>
                  </w:r>
                </w:p>
              </w:tc>
              <w:tc>
                <w:tcPr>
                  <w:tcW w:w="1295" w:type="dxa"/>
                </w:tcPr>
                <w:p w14:paraId="69E19060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404" w:type="dxa"/>
                </w:tcPr>
                <w:p w14:paraId="0D6C9EDA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0E3DDDC9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520B3D19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Street No. </w:t>
                  </w:r>
                </w:p>
              </w:tc>
              <w:tc>
                <w:tcPr>
                  <w:tcW w:w="1295" w:type="dxa"/>
                </w:tcPr>
                <w:p w14:paraId="1433C43F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404" w:type="dxa"/>
                </w:tcPr>
                <w:p w14:paraId="20FC6866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6995BCD2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76721B7E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Start No. </w:t>
                  </w:r>
                </w:p>
              </w:tc>
              <w:tc>
                <w:tcPr>
                  <w:tcW w:w="1295" w:type="dxa"/>
                </w:tcPr>
                <w:p w14:paraId="1295A8D0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1279E6BE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Start No.</w:t>
                  </w:r>
                </w:p>
              </w:tc>
            </w:tr>
            <w:tr w:rsidR="00B83D27" w14:paraId="6F1525A2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3079AE2A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Alpha </w:t>
                  </w:r>
                </w:p>
              </w:tc>
              <w:tc>
                <w:tcPr>
                  <w:tcW w:w="1295" w:type="dxa"/>
                </w:tcPr>
                <w:p w14:paraId="471B4DFC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7D8B9662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Start No. Alpha</w:t>
                  </w:r>
                </w:p>
              </w:tc>
            </w:tr>
            <w:tr w:rsidR="00B83D27" w14:paraId="692FED1A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1951B7C2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End No.</w:t>
                  </w:r>
                </w:p>
              </w:tc>
              <w:tc>
                <w:tcPr>
                  <w:tcW w:w="1295" w:type="dxa"/>
                </w:tcPr>
                <w:p w14:paraId="6F034359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B3B9E2C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End No.</w:t>
                  </w:r>
                </w:p>
              </w:tc>
            </w:tr>
            <w:tr w:rsidR="00B83D27" w14:paraId="49DA63B3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EA7E6AB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Alpha </w:t>
                  </w:r>
                </w:p>
              </w:tc>
              <w:tc>
                <w:tcPr>
                  <w:tcW w:w="1295" w:type="dxa"/>
                </w:tcPr>
                <w:p w14:paraId="3A49215D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2291AE59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End No. Alpha</w:t>
                  </w:r>
                </w:p>
              </w:tc>
            </w:tr>
            <w:tr w:rsidR="00B83D27" w14:paraId="6B81A984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5A2F9BEC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</w:t>
                  </w:r>
                </w:p>
              </w:tc>
              <w:tc>
                <w:tcPr>
                  <w:tcW w:w="1295" w:type="dxa"/>
                </w:tcPr>
                <w:p w14:paraId="6F7D9B07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404" w:type="dxa"/>
                </w:tcPr>
                <w:p w14:paraId="40B143C5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3F1A31EB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8511BB2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English</w:t>
                  </w:r>
                </w:p>
              </w:tc>
              <w:tc>
                <w:tcPr>
                  <w:tcW w:w="1295" w:type="dxa"/>
                </w:tcPr>
                <w:p w14:paraId="0AA0677D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46AEE87F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English Name</w:t>
                  </w:r>
                </w:p>
              </w:tc>
            </w:tr>
            <w:tr w:rsidR="00B83D27" w14:paraId="167036C9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AF9DFC8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Chinese</w:t>
                  </w:r>
                </w:p>
              </w:tc>
              <w:tc>
                <w:tcPr>
                  <w:tcW w:w="1295" w:type="dxa"/>
                </w:tcPr>
                <w:p w14:paraId="0F0AEC94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3122930D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Chinese Name</w:t>
                  </w:r>
                </w:p>
              </w:tc>
            </w:tr>
            <w:tr w:rsidR="00B83D27" w14:paraId="6DB18420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9F2876C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District</w:t>
                  </w:r>
                </w:p>
              </w:tc>
              <w:tc>
                <w:tcPr>
                  <w:tcW w:w="1295" w:type="dxa"/>
                </w:tcPr>
                <w:p w14:paraId="1842223D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3C283622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190DB530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4E26AE4B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Area</w:t>
                  </w:r>
                </w:p>
              </w:tc>
              <w:tc>
                <w:tcPr>
                  <w:tcW w:w="1295" w:type="dxa"/>
                </w:tcPr>
                <w:p w14:paraId="3CF95806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44B2C3C8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3B5AEB88" w14:textId="77777777" w:rsidTr="007823D7">
              <w:trPr>
                <w:gridAfter w:val="2"/>
                <w:wAfter w:w="8808" w:type="dxa"/>
              </w:trPr>
              <w:tc>
                <w:tcPr>
                  <w:tcW w:w="8790" w:type="dxa"/>
                  <w:gridSpan w:val="3"/>
                  <w:shd w:val="clear" w:color="auto" w:fill="D0CECE" w:themeFill="background2" w:themeFillShade="E6"/>
                </w:tcPr>
                <w:p w14:paraId="3DECAAA2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Information of Relevant Unit / Common Area</w:t>
                  </w:r>
                </w:p>
              </w:tc>
            </w:tr>
            <w:tr w:rsidR="00B83D27" w14:paraId="7B7FDDE4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2A0AA2B7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Name (English)</w:t>
                  </w:r>
                </w:p>
              </w:tc>
              <w:tc>
                <w:tcPr>
                  <w:tcW w:w="1295" w:type="dxa"/>
                </w:tcPr>
                <w:p w14:paraId="751105F1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291DE8FC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54A4FC46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73706591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Name (Chinese)</w:t>
                  </w:r>
                </w:p>
              </w:tc>
              <w:tc>
                <w:tcPr>
                  <w:tcW w:w="1295" w:type="dxa"/>
                </w:tcPr>
                <w:p w14:paraId="39F561B0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15B17A14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79B68F1E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586EED4F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Location</w:t>
                  </w:r>
                </w:p>
              </w:tc>
              <w:tc>
                <w:tcPr>
                  <w:tcW w:w="1295" w:type="dxa"/>
                </w:tcPr>
                <w:p w14:paraId="3292CE69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404" w:type="dxa"/>
                </w:tcPr>
                <w:p w14:paraId="45055C66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3B28EA86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B9D5879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Room/Flat</w:t>
                  </w:r>
                </w:p>
              </w:tc>
              <w:tc>
                <w:tcPr>
                  <w:tcW w:w="1295" w:type="dxa"/>
                </w:tcPr>
                <w:p w14:paraId="0E580D6D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307BEA0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779A8EE5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2BB9EDD3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Floor</w:t>
                  </w:r>
                </w:p>
              </w:tc>
              <w:tc>
                <w:tcPr>
                  <w:tcW w:w="1295" w:type="dxa"/>
                </w:tcPr>
                <w:p w14:paraId="16E574A6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7BB8B23B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40FEEBEC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7F68E4FE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Block</w:t>
                  </w:r>
                </w:p>
              </w:tc>
              <w:tc>
                <w:tcPr>
                  <w:tcW w:w="1295" w:type="dxa"/>
                </w:tcPr>
                <w:p w14:paraId="7625E393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26986F9F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74999094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0EAD8950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Other Description</w:t>
                  </w:r>
                </w:p>
              </w:tc>
              <w:tc>
                <w:tcPr>
                  <w:tcW w:w="1295" w:type="dxa"/>
                </w:tcPr>
                <w:p w14:paraId="32798DF7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7C4816A4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0ADCEC9B" w14:textId="77777777" w:rsidTr="007823D7">
              <w:trPr>
                <w:gridAfter w:val="2"/>
                <w:wAfter w:w="8808" w:type="dxa"/>
              </w:trPr>
              <w:tc>
                <w:tcPr>
                  <w:tcW w:w="8790" w:type="dxa"/>
                  <w:gridSpan w:val="3"/>
                  <w:shd w:val="clear" w:color="auto" w:fill="D0CECE" w:themeFill="background2" w:themeFillShade="E6"/>
                </w:tcPr>
                <w:p w14:paraId="424C7979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Information of Responsible Person</w:t>
                  </w:r>
                </w:p>
              </w:tc>
            </w:tr>
            <w:tr w:rsidR="00B83D27" w14:paraId="374C04E7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586D9B06" w14:textId="77777777" w:rsidR="00B83D27" w:rsidRPr="005207C9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Type of Responsible Person</w:t>
                  </w:r>
                </w:p>
              </w:tc>
              <w:tc>
                <w:tcPr>
                  <w:tcW w:w="1295" w:type="dxa"/>
                </w:tcPr>
                <w:p w14:paraId="7FE10F2A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Checkbox</w:t>
                  </w:r>
                </w:p>
              </w:tc>
              <w:tc>
                <w:tcPr>
                  <w:tcW w:w="4404" w:type="dxa"/>
                </w:tcPr>
                <w:p w14:paraId="780FC43A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Options:</w:t>
                  </w:r>
                </w:p>
                <w:p w14:paraId="0FE7DC96" w14:textId="77777777" w:rsidR="00B83D27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CB55B5">
                    <w:rPr>
                      <w:rFonts w:ascii="Times New Roman" w:hAnsi="Times New Roman"/>
                      <w:lang w:eastAsia="zh-HK"/>
                    </w:rPr>
                    <w:t>Owner of the relevant common area</w:t>
                  </w:r>
                </w:p>
                <w:p w14:paraId="4D060F2E" w14:textId="77777777" w:rsidR="00B83D27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CB55B5">
                    <w:rPr>
                      <w:rFonts w:ascii="Times New Roman" w:hAnsi="Times New Roman"/>
                      <w:lang w:eastAsia="zh-HK"/>
                    </w:rPr>
                    <w:lastRenderedPageBreak/>
                    <w:t>Owner of the relevant central building services installation</w:t>
                  </w:r>
                </w:p>
                <w:p w14:paraId="7C812363" w14:textId="77777777" w:rsidR="00B83D27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CB55B5">
                    <w:rPr>
                      <w:rFonts w:ascii="Times New Roman" w:hAnsi="Times New Roman"/>
                      <w:lang w:eastAsia="zh-HK"/>
                    </w:rPr>
                    <w:t>Tenant of the relevant unit</w:t>
                  </w:r>
                </w:p>
                <w:p w14:paraId="01377857" w14:textId="77777777" w:rsidR="00B83D27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CB55B5">
                    <w:rPr>
                      <w:rFonts w:ascii="Times New Roman" w:hAnsi="Times New Roman"/>
                      <w:lang w:eastAsia="zh-HK"/>
                    </w:rPr>
                    <w:t>Occupier of the relevant unit</w:t>
                  </w:r>
                </w:p>
                <w:p w14:paraId="48106052" w14:textId="77777777" w:rsidR="00B83D27" w:rsidRPr="00CB55B5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CB55B5">
                    <w:rPr>
                      <w:rFonts w:ascii="Times New Roman" w:hAnsi="Times New Roman"/>
                      <w:lang w:eastAsia="zh-HK"/>
                    </w:rPr>
                    <w:t>Owner of the relevant unit</w:t>
                  </w:r>
                </w:p>
              </w:tc>
            </w:tr>
            <w:tr w:rsidR="00B83D27" w14:paraId="20C6284F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7A64F26C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lastRenderedPageBreak/>
                    <w:t>Name (English)</w:t>
                  </w:r>
                </w:p>
              </w:tc>
              <w:tc>
                <w:tcPr>
                  <w:tcW w:w="1295" w:type="dxa"/>
                </w:tcPr>
                <w:p w14:paraId="0DB517A4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7758B289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Name of Responsible Person</w:t>
                  </w:r>
                </w:p>
              </w:tc>
            </w:tr>
            <w:tr w:rsidR="00B83D27" w14:paraId="6370239A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D051FF6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Name (Chinese)</w:t>
                  </w:r>
                </w:p>
              </w:tc>
              <w:tc>
                <w:tcPr>
                  <w:tcW w:w="1295" w:type="dxa"/>
                </w:tcPr>
                <w:p w14:paraId="78A80238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06A273C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Name of Responsible Person</w:t>
                  </w:r>
                </w:p>
              </w:tc>
            </w:tr>
            <w:tr w:rsidR="00B83D27" w14:paraId="32283522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012BFFB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Representative</w:t>
                  </w:r>
                </w:p>
              </w:tc>
              <w:tc>
                <w:tcPr>
                  <w:tcW w:w="1295" w:type="dxa"/>
                </w:tcPr>
                <w:p w14:paraId="4A5BF5BF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404" w:type="dxa"/>
                </w:tcPr>
                <w:p w14:paraId="44EF7A00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164D2056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4B8B18BE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Salutation</w:t>
                  </w:r>
                </w:p>
              </w:tc>
              <w:tc>
                <w:tcPr>
                  <w:tcW w:w="1295" w:type="dxa"/>
                </w:tcPr>
                <w:p w14:paraId="3240FE20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Radio Button</w:t>
                  </w:r>
                </w:p>
              </w:tc>
              <w:tc>
                <w:tcPr>
                  <w:tcW w:w="4404" w:type="dxa"/>
                </w:tcPr>
                <w:p w14:paraId="0261E7F2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Options:</w:t>
                  </w:r>
                </w:p>
                <w:p w14:paraId="010BEBFC" w14:textId="77777777" w:rsidR="00B83D27" w:rsidRDefault="00B83D27" w:rsidP="007823D7">
                  <w:pPr>
                    <w:pStyle w:val="ListParagraph"/>
                    <w:numPr>
                      <w:ilvl w:val="0"/>
                      <w:numId w:val="3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77992">
                    <w:rPr>
                      <w:rFonts w:ascii="Times New Roman" w:hAnsi="Times New Roman"/>
                      <w:lang w:eastAsia="zh-HK"/>
                    </w:rPr>
                    <w:t>Mr.</w:t>
                  </w:r>
                </w:p>
                <w:p w14:paraId="4168D773" w14:textId="77777777" w:rsidR="00B83D27" w:rsidRDefault="00B83D27" w:rsidP="007823D7">
                  <w:pPr>
                    <w:pStyle w:val="ListParagraph"/>
                    <w:numPr>
                      <w:ilvl w:val="0"/>
                      <w:numId w:val="3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77992">
                    <w:rPr>
                      <w:rFonts w:ascii="Times New Roman" w:hAnsi="Times New Roman"/>
                      <w:lang w:eastAsia="zh-HK"/>
                    </w:rPr>
                    <w:t>Miss</w:t>
                  </w:r>
                </w:p>
                <w:p w14:paraId="6E1E2A64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E266EC">
                    <w:rPr>
                      <w:rFonts w:ascii="Times New Roman" w:hAnsi="Times New Roman"/>
                      <w:lang w:eastAsia="zh-HK"/>
                    </w:rPr>
                    <w:t>Ms.</w:t>
                  </w:r>
                </w:p>
              </w:tc>
            </w:tr>
            <w:tr w:rsidR="00B83D27" w14:paraId="4F5A0A06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27DE4D33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Name (English)</w:t>
                  </w:r>
                </w:p>
              </w:tc>
              <w:tc>
                <w:tcPr>
                  <w:tcW w:w="1295" w:type="dxa"/>
                </w:tcPr>
                <w:p w14:paraId="16445BB8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577F728A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Name of Representative Person</w:t>
                  </w:r>
                </w:p>
              </w:tc>
            </w:tr>
            <w:tr w:rsidR="00B83D27" w14:paraId="7C6C176D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4C3F659D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Name (Chinese)</w:t>
                  </w:r>
                </w:p>
              </w:tc>
              <w:tc>
                <w:tcPr>
                  <w:tcW w:w="1295" w:type="dxa"/>
                </w:tcPr>
                <w:p w14:paraId="372A2548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6E50E8D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Name of Representative Person</w:t>
                  </w:r>
                </w:p>
              </w:tc>
            </w:tr>
            <w:tr w:rsidR="00B83D27" w14:paraId="7B19992A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59CBB97E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DA3A67">
                    <w:rPr>
                      <w:rFonts w:ascii="Times New Roman" w:hAnsi="Times New Roman"/>
                      <w:lang w:eastAsia="zh-HK"/>
                    </w:rPr>
                    <w:t>Position</w:t>
                  </w:r>
                </w:p>
              </w:tc>
              <w:tc>
                <w:tcPr>
                  <w:tcW w:w="1295" w:type="dxa"/>
                </w:tcPr>
                <w:p w14:paraId="7797EB37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1A279205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36B28F20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2015C7D0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4B7B76">
                    <w:rPr>
                      <w:rFonts w:ascii="Times New Roman" w:hAnsi="Times New Roman"/>
                      <w:lang w:eastAsia="zh-HK"/>
                    </w:rPr>
                    <w:t>Correspondence Address</w:t>
                  </w:r>
                </w:p>
              </w:tc>
              <w:tc>
                <w:tcPr>
                  <w:tcW w:w="1295" w:type="dxa"/>
                </w:tcPr>
                <w:p w14:paraId="7E9F2B3C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404" w:type="dxa"/>
                </w:tcPr>
                <w:p w14:paraId="3B4A913C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6948D44D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7B29A0C7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Street No. </w:t>
                  </w:r>
                </w:p>
              </w:tc>
              <w:tc>
                <w:tcPr>
                  <w:tcW w:w="1295" w:type="dxa"/>
                </w:tcPr>
                <w:p w14:paraId="0709F08D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404" w:type="dxa"/>
                </w:tcPr>
                <w:p w14:paraId="235E073F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6918A589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2A0574B3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Start No. </w:t>
                  </w:r>
                </w:p>
              </w:tc>
              <w:tc>
                <w:tcPr>
                  <w:tcW w:w="1295" w:type="dxa"/>
                </w:tcPr>
                <w:p w14:paraId="2E5AD1FE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D36C461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Start No.</w:t>
                  </w:r>
                </w:p>
              </w:tc>
            </w:tr>
            <w:tr w:rsidR="00B83D27" w14:paraId="1DF8CFFC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719372FA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Alpha </w:t>
                  </w:r>
                </w:p>
              </w:tc>
              <w:tc>
                <w:tcPr>
                  <w:tcW w:w="1295" w:type="dxa"/>
                </w:tcPr>
                <w:p w14:paraId="40AEC47A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0BB44647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Start No. Alpha</w:t>
                  </w:r>
                </w:p>
              </w:tc>
            </w:tr>
            <w:tr w:rsidR="00B83D27" w14:paraId="26C46CCC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D4FC73E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End No.</w:t>
                  </w:r>
                </w:p>
              </w:tc>
              <w:tc>
                <w:tcPr>
                  <w:tcW w:w="1295" w:type="dxa"/>
                </w:tcPr>
                <w:p w14:paraId="289B876B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71A6CAF1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End No.</w:t>
                  </w:r>
                </w:p>
              </w:tc>
            </w:tr>
            <w:tr w:rsidR="00B83D27" w14:paraId="406B0A64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588EA1A7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Alpha </w:t>
                  </w:r>
                </w:p>
              </w:tc>
              <w:tc>
                <w:tcPr>
                  <w:tcW w:w="1295" w:type="dxa"/>
                </w:tcPr>
                <w:p w14:paraId="72DC71CF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0E0712DB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End No. Alpha</w:t>
                  </w:r>
                </w:p>
              </w:tc>
            </w:tr>
            <w:tr w:rsidR="00B83D27" w14:paraId="6D740B2A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57A65F5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</w:t>
                  </w:r>
                </w:p>
              </w:tc>
              <w:tc>
                <w:tcPr>
                  <w:tcW w:w="1295" w:type="dxa"/>
                </w:tcPr>
                <w:p w14:paraId="23A65AB9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404" w:type="dxa"/>
                </w:tcPr>
                <w:p w14:paraId="3FF32234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30B0299F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17DD4824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English</w:t>
                  </w:r>
                </w:p>
              </w:tc>
              <w:tc>
                <w:tcPr>
                  <w:tcW w:w="1295" w:type="dxa"/>
                </w:tcPr>
                <w:p w14:paraId="1F25468D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74104EE9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English Name</w:t>
                  </w:r>
                </w:p>
              </w:tc>
            </w:tr>
            <w:tr w:rsidR="00B83D27" w14:paraId="267812AD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71397EAB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Chinese</w:t>
                  </w:r>
                </w:p>
              </w:tc>
              <w:tc>
                <w:tcPr>
                  <w:tcW w:w="1295" w:type="dxa"/>
                </w:tcPr>
                <w:p w14:paraId="45BD5205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0B0052E0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Chinese Name</w:t>
                  </w:r>
                </w:p>
              </w:tc>
            </w:tr>
            <w:tr w:rsidR="00B83D27" w14:paraId="609D0C91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7712C45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District</w:t>
                  </w:r>
                </w:p>
              </w:tc>
              <w:tc>
                <w:tcPr>
                  <w:tcW w:w="1295" w:type="dxa"/>
                </w:tcPr>
                <w:p w14:paraId="7BBC4075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0001D034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0DE3305C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03F800EE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Area</w:t>
                  </w:r>
                </w:p>
              </w:tc>
              <w:tc>
                <w:tcPr>
                  <w:tcW w:w="1295" w:type="dxa"/>
                </w:tcPr>
                <w:p w14:paraId="5C485B2A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5EDE36A5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3EE76EF8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5FC2F9C9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Telephone</w:t>
                  </w:r>
                </w:p>
              </w:tc>
              <w:tc>
                <w:tcPr>
                  <w:tcW w:w="1295" w:type="dxa"/>
                </w:tcPr>
                <w:p w14:paraId="55F56EFB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43AF80A7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1390C50D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4F98F3F0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Fax</w:t>
                  </w:r>
                </w:p>
              </w:tc>
              <w:tc>
                <w:tcPr>
                  <w:tcW w:w="1295" w:type="dxa"/>
                </w:tcPr>
                <w:p w14:paraId="39D321D8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73C62545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60376529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33E4364D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Email</w:t>
                  </w:r>
                </w:p>
              </w:tc>
              <w:tc>
                <w:tcPr>
                  <w:tcW w:w="1295" w:type="dxa"/>
                </w:tcPr>
                <w:p w14:paraId="5503F2C0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1384943B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130B6058" w14:textId="77777777" w:rsidTr="007823D7">
              <w:trPr>
                <w:gridAfter w:val="2"/>
                <w:wAfter w:w="8808" w:type="dxa"/>
              </w:trPr>
              <w:tc>
                <w:tcPr>
                  <w:tcW w:w="8790" w:type="dxa"/>
                  <w:gridSpan w:val="3"/>
                  <w:shd w:val="clear" w:color="auto" w:fill="D0CECE" w:themeFill="background2" w:themeFillShade="E6"/>
                </w:tcPr>
                <w:p w14:paraId="4830CBE8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Registered Energy Assessor</w:t>
                  </w:r>
                </w:p>
              </w:tc>
            </w:tr>
            <w:tr w:rsidR="00B83D27" w14:paraId="7776FADF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367BDA60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BEC Edition</w:t>
                  </w:r>
                </w:p>
              </w:tc>
              <w:tc>
                <w:tcPr>
                  <w:tcW w:w="1295" w:type="dxa"/>
                </w:tcPr>
                <w:p w14:paraId="48755683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5884BDEC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256A801F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2A832BAF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5207C9">
                    <w:rPr>
                      <w:rFonts w:ascii="Times New Roman" w:hAnsi="Times New Roman"/>
                      <w:lang w:eastAsia="zh-HK"/>
                    </w:rPr>
                    <w:t>Inspect Date</w:t>
                  </w:r>
                </w:p>
              </w:tc>
              <w:tc>
                <w:tcPr>
                  <w:tcW w:w="1295" w:type="dxa"/>
                </w:tcPr>
                <w:p w14:paraId="052F96FE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0DC04D84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52E748F3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01C1DD76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Salutation</w:t>
                  </w:r>
                </w:p>
              </w:tc>
              <w:tc>
                <w:tcPr>
                  <w:tcW w:w="1295" w:type="dxa"/>
                </w:tcPr>
                <w:p w14:paraId="0559B430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Radio Button</w:t>
                  </w:r>
                </w:p>
              </w:tc>
              <w:tc>
                <w:tcPr>
                  <w:tcW w:w="4404" w:type="dxa"/>
                </w:tcPr>
                <w:p w14:paraId="5D625162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Options:</w:t>
                  </w:r>
                </w:p>
                <w:p w14:paraId="1FD8F310" w14:textId="77777777" w:rsidR="00B83D27" w:rsidRDefault="00B83D27" w:rsidP="007823D7">
                  <w:pPr>
                    <w:pStyle w:val="ListParagraph"/>
                    <w:numPr>
                      <w:ilvl w:val="0"/>
                      <w:numId w:val="3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77992">
                    <w:rPr>
                      <w:rFonts w:ascii="Times New Roman" w:hAnsi="Times New Roman"/>
                      <w:lang w:eastAsia="zh-HK"/>
                    </w:rPr>
                    <w:t>Mr.</w:t>
                  </w:r>
                </w:p>
                <w:p w14:paraId="00348C9D" w14:textId="6EA1A619" w:rsidR="00105819" w:rsidRDefault="00B83D27" w:rsidP="007823D7">
                  <w:pPr>
                    <w:pStyle w:val="ListParagraph"/>
                    <w:numPr>
                      <w:ilvl w:val="0"/>
                      <w:numId w:val="3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77992">
                    <w:rPr>
                      <w:rFonts w:ascii="Times New Roman" w:hAnsi="Times New Roman"/>
                      <w:lang w:eastAsia="zh-HK"/>
                    </w:rPr>
                    <w:t>Miss</w:t>
                  </w:r>
                </w:p>
                <w:p w14:paraId="2843FA55" w14:textId="77777777" w:rsidR="00B83D27" w:rsidRPr="006D7784" w:rsidRDefault="00B83D27" w:rsidP="006D7784">
                  <w:pPr>
                    <w:pStyle w:val="ListParagraph"/>
                    <w:numPr>
                      <w:ilvl w:val="0"/>
                      <w:numId w:val="3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6D7784">
                    <w:rPr>
                      <w:rFonts w:ascii="Times New Roman" w:hAnsi="Times New Roman"/>
                      <w:lang w:eastAsia="zh-HK"/>
                    </w:rPr>
                    <w:t>Ms.</w:t>
                  </w:r>
                </w:p>
              </w:tc>
            </w:tr>
            <w:tr w:rsidR="00B83D27" w14:paraId="22FE2077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0DE6635A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Name (English)</w:t>
                  </w:r>
                </w:p>
              </w:tc>
              <w:tc>
                <w:tcPr>
                  <w:tcW w:w="1295" w:type="dxa"/>
                </w:tcPr>
                <w:p w14:paraId="5A7E3BB3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37C53139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REA English Name</w:t>
                  </w:r>
                </w:p>
              </w:tc>
            </w:tr>
            <w:tr w:rsidR="00B83D27" w14:paraId="280A45DE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0A303705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Name (Chinese)</w:t>
                  </w:r>
                </w:p>
              </w:tc>
              <w:tc>
                <w:tcPr>
                  <w:tcW w:w="1295" w:type="dxa"/>
                </w:tcPr>
                <w:p w14:paraId="76BB80B9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1246251B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REA Chinese Name</w:t>
                  </w:r>
                </w:p>
              </w:tc>
            </w:tr>
            <w:tr w:rsidR="00B83D27" w14:paraId="64A56390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2D270CF2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Correspondence Addresss</w:t>
                  </w:r>
                </w:p>
              </w:tc>
              <w:tc>
                <w:tcPr>
                  <w:tcW w:w="1295" w:type="dxa"/>
                </w:tcPr>
                <w:p w14:paraId="4E287BB3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404" w:type="dxa"/>
                </w:tcPr>
                <w:p w14:paraId="021E6F6D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7C853C8A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37E989A5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Room/Flat</w:t>
                  </w:r>
                </w:p>
              </w:tc>
              <w:tc>
                <w:tcPr>
                  <w:tcW w:w="1295" w:type="dxa"/>
                </w:tcPr>
                <w:p w14:paraId="155252DD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1241AC8C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1BC75178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1E70777D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Floor</w:t>
                  </w:r>
                </w:p>
              </w:tc>
              <w:tc>
                <w:tcPr>
                  <w:tcW w:w="1295" w:type="dxa"/>
                </w:tcPr>
                <w:p w14:paraId="5BA4CBE7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5C2F406C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56ABD589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488D2117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lastRenderedPageBreak/>
                    <w:t>Block</w:t>
                  </w:r>
                </w:p>
              </w:tc>
              <w:tc>
                <w:tcPr>
                  <w:tcW w:w="1295" w:type="dxa"/>
                </w:tcPr>
                <w:p w14:paraId="693B478B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223497AF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69474ABA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192BD51E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Building</w:t>
                  </w:r>
                </w:p>
              </w:tc>
              <w:tc>
                <w:tcPr>
                  <w:tcW w:w="1295" w:type="dxa"/>
                </w:tcPr>
                <w:p w14:paraId="419BAC67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0C31B05B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21B80015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F0AC032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Street No. </w:t>
                  </w:r>
                </w:p>
              </w:tc>
              <w:tc>
                <w:tcPr>
                  <w:tcW w:w="1295" w:type="dxa"/>
                </w:tcPr>
                <w:p w14:paraId="0A7C3D52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404" w:type="dxa"/>
                </w:tcPr>
                <w:p w14:paraId="5B492FB4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00BB402C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2AE7EA7D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Start No. </w:t>
                  </w:r>
                </w:p>
              </w:tc>
              <w:tc>
                <w:tcPr>
                  <w:tcW w:w="1295" w:type="dxa"/>
                </w:tcPr>
                <w:p w14:paraId="1E1B947B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231BE8B6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Start No.</w:t>
                  </w:r>
                </w:p>
              </w:tc>
            </w:tr>
            <w:tr w:rsidR="00B83D27" w14:paraId="536243F7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2A999859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Alpha </w:t>
                  </w:r>
                </w:p>
              </w:tc>
              <w:tc>
                <w:tcPr>
                  <w:tcW w:w="1295" w:type="dxa"/>
                </w:tcPr>
                <w:p w14:paraId="6176694B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16B25B38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Start No. Alpha</w:t>
                  </w:r>
                </w:p>
              </w:tc>
            </w:tr>
            <w:tr w:rsidR="00B83D27" w14:paraId="36C1806D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7BD645A6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End No.</w:t>
                  </w:r>
                </w:p>
              </w:tc>
              <w:tc>
                <w:tcPr>
                  <w:tcW w:w="1295" w:type="dxa"/>
                </w:tcPr>
                <w:p w14:paraId="663AF939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7F77ECB9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End No.</w:t>
                  </w:r>
                </w:p>
              </w:tc>
            </w:tr>
            <w:tr w:rsidR="00B83D27" w14:paraId="3916B412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38689BF5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Alpha </w:t>
                  </w:r>
                </w:p>
              </w:tc>
              <w:tc>
                <w:tcPr>
                  <w:tcW w:w="1295" w:type="dxa"/>
                </w:tcPr>
                <w:p w14:paraId="2033CEFD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7E98703C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End No. Alpha</w:t>
                  </w:r>
                </w:p>
              </w:tc>
            </w:tr>
            <w:tr w:rsidR="00B83D27" w14:paraId="34BE8196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3706DD33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(English)</w:t>
                  </w:r>
                </w:p>
              </w:tc>
              <w:tc>
                <w:tcPr>
                  <w:tcW w:w="1295" w:type="dxa"/>
                </w:tcPr>
                <w:p w14:paraId="1D60AC05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20B40207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Street English Name</w:t>
                  </w:r>
                </w:p>
              </w:tc>
            </w:tr>
            <w:tr w:rsidR="00B83D27" w14:paraId="2B82E80D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0B7E366E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District</w:t>
                  </w:r>
                </w:p>
              </w:tc>
              <w:tc>
                <w:tcPr>
                  <w:tcW w:w="1295" w:type="dxa"/>
                </w:tcPr>
                <w:p w14:paraId="03FAD2C3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48742A2D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742D6326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580CFD2F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Area</w:t>
                  </w:r>
                </w:p>
              </w:tc>
              <w:tc>
                <w:tcPr>
                  <w:tcW w:w="1295" w:type="dxa"/>
                </w:tcPr>
                <w:p w14:paraId="0559D257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1E6F40C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6786F719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0C418D23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Telephone</w:t>
                  </w:r>
                </w:p>
              </w:tc>
              <w:tc>
                <w:tcPr>
                  <w:tcW w:w="1295" w:type="dxa"/>
                </w:tcPr>
                <w:p w14:paraId="49D03395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5357B9FD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59C82154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3FC27244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Fax</w:t>
                  </w:r>
                </w:p>
              </w:tc>
              <w:tc>
                <w:tcPr>
                  <w:tcW w:w="1295" w:type="dxa"/>
                </w:tcPr>
                <w:p w14:paraId="21A68208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0BD732E5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0E96557F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DB37ECF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Email</w:t>
                  </w:r>
                </w:p>
              </w:tc>
              <w:tc>
                <w:tcPr>
                  <w:tcW w:w="1295" w:type="dxa"/>
                </w:tcPr>
                <w:p w14:paraId="1A14CF9A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2B6CF8ED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1291E0DD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385AA1DC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Registration No.</w:t>
                  </w:r>
                </w:p>
              </w:tc>
              <w:tc>
                <w:tcPr>
                  <w:tcW w:w="1295" w:type="dxa"/>
                </w:tcPr>
                <w:p w14:paraId="08003BA8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0BFD617E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REA Registration No.</w:t>
                  </w:r>
                </w:p>
              </w:tc>
            </w:tr>
            <w:tr w:rsidR="00B83D27" w14:paraId="697CCD67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016C39B5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Expiry Date</w:t>
                  </w:r>
                </w:p>
              </w:tc>
              <w:tc>
                <w:tcPr>
                  <w:tcW w:w="1295" w:type="dxa"/>
                </w:tcPr>
                <w:p w14:paraId="2FEE89CE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D296E63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122CDCC5" w14:textId="77777777" w:rsidTr="007823D7">
              <w:trPr>
                <w:gridAfter w:val="2"/>
                <w:wAfter w:w="8808" w:type="dxa"/>
              </w:trPr>
              <w:tc>
                <w:tcPr>
                  <w:tcW w:w="8790" w:type="dxa"/>
                  <w:gridSpan w:val="3"/>
                  <w:shd w:val="clear" w:color="auto" w:fill="D0CECE" w:themeFill="background2" w:themeFillShade="E6"/>
                </w:tcPr>
                <w:p w14:paraId="73E0CD32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181EA7">
                    <w:rPr>
                      <w:rFonts w:ascii="Times New Roman" w:hAnsi="Times New Roman"/>
                      <w:lang w:eastAsia="zh-HK"/>
                    </w:rPr>
                    <w:t>Supplementary Information</w:t>
                  </w:r>
                </w:p>
              </w:tc>
            </w:tr>
            <w:tr w:rsidR="00B83D27" w14:paraId="7D91BD5C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5E1E30BB" w14:textId="77777777" w:rsidR="00B83D27" w:rsidRPr="00181EA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Type of Building</w:t>
                  </w:r>
                </w:p>
              </w:tc>
              <w:tc>
                <w:tcPr>
                  <w:tcW w:w="1295" w:type="dxa"/>
                </w:tcPr>
                <w:p w14:paraId="4740547E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Checkbox List</w:t>
                  </w:r>
                </w:p>
              </w:tc>
              <w:tc>
                <w:tcPr>
                  <w:tcW w:w="4404" w:type="dxa"/>
                </w:tcPr>
                <w:p w14:paraId="09F64875" w14:textId="77777777" w:rsidR="00B83D27" w:rsidRDefault="00B83D27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Options:</w:t>
                  </w:r>
                </w:p>
                <w:p w14:paraId="48466C72" w14:textId="77777777" w:rsidR="00B83D27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>Commercial</w:t>
                  </w:r>
                </w:p>
                <w:p w14:paraId="50BB373E" w14:textId="77777777" w:rsidR="00B83D27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>Community</w:t>
                  </w:r>
                </w:p>
                <w:p w14:paraId="39431998" w14:textId="77777777" w:rsidR="00B83D27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>Hospital, clinic or rehabilitation center</w:t>
                  </w:r>
                </w:p>
                <w:p w14:paraId="5E39AE6A" w14:textId="77777777" w:rsidR="00B83D27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>Residential</w:t>
                  </w:r>
                </w:p>
                <w:p w14:paraId="65E4FC4F" w14:textId="77777777" w:rsidR="00B83D27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>Municipal</w:t>
                  </w:r>
                </w:p>
                <w:p w14:paraId="1CB060CE" w14:textId="77777777" w:rsidR="00B83D27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>Composite (industrial &amp; office)</w:t>
                  </w:r>
                </w:p>
                <w:p w14:paraId="55C71442" w14:textId="77777777" w:rsidR="00A224F9" w:rsidRPr="006D7784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>Industrial</w:t>
                  </w:r>
                </w:p>
                <w:p w14:paraId="357E8D36" w14:textId="13BCD110" w:rsidR="00B83D27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>Government</w:t>
                  </w:r>
                </w:p>
                <w:p w14:paraId="52FC2A4E" w14:textId="77777777" w:rsidR="00B83D27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t xml:space="preserve"> </w:t>
                  </w:r>
                  <w:r w:rsidRPr="00F836C5">
                    <w:rPr>
                      <w:rFonts w:ascii="Times New Roman" w:hAnsi="Times New Roman"/>
                      <w:lang w:eastAsia="zh-HK"/>
                    </w:rPr>
                    <w:t>Composite (commerical &amp; residential)</w:t>
                  </w:r>
                </w:p>
                <w:p w14:paraId="2EEFDC70" w14:textId="77777777" w:rsidR="00B83D27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>Hotel and guesthouse</w:t>
                  </w:r>
                </w:p>
                <w:p w14:paraId="42E86FF5" w14:textId="77777777" w:rsidR="00B83D27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t xml:space="preserve"> </w:t>
                  </w:r>
                  <w:r w:rsidRPr="00F836C5">
                    <w:rPr>
                      <w:rFonts w:ascii="Times New Roman" w:hAnsi="Times New Roman"/>
                      <w:lang w:eastAsia="zh-HK"/>
                    </w:rPr>
                    <w:t>Railway station</w:t>
                  </w:r>
                </w:p>
                <w:p w14:paraId="6A1BD77A" w14:textId="77777777" w:rsidR="00B83D27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>Passenger terminal building of airport</w:t>
                  </w:r>
                </w:p>
                <w:p w14:paraId="49265C7B" w14:textId="77777777" w:rsidR="00B83D27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t xml:space="preserve"> </w:t>
                  </w:r>
                  <w:r w:rsidRPr="00F836C5">
                    <w:rPr>
                      <w:rFonts w:ascii="Times New Roman" w:hAnsi="Times New Roman"/>
                      <w:lang w:eastAsia="zh-HK"/>
                    </w:rPr>
                    <w:t>Educational</w:t>
                  </w:r>
                </w:p>
                <w:p w14:paraId="5FB6A982" w14:textId="77777777" w:rsidR="00B83D27" w:rsidRPr="00F836C5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F836C5">
                    <w:rPr>
                      <w:rFonts w:ascii="Times New Roman" w:hAnsi="Times New Roman"/>
                      <w:lang w:eastAsia="zh-HK"/>
                    </w:rPr>
                    <w:t>Other composite use</w:t>
                  </w:r>
                </w:p>
              </w:tc>
            </w:tr>
            <w:tr w:rsidR="00B83D27" w14:paraId="28FBE598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5B1A6A28" w14:textId="77777777" w:rsidR="00B83D27" w:rsidRPr="00181EA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Other composite use</w:t>
                  </w:r>
                </w:p>
              </w:tc>
              <w:tc>
                <w:tcPr>
                  <w:tcW w:w="1295" w:type="dxa"/>
                </w:tcPr>
                <w:p w14:paraId="1F676490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5C89AE98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Description of Other composite use</w:t>
                  </w:r>
                </w:p>
              </w:tc>
            </w:tr>
            <w:tr w:rsidR="00B83D27" w14:paraId="40B92088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2A3D308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3C1D14">
                    <w:rPr>
                      <w:rFonts w:ascii="Times New Roman" w:hAnsi="Times New Roman"/>
                      <w:lang w:eastAsia="zh-HK"/>
                    </w:rPr>
                    <w:t>Date of Declaration by REA</w:t>
                  </w:r>
                </w:p>
              </w:tc>
              <w:tc>
                <w:tcPr>
                  <w:tcW w:w="1295" w:type="dxa"/>
                </w:tcPr>
                <w:p w14:paraId="41E3B971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584DEE3B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57E3302E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1921C5BE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1E383F">
                    <w:rPr>
                      <w:rFonts w:ascii="Times New Roman" w:hAnsi="Times New Roman"/>
                      <w:lang w:eastAsia="zh-HK"/>
                    </w:rPr>
                    <w:t>Supersede Previous Form</w:t>
                  </w:r>
                </w:p>
              </w:tc>
              <w:tc>
                <w:tcPr>
                  <w:tcW w:w="1295" w:type="dxa"/>
                </w:tcPr>
                <w:p w14:paraId="3FABD6AD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Radio Button</w:t>
                  </w:r>
                </w:p>
              </w:tc>
              <w:tc>
                <w:tcPr>
                  <w:tcW w:w="4404" w:type="dxa"/>
                </w:tcPr>
                <w:p w14:paraId="3E577DB8" w14:textId="77777777" w:rsidR="00B83D27" w:rsidRDefault="00B83D27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Options:</w:t>
                  </w:r>
                </w:p>
                <w:p w14:paraId="3D7ED1A3" w14:textId="77777777" w:rsidR="00B83D27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Yes</w:t>
                  </w:r>
                </w:p>
                <w:p w14:paraId="453D333B" w14:textId="77777777" w:rsidR="00B83D27" w:rsidRPr="0028276F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No</w:t>
                  </w:r>
                </w:p>
              </w:tc>
            </w:tr>
            <w:tr w:rsidR="00B83D27" w14:paraId="3C5E8DFF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41BC3512" w14:textId="77777777" w:rsidR="00B83D27" w:rsidRPr="001E383F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7C60B4">
                    <w:rPr>
                      <w:rFonts w:ascii="Times New Roman" w:hAnsi="Times New Roman"/>
                      <w:lang w:eastAsia="zh-HK"/>
                    </w:rPr>
                    <w:t>Previous Submission No.</w:t>
                  </w:r>
                </w:p>
              </w:tc>
              <w:tc>
                <w:tcPr>
                  <w:tcW w:w="1295" w:type="dxa"/>
                </w:tcPr>
                <w:p w14:paraId="6C4CBDA4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57142F11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2E914649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127A3BEB" w14:textId="77777777" w:rsidR="00B83D27" w:rsidRPr="007C60B4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92B80">
                    <w:rPr>
                      <w:rFonts w:ascii="Times New Roman" w:hAnsi="Times New Roman"/>
                      <w:lang w:eastAsia="zh-HK"/>
                    </w:rPr>
                    <w:t>Date of Declaration by REA in Previous Form</w:t>
                  </w:r>
                </w:p>
              </w:tc>
              <w:tc>
                <w:tcPr>
                  <w:tcW w:w="1295" w:type="dxa"/>
                </w:tcPr>
                <w:p w14:paraId="76595666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5C547174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4F8F9755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16421B84" w14:textId="77777777" w:rsidR="00B83D27" w:rsidRPr="00892B80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Technical Forms Enclosed</w:t>
                  </w:r>
                </w:p>
              </w:tc>
              <w:tc>
                <w:tcPr>
                  <w:tcW w:w="1295" w:type="dxa"/>
                </w:tcPr>
                <w:p w14:paraId="012644E3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404" w:type="dxa"/>
                </w:tcPr>
                <w:p w14:paraId="342D7934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0350A906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52AD7C3F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lastRenderedPageBreak/>
                    <w:t>Form EE-EL</w:t>
                  </w:r>
                </w:p>
              </w:tc>
              <w:tc>
                <w:tcPr>
                  <w:tcW w:w="1295" w:type="dxa"/>
                </w:tcPr>
                <w:p w14:paraId="64844F4E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Radio Button</w:t>
                  </w:r>
                </w:p>
              </w:tc>
              <w:tc>
                <w:tcPr>
                  <w:tcW w:w="4404" w:type="dxa"/>
                </w:tcPr>
                <w:p w14:paraId="42E35C0C" w14:textId="77777777" w:rsidR="00B83D27" w:rsidRDefault="00B83D27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Options:</w:t>
                  </w:r>
                </w:p>
                <w:p w14:paraId="274F03BD" w14:textId="77777777" w:rsidR="00B83D27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Yes</w:t>
                  </w:r>
                </w:p>
                <w:p w14:paraId="1D4F3929" w14:textId="77777777" w:rsidR="00B83D27" w:rsidRPr="004573F6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NA</w:t>
                  </w:r>
                </w:p>
              </w:tc>
            </w:tr>
            <w:tr w:rsidR="00B83D27" w14:paraId="75562DC4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4870F776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Form EE-LG</w:t>
                  </w:r>
                </w:p>
              </w:tc>
              <w:tc>
                <w:tcPr>
                  <w:tcW w:w="1295" w:type="dxa"/>
                </w:tcPr>
                <w:p w14:paraId="30D2511F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Radio Button</w:t>
                  </w:r>
                </w:p>
              </w:tc>
              <w:tc>
                <w:tcPr>
                  <w:tcW w:w="4404" w:type="dxa"/>
                </w:tcPr>
                <w:p w14:paraId="0F7EE848" w14:textId="77777777" w:rsidR="00B83D27" w:rsidRDefault="00B83D27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Options:</w:t>
                  </w:r>
                </w:p>
                <w:p w14:paraId="12A1D9B7" w14:textId="77777777" w:rsidR="00B83D27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Yes</w:t>
                  </w:r>
                </w:p>
                <w:p w14:paraId="662A06DD" w14:textId="77777777" w:rsidR="00B83D27" w:rsidRPr="004573F6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4573F6">
                    <w:rPr>
                      <w:rFonts w:ascii="Times New Roman" w:hAnsi="Times New Roman"/>
                      <w:lang w:eastAsia="zh-HK"/>
                    </w:rPr>
                    <w:t>NA</w:t>
                  </w:r>
                </w:p>
              </w:tc>
            </w:tr>
            <w:tr w:rsidR="00B83D27" w14:paraId="791B511F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06269E1C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Form EE-AC</w:t>
                  </w:r>
                </w:p>
              </w:tc>
              <w:tc>
                <w:tcPr>
                  <w:tcW w:w="1295" w:type="dxa"/>
                </w:tcPr>
                <w:p w14:paraId="128C4CD9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Radio Button</w:t>
                  </w:r>
                </w:p>
              </w:tc>
              <w:tc>
                <w:tcPr>
                  <w:tcW w:w="4404" w:type="dxa"/>
                </w:tcPr>
                <w:p w14:paraId="2B6CEEE9" w14:textId="77777777" w:rsidR="00B83D27" w:rsidRDefault="00B83D27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Options:</w:t>
                  </w:r>
                </w:p>
                <w:p w14:paraId="0D161E77" w14:textId="77777777" w:rsidR="00B83D27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Yes</w:t>
                  </w:r>
                </w:p>
                <w:p w14:paraId="249B6917" w14:textId="77777777" w:rsidR="00B83D27" w:rsidRPr="004573F6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4573F6">
                    <w:rPr>
                      <w:rFonts w:ascii="Times New Roman" w:hAnsi="Times New Roman"/>
                      <w:lang w:eastAsia="zh-HK"/>
                    </w:rPr>
                    <w:t>NA</w:t>
                  </w:r>
                </w:p>
              </w:tc>
            </w:tr>
            <w:tr w:rsidR="00B83D27" w14:paraId="390422C2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28041430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Form EE-LE</w:t>
                  </w:r>
                </w:p>
              </w:tc>
              <w:tc>
                <w:tcPr>
                  <w:tcW w:w="1295" w:type="dxa"/>
                </w:tcPr>
                <w:p w14:paraId="3F874E14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Radio Button</w:t>
                  </w:r>
                </w:p>
              </w:tc>
              <w:tc>
                <w:tcPr>
                  <w:tcW w:w="4404" w:type="dxa"/>
                </w:tcPr>
                <w:p w14:paraId="44CB2A89" w14:textId="77777777" w:rsidR="00B83D27" w:rsidRDefault="00B83D27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Options:</w:t>
                  </w:r>
                </w:p>
                <w:p w14:paraId="412B985F" w14:textId="77777777" w:rsidR="00B83D27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Yes</w:t>
                  </w:r>
                </w:p>
                <w:p w14:paraId="40813CBE" w14:textId="77777777" w:rsidR="00B83D27" w:rsidRPr="004573F6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4573F6">
                    <w:rPr>
                      <w:rFonts w:ascii="Times New Roman" w:hAnsi="Times New Roman"/>
                      <w:lang w:eastAsia="zh-HK"/>
                    </w:rPr>
                    <w:t>NA</w:t>
                  </w:r>
                </w:p>
              </w:tc>
            </w:tr>
            <w:tr w:rsidR="00B83D27" w14:paraId="3EA1F410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EB64F3B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Form EE-PB</w:t>
                  </w:r>
                </w:p>
              </w:tc>
              <w:tc>
                <w:tcPr>
                  <w:tcW w:w="1295" w:type="dxa"/>
                </w:tcPr>
                <w:p w14:paraId="630A73B5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Radio Button</w:t>
                  </w:r>
                </w:p>
              </w:tc>
              <w:tc>
                <w:tcPr>
                  <w:tcW w:w="4404" w:type="dxa"/>
                </w:tcPr>
                <w:p w14:paraId="2305C88A" w14:textId="77777777" w:rsidR="00B83D27" w:rsidRDefault="00B83D27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Options:</w:t>
                  </w:r>
                </w:p>
                <w:p w14:paraId="2FEB0B2F" w14:textId="77777777" w:rsidR="00B83D27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Yes</w:t>
                  </w:r>
                </w:p>
                <w:p w14:paraId="6718D4A0" w14:textId="77777777" w:rsidR="00B83D27" w:rsidRPr="004573F6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4573F6">
                    <w:rPr>
                      <w:rFonts w:ascii="Times New Roman" w:hAnsi="Times New Roman"/>
                      <w:lang w:eastAsia="zh-HK"/>
                    </w:rPr>
                    <w:t>NA</w:t>
                  </w:r>
                </w:p>
              </w:tc>
            </w:tr>
            <w:tr w:rsidR="00B83D27" w14:paraId="6F21AB8F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61CDFE7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 w:hint="eastAsia"/>
                    </w:rPr>
                    <w:t>D</w:t>
                  </w:r>
                  <w:r>
                    <w:rPr>
                      <w:rFonts w:ascii="Times New Roman" w:hAnsi="Times New Roman"/>
                      <w:lang w:eastAsia="zh-HK"/>
                    </w:rPr>
                    <w:t>etails of major retrofitting works</w:t>
                  </w:r>
                </w:p>
              </w:tc>
              <w:tc>
                <w:tcPr>
                  <w:tcW w:w="1295" w:type="dxa"/>
                </w:tcPr>
                <w:p w14:paraId="7CC695CD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Grid</w:t>
                  </w:r>
                </w:p>
              </w:tc>
              <w:tc>
                <w:tcPr>
                  <w:tcW w:w="4404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89"/>
                    <w:gridCol w:w="2089"/>
                  </w:tblGrid>
                  <w:tr w:rsidR="00B83D27" w14:paraId="427B2A75" w14:textId="77777777" w:rsidTr="007823D7">
                    <w:tc>
                      <w:tcPr>
                        <w:tcW w:w="2089" w:type="dxa"/>
                        <w:shd w:val="clear" w:color="auto" w:fill="D0CECE" w:themeFill="background2" w:themeFillShade="E6"/>
                      </w:tcPr>
                      <w:p w14:paraId="696DE776" w14:textId="77777777" w:rsidR="00B83D27" w:rsidRPr="00484F2B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</w:pPr>
                        <w:r w:rsidRPr="00484F2B"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  <w:t>Name</w:t>
                        </w:r>
                      </w:p>
                    </w:tc>
                    <w:tc>
                      <w:tcPr>
                        <w:tcW w:w="2089" w:type="dxa"/>
                        <w:shd w:val="clear" w:color="auto" w:fill="D0CECE" w:themeFill="background2" w:themeFillShade="E6"/>
                      </w:tcPr>
                      <w:p w14:paraId="38557BCD" w14:textId="77777777" w:rsidR="00B83D27" w:rsidRPr="00484F2B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</w:pPr>
                        <w:r w:rsidRPr="00484F2B"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  <w:t>Details</w:t>
                        </w:r>
                      </w:p>
                    </w:tc>
                  </w:tr>
                  <w:tr w:rsidR="00B83D27" w14:paraId="14A07452" w14:textId="77777777" w:rsidTr="007823D7">
                    <w:tc>
                      <w:tcPr>
                        <w:tcW w:w="2089" w:type="dxa"/>
                      </w:tcPr>
                      <w:p w14:paraId="0A18B32F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Location of Works</w:t>
                        </w:r>
                      </w:p>
                    </w:tc>
                    <w:tc>
                      <w:tcPr>
                        <w:tcW w:w="2089" w:type="dxa"/>
                      </w:tcPr>
                      <w:p w14:paraId="709EBC08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</w:p>
                    </w:tc>
                  </w:tr>
                  <w:tr w:rsidR="00B83D27" w14:paraId="480AE3D7" w14:textId="77777777" w:rsidTr="007823D7">
                    <w:tc>
                      <w:tcPr>
                        <w:tcW w:w="2089" w:type="dxa"/>
                      </w:tcPr>
                      <w:p w14:paraId="6A9B398A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Common Area</w:t>
                        </w:r>
                      </w:p>
                    </w:tc>
                    <w:tc>
                      <w:tcPr>
                        <w:tcW w:w="2089" w:type="dxa"/>
                      </w:tcPr>
                      <w:p w14:paraId="5FFB5579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Display Y if is selected</w:t>
                        </w:r>
                      </w:p>
                    </w:tc>
                  </w:tr>
                  <w:tr w:rsidR="00B83D27" w14:paraId="7D0C5EA4" w14:textId="77777777" w:rsidTr="007823D7">
                    <w:tc>
                      <w:tcPr>
                        <w:tcW w:w="2089" w:type="dxa"/>
                      </w:tcPr>
                      <w:p w14:paraId="64D3839F" w14:textId="77777777" w:rsidR="00B83D27" w:rsidDel="003A6B39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Unit</w:t>
                        </w:r>
                      </w:p>
                    </w:tc>
                    <w:tc>
                      <w:tcPr>
                        <w:tcW w:w="2089" w:type="dxa"/>
                      </w:tcPr>
                      <w:p w14:paraId="216D66C5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Display Y if is selected</w:t>
                        </w:r>
                      </w:p>
                    </w:tc>
                  </w:tr>
                  <w:tr w:rsidR="00B83D27" w14:paraId="7FE5C68E" w14:textId="77777777" w:rsidTr="007823D7">
                    <w:tc>
                      <w:tcPr>
                        <w:tcW w:w="2089" w:type="dxa"/>
                      </w:tcPr>
                      <w:p w14:paraId="5E97B9EE" w14:textId="77777777" w:rsidR="00B83D27" w:rsidDel="003A6B39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Area of Works (m^2)</w:t>
                        </w:r>
                      </w:p>
                    </w:tc>
                    <w:tc>
                      <w:tcPr>
                        <w:tcW w:w="2089" w:type="dxa"/>
                      </w:tcPr>
                      <w:p w14:paraId="7DC4BF24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</w:p>
                    </w:tc>
                  </w:tr>
                  <w:tr w:rsidR="00B83D27" w14:paraId="01A21038" w14:textId="77777777" w:rsidTr="007823D7">
                    <w:tc>
                      <w:tcPr>
                        <w:tcW w:w="2089" w:type="dxa"/>
                      </w:tcPr>
                      <w:p w14:paraId="2CFF26CE" w14:textId="77777777" w:rsidR="00B83D27" w:rsidDel="003A6B39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Lighting</w:t>
                        </w:r>
                      </w:p>
                    </w:tc>
                    <w:tc>
                      <w:tcPr>
                        <w:tcW w:w="2089" w:type="dxa"/>
                      </w:tcPr>
                      <w:p w14:paraId="538071FE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Display Y if T</w:t>
                        </w:r>
                        <w:r>
                          <w:rPr>
                            <w:rFonts w:ascii="Times New Roman" w:hAnsi="Times New Roman" w:hint="eastAsia"/>
                            <w:lang w:eastAsia="zh-HK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pe = LG</w:t>
                        </w:r>
                      </w:p>
                    </w:tc>
                  </w:tr>
                  <w:tr w:rsidR="00B83D27" w14:paraId="4129B68F" w14:textId="77777777" w:rsidTr="007823D7">
                    <w:tc>
                      <w:tcPr>
                        <w:tcW w:w="2089" w:type="dxa"/>
                      </w:tcPr>
                      <w:p w14:paraId="4154D9E2" w14:textId="77777777" w:rsidR="00B83D27" w:rsidDel="003A6B39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Air Conditioning</w:t>
                        </w:r>
                      </w:p>
                    </w:tc>
                    <w:tc>
                      <w:tcPr>
                        <w:tcW w:w="2089" w:type="dxa"/>
                      </w:tcPr>
                      <w:p w14:paraId="6F378D04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Display Y if T</w:t>
                        </w:r>
                        <w:r>
                          <w:rPr>
                            <w:rFonts w:ascii="Times New Roman" w:hAnsi="Times New Roman" w:hint="eastAsia"/>
                            <w:lang w:eastAsia="zh-HK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pe = AC</w:t>
                        </w:r>
                      </w:p>
                    </w:tc>
                  </w:tr>
                  <w:tr w:rsidR="00B83D27" w14:paraId="74401CFE" w14:textId="77777777" w:rsidTr="007823D7">
                    <w:tc>
                      <w:tcPr>
                        <w:tcW w:w="2089" w:type="dxa"/>
                      </w:tcPr>
                      <w:p w14:paraId="784D5932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Electrical</w:t>
                        </w:r>
                      </w:p>
                    </w:tc>
                    <w:tc>
                      <w:tcPr>
                        <w:tcW w:w="2089" w:type="dxa"/>
                      </w:tcPr>
                      <w:p w14:paraId="4A63DDC8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Display Y if T</w:t>
                        </w:r>
                        <w:r>
                          <w:rPr>
                            <w:rFonts w:ascii="Times New Roman" w:hAnsi="Times New Roman" w:hint="eastAsia"/>
                            <w:lang w:eastAsia="zh-HK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pe = EL</w:t>
                        </w:r>
                      </w:p>
                    </w:tc>
                  </w:tr>
                  <w:tr w:rsidR="00B83D27" w14:paraId="109200E1" w14:textId="77777777" w:rsidTr="007823D7">
                    <w:tc>
                      <w:tcPr>
                        <w:tcW w:w="2089" w:type="dxa"/>
                      </w:tcPr>
                      <w:p w14:paraId="5AA52639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Lift &amp; Escalator</w:t>
                        </w:r>
                      </w:p>
                    </w:tc>
                    <w:tc>
                      <w:tcPr>
                        <w:tcW w:w="2089" w:type="dxa"/>
                      </w:tcPr>
                      <w:p w14:paraId="0CB82C8E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Display Y if T</w:t>
                        </w:r>
                        <w:r>
                          <w:rPr>
                            <w:rFonts w:ascii="Times New Roman" w:hAnsi="Times New Roman" w:hint="eastAsia"/>
                            <w:lang w:eastAsia="zh-HK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pe = LE</w:t>
                        </w:r>
                      </w:p>
                    </w:tc>
                  </w:tr>
                  <w:tr w:rsidR="00B83D27" w14:paraId="4448997A" w14:textId="77777777" w:rsidTr="007823D7">
                    <w:tc>
                      <w:tcPr>
                        <w:tcW w:w="2089" w:type="dxa"/>
                      </w:tcPr>
                      <w:p w14:paraId="4C38818B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Work Completion Date</w:t>
                        </w:r>
                      </w:p>
                    </w:tc>
                    <w:tc>
                      <w:tcPr>
                        <w:tcW w:w="2089" w:type="dxa"/>
                      </w:tcPr>
                      <w:p w14:paraId="2ECE881D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</w:p>
                    </w:tc>
                  </w:tr>
                </w:tbl>
                <w:p w14:paraId="3034A81A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4341F9A3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79BF7D0A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Total Area of Works (m^2)</w:t>
                  </w:r>
                </w:p>
              </w:tc>
              <w:tc>
                <w:tcPr>
                  <w:tcW w:w="1295" w:type="dxa"/>
                </w:tcPr>
                <w:p w14:paraId="422CDEA5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4E663D14" w14:textId="77777777" w:rsidR="00B83D27" w:rsidRPr="00484F2B" w:rsidRDefault="00B83D27" w:rsidP="007823D7">
                  <w:pPr>
                    <w:spacing w:after="60"/>
                    <w:rPr>
                      <w:rFonts w:ascii="Times New Roman" w:hAnsi="Times New Roman"/>
                      <w:b/>
                      <w:bCs/>
                      <w:lang w:eastAsia="zh-HK"/>
                    </w:rPr>
                  </w:pPr>
                </w:p>
              </w:tc>
            </w:tr>
            <w:tr w:rsidR="00B83D27" w14:paraId="26D95B6E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5512C618" w14:textId="77777777" w:rsidR="00B83D27" w:rsidRPr="00497D6D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A979B7">
                    <w:rPr>
                      <w:rFonts w:ascii="Times New Roman" w:hAnsi="Times New Roman"/>
                      <w:lang w:eastAsia="zh-HK"/>
                    </w:rPr>
                    <w:t>Exemption Grant</w:t>
                  </w:r>
                </w:p>
              </w:tc>
              <w:tc>
                <w:tcPr>
                  <w:tcW w:w="1295" w:type="dxa"/>
                </w:tcPr>
                <w:p w14:paraId="4C46656D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Radio Button</w:t>
                  </w:r>
                </w:p>
              </w:tc>
              <w:tc>
                <w:tcPr>
                  <w:tcW w:w="4404" w:type="dxa"/>
                </w:tcPr>
                <w:p w14:paraId="43ADF737" w14:textId="77777777" w:rsidR="00B83D27" w:rsidRDefault="00B83D27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Options: </w:t>
                  </w:r>
                </w:p>
                <w:p w14:paraId="03F1D30C" w14:textId="77777777" w:rsidR="00B83D27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Yes</w:t>
                  </w:r>
                </w:p>
                <w:p w14:paraId="6F3A3392" w14:textId="77777777" w:rsidR="00B83D27" w:rsidRPr="009802DC" w:rsidRDefault="00B83D27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 w:rsidRPr="009802DC">
                    <w:rPr>
                      <w:rFonts w:ascii="Times New Roman" w:hAnsi="Times New Roman"/>
                      <w:lang w:eastAsia="zh-HK"/>
                    </w:rPr>
                    <w:t>No</w:t>
                  </w:r>
                </w:p>
              </w:tc>
            </w:tr>
            <w:tr w:rsidR="00B83D27" w14:paraId="5A193EF5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7B955A4F" w14:textId="77777777" w:rsidR="00B83D27" w:rsidRPr="00896F34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7140DA">
                    <w:rPr>
                      <w:rFonts w:ascii="Times New Roman" w:hAnsi="Times New Roman"/>
                      <w:lang w:eastAsia="zh-HK"/>
                    </w:rPr>
                    <w:t>Exemption Reference No.</w:t>
                  </w:r>
                </w:p>
              </w:tc>
              <w:tc>
                <w:tcPr>
                  <w:tcW w:w="1295" w:type="dxa"/>
                </w:tcPr>
                <w:p w14:paraId="2BB67040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10FD224B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5706A9E0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15912130" w14:textId="77777777" w:rsidR="00B83D27" w:rsidRPr="00892B80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7140DA">
                    <w:rPr>
                      <w:rFonts w:ascii="Times New Roman" w:hAnsi="Times New Roman"/>
                      <w:lang w:eastAsia="zh-HK"/>
                    </w:rPr>
                    <w:t>Exemption Date</w:t>
                  </w:r>
                </w:p>
              </w:tc>
              <w:tc>
                <w:tcPr>
                  <w:tcW w:w="1295" w:type="dxa"/>
                </w:tcPr>
                <w:p w14:paraId="7BB2DC4A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17BA0962" w14:textId="77777777" w:rsidR="00B83D27" w:rsidRPr="009802DC" w:rsidRDefault="00B83D27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65F7C3E1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35AFD5D6" w14:textId="77777777" w:rsidR="00B83D27" w:rsidRPr="007140DA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7140DA">
                    <w:rPr>
                      <w:rFonts w:ascii="Times New Roman" w:hAnsi="Times New Roman"/>
                      <w:lang w:eastAsia="zh-HK"/>
                    </w:rPr>
                    <w:t>Exemption Installations</w:t>
                  </w:r>
                </w:p>
              </w:tc>
              <w:tc>
                <w:tcPr>
                  <w:tcW w:w="1295" w:type="dxa"/>
                </w:tcPr>
                <w:p w14:paraId="35AB35F4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Textarea</w:t>
                  </w:r>
                </w:p>
              </w:tc>
              <w:tc>
                <w:tcPr>
                  <w:tcW w:w="4404" w:type="dxa"/>
                </w:tcPr>
                <w:p w14:paraId="0441A8DC" w14:textId="77777777" w:rsidR="00B83D27" w:rsidRPr="009802DC" w:rsidRDefault="00B83D27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6AB7C405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D228546" w14:textId="77777777" w:rsidR="00B83D27" w:rsidRPr="007140DA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Checklist of Document Proof that must be submitted</w:t>
                  </w:r>
                </w:p>
              </w:tc>
              <w:tc>
                <w:tcPr>
                  <w:tcW w:w="1295" w:type="dxa"/>
                </w:tcPr>
                <w:p w14:paraId="605FB5E7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404" w:type="dxa"/>
                </w:tcPr>
                <w:p w14:paraId="52D25946" w14:textId="77777777" w:rsidR="00B83D27" w:rsidRPr="009802DC" w:rsidRDefault="00B83D27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7EE265FF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26E7DBBE" w14:textId="77777777" w:rsidR="00B83D27" w:rsidRPr="007140DA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F95A18">
                    <w:rPr>
                      <w:rFonts w:ascii="Times New Roman" w:hAnsi="Times New Roman"/>
                      <w:lang w:eastAsia="zh-HK"/>
                    </w:rPr>
                    <w:t xml:space="preserve">Copy </w:t>
                  </w:r>
                  <w:r>
                    <w:rPr>
                      <w:rFonts w:ascii="Times New Roman" w:hAnsi="Times New Roman"/>
                      <w:lang w:eastAsia="zh-HK"/>
                    </w:rPr>
                    <w:t xml:space="preserve">of letter, e-mail or </w:t>
                  </w:r>
                  <w:r>
                    <w:rPr>
                      <w:rFonts w:ascii="Times New Roman" w:hAnsi="Times New Roman"/>
                      <w:lang w:eastAsia="zh-HK"/>
                    </w:rPr>
                    <w:lastRenderedPageBreak/>
                    <w:t>delivery note/receipt etc. to certify that the Form of Compliance has been sent to responsible person of the relevant building / units</w:t>
                  </w:r>
                </w:p>
              </w:tc>
              <w:tc>
                <w:tcPr>
                  <w:tcW w:w="1295" w:type="dxa"/>
                </w:tcPr>
                <w:p w14:paraId="27E5DF64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lastRenderedPageBreak/>
                    <w:t>Checkbox</w:t>
                  </w:r>
                </w:p>
              </w:tc>
              <w:tc>
                <w:tcPr>
                  <w:tcW w:w="4404" w:type="dxa"/>
                </w:tcPr>
                <w:p w14:paraId="38B7D13A" w14:textId="77777777" w:rsidR="00B83D27" w:rsidRPr="009802DC" w:rsidRDefault="00B83D27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5D344B9F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4E6FF63A" w14:textId="77777777" w:rsidR="00B83D27" w:rsidRPr="00F95A18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F95A18">
                    <w:rPr>
                      <w:rFonts w:ascii="Times New Roman" w:hAnsi="Times New Roman"/>
                      <w:lang w:eastAsia="zh-HK"/>
                    </w:rPr>
                    <w:t xml:space="preserve">Copy </w:t>
                  </w:r>
                  <w:r>
                    <w:rPr>
                      <w:rFonts w:ascii="Times New Roman" w:hAnsi="Times New Roman"/>
                      <w:lang w:eastAsia="zh-HK"/>
                    </w:rPr>
                    <w:t>of letter, e-mail or delivery note/receipt etc. to certify that the copy of Form of Compliance has been sent to the following administrator of the building concerned</w:t>
                  </w:r>
                </w:p>
              </w:tc>
              <w:tc>
                <w:tcPr>
                  <w:tcW w:w="1295" w:type="dxa"/>
                </w:tcPr>
                <w:p w14:paraId="3845DC06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404" w:type="dxa"/>
                </w:tcPr>
                <w:p w14:paraId="6B169A8F" w14:textId="77777777" w:rsidR="00B83D27" w:rsidRPr="009802DC" w:rsidRDefault="00B83D27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764C4CA2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3A45ED5A" w14:textId="77777777" w:rsidR="00B83D27" w:rsidRPr="00F95A18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 xml:space="preserve">Property Management </w:t>
                  </w:r>
                  <w:r>
                    <w:rPr>
                      <w:rFonts w:ascii="Times New Roman" w:hAnsi="Times New Roman" w:hint="eastAsia"/>
                      <w:lang w:eastAsia="zh-HK"/>
                    </w:rPr>
                    <w:t>C</w:t>
                  </w:r>
                  <w:r>
                    <w:rPr>
                      <w:rFonts w:ascii="Times New Roman" w:hAnsi="Times New Roman"/>
                      <w:lang w:eastAsia="zh-HK"/>
                    </w:rPr>
                    <w:t>ompany</w:t>
                  </w:r>
                </w:p>
              </w:tc>
              <w:tc>
                <w:tcPr>
                  <w:tcW w:w="1295" w:type="dxa"/>
                </w:tcPr>
                <w:p w14:paraId="27AF6053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Checkbox</w:t>
                  </w:r>
                </w:p>
              </w:tc>
              <w:tc>
                <w:tcPr>
                  <w:tcW w:w="4404" w:type="dxa"/>
                </w:tcPr>
                <w:p w14:paraId="0E0F26B3" w14:textId="77777777" w:rsidR="00B83D27" w:rsidRPr="009802DC" w:rsidRDefault="00B83D27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0993472A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824D81D" w14:textId="77777777" w:rsidR="00B83D27" w:rsidRPr="00F95A18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Building Owner</w:t>
                  </w:r>
                </w:p>
              </w:tc>
              <w:tc>
                <w:tcPr>
                  <w:tcW w:w="1295" w:type="dxa"/>
                </w:tcPr>
                <w:p w14:paraId="6883B4B6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Checkbox</w:t>
                  </w:r>
                </w:p>
              </w:tc>
              <w:tc>
                <w:tcPr>
                  <w:tcW w:w="4404" w:type="dxa"/>
                </w:tcPr>
                <w:p w14:paraId="1FB8A4B4" w14:textId="77777777" w:rsidR="00B83D27" w:rsidRPr="009802DC" w:rsidRDefault="00B83D27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382F20E2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721DCB74" w14:textId="77777777" w:rsidR="00B83D27" w:rsidRPr="00F95A18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N/A</w:t>
                  </w:r>
                </w:p>
              </w:tc>
              <w:tc>
                <w:tcPr>
                  <w:tcW w:w="1295" w:type="dxa"/>
                </w:tcPr>
                <w:p w14:paraId="7C131FFE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Checkbox</w:t>
                  </w:r>
                </w:p>
              </w:tc>
              <w:tc>
                <w:tcPr>
                  <w:tcW w:w="4404" w:type="dxa"/>
                </w:tcPr>
                <w:p w14:paraId="04BF410C" w14:textId="77777777" w:rsidR="00B83D27" w:rsidRPr="009802DC" w:rsidRDefault="00B83D27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6F127856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030D486F" w14:textId="77777777" w:rsidR="00B83D27" w:rsidRPr="007140DA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2F167C">
                    <w:rPr>
                      <w:rFonts w:ascii="Times New Roman" w:hAnsi="Times New Roman"/>
                      <w:lang w:eastAsia="zh-HK"/>
                    </w:rPr>
                    <w:t>Responsible</w:t>
                  </w:r>
                  <w:r>
                    <w:rPr>
                      <w:rFonts w:ascii="Times New Roman" w:hAnsi="Times New Roman"/>
                      <w:lang w:eastAsia="zh-HK"/>
                    </w:rPr>
                    <w:t xml:space="preserve"> </w:t>
                  </w:r>
                  <w:r w:rsidRPr="002F167C">
                    <w:rPr>
                      <w:rFonts w:ascii="Times New Roman" w:hAnsi="Times New Roman"/>
                      <w:lang w:eastAsia="zh-HK"/>
                    </w:rPr>
                    <w:t>Person</w:t>
                  </w:r>
                </w:p>
              </w:tc>
              <w:tc>
                <w:tcPr>
                  <w:tcW w:w="1295" w:type="dxa"/>
                </w:tcPr>
                <w:p w14:paraId="2FA084FF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404" w:type="dxa"/>
                </w:tcPr>
                <w:p w14:paraId="3C1AE6BB" w14:textId="77777777" w:rsidR="00B83D27" w:rsidRPr="009802DC" w:rsidRDefault="00B83D27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7927A043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329F645E" w14:textId="77777777" w:rsidR="00B83D27" w:rsidRPr="007140DA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2F167C">
                    <w:rPr>
                      <w:rFonts w:ascii="Times New Roman" w:hAnsi="Times New Roman"/>
                      <w:lang w:eastAsia="zh-HK"/>
                    </w:rPr>
                    <w:t>Organization Name (English)</w:t>
                  </w:r>
                </w:p>
              </w:tc>
              <w:tc>
                <w:tcPr>
                  <w:tcW w:w="1295" w:type="dxa"/>
                </w:tcPr>
                <w:p w14:paraId="27DA3DFF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7A891CED" w14:textId="77777777" w:rsidR="00B83D27" w:rsidRPr="009802DC" w:rsidRDefault="00B83D27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50E8F813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003C2766" w14:textId="77777777" w:rsidR="00B83D27" w:rsidRPr="007140DA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2F167C">
                    <w:rPr>
                      <w:rFonts w:ascii="Times New Roman" w:hAnsi="Times New Roman"/>
                      <w:lang w:eastAsia="zh-HK"/>
                    </w:rPr>
                    <w:t>Organization Name (Chinese)</w:t>
                  </w:r>
                </w:p>
              </w:tc>
              <w:tc>
                <w:tcPr>
                  <w:tcW w:w="1295" w:type="dxa"/>
                </w:tcPr>
                <w:p w14:paraId="1EC02DAD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4DA51379" w14:textId="77777777" w:rsidR="00B83D27" w:rsidRPr="009802DC" w:rsidRDefault="00B83D27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1BA4780B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1481D90E" w14:textId="77777777" w:rsidR="00B83D27" w:rsidRPr="007140DA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2F167C">
                    <w:rPr>
                      <w:rFonts w:ascii="Times New Roman" w:hAnsi="Times New Roman"/>
                      <w:lang w:eastAsia="zh-HK"/>
                    </w:rPr>
                    <w:t>Name (English</w:t>
                  </w:r>
                  <w:r>
                    <w:rPr>
                      <w:rFonts w:ascii="Times New Roman" w:hAnsi="Times New Roman"/>
                      <w:lang w:eastAsia="zh-HK"/>
                    </w:rPr>
                    <w:t>)</w:t>
                  </w:r>
                </w:p>
              </w:tc>
              <w:tc>
                <w:tcPr>
                  <w:tcW w:w="1295" w:type="dxa"/>
                </w:tcPr>
                <w:p w14:paraId="5470B3FE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02B6032D" w14:textId="77777777" w:rsidR="00B83D27" w:rsidRPr="009802DC" w:rsidRDefault="00B83D27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224971BD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0F9DF54C" w14:textId="77777777" w:rsidR="00B83D27" w:rsidRPr="007140DA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2F167C">
                    <w:rPr>
                      <w:rFonts w:ascii="Times New Roman" w:hAnsi="Times New Roman"/>
                      <w:lang w:eastAsia="zh-HK"/>
                    </w:rPr>
                    <w:t>Name (Chinese</w:t>
                  </w:r>
                  <w:r>
                    <w:rPr>
                      <w:rFonts w:ascii="Times New Roman" w:hAnsi="Times New Roman"/>
                      <w:lang w:eastAsia="zh-HK"/>
                    </w:rPr>
                    <w:t>)</w:t>
                  </w:r>
                </w:p>
              </w:tc>
              <w:tc>
                <w:tcPr>
                  <w:tcW w:w="1295" w:type="dxa"/>
                </w:tcPr>
                <w:p w14:paraId="39D83109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35DE0A99" w14:textId="77777777" w:rsidR="00B83D27" w:rsidRPr="009802DC" w:rsidRDefault="00B83D27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0AEB35D5" w14:textId="77777777" w:rsidTr="007823D7">
              <w:tc>
                <w:tcPr>
                  <w:tcW w:w="8790" w:type="dxa"/>
                  <w:gridSpan w:val="3"/>
                  <w:shd w:val="clear" w:color="auto" w:fill="D0CECE" w:themeFill="background2" w:themeFillShade="E6"/>
                </w:tcPr>
                <w:p w14:paraId="769D378C" w14:textId="77777777" w:rsidR="00B83D27" w:rsidRDefault="00B83D27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Attachment</w:t>
                  </w:r>
                </w:p>
              </w:tc>
              <w:tc>
                <w:tcPr>
                  <w:tcW w:w="4404" w:type="dxa"/>
                </w:tcPr>
                <w:p w14:paraId="0868F88A" w14:textId="77777777" w:rsidR="00B83D27" w:rsidRDefault="00B83D27" w:rsidP="007823D7">
                  <w:pPr>
                    <w:widowControl/>
                    <w:spacing w:after="160" w:line="259" w:lineRule="auto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3E137138" w14:textId="77777777" w:rsidR="00B83D27" w:rsidRDefault="00B83D27" w:rsidP="007823D7">
                  <w:pPr>
                    <w:widowControl/>
                    <w:spacing w:after="160" w:line="259" w:lineRule="auto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83D27" w14:paraId="2301F05B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7C7CE09A" w14:textId="77777777" w:rsidR="00B83D27" w:rsidRPr="002F167C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Attachment</w:t>
                  </w:r>
                </w:p>
              </w:tc>
              <w:tc>
                <w:tcPr>
                  <w:tcW w:w="1295" w:type="dxa"/>
                </w:tcPr>
                <w:p w14:paraId="5DC164F0" w14:textId="77777777" w:rsidR="00B83D27" w:rsidRDefault="00B83D2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Grid</w:t>
                  </w:r>
                </w:p>
              </w:tc>
              <w:tc>
                <w:tcPr>
                  <w:tcW w:w="4404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29"/>
                    <w:gridCol w:w="2749"/>
                  </w:tblGrid>
                  <w:tr w:rsidR="00B83D27" w14:paraId="3380972F" w14:textId="77777777" w:rsidTr="007823D7">
                    <w:tc>
                      <w:tcPr>
                        <w:tcW w:w="2089" w:type="dxa"/>
                        <w:shd w:val="clear" w:color="auto" w:fill="D0CECE" w:themeFill="background2" w:themeFillShade="E6"/>
                      </w:tcPr>
                      <w:p w14:paraId="5F4A21BA" w14:textId="77777777" w:rsidR="00B83D27" w:rsidRPr="00484F2B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</w:pPr>
                        <w:r w:rsidRPr="00484F2B"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  <w:t>Name</w:t>
                        </w:r>
                      </w:p>
                    </w:tc>
                    <w:tc>
                      <w:tcPr>
                        <w:tcW w:w="2089" w:type="dxa"/>
                        <w:shd w:val="clear" w:color="auto" w:fill="D0CECE" w:themeFill="background2" w:themeFillShade="E6"/>
                      </w:tcPr>
                      <w:p w14:paraId="39FCD4E8" w14:textId="77777777" w:rsidR="00B83D27" w:rsidRPr="00484F2B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</w:pPr>
                        <w:r w:rsidRPr="00484F2B"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  <w:t>Details</w:t>
                        </w:r>
                      </w:p>
                    </w:tc>
                  </w:tr>
                  <w:tr w:rsidR="00B83D27" w14:paraId="085FE09B" w14:textId="77777777" w:rsidTr="007823D7">
                    <w:tc>
                      <w:tcPr>
                        <w:tcW w:w="2089" w:type="dxa"/>
                      </w:tcPr>
                      <w:p w14:paraId="6734A3D0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File Name</w:t>
                        </w:r>
                      </w:p>
                    </w:tc>
                    <w:tc>
                      <w:tcPr>
                        <w:tcW w:w="2089" w:type="dxa"/>
                      </w:tcPr>
                      <w:p w14:paraId="697D562D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File full name</w:t>
                        </w:r>
                      </w:p>
                    </w:tc>
                  </w:tr>
                  <w:tr w:rsidR="00B83D27" w14:paraId="1F745B11" w14:textId="77777777" w:rsidTr="007823D7">
                    <w:tc>
                      <w:tcPr>
                        <w:tcW w:w="2089" w:type="dxa"/>
                      </w:tcPr>
                      <w:p w14:paraId="61384F22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Type</w:t>
                        </w:r>
                      </w:p>
                    </w:tc>
                    <w:tc>
                      <w:tcPr>
                        <w:tcW w:w="2089" w:type="dxa"/>
                      </w:tcPr>
                      <w:p w14:paraId="4840A75D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Options:</w:t>
                        </w:r>
                      </w:p>
                      <w:p w14:paraId="736176B8" w14:textId="77777777" w:rsidR="00B83D27" w:rsidRPr="00827566" w:rsidRDefault="00B83D27" w:rsidP="007823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Submission Form</w:t>
                        </w:r>
                      </w:p>
                      <w:p w14:paraId="7D146C2C" w14:textId="77777777" w:rsidR="00B83D27" w:rsidRPr="00827566" w:rsidRDefault="00B83D27" w:rsidP="007823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Acknowledgement Letter / Memo</w:t>
                        </w:r>
                      </w:p>
                      <w:p w14:paraId="1386D397" w14:textId="77777777" w:rsidR="00B83D27" w:rsidRPr="00827566" w:rsidRDefault="00B83D27" w:rsidP="007823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Request for Supplementary Information Letter / Memo</w:t>
                        </w:r>
                      </w:p>
                      <w:p w14:paraId="36700838" w14:textId="77777777" w:rsidR="00B83D27" w:rsidRPr="00827566" w:rsidRDefault="00B83D27" w:rsidP="007823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Checklist for general Checking</w:t>
                        </w:r>
                      </w:p>
                      <w:p w14:paraId="02F82750" w14:textId="77777777" w:rsidR="00B83D27" w:rsidRPr="00827566" w:rsidRDefault="00B83D27" w:rsidP="007823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Inspection Notice</w:t>
                        </w:r>
                      </w:p>
                      <w:p w14:paraId="0508C8CF" w14:textId="77777777" w:rsidR="00B83D27" w:rsidRPr="00827566" w:rsidRDefault="00B83D27" w:rsidP="007823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Detailed Compliance Checklist</w:t>
                        </w:r>
                      </w:p>
                      <w:p w14:paraId="3D0C6F24" w14:textId="77777777" w:rsidR="00B83D27" w:rsidRPr="00827566" w:rsidRDefault="00B83D27" w:rsidP="007823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Inspection Report</w:t>
                        </w:r>
                      </w:p>
                      <w:p w14:paraId="21107C8E" w14:textId="77777777" w:rsidR="00B83D27" w:rsidRPr="00827566" w:rsidRDefault="00B83D27" w:rsidP="007823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Improvement Notice</w:t>
                        </w:r>
                      </w:p>
                      <w:p w14:paraId="10871EE4" w14:textId="77777777" w:rsidR="00B83D27" w:rsidRPr="00827566" w:rsidRDefault="00B83D27" w:rsidP="007823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Others</w:t>
                        </w:r>
                      </w:p>
                      <w:p w14:paraId="2AB8D95C" w14:textId="77777777" w:rsidR="00B83D27" w:rsidRPr="00827566" w:rsidRDefault="00B83D27" w:rsidP="007823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S29 Letter</w:t>
                        </w:r>
                      </w:p>
                      <w:p w14:paraId="107771AC" w14:textId="77777777" w:rsidR="00B83D27" w:rsidRPr="00827566" w:rsidRDefault="00B83D27" w:rsidP="007823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Reminder letters</w:t>
                        </w:r>
                      </w:p>
                      <w:p w14:paraId="51507F64" w14:textId="77777777" w:rsidR="00B83D27" w:rsidRPr="00827566" w:rsidRDefault="00B83D27" w:rsidP="007823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COCR certificate</w:t>
                        </w:r>
                      </w:p>
                      <w:p w14:paraId="18340A1B" w14:textId="77777777" w:rsidR="00B83D27" w:rsidRPr="00827566" w:rsidRDefault="00B83D27" w:rsidP="007823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EA form</w:t>
                        </w:r>
                      </w:p>
                    </w:tc>
                  </w:tr>
                  <w:tr w:rsidR="00B83D27" w14:paraId="68E12932" w14:textId="77777777" w:rsidTr="007823D7">
                    <w:tc>
                      <w:tcPr>
                        <w:tcW w:w="2089" w:type="dxa"/>
                      </w:tcPr>
                      <w:p w14:paraId="4DD669ED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lastRenderedPageBreak/>
                          <w:t>Remark</w:t>
                        </w:r>
                      </w:p>
                    </w:tc>
                    <w:tc>
                      <w:tcPr>
                        <w:tcW w:w="2089" w:type="dxa"/>
                      </w:tcPr>
                      <w:p w14:paraId="35AA7F44" w14:textId="77777777" w:rsidR="00B83D27" w:rsidRDefault="00B83D27" w:rsidP="007823D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</w:p>
                    </w:tc>
                  </w:tr>
                </w:tbl>
                <w:p w14:paraId="20F646AC" w14:textId="77777777" w:rsidR="00B83D27" w:rsidRDefault="00B83D27" w:rsidP="007823D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</w:tbl>
          <w:p w14:paraId="1C6E8B8F" w14:textId="77777777" w:rsidR="00B83D27" w:rsidRDefault="00B83D27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</w:p>
          <w:p w14:paraId="57EC9EC7" w14:textId="77777777" w:rsidR="00B83D27" w:rsidRPr="00004A96" w:rsidRDefault="00B83D27" w:rsidP="007823D7">
            <w:pPr>
              <w:spacing w:after="60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B83D27" w:rsidRPr="00004A96" w14:paraId="7869A144" w14:textId="77777777" w:rsidTr="007823D7">
        <w:tc>
          <w:tcPr>
            <w:tcW w:w="9516" w:type="dxa"/>
            <w:gridSpan w:val="6"/>
          </w:tcPr>
          <w:p w14:paraId="6954E1DC" w14:textId="77777777" w:rsidR="00B83D27" w:rsidRPr="00004A96" w:rsidRDefault="00B83D27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lastRenderedPageBreak/>
              <w:t>Related Requirements:</w:t>
            </w:r>
          </w:p>
        </w:tc>
      </w:tr>
      <w:tr w:rsidR="00B83D27" w:rsidRPr="00004A96" w14:paraId="0788C60D" w14:textId="77777777" w:rsidTr="007823D7">
        <w:tc>
          <w:tcPr>
            <w:tcW w:w="9516" w:type="dxa"/>
            <w:gridSpan w:val="6"/>
          </w:tcPr>
          <w:p w14:paraId="075CA092" w14:textId="4DAD0A1C" w:rsidR="00B83D27" w:rsidRPr="00004A96" w:rsidRDefault="008C530B" w:rsidP="007823D7">
            <w:pPr>
              <w:rPr>
                <w:rFonts w:ascii="Times New Roman" w:hAnsi="Times New Roman"/>
                <w:szCs w:val="24"/>
              </w:rPr>
            </w:pPr>
            <w:r w:rsidRPr="00A969FD">
              <w:rPr>
                <w:rFonts w:ascii="Times New Roman" w:hAnsi="Times New Roman"/>
                <w:color w:val="000000"/>
                <w:szCs w:val="24"/>
              </w:rPr>
              <w:t>REQ-</w:t>
            </w:r>
            <w:r>
              <w:rPr>
                <w:rFonts w:ascii="Times New Roman" w:hAnsi="Times New Roman"/>
                <w:color w:val="000000"/>
                <w:szCs w:val="24"/>
              </w:rPr>
              <w:t>3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 xml:space="preserve">001 – </w:t>
            </w:r>
            <w:r w:rsidRPr="00497031">
              <w:rPr>
                <w:rFonts w:ascii="Times New Roman" w:hAnsi="Times New Roman"/>
                <w:color w:val="000000"/>
                <w:szCs w:val="24"/>
              </w:rPr>
              <w:t>COCR Case Maintenance</w:t>
            </w:r>
          </w:p>
        </w:tc>
      </w:tr>
    </w:tbl>
    <w:p w14:paraId="25229F5D" w14:textId="77777777" w:rsidR="00B83D27" w:rsidRPr="00AB6A0A" w:rsidRDefault="00B83D27" w:rsidP="00B83D27"/>
    <w:p w14:paraId="13BBE988" w14:textId="608D0C3E" w:rsidR="00243E8C" w:rsidRDefault="00243E8C" w:rsidP="00243E8C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</w:pPr>
      <w:bookmarkStart w:id="240" w:name="_Toc94260004"/>
      <w:r w:rsidRPr="001C1616"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>ASS-00</w:t>
      </w:r>
      <w:r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>6</w:t>
      </w:r>
      <w:r w:rsidRPr="001C1616"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 xml:space="preserve"> Search WBRS Records of </w:t>
      </w:r>
      <w:r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>REA</w:t>
      </w:r>
      <w:bookmarkEnd w:id="240"/>
    </w:p>
    <w:p w14:paraId="2AFAC905" w14:textId="77777777" w:rsidR="00243E8C" w:rsidRDefault="00243E8C" w:rsidP="00243E8C">
      <w:pPr>
        <w:rPr>
          <w:rFonts w:ascii="Times New Roman" w:eastAsiaTheme="majorEastAsia" w:hAnsi="Times New Roman" w:cs="Times New Roman"/>
          <w:color w:val="000000" w:themeColor="text1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300"/>
        <w:gridCol w:w="4010"/>
        <w:gridCol w:w="1174"/>
        <w:gridCol w:w="296"/>
        <w:gridCol w:w="1852"/>
      </w:tblGrid>
      <w:tr w:rsidR="00243E8C" w:rsidRPr="00004A96" w14:paraId="006A4891" w14:textId="77777777" w:rsidTr="007823D7">
        <w:tc>
          <w:tcPr>
            <w:tcW w:w="1384" w:type="dxa"/>
          </w:tcPr>
          <w:p w14:paraId="71FE8AA6" w14:textId="77777777" w:rsidR="00243E8C" w:rsidRPr="00004A96" w:rsidRDefault="00243E8C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Function ID</w:t>
            </w:r>
          </w:p>
        </w:tc>
        <w:tc>
          <w:tcPr>
            <w:tcW w:w="300" w:type="dxa"/>
          </w:tcPr>
          <w:p w14:paraId="4D19E73C" w14:textId="77777777" w:rsidR="00243E8C" w:rsidRPr="00004A96" w:rsidRDefault="00243E8C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4424" w:type="dxa"/>
          </w:tcPr>
          <w:p w14:paraId="75C8B60C" w14:textId="14A9EBED" w:rsidR="00243E8C" w:rsidRPr="00004A96" w:rsidRDefault="00243E8C" w:rsidP="007823D7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ASS-00</w:t>
            </w:r>
            <w:r w:rsidR="00C012A2"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1256" w:type="dxa"/>
          </w:tcPr>
          <w:p w14:paraId="2FFCCE9D" w14:textId="77777777" w:rsidR="00243E8C" w:rsidRPr="00004A96" w:rsidRDefault="00243E8C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Mode</w:t>
            </w:r>
          </w:p>
        </w:tc>
        <w:tc>
          <w:tcPr>
            <w:tcW w:w="296" w:type="dxa"/>
          </w:tcPr>
          <w:p w14:paraId="108F3860" w14:textId="77777777" w:rsidR="00243E8C" w:rsidRPr="00004A96" w:rsidRDefault="00243E8C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1856" w:type="dxa"/>
          </w:tcPr>
          <w:p w14:paraId="61727E75" w14:textId="77777777" w:rsidR="00243E8C" w:rsidRPr="00004A96" w:rsidRDefault="00243E8C" w:rsidP="007823D7">
            <w:pPr>
              <w:rPr>
                <w:rFonts w:ascii="Times New Roman" w:hAnsi="Times New Roman"/>
                <w:szCs w:val="24"/>
              </w:rPr>
            </w:pPr>
            <w:r w:rsidRPr="00004A96">
              <w:rPr>
                <w:rFonts w:ascii="Times New Roman" w:hAnsi="Times New Roman"/>
                <w:szCs w:val="24"/>
              </w:rPr>
              <w:t>Online/Update</w:t>
            </w:r>
          </w:p>
        </w:tc>
      </w:tr>
      <w:tr w:rsidR="00243E8C" w:rsidRPr="00004A96" w14:paraId="481DA35C" w14:textId="77777777" w:rsidTr="007823D7">
        <w:tc>
          <w:tcPr>
            <w:tcW w:w="1384" w:type="dxa"/>
          </w:tcPr>
          <w:p w14:paraId="086E9209" w14:textId="77777777" w:rsidR="00243E8C" w:rsidRPr="00004A96" w:rsidRDefault="00243E8C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Name</w:t>
            </w:r>
          </w:p>
        </w:tc>
        <w:tc>
          <w:tcPr>
            <w:tcW w:w="300" w:type="dxa"/>
          </w:tcPr>
          <w:p w14:paraId="14E50EF5" w14:textId="77777777" w:rsidR="00243E8C" w:rsidRPr="00004A96" w:rsidRDefault="00243E8C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7832" w:type="dxa"/>
            <w:gridSpan w:val="4"/>
          </w:tcPr>
          <w:p w14:paraId="327B8803" w14:textId="570A452F" w:rsidR="00243E8C" w:rsidRPr="00004A96" w:rsidRDefault="00243E8C" w:rsidP="007823D7">
            <w:pPr>
              <w:rPr>
                <w:rFonts w:ascii="Times New Roman" w:hAnsi="Times New Roman"/>
                <w:szCs w:val="24"/>
              </w:rPr>
            </w:pPr>
            <w:r w:rsidRPr="003C1C85">
              <w:rPr>
                <w:rFonts w:ascii="Times New Roman" w:hAnsi="Times New Roman"/>
                <w:szCs w:val="24"/>
              </w:rPr>
              <w:t xml:space="preserve">Search WBRS Records of </w:t>
            </w:r>
            <w:r w:rsidR="00C012A2">
              <w:rPr>
                <w:rFonts w:ascii="Times New Roman" w:hAnsi="Times New Roman"/>
                <w:szCs w:val="24"/>
              </w:rPr>
              <w:t>REA</w:t>
            </w:r>
          </w:p>
        </w:tc>
      </w:tr>
      <w:tr w:rsidR="00243E8C" w:rsidRPr="00004A96" w14:paraId="5E266F02" w14:textId="77777777" w:rsidTr="007823D7">
        <w:tc>
          <w:tcPr>
            <w:tcW w:w="1384" w:type="dxa"/>
          </w:tcPr>
          <w:p w14:paraId="3410CE76" w14:textId="77777777" w:rsidR="00243E8C" w:rsidRPr="00004A96" w:rsidRDefault="00243E8C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Frequency</w:t>
            </w:r>
          </w:p>
        </w:tc>
        <w:tc>
          <w:tcPr>
            <w:tcW w:w="300" w:type="dxa"/>
          </w:tcPr>
          <w:p w14:paraId="03CD5259" w14:textId="77777777" w:rsidR="00243E8C" w:rsidRPr="00004A96" w:rsidRDefault="00243E8C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4424" w:type="dxa"/>
          </w:tcPr>
          <w:p w14:paraId="76DCCCC3" w14:textId="0A472CCA" w:rsidR="00243E8C" w:rsidRPr="00004A96" w:rsidRDefault="00243E8C" w:rsidP="007823D7">
            <w:pPr>
              <w:rPr>
                <w:rFonts w:ascii="Times New Roman" w:hAnsi="Times New Roman"/>
                <w:szCs w:val="24"/>
                <w:lang w:eastAsia="zh-HK"/>
              </w:rPr>
            </w:pPr>
            <w:r>
              <w:rPr>
                <w:rFonts w:ascii="Times New Roman" w:hAnsi="Times New Roman"/>
                <w:szCs w:val="24"/>
              </w:rPr>
              <w:t xml:space="preserve">(Min: 0 Avg: </w:t>
            </w:r>
            <w:r w:rsidR="0005373A">
              <w:rPr>
                <w:rFonts w:ascii="Times New Roman" w:hAnsi="Times New Roman"/>
                <w:szCs w:val="24"/>
              </w:rPr>
              <w:t>200</w:t>
            </w:r>
            <w:r>
              <w:rPr>
                <w:rFonts w:ascii="Times New Roman" w:hAnsi="Times New Roman"/>
                <w:szCs w:val="24"/>
              </w:rPr>
              <w:t xml:space="preserve"> Max: </w:t>
            </w:r>
            <w:r w:rsidR="0005373A">
              <w:rPr>
                <w:rFonts w:ascii="Times New Roman" w:hAnsi="Times New Roman"/>
                <w:szCs w:val="24"/>
              </w:rPr>
              <w:t>400</w:t>
            </w:r>
            <w:r>
              <w:rPr>
                <w:rFonts w:ascii="Times New Roman" w:hAnsi="Times New Roman"/>
                <w:szCs w:val="24"/>
              </w:rPr>
              <w:t>)</w:t>
            </w:r>
          </w:p>
        </w:tc>
        <w:tc>
          <w:tcPr>
            <w:tcW w:w="1256" w:type="dxa"/>
          </w:tcPr>
          <w:p w14:paraId="0FA84A08" w14:textId="77777777" w:rsidR="00243E8C" w:rsidRPr="00004A96" w:rsidRDefault="00243E8C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Period</w:t>
            </w:r>
          </w:p>
        </w:tc>
        <w:tc>
          <w:tcPr>
            <w:tcW w:w="296" w:type="dxa"/>
          </w:tcPr>
          <w:p w14:paraId="462CCBAE" w14:textId="77777777" w:rsidR="00243E8C" w:rsidRPr="00004A96" w:rsidRDefault="00243E8C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1856" w:type="dxa"/>
          </w:tcPr>
          <w:p w14:paraId="3F8EA395" w14:textId="77777777" w:rsidR="00243E8C" w:rsidRPr="00004A96" w:rsidRDefault="00243E8C" w:rsidP="007823D7">
            <w:pPr>
              <w:rPr>
                <w:rFonts w:ascii="Times New Roman" w:hAnsi="Times New Roman"/>
                <w:szCs w:val="24"/>
                <w:lang w:eastAsia="zh-HK"/>
              </w:rPr>
            </w:pPr>
            <w:r>
              <w:rPr>
                <w:rFonts w:ascii="Times New Roman" w:hAnsi="Times New Roman"/>
                <w:szCs w:val="24"/>
                <w:lang w:eastAsia="zh-HK"/>
              </w:rPr>
              <w:t>Yearly</w:t>
            </w:r>
          </w:p>
        </w:tc>
      </w:tr>
      <w:tr w:rsidR="00243E8C" w:rsidRPr="00004A96" w14:paraId="006858F2" w14:textId="77777777" w:rsidTr="007823D7">
        <w:tc>
          <w:tcPr>
            <w:tcW w:w="9516" w:type="dxa"/>
            <w:gridSpan w:val="6"/>
          </w:tcPr>
          <w:p w14:paraId="037D7E71" w14:textId="77777777" w:rsidR="00243E8C" w:rsidRPr="00004A96" w:rsidRDefault="00243E8C" w:rsidP="007823D7">
            <w:pPr>
              <w:rPr>
                <w:rFonts w:ascii="Times New Roman" w:hAnsi="Times New Roman"/>
                <w:b/>
                <w:szCs w:val="24"/>
                <w:lang w:eastAsia="zh-HK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Description:</w:t>
            </w:r>
          </w:p>
        </w:tc>
      </w:tr>
      <w:tr w:rsidR="00243E8C" w:rsidRPr="00004A96" w14:paraId="1F3FF6F1" w14:textId="77777777" w:rsidTr="007823D7">
        <w:tc>
          <w:tcPr>
            <w:tcW w:w="9516" w:type="dxa"/>
            <w:gridSpan w:val="6"/>
          </w:tcPr>
          <w:p w14:paraId="3E28EF9D" w14:textId="3B4B7668" w:rsidR="00243E8C" w:rsidRDefault="00243E8C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  <w:r>
              <w:rPr>
                <w:rFonts w:ascii="Times New Roman" w:hAnsi="Times New Roman" w:hint="eastAsia"/>
                <w:lang w:eastAsia="zh-HK"/>
              </w:rPr>
              <w:t xml:space="preserve">This function allows </w:t>
            </w:r>
            <w:r>
              <w:rPr>
                <w:rFonts w:ascii="Times New Roman" w:hAnsi="Times New Roman"/>
                <w:lang w:eastAsia="zh-HK"/>
              </w:rPr>
              <w:t xml:space="preserve">user to search all WBRS records of </w:t>
            </w:r>
            <w:r w:rsidR="00C22D43">
              <w:rPr>
                <w:rFonts w:ascii="Times New Roman" w:hAnsi="Times New Roman"/>
                <w:lang w:eastAsia="zh-HK"/>
              </w:rPr>
              <w:t>EA1, EA3</w:t>
            </w:r>
            <w:r>
              <w:rPr>
                <w:rFonts w:ascii="Times New Roman" w:hAnsi="Times New Roman"/>
                <w:lang w:eastAsia="zh-HK"/>
              </w:rPr>
              <w:t xml:space="preserve">. </w:t>
            </w:r>
          </w:p>
          <w:p w14:paraId="437D409D" w14:textId="77777777" w:rsidR="00243E8C" w:rsidRDefault="00243E8C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</w:p>
          <w:p w14:paraId="3724A273" w14:textId="5F36FBD2" w:rsidR="00243E8C" w:rsidRDefault="00243E8C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  <w:r>
              <w:rPr>
                <w:rFonts w:ascii="Times New Roman" w:hAnsi="Times New Roman"/>
                <w:lang w:eastAsia="zh-HK"/>
              </w:rPr>
              <w:t xml:space="preserve">Related Path: [Assignment]&gt;[Assign </w:t>
            </w:r>
            <w:r w:rsidR="0005373A">
              <w:rPr>
                <w:rFonts w:ascii="Times New Roman" w:hAnsi="Times New Roman"/>
                <w:lang w:eastAsia="zh-HK"/>
              </w:rPr>
              <w:t xml:space="preserve">REA </w:t>
            </w:r>
            <w:r>
              <w:rPr>
                <w:rFonts w:ascii="Times New Roman" w:hAnsi="Times New Roman"/>
                <w:lang w:eastAsia="zh-HK"/>
              </w:rPr>
              <w:t>WBRS Record]</w:t>
            </w:r>
          </w:p>
          <w:p w14:paraId="1378E056" w14:textId="77777777" w:rsidR="00243E8C" w:rsidRDefault="00243E8C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</w:p>
          <w:p w14:paraId="1F42EC74" w14:textId="77777777" w:rsidR="00243E8C" w:rsidRDefault="00243E8C" w:rsidP="007823D7">
            <w:pPr>
              <w:pStyle w:val="ListParagraph"/>
              <w:numPr>
                <w:ilvl w:val="0"/>
                <w:numId w:val="6"/>
              </w:num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  <w:r w:rsidRPr="00A221FC">
              <w:rPr>
                <w:rFonts w:ascii="Times New Roman" w:hAnsi="Times New Roman"/>
                <w:lang w:eastAsia="zh-HK"/>
              </w:rPr>
              <w:t>User can use the [Status] dropdown to filter WBRS records.</w:t>
            </w:r>
          </w:p>
          <w:p w14:paraId="6575F43B" w14:textId="77777777" w:rsidR="00243E8C" w:rsidRPr="00A221FC" w:rsidRDefault="00243E8C" w:rsidP="007823D7">
            <w:pPr>
              <w:pStyle w:val="ListParagraph"/>
              <w:numPr>
                <w:ilvl w:val="0"/>
                <w:numId w:val="6"/>
              </w:num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  <w:r w:rsidRPr="00A221FC">
              <w:rPr>
                <w:rFonts w:ascii="Times New Roman" w:hAnsi="Times New Roman"/>
                <w:lang w:eastAsia="zh-HK"/>
              </w:rPr>
              <w:t>User can see a list of WBRS record summary with below infomations.</w:t>
            </w:r>
          </w:p>
          <w:tbl>
            <w:tblPr>
              <w:tblStyle w:val="TableGrid"/>
              <w:tblW w:w="8009" w:type="dxa"/>
              <w:tblInd w:w="607" w:type="dxa"/>
              <w:tblLook w:val="04A0" w:firstRow="1" w:lastRow="0" w:firstColumn="1" w:lastColumn="0" w:noHBand="0" w:noVBand="1"/>
            </w:tblPr>
            <w:tblGrid>
              <w:gridCol w:w="2924"/>
              <w:gridCol w:w="5085"/>
            </w:tblGrid>
            <w:tr w:rsidR="00243E8C" w14:paraId="7E308170" w14:textId="77777777" w:rsidTr="007823D7">
              <w:tc>
                <w:tcPr>
                  <w:tcW w:w="2924" w:type="dxa"/>
                  <w:shd w:val="clear" w:color="auto" w:fill="D0CECE" w:themeFill="background2" w:themeFillShade="E6"/>
                </w:tcPr>
                <w:p w14:paraId="79277052" w14:textId="77777777" w:rsidR="00243E8C" w:rsidRPr="00C03D51" w:rsidRDefault="00243E8C" w:rsidP="007823D7">
                  <w:pPr>
                    <w:spacing w:after="60"/>
                    <w:jc w:val="both"/>
                    <w:rPr>
                      <w:rFonts w:ascii="Times New Roman" w:hAnsi="Times New Roman"/>
                      <w:b/>
                      <w:bCs/>
                      <w:lang w:eastAsia="zh-HK"/>
                    </w:rPr>
                  </w:pPr>
                  <w:r w:rsidRPr="00C03D51">
                    <w:rPr>
                      <w:rFonts w:ascii="Times New Roman" w:hAnsi="Times New Roman"/>
                      <w:b/>
                      <w:bCs/>
                      <w:lang w:eastAsia="zh-HK"/>
                    </w:rPr>
                    <w:t>Column</w:t>
                  </w:r>
                </w:p>
              </w:tc>
              <w:tc>
                <w:tcPr>
                  <w:tcW w:w="5085" w:type="dxa"/>
                  <w:shd w:val="clear" w:color="auto" w:fill="D0CECE" w:themeFill="background2" w:themeFillShade="E6"/>
                </w:tcPr>
                <w:p w14:paraId="790CE169" w14:textId="77777777" w:rsidR="00243E8C" w:rsidRPr="00C03D51" w:rsidRDefault="00243E8C" w:rsidP="007823D7">
                  <w:pPr>
                    <w:spacing w:after="60"/>
                    <w:jc w:val="both"/>
                    <w:rPr>
                      <w:rFonts w:ascii="Times New Roman" w:hAnsi="Times New Roman"/>
                      <w:b/>
                      <w:bCs/>
                      <w:lang w:eastAsia="zh-HK"/>
                    </w:rPr>
                  </w:pPr>
                  <w:r w:rsidRPr="00C03D51">
                    <w:rPr>
                      <w:rFonts w:ascii="Times New Roman" w:hAnsi="Times New Roman"/>
                      <w:b/>
                      <w:bCs/>
                      <w:lang w:eastAsia="zh-HK"/>
                    </w:rPr>
                    <w:t>Description</w:t>
                  </w:r>
                </w:p>
              </w:tc>
            </w:tr>
            <w:tr w:rsidR="00243E8C" w14:paraId="2EC34200" w14:textId="77777777" w:rsidTr="007823D7">
              <w:tc>
                <w:tcPr>
                  <w:tcW w:w="2924" w:type="dxa"/>
                </w:tcPr>
                <w:p w14:paraId="25E28F1D" w14:textId="77777777" w:rsidR="00243E8C" w:rsidRDefault="00243E8C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Select to Assign</w:t>
                  </w:r>
                </w:p>
              </w:tc>
              <w:tc>
                <w:tcPr>
                  <w:tcW w:w="5085" w:type="dxa"/>
                </w:tcPr>
                <w:p w14:paraId="7F9914E3" w14:textId="77777777" w:rsidR="00243E8C" w:rsidRDefault="00243E8C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Checkbox to assign/cancel</w:t>
                  </w:r>
                </w:p>
              </w:tc>
            </w:tr>
            <w:tr w:rsidR="00243E8C" w14:paraId="7B2B04AD" w14:textId="77777777" w:rsidTr="007823D7">
              <w:tc>
                <w:tcPr>
                  <w:tcW w:w="2924" w:type="dxa"/>
                </w:tcPr>
                <w:p w14:paraId="13C7C575" w14:textId="77777777" w:rsidR="00243E8C" w:rsidRDefault="00243E8C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Submission Type</w:t>
                  </w:r>
                </w:p>
              </w:tc>
              <w:tc>
                <w:tcPr>
                  <w:tcW w:w="5085" w:type="dxa"/>
                </w:tcPr>
                <w:p w14:paraId="71EEC99B" w14:textId="77777777" w:rsidR="00243E8C" w:rsidRDefault="00243E8C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</w:t>
                  </w:r>
                  <w:r>
                    <w:rPr>
                      <w:rFonts w:ascii="Times New Roman" w:hAnsi="Times New Roman" w:hint="eastAsia"/>
                      <w:lang w:eastAsia="zh-HK"/>
                    </w:rPr>
                    <w:t>p</w:t>
                  </w:r>
                  <w:r>
                    <w:rPr>
                      <w:rFonts w:ascii="Times New Roman" w:hAnsi="Times New Roman"/>
                      <w:lang w:eastAsia="zh-HK"/>
                    </w:rPr>
                    <w:t>tions:</w:t>
                  </w:r>
                </w:p>
                <w:p w14:paraId="13E45F4A" w14:textId="2DB1EF63" w:rsidR="00243E8C" w:rsidRDefault="00961797" w:rsidP="007823D7">
                  <w:pPr>
                    <w:pStyle w:val="ListParagraph"/>
                    <w:numPr>
                      <w:ilvl w:val="0"/>
                      <w:numId w:val="6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</w:t>
                  </w:r>
                  <w:r w:rsidR="00C87F60">
                    <w:rPr>
                      <w:rFonts w:ascii="Times New Roman" w:hAnsi="Times New Roman"/>
                      <w:lang w:eastAsia="zh-HK"/>
                    </w:rPr>
                    <w:t>EA1</w:t>
                  </w:r>
                </w:p>
                <w:p w14:paraId="21A612C6" w14:textId="367045B2" w:rsidR="00C87F60" w:rsidRPr="00654811" w:rsidRDefault="00961797" w:rsidP="007823D7">
                  <w:pPr>
                    <w:pStyle w:val="ListParagraph"/>
                    <w:numPr>
                      <w:ilvl w:val="0"/>
                      <w:numId w:val="6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</w:t>
                  </w:r>
                  <w:r w:rsidR="00C87F60">
                    <w:rPr>
                      <w:rFonts w:ascii="Times New Roman" w:hAnsi="Times New Roman"/>
                      <w:lang w:eastAsia="zh-HK"/>
                    </w:rPr>
                    <w:t>EA3</w:t>
                  </w:r>
                </w:p>
              </w:tc>
            </w:tr>
            <w:tr w:rsidR="00243E8C" w14:paraId="5C84C2B3" w14:textId="77777777" w:rsidTr="007823D7">
              <w:tc>
                <w:tcPr>
                  <w:tcW w:w="2924" w:type="dxa"/>
                </w:tcPr>
                <w:p w14:paraId="3C5F5D61" w14:textId="77777777" w:rsidR="00243E8C" w:rsidRDefault="00243E8C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Application No.</w:t>
                  </w:r>
                </w:p>
              </w:tc>
              <w:tc>
                <w:tcPr>
                  <w:tcW w:w="5085" w:type="dxa"/>
                </w:tcPr>
                <w:p w14:paraId="318E27E2" w14:textId="77777777" w:rsidR="00243E8C" w:rsidRDefault="00243E8C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Application Number generated from WBRS</w:t>
                  </w:r>
                </w:p>
                <w:p w14:paraId="359CD42E" w14:textId="77777777" w:rsidR="00243E8C" w:rsidRDefault="00243E8C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Link to WBRS Record details page</w:t>
                  </w:r>
                </w:p>
              </w:tc>
            </w:tr>
            <w:tr w:rsidR="00243E8C" w14:paraId="5992D0D5" w14:textId="77777777" w:rsidTr="007823D7">
              <w:tc>
                <w:tcPr>
                  <w:tcW w:w="2924" w:type="dxa"/>
                </w:tcPr>
                <w:p w14:paraId="6C2E2CA2" w14:textId="550680C1" w:rsidR="00243E8C" w:rsidRDefault="00243E8C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Name</w:t>
                  </w:r>
                </w:p>
              </w:tc>
              <w:tc>
                <w:tcPr>
                  <w:tcW w:w="5085" w:type="dxa"/>
                </w:tcPr>
                <w:p w14:paraId="42733A5D" w14:textId="467B7EB0" w:rsidR="00243E8C" w:rsidRDefault="00C85B71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Applicant</w:t>
                  </w:r>
                  <w:r w:rsidR="00243E8C">
                    <w:rPr>
                      <w:rFonts w:ascii="Times New Roman" w:hAnsi="Times New Roman"/>
                      <w:lang w:eastAsia="zh-HK"/>
                    </w:rPr>
                    <w:t xml:space="preserve"> Name</w:t>
                  </w:r>
                </w:p>
              </w:tc>
            </w:tr>
            <w:tr w:rsidR="00243E8C" w14:paraId="7B936899" w14:textId="77777777" w:rsidTr="007823D7">
              <w:tc>
                <w:tcPr>
                  <w:tcW w:w="2924" w:type="dxa"/>
                </w:tcPr>
                <w:p w14:paraId="70626D6B" w14:textId="457E3F6F" w:rsidR="00243E8C" w:rsidRDefault="00C85B71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Registration No.</w:t>
                  </w:r>
                </w:p>
              </w:tc>
              <w:tc>
                <w:tcPr>
                  <w:tcW w:w="5085" w:type="dxa"/>
                </w:tcPr>
                <w:p w14:paraId="0B0C8D3F" w14:textId="43B44F1B" w:rsidR="00243E8C" w:rsidRDefault="00C85B71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Registration No.</w:t>
                  </w:r>
                </w:p>
              </w:tc>
            </w:tr>
            <w:tr w:rsidR="00243E8C" w14:paraId="1F5CB4D5" w14:textId="77777777" w:rsidTr="007823D7">
              <w:tc>
                <w:tcPr>
                  <w:tcW w:w="2924" w:type="dxa"/>
                </w:tcPr>
                <w:p w14:paraId="6120B70E" w14:textId="77777777" w:rsidR="00243E8C" w:rsidRDefault="00243E8C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Receive Date</w:t>
                  </w:r>
                </w:p>
              </w:tc>
              <w:tc>
                <w:tcPr>
                  <w:tcW w:w="5085" w:type="dxa"/>
                </w:tcPr>
                <w:p w14:paraId="3F1B8F7E" w14:textId="77777777" w:rsidR="00243E8C" w:rsidRDefault="00243E8C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Receive Date</w:t>
                  </w:r>
                </w:p>
              </w:tc>
            </w:tr>
            <w:tr w:rsidR="00243E8C" w14:paraId="534E542E" w14:textId="77777777" w:rsidTr="007823D7">
              <w:tc>
                <w:tcPr>
                  <w:tcW w:w="2924" w:type="dxa"/>
                </w:tcPr>
                <w:p w14:paraId="429223F9" w14:textId="77777777" w:rsidR="00243E8C" w:rsidRDefault="00243E8C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Status</w:t>
                  </w:r>
                </w:p>
              </w:tc>
              <w:tc>
                <w:tcPr>
                  <w:tcW w:w="5085" w:type="dxa"/>
                </w:tcPr>
                <w:p w14:paraId="7B7AE411" w14:textId="77777777" w:rsidR="00243E8C" w:rsidRDefault="00243E8C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Options:</w:t>
                  </w:r>
                </w:p>
                <w:p w14:paraId="348C4D7F" w14:textId="77777777" w:rsidR="00243E8C" w:rsidRDefault="00243E8C" w:rsidP="007823D7">
                  <w:pPr>
                    <w:pStyle w:val="ListParagraph"/>
                    <w:numPr>
                      <w:ilvl w:val="0"/>
                      <w:numId w:val="8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971505">
                    <w:rPr>
                      <w:rFonts w:ascii="Times New Roman" w:hAnsi="Times New Roman"/>
                      <w:lang w:eastAsia="zh-HK"/>
                    </w:rPr>
                    <w:t>PENDING</w:t>
                  </w:r>
                </w:p>
                <w:p w14:paraId="0585DB94" w14:textId="77777777" w:rsidR="00243E8C" w:rsidRDefault="00243E8C" w:rsidP="007823D7">
                  <w:pPr>
                    <w:pStyle w:val="ListParagraph"/>
                    <w:numPr>
                      <w:ilvl w:val="0"/>
                      <w:numId w:val="8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971505">
                    <w:rPr>
                      <w:rFonts w:ascii="Times New Roman" w:hAnsi="Times New Roman"/>
                      <w:lang w:eastAsia="zh-HK"/>
                    </w:rPr>
                    <w:t>NEW</w:t>
                  </w:r>
                </w:p>
                <w:p w14:paraId="7B457974" w14:textId="77777777" w:rsidR="00243E8C" w:rsidRDefault="00243E8C" w:rsidP="007823D7">
                  <w:pPr>
                    <w:pStyle w:val="ListParagraph"/>
                    <w:numPr>
                      <w:ilvl w:val="0"/>
                      <w:numId w:val="8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971505">
                    <w:rPr>
                      <w:rFonts w:ascii="Times New Roman" w:hAnsi="Times New Roman"/>
                      <w:lang w:eastAsia="zh-HK"/>
                    </w:rPr>
                    <w:t>CONVERTED</w:t>
                  </w:r>
                </w:p>
                <w:p w14:paraId="33515C4A" w14:textId="77777777" w:rsidR="00243E8C" w:rsidRPr="00971505" w:rsidRDefault="00243E8C" w:rsidP="007823D7">
                  <w:pPr>
                    <w:pStyle w:val="ListParagraph"/>
                    <w:numPr>
                      <w:ilvl w:val="0"/>
                      <w:numId w:val="8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971505">
                    <w:rPr>
                      <w:rFonts w:ascii="Times New Roman" w:hAnsi="Times New Roman"/>
                      <w:lang w:eastAsia="zh-HK"/>
                    </w:rPr>
                    <w:t>CANCELLED</w:t>
                  </w:r>
                </w:p>
              </w:tc>
            </w:tr>
            <w:tr w:rsidR="00243E8C" w14:paraId="4FA4DC2C" w14:textId="77777777" w:rsidTr="007823D7">
              <w:tc>
                <w:tcPr>
                  <w:tcW w:w="2924" w:type="dxa"/>
                </w:tcPr>
                <w:p w14:paraId="7F00459E" w14:textId="3BC8ADBE" w:rsidR="00243E8C" w:rsidRDefault="00067211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STO</w:t>
                  </w:r>
                </w:p>
              </w:tc>
              <w:tc>
                <w:tcPr>
                  <w:tcW w:w="5085" w:type="dxa"/>
                </w:tcPr>
                <w:p w14:paraId="487BC798" w14:textId="38771DE4" w:rsidR="00243E8C" w:rsidRDefault="00067211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STO</w:t>
                  </w:r>
                  <w:r w:rsidR="00243E8C">
                    <w:rPr>
                      <w:rFonts w:ascii="Times New Roman" w:hAnsi="Times New Roman"/>
                      <w:lang w:eastAsia="zh-HK"/>
                    </w:rPr>
                    <w:t xml:space="preserve"> of the assignment</w:t>
                  </w:r>
                </w:p>
              </w:tc>
            </w:tr>
            <w:tr w:rsidR="00243E8C" w14:paraId="45FC24E9" w14:textId="77777777" w:rsidTr="007823D7">
              <w:tc>
                <w:tcPr>
                  <w:tcW w:w="2924" w:type="dxa"/>
                </w:tcPr>
                <w:p w14:paraId="029F688B" w14:textId="77777777" w:rsidR="00243E8C" w:rsidRDefault="00243E8C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Engineer</w:t>
                  </w:r>
                </w:p>
              </w:tc>
              <w:tc>
                <w:tcPr>
                  <w:tcW w:w="5085" w:type="dxa"/>
                </w:tcPr>
                <w:p w14:paraId="387A46D5" w14:textId="77777777" w:rsidR="00243E8C" w:rsidRDefault="00243E8C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Engineer of the assignment</w:t>
                  </w:r>
                </w:p>
              </w:tc>
            </w:tr>
          </w:tbl>
          <w:p w14:paraId="7520CCB8" w14:textId="77777777" w:rsidR="00243E8C" w:rsidRDefault="00243E8C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</w:p>
          <w:p w14:paraId="065A9307" w14:textId="77777777" w:rsidR="00243E8C" w:rsidRDefault="00243E8C" w:rsidP="007823D7">
            <w:pPr>
              <w:pStyle w:val="ListParagraph"/>
              <w:numPr>
                <w:ilvl w:val="0"/>
                <w:numId w:val="7"/>
              </w:num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  <w:r w:rsidRPr="00A221FC">
              <w:rPr>
                <w:rFonts w:ascii="Times New Roman" w:hAnsi="Times New Roman"/>
                <w:lang w:eastAsia="zh-HK"/>
              </w:rPr>
              <w:t>User can click on the specified row to view the WBRS record details.</w:t>
            </w:r>
          </w:p>
          <w:p w14:paraId="5BC72179" w14:textId="2C20DCBA" w:rsidR="00243E8C" w:rsidRDefault="00243E8C" w:rsidP="007823D7">
            <w:pPr>
              <w:pStyle w:val="ListParagraph"/>
              <w:numPr>
                <w:ilvl w:val="0"/>
                <w:numId w:val="7"/>
              </w:num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  <w:r w:rsidRPr="00A221FC">
              <w:rPr>
                <w:rFonts w:ascii="Times New Roman" w:hAnsi="Times New Roman"/>
                <w:lang w:eastAsia="zh-HK"/>
              </w:rPr>
              <w:t>User can filter records where [Status] = NEW, check the [Select to Assign] checkbox, select [</w:t>
            </w:r>
            <w:r w:rsidR="00CA2C8D">
              <w:rPr>
                <w:rFonts w:ascii="Times New Roman" w:hAnsi="Times New Roman"/>
                <w:lang w:eastAsia="zh-HK"/>
              </w:rPr>
              <w:t>STO</w:t>
            </w:r>
            <w:r w:rsidRPr="00A221FC">
              <w:rPr>
                <w:rFonts w:ascii="Times New Roman" w:hAnsi="Times New Roman"/>
                <w:lang w:eastAsia="zh-HK"/>
              </w:rPr>
              <w:t xml:space="preserve">] dropdown and [Engineer] dropdown and then click [Assign] button to complete the assignment, the [Status] of the record(s) will be updated from </w:t>
            </w:r>
            <w:r>
              <w:rPr>
                <w:rFonts w:ascii="Times New Roman" w:hAnsi="Times New Roman"/>
                <w:lang w:eastAsia="zh-HK"/>
              </w:rPr>
              <w:t>“</w:t>
            </w:r>
            <w:r w:rsidRPr="00A221FC">
              <w:rPr>
                <w:rFonts w:ascii="Times New Roman" w:hAnsi="Times New Roman"/>
                <w:lang w:eastAsia="zh-HK"/>
              </w:rPr>
              <w:t>NEW</w:t>
            </w:r>
            <w:r>
              <w:rPr>
                <w:rFonts w:ascii="Times New Roman" w:hAnsi="Times New Roman"/>
                <w:lang w:eastAsia="zh-HK"/>
              </w:rPr>
              <w:t>”</w:t>
            </w:r>
            <w:r w:rsidRPr="00A221FC">
              <w:rPr>
                <w:rFonts w:ascii="Times New Roman" w:hAnsi="Times New Roman"/>
                <w:lang w:eastAsia="zh-HK"/>
              </w:rPr>
              <w:t xml:space="preserve"> </w:t>
            </w:r>
            <w:r w:rsidRPr="00A221FC">
              <w:rPr>
                <w:rFonts w:ascii="Times New Roman" w:hAnsi="Times New Roman" w:hint="eastAsia"/>
                <w:lang w:eastAsia="zh-HK"/>
              </w:rPr>
              <w:t>t</w:t>
            </w:r>
            <w:r w:rsidRPr="00A221FC">
              <w:rPr>
                <w:rFonts w:ascii="Times New Roman" w:hAnsi="Times New Roman"/>
                <w:lang w:eastAsia="zh-HK"/>
              </w:rPr>
              <w:t xml:space="preserve">o </w:t>
            </w:r>
            <w:r>
              <w:rPr>
                <w:rFonts w:ascii="Times New Roman" w:hAnsi="Times New Roman"/>
                <w:lang w:eastAsia="zh-HK"/>
              </w:rPr>
              <w:t>“</w:t>
            </w:r>
            <w:r w:rsidRPr="00A221FC">
              <w:rPr>
                <w:rFonts w:ascii="Times New Roman" w:hAnsi="Times New Roman"/>
                <w:lang w:eastAsia="zh-HK"/>
              </w:rPr>
              <w:t>CONVERTED</w:t>
            </w:r>
            <w:r>
              <w:rPr>
                <w:rFonts w:ascii="Times New Roman" w:hAnsi="Times New Roman"/>
                <w:lang w:eastAsia="zh-HK"/>
              </w:rPr>
              <w:t>”</w:t>
            </w:r>
            <w:r w:rsidRPr="00A221FC">
              <w:rPr>
                <w:rFonts w:ascii="Times New Roman" w:hAnsi="Times New Roman"/>
                <w:lang w:eastAsia="zh-HK"/>
              </w:rPr>
              <w:t>.</w:t>
            </w:r>
          </w:p>
          <w:p w14:paraId="015C0610" w14:textId="77777777" w:rsidR="00243E8C" w:rsidRPr="00A221FC" w:rsidRDefault="00243E8C" w:rsidP="007823D7">
            <w:pPr>
              <w:pStyle w:val="ListParagraph"/>
              <w:numPr>
                <w:ilvl w:val="0"/>
                <w:numId w:val="7"/>
              </w:num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  <w:r w:rsidRPr="00A221FC">
              <w:rPr>
                <w:rFonts w:ascii="Times New Roman" w:hAnsi="Times New Roman"/>
                <w:lang w:eastAsia="zh-HK"/>
              </w:rPr>
              <w:t xml:space="preserve">User can filter records where [Status] = </w:t>
            </w:r>
            <w:r>
              <w:rPr>
                <w:rFonts w:ascii="Times New Roman" w:hAnsi="Times New Roman"/>
                <w:lang w:eastAsia="zh-HK"/>
              </w:rPr>
              <w:t>“</w:t>
            </w:r>
            <w:r w:rsidRPr="00A221FC">
              <w:rPr>
                <w:rFonts w:ascii="Times New Roman" w:hAnsi="Times New Roman"/>
                <w:lang w:eastAsia="zh-HK"/>
              </w:rPr>
              <w:t>NEW</w:t>
            </w:r>
            <w:r>
              <w:rPr>
                <w:rFonts w:ascii="Times New Roman" w:hAnsi="Times New Roman"/>
                <w:lang w:eastAsia="zh-HK"/>
              </w:rPr>
              <w:t>”/”PENDING”</w:t>
            </w:r>
            <w:r w:rsidRPr="00A221FC">
              <w:rPr>
                <w:rFonts w:ascii="Times New Roman" w:hAnsi="Times New Roman"/>
                <w:lang w:eastAsia="zh-HK"/>
              </w:rPr>
              <w:t xml:space="preserve">, check the [Select to Assign] checkbox, </w:t>
            </w:r>
            <w:r>
              <w:rPr>
                <w:rFonts w:ascii="Times New Roman" w:hAnsi="Times New Roman"/>
                <w:lang w:eastAsia="zh-HK"/>
              </w:rPr>
              <w:t>input [Cancel Reason]</w:t>
            </w:r>
            <w:r w:rsidRPr="00A221FC">
              <w:rPr>
                <w:rFonts w:ascii="Times New Roman" w:hAnsi="Times New Roman"/>
                <w:lang w:eastAsia="zh-HK"/>
              </w:rPr>
              <w:t xml:space="preserve"> and then click [</w:t>
            </w:r>
            <w:r>
              <w:rPr>
                <w:rFonts w:ascii="Times New Roman" w:hAnsi="Times New Roman"/>
                <w:lang w:eastAsia="zh-HK"/>
              </w:rPr>
              <w:t>Cancel</w:t>
            </w:r>
            <w:r w:rsidRPr="00A221FC">
              <w:rPr>
                <w:rFonts w:ascii="Times New Roman" w:hAnsi="Times New Roman"/>
                <w:lang w:eastAsia="zh-HK"/>
              </w:rPr>
              <w:t xml:space="preserve">] button to </w:t>
            </w:r>
            <w:r>
              <w:rPr>
                <w:rFonts w:ascii="Times New Roman" w:hAnsi="Times New Roman"/>
                <w:lang w:eastAsia="zh-HK"/>
              </w:rPr>
              <w:t>cancel</w:t>
            </w:r>
            <w:r w:rsidRPr="00A221FC">
              <w:rPr>
                <w:rFonts w:ascii="Times New Roman" w:hAnsi="Times New Roman"/>
                <w:lang w:eastAsia="zh-HK"/>
              </w:rPr>
              <w:t xml:space="preserve"> </w:t>
            </w:r>
            <w:r w:rsidRPr="00A221FC">
              <w:rPr>
                <w:rFonts w:ascii="Times New Roman" w:hAnsi="Times New Roman"/>
                <w:lang w:eastAsia="zh-HK"/>
              </w:rPr>
              <w:lastRenderedPageBreak/>
              <w:t xml:space="preserve">the </w:t>
            </w:r>
            <w:r>
              <w:rPr>
                <w:rFonts w:ascii="Times New Roman" w:hAnsi="Times New Roman"/>
                <w:lang w:eastAsia="zh-HK"/>
              </w:rPr>
              <w:t>application</w:t>
            </w:r>
            <w:r w:rsidRPr="00A221FC">
              <w:rPr>
                <w:rFonts w:ascii="Times New Roman" w:hAnsi="Times New Roman"/>
                <w:lang w:eastAsia="zh-HK"/>
              </w:rPr>
              <w:t xml:space="preserve">, the [Status] of the record(s) will be updated from </w:t>
            </w:r>
            <w:r>
              <w:rPr>
                <w:rFonts w:ascii="Times New Roman" w:hAnsi="Times New Roman"/>
                <w:lang w:eastAsia="zh-HK"/>
              </w:rPr>
              <w:t>“</w:t>
            </w:r>
            <w:r w:rsidRPr="00A221FC">
              <w:rPr>
                <w:rFonts w:ascii="Times New Roman" w:hAnsi="Times New Roman"/>
                <w:lang w:eastAsia="zh-HK"/>
              </w:rPr>
              <w:t>NEW</w:t>
            </w:r>
            <w:r>
              <w:rPr>
                <w:rFonts w:ascii="Times New Roman" w:hAnsi="Times New Roman"/>
                <w:lang w:eastAsia="zh-HK"/>
              </w:rPr>
              <w:t>”/”PENDING”</w:t>
            </w:r>
            <w:r w:rsidRPr="00A221FC">
              <w:rPr>
                <w:rFonts w:ascii="Times New Roman" w:hAnsi="Times New Roman"/>
                <w:lang w:eastAsia="zh-HK"/>
              </w:rPr>
              <w:t xml:space="preserve"> </w:t>
            </w:r>
            <w:r w:rsidRPr="00A221FC">
              <w:rPr>
                <w:rFonts w:ascii="Times New Roman" w:hAnsi="Times New Roman" w:hint="eastAsia"/>
                <w:lang w:eastAsia="zh-HK"/>
              </w:rPr>
              <w:t>t</w:t>
            </w:r>
            <w:r w:rsidRPr="00A221FC">
              <w:rPr>
                <w:rFonts w:ascii="Times New Roman" w:hAnsi="Times New Roman"/>
                <w:lang w:eastAsia="zh-HK"/>
              </w:rPr>
              <w:t xml:space="preserve">o </w:t>
            </w:r>
            <w:r>
              <w:rPr>
                <w:rFonts w:ascii="Times New Roman" w:hAnsi="Times New Roman"/>
                <w:lang w:eastAsia="zh-HK"/>
              </w:rPr>
              <w:t>“CANCELLED”</w:t>
            </w:r>
            <w:r w:rsidRPr="00A221FC">
              <w:rPr>
                <w:rFonts w:ascii="Times New Roman" w:hAnsi="Times New Roman"/>
                <w:lang w:eastAsia="zh-HK"/>
              </w:rPr>
              <w:t>.</w:t>
            </w:r>
          </w:p>
          <w:p w14:paraId="426144E4" w14:textId="77777777" w:rsidR="00243E8C" w:rsidRDefault="00243E8C" w:rsidP="007823D7">
            <w:pPr>
              <w:spacing w:after="60"/>
              <w:jc w:val="both"/>
              <w:rPr>
                <w:rFonts w:ascii="Times New Roman" w:hAnsi="Times New Roman"/>
                <w:szCs w:val="24"/>
              </w:rPr>
            </w:pPr>
          </w:p>
          <w:p w14:paraId="289CB7B2" w14:textId="77777777" w:rsidR="00243E8C" w:rsidRPr="00004A96" w:rsidRDefault="00243E8C" w:rsidP="007823D7">
            <w:pPr>
              <w:spacing w:after="60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43E8C" w:rsidRPr="00004A96" w14:paraId="07A8A594" w14:textId="77777777" w:rsidTr="007823D7">
        <w:tc>
          <w:tcPr>
            <w:tcW w:w="9516" w:type="dxa"/>
            <w:gridSpan w:val="6"/>
          </w:tcPr>
          <w:p w14:paraId="73F135C4" w14:textId="77777777" w:rsidR="00243E8C" w:rsidRPr="00004A96" w:rsidRDefault="00243E8C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lastRenderedPageBreak/>
              <w:t>Related Requirements:</w:t>
            </w:r>
          </w:p>
        </w:tc>
      </w:tr>
      <w:tr w:rsidR="00243E8C" w:rsidRPr="00004A96" w14:paraId="4639D0FC" w14:textId="77777777" w:rsidTr="007823D7">
        <w:tc>
          <w:tcPr>
            <w:tcW w:w="9516" w:type="dxa"/>
            <w:gridSpan w:val="6"/>
          </w:tcPr>
          <w:p w14:paraId="6BE4DE87" w14:textId="77777777" w:rsidR="00243E8C" w:rsidRPr="00004A96" w:rsidRDefault="00243E8C" w:rsidP="007823D7">
            <w:pPr>
              <w:rPr>
                <w:rFonts w:ascii="Times New Roman" w:hAnsi="Times New Roman"/>
                <w:szCs w:val="24"/>
              </w:rPr>
            </w:pPr>
            <w:r w:rsidRPr="00A969FD">
              <w:rPr>
                <w:rFonts w:ascii="Times New Roman" w:hAnsi="Times New Roman"/>
                <w:color w:val="000000"/>
                <w:szCs w:val="24"/>
              </w:rPr>
              <w:t>REQ-2001 – REA Case Maintenance</w:t>
            </w:r>
          </w:p>
        </w:tc>
      </w:tr>
    </w:tbl>
    <w:p w14:paraId="33133BC6" w14:textId="77777777" w:rsidR="00243E8C" w:rsidRDefault="00243E8C" w:rsidP="00243E8C"/>
    <w:p w14:paraId="03E8E7CF" w14:textId="77777777" w:rsidR="00243E8C" w:rsidRDefault="00243E8C" w:rsidP="00243E8C">
      <w:pPr>
        <w:widowControl/>
        <w:spacing w:after="160" w:line="259" w:lineRule="auto"/>
        <w:rPr>
          <w:rFonts w:ascii="Times New Roman" w:eastAsiaTheme="majorEastAsia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Cs w:val="24"/>
        </w:rPr>
        <w:br w:type="page"/>
      </w:r>
    </w:p>
    <w:p w14:paraId="328EE8CF" w14:textId="001696B4" w:rsidR="00C5267F" w:rsidRDefault="00C5267F" w:rsidP="00C5267F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</w:pPr>
      <w:bookmarkStart w:id="241" w:name="_Toc94260005"/>
      <w:r w:rsidRPr="001C1616"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lastRenderedPageBreak/>
        <w:t>ASS-00</w:t>
      </w:r>
      <w:r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>7</w:t>
      </w:r>
      <w:r w:rsidRPr="001C1616"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 xml:space="preserve"> </w:t>
      </w:r>
      <w:r w:rsidRPr="001F33A4"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 xml:space="preserve">View WBRS Records of </w:t>
      </w:r>
      <w:r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>REA1</w:t>
      </w:r>
      <w:bookmarkEnd w:id="241"/>
    </w:p>
    <w:p w14:paraId="2F8626AA" w14:textId="77777777" w:rsidR="00C5267F" w:rsidRDefault="00C5267F" w:rsidP="00C5267F">
      <w:pPr>
        <w:rPr>
          <w:rFonts w:ascii="Times New Roman" w:eastAsiaTheme="majorEastAsia" w:hAnsi="Times New Roman" w:cs="Times New Roman"/>
          <w:color w:val="000000" w:themeColor="text1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2"/>
        <w:gridCol w:w="416"/>
        <w:gridCol w:w="2614"/>
        <w:gridCol w:w="1161"/>
        <w:gridCol w:w="414"/>
        <w:gridCol w:w="1799"/>
      </w:tblGrid>
      <w:tr w:rsidR="00C5267F" w:rsidRPr="00004A96" w14:paraId="4DAF169C" w14:textId="77777777" w:rsidTr="007823D7">
        <w:tc>
          <w:tcPr>
            <w:tcW w:w="1384" w:type="dxa"/>
          </w:tcPr>
          <w:p w14:paraId="48861CF3" w14:textId="77777777" w:rsidR="00C5267F" w:rsidRPr="00004A96" w:rsidRDefault="00C5267F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Function ID</w:t>
            </w:r>
          </w:p>
        </w:tc>
        <w:tc>
          <w:tcPr>
            <w:tcW w:w="300" w:type="dxa"/>
          </w:tcPr>
          <w:p w14:paraId="5C118445" w14:textId="77777777" w:rsidR="00C5267F" w:rsidRPr="00004A96" w:rsidRDefault="00C5267F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4424" w:type="dxa"/>
          </w:tcPr>
          <w:p w14:paraId="270C3DC9" w14:textId="0A394E93" w:rsidR="00C5267F" w:rsidRPr="00004A96" w:rsidRDefault="00C5267F" w:rsidP="007823D7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ASS-00</w:t>
            </w:r>
            <w:r w:rsidR="001B3093">
              <w:rPr>
                <w:rFonts w:ascii="Times New Roman" w:hAnsi="Times New Roman"/>
                <w:szCs w:val="24"/>
              </w:rPr>
              <w:t>7</w:t>
            </w:r>
          </w:p>
        </w:tc>
        <w:tc>
          <w:tcPr>
            <w:tcW w:w="1256" w:type="dxa"/>
          </w:tcPr>
          <w:p w14:paraId="1BAAFF05" w14:textId="77777777" w:rsidR="00C5267F" w:rsidRPr="00004A96" w:rsidRDefault="00C5267F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Mode</w:t>
            </w:r>
          </w:p>
        </w:tc>
        <w:tc>
          <w:tcPr>
            <w:tcW w:w="296" w:type="dxa"/>
          </w:tcPr>
          <w:p w14:paraId="0A0622BC" w14:textId="77777777" w:rsidR="00C5267F" w:rsidRPr="00004A96" w:rsidRDefault="00C5267F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1856" w:type="dxa"/>
          </w:tcPr>
          <w:p w14:paraId="286F3774" w14:textId="77777777" w:rsidR="00C5267F" w:rsidRPr="00004A96" w:rsidRDefault="00C5267F" w:rsidP="007823D7">
            <w:pPr>
              <w:rPr>
                <w:rFonts w:ascii="Times New Roman" w:hAnsi="Times New Roman"/>
                <w:szCs w:val="24"/>
              </w:rPr>
            </w:pPr>
            <w:r w:rsidRPr="00004A96">
              <w:rPr>
                <w:rFonts w:ascii="Times New Roman" w:hAnsi="Times New Roman"/>
                <w:szCs w:val="24"/>
              </w:rPr>
              <w:t>Online/Update</w:t>
            </w:r>
          </w:p>
        </w:tc>
      </w:tr>
      <w:tr w:rsidR="00C5267F" w:rsidRPr="00004A96" w14:paraId="40F3BF36" w14:textId="77777777" w:rsidTr="007823D7">
        <w:tc>
          <w:tcPr>
            <w:tcW w:w="1384" w:type="dxa"/>
          </w:tcPr>
          <w:p w14:paraId="510344B9" w14:textId="77777777" w:rsidR="00C5267F" w:rsidRPr="00004A96" w:rsidRDefault="00C5267F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Name</w:t>
            </w:r>
          </w:p>
        </w:tc>
        <w:tc>
          <w:tcPr>
            <w:tcW w:w="300" w:type="dxa"/>
          </w:tcPr>
          <w:p w14:paraId="0570562F" w14:textId="77777777" w:rsidR="00C5267F" w:rsidRPr="00004A96" w:rsidRDefault="00C5267F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7832" w:type="dxa"/>
            <w:gridSpan w:val="4"/>
          </w:tcPr>
          <w:p w14:paraId="41A70EE8" w14:textId="32C9169E" w:rsidR="00C5267F" w:rsidRPr="00004A96" w:rsidRDefault="00C5267F" w:rsidP="007823D7">
            <w:pPr>
              <w:rPr>
                <w:rFonts w:ascii="Times New Roman" w:hAnsi="Times New Roman"/>
                <w:szCs w:val="24"/>
              </w:rPr>
            </w:pPr>
            <w:r w:rsidRPr="001F33A4">
              <w:rPr>
                <w:rFonts w:ascii="Times New Roman" w:hAnsi="Times New Roman"/>
                <w:szCs w:val="24"/>
              </w:rPr>
              <w:t xml:space="preserve">View WBRS Records of </w:t>
            </w:r>
            <w:r w:rsidR="001B3093">
              <w:rPr>
                <w:rFonts w:ascii="Times New Roman" w:hAnsi="Times New Roman"/>
                <w:szCs w:val="24"/>
              </w:rPr>
              <w:t>REA1</w:t>
            </w:r>
          </w:p>
        </w:tc>
      </w:tr>
      <w:tr w:rsidR="00C5267F" w:rsidRPr="00004A96" w14:paraId="4E137D91" w14:textId="77777777" w:rsidTr="007823D7">
        <w:tc>
          <w:tcPr>
            <w:tcW w:w="1384" w:type="dxa"/>
          </w:tcPr>
          <w:p w14:paraId="61FB47CB" w14:textId="77777777" w:rsidR="00C5267F" w:rsidRPr="00004A96" w:rsidRDefault="00C5267F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Frequency</w:t>
            </w:r>
          </w:p>
        </w:tc>
        <w:tc>
          <w:tcPr>
            <w:tcW w:w="300" w:type="dxa"/>
          </w:tcPr>
          <w:p w14:paraId="7FFE1407" w14:textId="77777777" w:rsidR="00C5267F" w:rsidRPr="00004A96" w:rsidRDefault="00C5267F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4424" w:type="dxa"/>
          </w:tcPr>
          <w:p w14:paraId="51535637" w14:textId="44FB9198" w:rsidR="00C5267F" w:rsidRPr="00004A96" w:rsidRDefault="00C5267F" w:rsidP="007823D7">
            <w:pPr>
              <w:rPr>
                <w:rFonts w:ascii="Times New Roman" w:hAnsi="Times New Roman"/>
                <w:szCs w:val="24"/>
                <w:lang w:eastAsia="zh-HK"/>
              </w:rPr>
            </w:pPr>
            <w:r>
              <w:rPr>
                <w:rFonts w:ascii="Times New Roman" w:hAnsi="Times New Roman"/>
                <w:szCs w:val="24"/>
              </w:rPr>
              <w:t xml:space="preserve">(Min: 0 Avg: </w:t>
            </w:r>
            <w:r w:rsidR="0005373A">
              <w:rPr>
                <w:rFonts w:ascii="Times New Roman" w:hAnsi="Times New Roman"/>
                <w:szCs w:val="24"/>
              </w:rPr>
              <w:t>200</w:t>
            </w:r>
            <w:r>
              <w:rPr>
                <w:rFonts w:ascii="Times New Roman" w:hAnsi="Times New Roman"/>
                <w:szCs w:val="24"/>
              </w:rPr>
              <w:t xml:space="preserve"> Max: </w:t>
            </w:r>
            <w:r w:rsidR="0005373A">
              <w:rPr>
                <w:rFonts w:ascii="Times New Roman" w:hAnsi="Times New Roman"/>
                <w:szCs w:val="24"/>
              </w:rPr>
              <w:t>400</w:t>
            </w:r>
            <w:r>
              <w:rPr>
                <w:rFonts w:ascii="Times New Roman" w:hAnsi="Times New Roman"/>
                <w:szCs w:val="24"/>
              </w:rPr>
              <w:t>)</w:t>
            </w:r>
          </w:p>
        </w:tc>
        <w:tc>
          <w:tcPr>
            <w:tcW w:w="1256" w:type="dxa"/>
          </w:tcPr>
          <w:p w14:paraId="051F579F" w14:textId="77777777" w:rsidR="00C5267F" w:rsidRPr="00004A96" w:rsidRDefault="00C5267F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Period</w:t>
            </w:r>
          </w:p>
        </w:tc>
        <w:tc>
          <w:tcPr>
            <w:tcW w:w="296" w:type="dxa"/>
          </w:tcPr>
          <w:p w14:paraId="1E7127DC" w14:textId="77777777" w:rsidR="00C5267F" w:rsidRPr="00004A96" w:rsidRDefault="00C5267F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1856" w:type="dxa"/>
          </w:tcPr>
          <w:p w14:paraId="7612E621" w14:textId="77777777" w:rsidR="00C5267F" w:rsidRPr="00004A96" w:rsidRDefault="00C5267F" w:rsidP="007823D7">
            <w:pPr>
              <w:rPr>
                <w:rFonts w:ascii="Times New Roman" w:hAnsi="Times New Roman"/>
                <w:szCs w:val="24"/>
                <w:lang w:eastAsia="zh-HK"/>
              </w:rPr>
            </w:pPr>
            <w:r>
              <w:rPr>
                <w:rFonts w:ascii="Times New Roman" w:hAnsi="Times New Roman"/>
                <w:szCs w:val="24"/>
                <w:lang w:eastAsia="zh-HK"/>
              </w:rPr>
              <w:t>Yearly</w:t>
            </w:r>
          </w:p>
        </w:tc>
      </w:tr>
      <w:tr w:rsidR="00C5267F" w:rsidRPr="00004A96" w14:paraId="0EB6E62D" w14:textId="77777777" w:rsidTr="007823D7">
        <w:tc>
          <w:tcPr>
            <w:tcW w:w="9516" w:type="dxa"/>
            <w:gridSpan w:val="6"/>
          </w:tcPr>
          <w:p w14:paraId="5CC50DFF" w14:textId="77777777" w:rsidR="00C5267F" w:rsidRPr="00004A96" w:rsidRDefault="00C5267F" w:rsidP="007823D7">
            <w:pPr>
              <w:rPr>
                <w:rFonts w:ascii="Times New Roman" w:hAnsi="Times New Roman"/>
                <w:b/>
                <w:szCs w:val="24"/>
                <w:lang w:eastAsia="zh-HK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Description:</w:t>
            </w:r>
          </w:p>
        </w:tc>
      </w:tr>
      <w:tr w:rsidR="00C5267F" w:rsidRPr="00004A96" w14:paraId="36E04D7A" w14:textId="77777777" w:rsidTr="007823D7">
        <w:tc>
          <w:tcPr>
            <w:tcW w:w="9516" w:type="dxa"/>
            <w:gridSpan w:val="6"/>
          </w:tcPr>
          <w:p w14:paraId="19A90D77" w14:textId="0E226275" w:rsidR="00C5267F" w:rsidRDefault="00C5267F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  <w:r>
              <w:rPr>
                <w:rFonts w:ascii="Times New Roman" w:hAnsi="Times New Roman" w:hint="eastAsia"/>
                <w:lang w:eastAsia="zh-HK"/>
              </w:rPr>
              <w:t xml:space="preserve">This function allows </w:t>
            </w:r>
            <w:r>
              <w:rPr>
                <w:rFonts w:ascii="Times New Roman" w:hAnsi="Times New Roman"/>
                <w:lang w:eastAsia="zh-HK"/>
              </w:rPr>
              <w:t xml:space="preserve">user to view the details of WBRS records of </w:t>
            </w:r>
            <w:r w:rsidR="0005373A">
              <w:rPr>
                <w:rFonts w:ascii="Times New Roman" w:hAnsi="Times New Roman"/>
                <w:lang w:eastAsia="zh-HK"/>
              </w:rPr>
              <w:t>REA1</w:t>
            </w:r>
            <w:r>
              <w:rPr>
                <w:rFonts w:ascii="Times New Roman" w:hAnsi="Times New Roman"/>
                <w:lang w:eastAsia="zh-HK"/>
              </w:rPr>
              <w:t xml:space="preserve">. </w:t>
            </w:r>
          </w:p>
          <w:p w14:paraId="05763BCA" w14:textId="77777777" w:rsidR="00C5267F" w:rsidRDefault="00C5267F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</w:p>
          <w:p w14:paraId="23E078A5" w14:textId="074B41D6" w:rsidR="00C5267F" w:rsidRDefault="00C5267F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  <w:r>
              <w:rPr>
                <w:rFonts w:ascii="Times New Roman" w:hAnsi="Times New Roman"/>
                <w:lang w:eastAsia="zh-HK"/>
              </w:rPr>
              <w:t xml:space="preserve">Related Path: [Assignment]&gt;[Assign </w:t>
            </w:r>
            <w:r w:rsidR="009D375B">
              <w:rPr>
                <w:rFonts w:ascii="Times New Roman" w:hAnsi="Times New Roman"/>
                <w:lang w:eastAsia="zh-HK"/>
              </w:rPr>
              <w:t xml:space="preserve">REA </w:t>
            </w:r>
            <w:r>
              <w:rPr>
                <w:rFonts w:ascii="Times New Roman" w:hAnsi="Times New Roman"/>
                <w:lang w:eastAsia="zh-HK"/>
              </w:rPr>
              <w:t>WBRS Record]</w:t>
            </w:r>
          </w:p>
          <w:p w14:paraId="7581179F" w14:textId="77777777" w:rsidR="00C5267F" w:rsidRDefault="00C5267F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</w:p>
          <w:p w14:paraId="74742C1D" w14:textId="77777777" w:rsidR="00C5267F" w:rsidRDefault="00C5267F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  <w:r>
              <w:rPr>
                <w:rFonts w:ascii="Times New Roman" w:hAnsi="Times New Roman"/>
                <w:lang w:eastAsia="zh-HK"/>
              </w:rPr>
              <w:t>User can click on the specified row to view the details of WBRS record with below informations</w:t>
            </w:r>
          </w:p>
          <w:p w14:paraId="27CD5065" w14:textId="77777777" w:rsidR="00C5267F" w:rsidRDefault="00C5267F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</w:p>
          <w:tbl>
            <w:tblPr>
              <w:tblStyle w:val="TableGrid"/>
              <w:tblW w:w="17598" w:type="dxa"/>
              <w:tblLook w:val="04A0" w:firstRow="1" w:lastRow="0" w:firstColumn="1" w:lastColumn="0" w:noHBand="0" w:noVBand="1"/>
            </w:tblPr>
            <w:tblGrid>
              <w:gridCol w:w="3091"/>
              <w:gridCol w:w="1295"/>
              <w:gridCol w:w="4404"/>
              <w:gridCol w:w="4404"/>
              <w:gridCol w:w="4404"/>
            </w:tblGrid>
            <w:tr w:rsidR="00C5267F" w:rsidRPr="008128BE" w14:paraId="1BAD807C" w14:textId="77777777" w:rsidTr="007823D7">
              <w:trPr>
                <w:gridAfter w:val="2"/>
                <w:wAfter w:w="8808" w:type="dxa"/>
              </w:trPr>
              <w:tc>
                <w:tcPr>
                  <w:tcW w:w="8790" w:type="dxa"/>
                  <w:gridSpan w:val="3"/>
                  <w:shd w:val="clear" w:color="auto" w:fill="D0CECE" w:themeFill="background2" w:themeFillShade="E6"/>
                </w:tcPr>
                <w:p w14:paraId="0A91EFE9" w14:textId="7909186F" w:rsidR="00C5267F" w:rsidRPr="008128BE" w:rsidRDefault="00C5267F" w:rsidP="007823D7">
                  <w:pPr>
                    <w:spacing w:after="60"/>
                    <w:jc w:val="center"/>
                    <w:rPr>
                      <w:rFonts w:ascii="Times New Roman" w:hAnsi="Times New Roman"/>
                      <w:b/>
                      <w:bCs/>
                      <w:lang w:eastAsia="zh-HK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lang w:eastAsia="zh-HK"/>
                    </w:rPr>
                    <w:t xml:space="preserve">WBRS – </w:t>
                  </w:r>
                  <w:r w:rsidR="0032266E">
                    <w:rPr>
                      <w:rFonts w:ascii="Times New Roman" w:hAnsi="Times New Roman"/>
                      <w:b/>
                      <w:bCs/>
                      <w:lang w:eastAsia="zh-HK"/>
                    </w:rPr>
                    <w:t>REA1</w:t>
                  </w:r>
                  <w:r>
                    <w:rPr>
                      <w:rFonts w:ascii="Times New Roman" w:hAnsi="Times New Roman"/>
                      <w:b/>
                      <w:bCs/>
                      <w:lang w:eastAsia="zh-HK"/>
                    </w:rPr>
                    <w:t xml:space="preserve"> Record Details</w:t>
                  </w:r>
                </w:p>
              </w:tc>
            </w:tr>
            <w:tr w:rsidR="00C5267F" w:rsidRPr="008128BE" w14:paraId="6B9D98B9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  <w:shd w:val="clear" w:color="auto" w:fill="D0CECE" w:themeFill="background2" w:themeFillShade="E6"/>
                </w:tcPr>
                <w:p w14:paraId="6A26C96B" w14:textId="77777777" w:rsidR="00C5267F" w:rsidRPr="008128BE" w:rsidRDefault="00C5267F" w:rsidP="007823D7">
                  <w:pPr>
                    <w:spacing w:after="60"/>
                    <w:jc w:val="both"/>
                    <w:rPr>
                      <w:rFonts w:ascii="Times New Roman" w:hAnsi="Times New Roman"/>
                      <w:b/>
                      <w:bCs/>
                      <w:lang w:eastAsia="zh-HK"/>
                    </w:rPr>
                  </w:pPr>
                  <w:r w:rsidRPr="008128BE">
                    <w:rPr>
                      <w:rFonts w:ascii="Times New Roman" w:hAnsi="Times New Roman"/>
                      <w:b/>
                      <w:bCs/>
                      <w:lang w:eastAsia="zh-HK"/>
                    </w:rPr>
                    <w:t>Field</w:t>
                  </w:r>
                </w:p>
              </w:tc>
              <w:tc>
                <w:tcPr>
                  <w:tcW w:w="1295" w:type="dxa"/>
                  <w:shd w:val="clear" w:color="auto" w:fill="D0CECE" w:themeFill="background2" w:themeFillShade="E6"/>
                </w:tcPr>
                <w:p w14:paraId="6D0A0CCC" w14:textId="77777777" w:rsidR="00C5267F" w:rsidRDefault="00C5267F" w:rsidP="007823D7">
                  <w:pPr>
                    <w:spacing w:after="60"/>
                    <w:jc w:val="both"/>
                    <w:rPr>
                      <w:rFonts w:ascii="Times New Roman" w:hAnsi="Times New Roman"/>
                      <w:b/>
                      <w:bCs/>
                      <w:lang w:eastAsia="zh-HK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lang w:eastAsia="zh-HK"/>
                    </w:rPr>
                    <w:t>Type</w:t>
                  </w:r>
                </w:p>
              </w:tc>
              <w:tc>
                <w:tcPr>
                  <w:tcW w:w="4404" w:type="dxa"/>
                  <w:shd w:val="clear" w:color="auto" w:fill="D0CECE" w:themeFill="background2" w:themeFillShade="E6"/>
                </w:tcPr>
                <w:p w14:paraId="3599E2C6" w14:textId="77777777" w:rsidR="00C5267F" w:rsidRPr="008128BE" w:rsidRDefault="00C5267F" w:rsidP="007823D7">
                  <w:pPr>
                    <w:spacing w:after="60"/>
                    <w:jc w:val="both"/>
                    <w:rPr>
                      <w:rFonts w:ascii="Times New Roman" w:hAnsi="Times New Roman"/>
                      <w:b/>
                      <w:bCs/>
                      <w:lang w:eastAsia="zh-HK"/>
                    </w:rPr>
                  </w:pPr>
                  <w:r w:rsidRPr="008128BE">
                    <w:rPr>
                      <w:rFonts w:ascii="Times New Roman" w:hAnsi="Times New Roman"/>
                      <w:b/>
                      <w:bCs/>
                      <w:lang w:eastAsia="zh-HK"/>
                    </w:rPr>
                    <w:t>Details</w:t>
                  </w:r>
                </w:p>
              </w:tc>
            </w:tr>
            <w:tr w:rsidR="00C5267F" w14:paraId="4B5CECD8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17F8E666" w14:textId="77777777" w:rsidR="00C5267F" w:rsidRDefault="00C5267F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Application No.</w:t>
                  </w:r>
                </w:p>
              </w:tc>
              <w:tc>
                <w:tcPr>
                  <w:tcW w:w="1295" w:type="dxa"/>
                </w:tcPr>
                <w:p w14:paraId="42AB8DD4" w14:textId="77777777" w:rsidR="00C5267F" w:rsidRDefault="00C5267F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4A6CCF63" w14:textId="77777777" w:rsidR="00C5267F" w:rsidRDefault="00C5267F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WBRS Application Number</w:t>
                  </w:r>
                </w:p>
              </w:tc>
            </w:tr>
            <w:tr w:rsidR="00C20E65" w14:paraId="23DFDBBC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0BF71280" w14:textId="4ABDFCE9" w:rsidR="00C20E65" w:rsidRDefault="00C20E65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Receive Date</w:t>
                  </w:r>
                </w:p>
              </w:tc>
              <w:tc>
                <w:tcPr>
                  <w:tcW w:w="1295" w:type="dxa"/>
                </w:tcPr>
                <w:p w14:paraId="208D5E91" w14:textId="5BAEC3B1" w:rsidR="00C20E65" w:rsidRDefault="00C20E65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A719EA4" w14:textId="77777777" w:rsidR="00C20E65" w:rsidRDefault="00C20E65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20E65" w14:paraId="615951F3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20D82576" w14:textId="63CD434C" w:rsidR="00C20E65" w:rsidRDefault="00C20E65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Application Type</w:t>
                  </w:r>
                </w:p>
              </w:tc>
              <w:tc>
                <w:tcPr>
                  <w:tcW w:w="1295" w:type="dxa"/>
                </w:tcPr>
                <w:p w14:paraId="1F21F390" w14:textId="5DAE63AB" w:rsidR="00C20E65" w:rsidRDefault="00C20E65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7489B107" w14:textId="77777777" w:rsidR="00C20E65" w:rsidRDefault="00C20E65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20E65" w14:paraId="1F88B60B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31D15E2B" w14:textId="7B3E686A" w:rsidR="00C20E65" w:rsidRDefault="00C20E65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Change of Particulars</w:t>
                  </w:r>
                </w:p>
              </w:tc>
              <w:tc>
                <w:tcPr>
                  <w:tcW w:w="1295" w:type="dxa"/>
                </w:tcPr>
                <w:p w14:paraId="48167488" w14:textId="4792BB89" w:rsidR="00C20E65" w:rsidRDefault="00C20E65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Checkbox</w:t>
                  </w:r>
                </w:p>
              </w:tc>
              <w:tc>
                <w:tcPr>
                  <w:tcW w:w="4404" w:type="dxa"/>
                </w:tcPr>
                <w:p w14:paraId="082BE9A8" w14:textId="77777777" w:rsidR="00C20E65" w:rsidRDefault="00C20E65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Options:</w:t>
                  </w:r>
                </w:p>
                <w:p w14:paraId="040C2250" w14:textId="77777777" w:rsidR="00C20E65" w:rsidRDefault="00C20E65" w:rsidP="00C20E65">
                  <w:pPr>
                    <w:pStyle w:val="ListParagraph"/>
                    <w:numPr>
                      <w:ilvl w:val="0"/>
                      <w:numId w:val="7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Name</w:t>
                  </w:r>
                </w:p>
                <w:p w14:paraId="4E44786B" w14:textId="77777777" w:rsidR="00C20E65" w:rsidRDefault="00C20E65" w:rsidP="00C20E65">
                  <w:pPr>
                    <w:pStyle w:val="ListParagraph"/>
                    <w:numPr>
                      <w:ilvl w:val="0"/>
                      <w:numId w:val="7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Correspondence Address</w:t>
                  </w:r>
                </w:p>
                <w:p w14:paraId="2081683D" w14:textId="1AABD403" w:rsidR="00C20E65" w:rsidRPr="006D7784" w:rsidRDefault="00C20E65" w:rsidP="006D7784">
                  <w:pPr>
                    <w:pStyle w:val="ListParagraph"/>
                    <w:numPr>
                      <w:ilvl w:val="0"/>
                      <w:numId w:val="7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Professional Qualification</w:t>
                  </w:r>
                </w:p>
              </w:tc>
            </w:tr>
            <w:tr w:rsidR="0022539B" w14:paraId="11472AD4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495595A9" w14:textId="44426876" w:rsidR="0022539B" w:rsidRDefault="00A631CC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Registration No.</w:t>
                  </w:r>
                </w:p>
              </w:tc>
              <w:tc>
                <w:tcPr>
                  <w:tcW w:w="1295" w:type="dxa"/>
                </w:tcPr>
                <w:p w14:paraId="735B4192" w14:textId="4568AD5D" w:rsidR="0022539B" w:rsidRDefault="00A631CC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0EEF66CB" w14:textId="77777777" w:rsidR="0022539B" w:rsidRDefault="0022539B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1F3208" w14:paraId="3CB98927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B72669D" w14:textId="5286B917" w:rsidR="001F3208" w:rsidRDefault="001F3208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1F3208">
                    <w:rPr>
                      <w:rFonts w:ascii="Times New Roman" w:hAnsi="Times New Roman"/>
                      <w:lang w:eastAsia="zh-HK"/>
                    </w:rPr>
                    <w:t>Expiry Date</w:t>
                  </w:r>
                </w:p>
              </w:tc>
              <w:tc>
                <w:tcPr>
                  <w:tcW w:w="1295" w:type="dxa"/>
                </w:tcPr>
                <w:p w14:paraId="1ED7729F" w14:textId="1903425E" w:rsidR="001F3208" w:rsidRDefault="001F3208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4A5512A8" w14:textId="77777777" w:rsidR="001F3208" w:rsidRDefault="001F3208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5267F" w14:paraId="0F5B1654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46F6F92E" w14:textId="77777777" w:rsidR="00C5267F" w:rsidRDefault="00C5267F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Cancel Reason</w:t>
                  </w:r>
                </w:p>
              </w:tc>
              <w:tc>
                <w:tcPr>
                  <w:tcW w:w="1295" w:type="dxa"/>
                </w:tcPr>
                <w:p w14:paraId="0BC223F8" w14:textId="77777777" w:rsidR="00C5267F" w:rsidRDefault="00C5267F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Textarea</w:t>
                  </w:r>
                </w:p>
              </w:tc>
              <w:tc>
                <w:tcPr>
                  <w:tcW w:w="4404" w:type="dxa"/>
                </w:tcPr>
                <w:p w14:paraId="31EA94CC" w14:textId="77777777" w:rsidR="00C5267F" w:rsidRDefault="00C5267F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7B3570" w14:paraId="1548B99F" w14:textId="77777777" w:rsidTr="006D7784">
              <w:trPr>
                <w:gridAfter w:val="2"/>
                <w:wAfter w:w="8808" w:type="dxa"/>
              </w:trPr>
              <w:tc>
                <w:tcPr>
                  <w:tcW w:w="8790" w:type="dxa"/>
                  <w:gridSpan w:val="3"/>
                  <w:shd w:val="clear" w:color="auto" w:fill="D0CECE" w:themeFill="background2" w:themeFillShade="E6"/>
                </w:tcPr>
                <w:p w14:paraId="2E33D395" w14:textId="50043B1B" w:rsidR="007B3570" w:rsidRDefault="007B357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Personal Details</w:t>
                  </w:r>
                </w:p>
              </w:tc>
            </w:tr>
            <w:tr w:rsidR="007B3570" w14:paraId="621B24FD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1BFB6CD0" w14:textId="554D5BD5" w:rsidR="007B3570" w:rsidRDefault="007B357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7B3570">
                    <w:rPr>
                      <w:rFonts w:ascii="Times New Roman" w:hAnsi="Times New Roman"/>
                      <w:lang w:eastAsia="zh-HK"/>
                    </w:rPr>
                    <w:t>Name (English)</w:t>
                  </w:r>
                </w:p>
              </w:tc>
              <w:tc>
                <w:tcPr>
                  <w:tcW w:w="1295" w:type="dxa"/>
                </w:tcPr>
                <w:p w14:paraId="178A3438" w14:textId="2B46661E" w:rsidR="007B3570" w:rsidRDefault="007B357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2C01F4DA" w14:textId="030C8BBF" w:rsidR="007B3570" w:rsidRDefault="007B357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Salutation + English Name</w:t>
                  </w:r>
                </w:p>
              </w:tc>
            </w:tr>
            <w:tr w:rsidR="007B3570" w14:paraId="2F511CD3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7ADAF84" w14:textId="476168B9" w:rsidR="007B3570" w:rsidRDefault="007B3570" w:rsidP="007B3570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7B3570">
                    <w:rPr>
                      <w:rFonts w:ascii="Times New Roman" w:hAnsi="Times New Roman"/>
                      <w:lang w:eastAsia="zh-HK"/>
                    </w:rPr>
                    <w:t>Name (</w:t>
                  </w:r>
                  <w:r>
                    <w:rPr>
                      <w:rFonts w:ascii="Times New Roman" w:hAnsi="Times New Roman"/>
                      <w:lang w:eastAsia="zh-HK"/>
                    </w:rPr>
                    <w:t>Chinese</w:t>
                  </w:r>
                  <w:r w:rsidRPr="007B3570">
                    <w:rPr>
                      <w:rFonts w:ascii="Times New Roman" w:hAnsi="Times New Roman"/>
                      <w:lang w:eastAsia="zh-HK"/>
                    </w:rPr>
                    <w:t>)</w:t>
                  </w:r>
                </w:p>
              </w:tc>
              <w:tc>
                <w:tcPr>
                  <w:tcW w:w="1295" w:type="dxa"/>
                </w:tcPr>
                <w:p w14:paraId="0D3355FD" w14:textId="17ACF229" w:rsidR="007B3570" w:rsidRDefault="007B3570" w:rsidP="007B3570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05768821" w14:textId="6D7817C3" w:rsidR="007B3570" w:rsidRDefault="007B3570" w:rsidP="007B3570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Salutation + Chinese Name</w:t>
                  </w:r>
                </w:p>
              </w:tc>
            </w:tr>
            <w:tr w:rsidR="007B3570" w14:paraId="1CDDF294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5A3BF62C" w14:textId="28875319" w:rsidR="007B3570" w:rsidRDefault="0031764D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31764D">
                    <w:rPr>
                      <w:rFonts w:ascii="Times New Roman" w:hAnsi="Times New Roman"/>
                      <w:lang w:eastAsia="zh-HK"/>
                    </w:rPr>
                    <w:t>Date of Birth</w:t>
                  </w:r>
                </w:p>
              </w:tc>
              <w:tc>
                <w:tcPr>
                  <w:tcW w:w="1295" w:type="dxa"/>
                </w:tcPr>
                <w:p w14:paraId="495FD12C" w14:textId="0ED5C297" w:rsidR="007B3570" w:rsidRDefault="0031764D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7BE860FE" w14:textId="77777777" w:rsidR="007B3570" w:rsidRDefault="007B357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7B3570" w14:paraId="5E1A2F78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F121504" w14:textId="2C492FFF" w:rsidR="007B3570" w:rsidRDefault="0031764D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31764D">
                    <w:rPr>
                      <w:rFonts w:ascii="Times New Roman" w:hAnsi="Times New Roman"/>
                      <w:lang w:eastAsia="zh-HK"/>
                    </w:rPr>
                    <w:t>HKID / Travel Document Number</w:t>
                  </w:r>
                </w:p>
              </w:tc>
              <w:tc>
                <w:tcPr>
                  <w:tcW w:w="1295" w:type="dxa"/>
                </w:tcPr>
                <w:p w14:paraId="23BD3364" w14:textId="77777777" w:rsidR="007B3570" w:rsidRDefault="007B357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  <w:tc>
                <w:tcPr>
                  <w:tcW w:w="4404" w:type="dxa"/>
                </w:tcPr>
                <w:p w14:paraId="2C6948CA" w14:textId="77777777" w:rsidR="007B3570" w:rsidRDefault="007B3570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31764D" w14:paraId="5D8D6497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0408D968" w14:textId="486CDC16" w:rsidR="0031764D" w:rsidRPr="0031764D" w:rsidRDefault="00807EC1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07EC1">
                    <w:rPr>
                      <w:rFonts w:ascii="Times New Roman" w:hAnsi="Times New Roman"/>
                      <w:lang w:eastAsia="zh-HK"/>
                    </w:rPr>
                    <w:t>Correspondence Address</w:t>
                  </w:r>
                </w:p>
              </w:tc>
              <w:tc>
                <w:tcPr>
                  <w:tcW w:w="1295" w:type="dxa"/>
                </w:tcPr>
                <w:p w14:paraId="628927EC" w14:textId="729CFA52" w:rsidR="0031764D" w:rsidRDefault="00807EC1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404" w:type="dxa"/>
                </w:tcPr>
                <w:p w14:paraId="42CD6AF7" w14:textId="77777777" w:rsidR="0031764D" w:rsidRDefault="0031764D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31764D" w14:paraId="7C02984F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27DDB8B9" w14:textId="32EA50BD" w:rsidR="0031764D" w:rsidRPr="0031764D" w:rsidRDefault="00807EC1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Flat</w:t>
                  </w:r>
                </w:p>
              </w:tc>
              <w:tc>
                <w:tcPr>
                  <w:tcW w:w="1295" w:type="dxa"/>
                </w:tcPr>
                <w:p w14:paraId="00044AD5" w14:textId="4D44CE1E" w:rsidR="0031764D" w:rsidRDefault="00807EC1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3FB774A4" w14:textId="77777777" w:rsidR="0031764D" w:rsidRDefault="0031764D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807EC1" w14:paraId="1B327885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4FEACB85" w14:textId="408B180F" w:rsidR="00807EC1" w:rsidRDefault="00603B0F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603B0F">
                    <w:rPr>
                      <w:rFonts w:ascii="Times New Roman" w:hAnsi="Times New Roman"/>
                      <w:lang w:eastAsia="zh-HK"/>
                    </w:rPr>
                    <w:t>Floor</w:t>
                  </w:r>
                </w:p>
              </w:tc>
              <w:tc>
                <w:tcPr>
                  <w:tcW w:w="1295" w:type="dxa"/>
                </w:tcPr>
                <w:p w14:paraId="7D8E9C6F" w14:textId="6C93D5E5" w:rsidR="00807EC1" w:rsidRDefault="00603B0F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31441F0" w14:textId="77777777" w:rsidR="00807EC1" w:rsidRDefault="00807EC1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807EC1" w14:paraId="492FE011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9FB4361" w14:textId="2DC2D811" w:rsidR="00807EC1" w:rsidRDefault="00603B0F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603B0F">
                    <w:rPr>
                      <w:rFonts w:ascii="Times New Roman" w:hAnsi="Times New Roman"/>
                      <w:lang w:eastAsia="zh-HK"/>
                    </w:rPr>
                    <w:t>Block</w:t>
                  </w:r>
                </w:p>
              </w:tc>
              <w:tc>
                <w:tcPr>
                  <w:tcW w:w="1295" w:type="dxa"/>
                </w:tcPr>
                <w:p w14:paraId="6754C564" w14:textId="2653D3A8" w:rsidR="00807EC1" w:rsidRDefault="00603B0F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3A256F69" w14:textId="77777777" w:rsidR="00807EC1" w:rsidRDefault="00807EC1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807EC1" w14:paraId="61141096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50CBEA69" w14:textId="48ED933F" w:rsidR="00807EC1" w:rsidRDefault="008E52AE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E52AE">
                    <w:rPr>
                      <w:rFonts w:ascii="Times New Roman" w:hAnsi="Times New Roman"/>
                      <w:lang w:eastAsia="zh-HK"/>
                    </w:rPr>
                    <w:t>Building</w:t>
                  </w:r>
                </w:p>
              </w:tc>
              <w:tc>
                <w:tcPr>
                  <w:tcW w:w="1295" w:type="dxa"/>
                </w:tcPr>
                <w:p w14:paraId="39ECA938" w14:textId="7598D5F8" w:rsidR="00807EC1" w:rsidRDefault="008E52AE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47249279" w14:textId="77777777" w:rsidR="00807EC1" w:rsidRDefault="00807EC1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807EC1" w14:paraId="743A06AE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50DB0360" w14:textId="37E062A1" w:rsidR="00807EC1" w:rsidRDefault="009138A3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9138A3">
                    <w:rPr>
                      <w:rFonts w:ascii="Times New Roman" w:hAnsi="Times New Roman"/>
                      <w:lang w:eastAsia="zh-HK"/>
                    </w:rPr>
                    <w:t>Start Street No.</w:t>
                  </w:r>
                </w:p>
              </w:tc>
              <w:tc>
                <w:tcPr>
                  <w:tcW w:w="1295" w:type="dxa"/>
                </w:tcPr>
                <w:p w14:paraId="7D1D5A87" w14:textId="3E347570" w:rsidR="00807EC1" w:rsidRDefault="00D654FD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A26F962" w14:textId="77777777" w:rsidR="00807EC1" w:rsidRDefault="00807EC1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807EC1" w14:paraId="104D4D0D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74C74CE0" w14:textId="365983C5" w:rsidR="00807EC1" w:rsidRDefault="009138A3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9138A3">
                    <w:rPr>
                      <w:rFonts w:ascii="Times New Roman" w:hAnsi="Times New Roman"/>
                      <w:lang w:eastAsia="zh-HK"/>
                    </w:rPr>
                    <w:t>Start Street Alpha</w:t>
                  </w:r>
                </w:p>
              </w:tc>
              <w:tc>
                <w:tcPr>
                  <w:tcW w:w="1295" w:type="dxa"/>
                </w:tcPr>
                <w:p w14:paraId="1CDD2483" w14:textId="3ED7B1CE" w:rsidR="00807EC1" w:rsidRDefault="00D654FD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ACE883C" w14:textId="77777777" w:rsidR="00807EC1" w:rsidRDefault="00807EC1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807EC1" w14:paraId="55199EF4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5873BA9C" w14:textId="62083340" w:rsidR="00807EC1" w:rsidRDefault="009138A3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9138A3">
                    <w:rPr>
                      <w:rFonts w:ascii="Times New Roman" w:hAnsi="Times New Roman"/>
                      <w:lang w:eastAsia="zh-HK"/>
                    </w:rPr>
                    <w:t>End Street No.</w:t>
                  </w:r>
                </w:p>
              </w:tc>
              <w:tc>
                <w:tcPr>
                  <w:tcW w:w="1295" w:type="dxa"/>
                </w:tcPr>
                <w:p w14:paraId="6ACAE263" w14:textId="15B0837E" w:rsidR="00807EC1" w:rsidRDefault="00D654FD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045BE981" w14:textId="77777777" w:rsidR="00807EC1" w:rsidRDefault="00807EC1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807EC1" w14:paraId="7BCE4360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71C1D2E1" w14:textId="0EFAF918" w:rsidR="00807EC1" w:rsidRDefault="009138A3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9138A3">
                    <w:rPr>
                      <w:rFonts w:ascii="Times New Roman" w:hAnsi="Times New Roman"/>
                      <w:lang w:eastAsia="zh-HK"/>
                    </w:rPr>
                    <w:t>End Street Alpha</w:t>
                  </w:r>
                </w:p>
              </w:tc>
              <w:tc>
                <w:tcPr>
                  <w:tcW w:w="1295" w:type="dxa"/>
                </w:tcPr>
                <w:p w14:paraId="33C3F32E" w14:textId="6E0AD26F" w:rsidR="00807EC1" w:rsidRDefault="00D654FD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7F5505D9" w14:textId="77777777" w:rsidR="00807EC1" w:rsidRDefault="00807EC1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31764D" w14:paraId="6038E995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59937109" w14:textId="678B9BFF" w:rsidR="0031764D" w:rsidRPr="0031764D" w:rsidRDefault="00241E15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241E15">
                    <w:rPr>
                      <w:rFonts w:ascii="Times New Roman" w:hAnsi="Times New Roman"/>
                      <w:lang w:eastAsia="zh-HK"/>
                    </w:rPr>
                    <w:t>Street</w:t>
                  </w:r>
                </w:p>
              </w:tc>
              <w:tc>
                <w:tcPr>
                  <w:tcW w:w="1295" w:type="dxa"/>
                </w:tcPr>
                <w:p w14:paraId="08644BF3" w14:textId="0CEF0140" w:rsidR="0031764D" w:rsidRDefault="00D654FD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0AC26F6A" w14:textId="77777777" w:rsidR="0031764D" w:rsidRDefault="0031764D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FA4B78" w14:paraId="054F1C19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2983A5BA" w14:textId="43E16DD2" w:rsidR="00FA4B78" w:rsidRPr="00241E15" w:rsidRDefault="00FA4B78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FA4B78">
                    <w:rPr>
                      <w:rFonts w:ascii="Times New Roman" w:hAnsi="Times New Roman"/>
                      <w:lang w:eastAsia="zh-HK"/>
                    </w:rPr>
                    <w:lastRenderedPageBreak/>
                    <w:t>District</w:t>
                  </w:r>
                </w:p>
              </w:tc>
              <w:tc>
                <w:tcPr>
                  <w:tcW w:w="1295" w:type="dxa"/>
                </w:tcPr>
                <w:p w14:paraId="3A7989AB" w14:textId="6CAC7815" w:rsidR="00FA4B78" w:rsidRDefault="00D654FD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3A32854" w14:textId="77777777" w:rsidR="00FA4B78" w:rsidRDefault="00FA4B78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FA4B78" w14:paraId="2C06EE76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50AE68F" w14:textId="237E2271" w:rsidR="00FA4B78" w:rsidRPr="00FA4B78" w:rsidRDefault="00FA4B78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FA4B78">
                    <w:rPr>
                      <w:rFonts w:ascii="Times New Roman" w:hAnsi="Times New Roman"/>
                      <w:lang w:eastAsia="zh-HK"/>
                    </w:rPr>
                    <w:t>Region</w:t>
                  </w:r>
                </w:p>
              </w:tc>
              <w:tc>
                <w:tcPr>
                  <w:tcW w:w="1295" w:type="dxa"/>
                </w:tcPr>
                <w:p w14:paraId="6E3BF136" w14:textId="09EEE5A1" w:rsidR="00FA4B78" w:rsidRDefault="00D654FD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0CA188BA" w14:textId="77777777" w:rsidR="00FA4B78" w:rsidRDefault="00FA4B78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226A92" w14:paraId="34B68F6D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232271B5" w14:textId="10EF22C3" w:rsidR="00226A92" w:rsidRPr="00FA4B78" w:rsidRDefault="00226A92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226A92">
                    <w:rPr>
                      <w:rFonts w:ascii="Times New Roman" w:hAnsi="Times New Roman"/>
                      <w:lang w:eastAsia="zh-HK"/>
                    </w:rPr>
                    <w:t>Contact Phone</w:t>
                  </w:r>
                </w:p>
              </w:tc>
              <w:tc>
                <w:tcPr>
                  <w:tcW w:w="1295" w:type="dxa"/>
                </w:tcPr>
                <w:p w14:paraId="7B70F97A" w14:textId="5F77FD04" w:rsidR="00226A92" w:rsidRDefault="001834AB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381FBD86" w14:textId="77777777" w:rsidR="00226A92" w:rsidRDefault="00226A92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226A92" w14:paraId="570F5259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549F81E4" w14:textId="2BB04A24" w:rsidR="00226A92" w:rsidRPr="00226A92" w:rsidRDefault="00226A92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226A92">
                    <w:rPr>
                      <w:rFonts w:ascii="Times New Roman" w:hAnsi="Times New Roman"/>
                      <w:lang w:eastAsia="zh-HK"/>
                    </w:rPr>
                    <w:t>Current Company Name</w:t>
                  </w:r>
                </w:p>
              </w:tc>
              <w:tc>
                <w:tcPr>
                  <w:tcW w:w="1295" w:type="dxa"/>
                </w:tcPr>
                <w:p w14:paraId="0646F407" w14:textId="2B05B617" w:rsidR="00226A92" w:rsidRDefault="001834AB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B0C6F1B" w14:textId="77777777" w:rsidR="00226A92" w:rsidRDefault="00226A92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226A92" w14:paraId="534D25DC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217E1BA5" w14:textId="367EB9EE" w:rsidR="00226A92" w:rsidRPr="00226A92" w:rsidRDefault="00226A92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226A92">
                    <w:rPr>
                      <w:rFonts w:ascii="Times New Roman" w:hAnsi="Times New Roman"/>
                      <w:lang w:eastAsia="zh-HK"/>
                    </w:rPr>
                    <w:t>Current Company Address</w:t>
                  </w:r>
                </w:p>
              </w:tc>
              <w:tc>
                <w:tcPr>
                  <w:tcW w:w="1295" w:type="dxa"/>
                </w:tcPr>
                <w:p w14:paraId="7DF75118" w14:textId="4E2A2B52" w:rsidR="00226A92" w:rsidRDefault="003342CC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404" w:type="dxa"/>
                </w:tcPr>
                <w:p w14:paraId="13EF02DA" w14:textId="77777777" w:rsidR="00226A92" w:rsidRDefault="00226A92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7045AD" w14:paraId="48D3F9C7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48A3FB9E" w14:textId="6F411DDD" w:rsidR="007045AD" w:rsidRPr="00226A92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Flat</w:t>
                  </w:r>
                </w:p>
              </w:tc>
              <w:tc>
                <w:tcPr>
                  <w:tcW w:w="1295" w:type="dxa"/>
                </w:tcPr>
                <w:p w14:paraId="55F8A886" w14:textId="3023A431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3F660B80" w14:textId="77777777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7045AD" w14:paraId="5E374D3A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0DC1697" w14:textId="625EBDD8" w:rsidR="007045AD" w:rsidRPr="00226A92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603B0F">
                    <w:rPr>
                      <w:rFonts w:ascii="Times New Roman" w:hAnsi="Times New Roman"/>
                      <w:lang w:eastAsia="zh-HK"/>
                    </w:rPr>
                    <w:t>Floor</w:t>
                  </w:r>
                </w:p>
              </w:tc>
              <w:tc>
                <w:tcPr>
                  <w:tcW w:w="1295" w:type="dxa"/>
                </w:tcPr>
                <w:p w14:paraId="765B7F23" w14:textId="67A603B3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2F294B37" w14:textId="77777777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7045AD" w14:paraId="22ED23DC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203F0E46" w14:textId="66E8CA02" w:rsidR="007045AD" w:rsidRPr="00226A92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603B0F">
                    <w:rPr>
                      <w:rFonts w:ascii="Times New Roman" w:hAnsi="Times New Roman"/>
                      <w:lang w:eastAsia="zh-HK"/>
                    </w:rPr>
                    <w:t>Block</w:t>
                  </w:r>
                </w:p>
              </w:tc>
              <w:tc>
                <w:tcPr>
                  <w:tcW w:w="1295" w:type="dxa"/>
                </w:tcPr>
                <w:p w14:paraId="2E136062" w14:textId="0B9AA2B8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386557FC" w14:textId="77777777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7045AD" w14:paraId="16CBC3B3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21986798" w14:textId="46612736" w:rsidR="007045AD" w:rsidRPr="00226A92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E52AE">
                    <w:rPr>
                      <w:rFonts w:ascii="Times New Roman" w:hAnsi="Times New Roman"/>
                      <w:lang w:eastAsia="zh-HK"/>
                    </w:rPr>
                    <w:t>Building</w:t>
                  </w:r>
                </w:p>
              </w:tc>
              <w:tc>
                <w:tcPr>
                  <w:tcW w:w="1295" w:type="dxa"/>
                </w:tcPr>
                <w:p w14:paraId="6ECAEF8A" w14:textId="182A2F91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7A548052" w14:textId="77777777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7045AD" w14:paraId="0E6775FE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7564403E" w14:textId="256F8533" w:rsidR="007045AD" w:rsidRPr="00226A92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9138A3">
                    <w:rPr>
                      <w:rFonts w:ascii="Times New Roman" w:hAnsi="Times New Roman"/>
                      <w:lang w:eastAsia="zh-HK"/>
                    </w:rPr>
                    <w:t>Start Street No.</w:t>
                  </w:r>
                </w:p>
              </w:tc>
              <w:tc>
                <w:tcPr>
                  <w:tcW w:w="1295" w:type="dxa"/>
                </w:tcPr>
                <w:p w14:paraId="22018482" w14:textId="4255BFDB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2F453DFA" w14:textId="77777777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7045AD" w14:paraId="6F5230F8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3894B30C" w14:textId="6EAE1597" w:rsidR="007045AD" w:rsidRPr="00226A92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9138A3">
                    <w:rPr>
                      <w:rFonts w:ascii="Times New Roman" w:hAnsi="Times New Roman"/>
                      <w:lang w:eastAsia="zh-HK"/>
                    </w:rPr>
                    <w:t>Start Street Alpha</w:t>
                  </w:r>
                </w:p>
              </w:tc>
              <w:tc>
                <w:tcPr>
                  <w:tcW w:w="1295" w:type="dxa"/>
                </w:tcPr>
                <w:p w14:paraId="3BA59CB7" w14:textId="277F2450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5B79EBA6" w14:textId="77777777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7045AD" w14:paraId="1B3D75F3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0518560E" w14:textId="53A0DE9D" w:rsidR="007045AD" w:rsidRPr="00226A92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9138A3">
                    <w:rPr>
                      <w:rFonts w:ascii="Times New Roman" w:hAnsi="Times New Roman"/>
                      <w:lang w:eastAsia="zh-HK"/>
                    </w:rPr>
                    <w:t>End Street No.</w:t>
                  </w:r>
                </w:p>
              </w:tc>
              <w:tc>
                <w:tcPr>
                  <w:tcW w:w="1295" w:type="dxa"/>
                </w:tcPr>
                <w:p w14:paraId="11A9FCDA" w14:textId="5D8906CC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4155FFA7" w14:textId="77777777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7045AD" w14:paraId="49C5D6A8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43E52591" w14:textId="6CD6B12C" w:rsidR="007045AD" w:rsidRPr="00226A92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9138A3">
                    <w:rPr>
                      <w:rFonts w:ascii="Times New Roman" w:hAnsi="Times New Roman"/>
                      <w:lang w:eastAsia="zh-HK"/>
                    </w:rPr>
                    <w:t>End Street Alpha</w:t>
                  </w:r>
                </w:p>
              </w:tc>
              <w:tc>
                <w:tcPr>
                  <w:tcW w:w="1295" w:type="dxa"/>
                </w:tcPr>
                <w:p w14:paraId="48DF0B95" w14:textId="0357E8DD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2FCC4027" w14:textId="77777777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7045AD" w14:paraId="40B9A3C5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29C0FFE0" w14:textId="5E8D0DC5" w:rsidR="007045AD" w:rsidRPr="00226A92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241E15">
                    <w:rPr>
                      <w:rFonts w:ascii="Times New Roman" w:hAnsi="Times New Roman"/>
                      <w:lang w:eastAsia="zh-HK"/>
                    </w:rPr>
                    <w:t>Street</w:t>
                  </w:r>
                </w:p>
              </w:tc>
              <w:tc>
                <w:tcPr>
                  <w:tcW w:w="1295" w:type="dxa"/>
                </w:tcPr>
                <w:p w14:paraId="6C25084B" w14:textId="64563434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3BC0FDE" w14:textId="77777777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7045AD" w14:paraId="37B8774C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809D212" w14:textId="5A1D8F79" w:rsidR="007045AD" w:rsidRPr="00226A92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FA4B78">
                    <w:rPr>
                      <w:rFonts w:ascii="Times New Roman" w:hAnsi="Times New Roman"/>
                      <w:lang w:eastAsia="zh-HK"/>
                    </w:rPr>
                    <w:t>District</w:t>
                  </w:r>
                </w:p>
              </w:tc>
              <w:tc>
                <w:tcPr>
                  <w:tcW w:w="1295" w:type="dxa"/>
                </w:tcPr>
                <w:p w14:paraId="5BCCEF8D" w14:textId="3B15F3F7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00EED74" w14:textId="77777777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7045AD" w14:paraId="004EE38A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170A7DDC" w14:textId="543D30DB" w:rsidR="007045AD" w:rsidRPr="00226A92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FA4B78">
                    <w:rPr>
                      <w:rFonts w:ascii="Times New Roman" w:hAnsi="Times New Roman"/>
                      <w:lang w:eastAsia="zh-HK"/>
                    </w:rPr>
                    <w:t>Region</w:t>
                  </w:r>
                </w:p>
              </w:tc>
              <w:tc>
                <w:tcPr>
                  <w:tcW w:w="1295" w:type="dxa"/>
                </w:tcPr>
                <w:p w14:paraId="088B2CAE" w14:textId="4A883180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5E3DB4D3" w14:textId="77777777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7045AD" w14:paraId="4EC47ADF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370583A2" w14:textId="65DFE393" w:rsidR="007045AD" w:rsidRPr="00226A92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226A92">
                    <w:rPr>
                      <w:rFonts w:ascii="Times New Roman" w:hAnsi="Times New Roman"/>
                      <w:lang w:eastAsia="zh-HK"/>
                    </w:rPr>
                    <w:t>Contact Phone</w:t>
                  </w:r>
                </w:p>
              </w:tc>
              <w:tc>
                <w:tcPr>
                  <w:tcW w:w="1295" w:type="dxa"/>
                </w:tcPr>
                <w:p w14:paraId="6997AAA7" w14:textId="592A63B4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7A7AA979" w14:textId="77777777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7045AD" w14:paraId="690FD9CF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5991B952" w14:textId="4A3FE068" w:rsidR="007045AD" w:rsidRPr="00226A92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226A92">
                    <w:rPr>
                      <w:rFonts w:ascii="Times New Roman" w:hAnsi="Times New Roman"/>
                      <w:lang w:eastAsia="zh-HK"/>
                    </w:rPr>
                    <w:t>Current Company Name</w:t>
                  </w:r>
                </w:p>
              </w:tc>
              <w:tc>
                <w:tcPr>
                  <w:tcW w:w="1295" w:type="dxa"/>
                </w:tcPr>
                <w:p w14:paraId="467F6EE2" w14:textId="0F90E4D4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21CDA3C1" w14:textId="77777777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7045AD" w14:paraId="33C6AD8B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2BBC6734" w14:textId="0BE287C3" w:rsidR="007045AD" w:rsidRPr="00226A92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7045AD">
                    <w:rPr>
                      <w:rFonts w:ascii="Times New Roman" w:hAnsi="Times New Roman"/>
                      <w:lang w:eastAsia="zh-HK"/>
                    </w:rPr>
                    <w:t>Current Company Address</w:t>
                  </w:r>
                </w:p>
              </w:tc>
              <w:tc>
                <w:tcPr>
                  <w:tcW w:w="1295" w:type="dxa"/>
                </w:tcPr>
                <w:p w14:paraId="75D01293" w14:textId="197128EC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404" w:type="dxa"/>
                </w:tcPr>
                <w:p w14:paraId="4A6585B1" w14:textId="77777777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7045AD" w14:paraId="212D01C0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3CDE87A4" w14:textId="11D47ACF" w:rsidR="007045AD" w:rsidRP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Flat</w:t>
                  </w:r>
                </w:p>
              </w:tc>
              <w:tc>
                <w:tcPr>
                  <w:tcW w:w="1295" w:type="dxa"/>
                </w:tcPr>
                <w:p w14:paraId="400680BC" w14:textId="1F7820EE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54858430" w14:textId="77777777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7045AD" w14:paraId="27E721C4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23D9F0E3" w14:textId="5E941A1C" w:rsidR="007045AD" w:rsidRP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603B0F">
                    <w:rPr>
                      <w:rFonts w:ascii="Times New Roman" w:hAnsi="Times New Roman"/>
                      <w:lang w:eastAsia="zh-HK"/>
                    </w:rPr>
                    <w:t>Floor</w:t>
                  </w:r>
                </w:p>
              </w:tc>
              <w:tc>
                <w:tcPr>
                  <w:tcW w:w="1295" w:type="dxa"/>
                </w:tcPr>
                <w:p w14:paraId="7AFB0BE7" w14:textId="72BA813B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0C049C26" w14:textId="77777777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7045AD" w14:paraId="0D8E03C4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0E1C9310" w14:textId="77FCA533" w:rsidR="007045AD" w:rsidRP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603B0F">
                    <w:rPr>
                      <w:rFonts w:ascii="Times New Roman" w:hAnsi="Times New Roman"/>
                      <w:lang w:eastAsia="zh-HK"/>
                    </w:rPr>
                    <w:t>Block</w:t>
                  </w:r>
                </w:p>
              </w:tc>
              <w:tc>
                <w:tcPr>
                  <w:tcW w:w="1295" w:type="dxa"/>
                </w:tcPr>
                <w:p w14:paraId="7942903F" w14:textId="325A7D9B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09A4AD03" w14:textId="77777777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7045AD" w14:paraId="737FE3DA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2840620E" w14:textId="54916253" w:rsidR="007045AD" w:rsidRP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E52AE">
                    <w:rPr>
                      <w:rFonts w:ascii="Times New Roman" w:hAnsi="Times New Roman"/>
                      <w:lang w:eastAsia="zh-HK"/>
                    </w:rPr>
                    <w:t>Building</w:t>
                  </w:r>
                </w:p>
              </w:tc>
              <w:tc>
                <w:tcPr>
                  <w:tcW w:w="1295" w:type="dxa"/>
                </w:tcPr>
                <w:p w14:paraId="48FE7F4A" w14:textId="6875DAC6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666094E" w14:textId="77777777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7045AD" w14:paraId="10E20465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17A3CBA4" w14:textId="0C56C8DB" w:rsidR="007045AD" w:rsidRP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9138A3">
                    <w:rPr>
                      <w:rFonts w:ascii="Times New Roman" w:hAnsi="Times New Roman"/>
                      <w:lang w:eastAsia="zh-HK"/>
                    </w:rPr>
                    <w:t>Start Street No.</w:t>
                  </w:r>
                </w:p>
              </w:tc>
              <w:tc>
                <w:tcPr>
                  <w:tcW w:w="1295" w:type="dxa"/>
                </w:tcPr>
                <w:p w14:paraId="01C81784" w14:textId="786434C0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743ADA9F" w14:textId="77777777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7045AD" w14:paraId="0D628F3A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417119F5" w14:textId="3748969F" w:rsidR="007045AD" w:rsidRP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9138A3">
                    <w:rPr>
                      <w:rFonts w:ascii="Times New Roman" w:hAnsi="Times New Roman"/>
                      <w:lang w:eastAsia="zh-HK"/>
                    </w:rPr>
                    <w:t>Start Street Alpha</w:t>
                  </w:r>
                </w:p>
              </w:tc>
              <w:tc>
                <w:tcPr>
                  <w:tcW w:w="1295" w:type="dxa"/>
                </w:tcPr>
                <w:p w14:paraId="2AFDAE3D" w14:textId="76C728C0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11212A8" w14:textId="77777777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7045AD" w14:paraId="064AA574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1F0E1FCE" w14:textId="51734988" w:rsidR="007045AD" w:rsidRP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9138A3">
                    <w:rPr>
                      <w:rFonts w:ascii="Times New Roman" w:hAnsi="Times New Roman"/>
                      <w:lang w:eastAsia="zh-HK"/>
                    </w:rPr>
                    <w:t>End Street No.</w:t>
                  </w:r>
                </w:p>
              </w:tc>
              <w:tc>
                <w:tcPr>
                  <w:tcW w:w="1295" w:type="dxa"/>
                </w:tcPr>
                <w:p w14:paraId="7BE6F71A" w14:textId="4ED8C2F1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6A29568" w14:textId="77777777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7045AD" w14:paraId="2B5C3DF3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007E265F" w14:textId="6CBB7DE7" w:rsidR="007045AD" w:rsidRP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9138A3">
                    <w:rPr>
                      <w:rFonts w:ascii="Times New Roman" w:hAnsi="Times New Roman"/>
                      <w:lang w:eastAsia="zh-HK"/>
                    </w:rPr>
                    <w:t>End Street Alpha</w:t>
                  </w:r>
                </w:p>
              </w:tc>
              <w:tc>
                <w:tcPr>
                  <w:tcW w:w="1295" w:type="dxa"/>
                </w:tcPr>
                <w:p w14:paraId="0292ACE8" w14:textId="6FD9E566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50000212" w14:textId="77777777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7045AD" w14:paraId="1DAA9B6A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3D2E6715" w14:textId="15427C35" w:rsidR="007045AD" w:rsidRP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241E15">
                    <w:rPr>
                      <w:rFonts w:ascii="Times New Roman" w:hAnsi="Times New Roman"/>
                      <w:lang w:eastAsia="zh-HK"/>
                    </w:rPr>
                    <w:t>Street</w:t>
                  </w:r>
                </w:p>
              </w:tc>
              <w:tc>
                <w:tcPr>
                  <w:tcW w:w="1295" w:type="dxa"/>
                </w:tcPr>
                <w:p w14:paraId="38355710" w14:textId="32A3C45D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7159D0C2" w14:textId="77777777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7045AD" w14:paraId="3F2483AD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3474E86E" w14:textId="4FB0E5B9" w:rsidR="007045AD" w:rsidRP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FA4B78">
                    <w:rPr>
                      <w:rFonts w:ascii="Times New Roman" w:hAnsi="Times New Roman"/>
                      <w:lang w:eastAsia="zh-HK"/>
                    </w:rPr>
                    <w:t>District</w:t>
                  </w:r>
                </w:p>
              </w:tc>
              <w:tc>
                <w:tcPr>
                  <w:tcW w:w="1295" w:type="dxa"/>
                </w:tcPr>
                <w:p w14:paraId="0405A0A7" w14:textId="5069BE0D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6F0CE3A" w14:textId="77777777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7045AD" w14:paraId="1E9FFC32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486CCF0" w14:textId="03ACDC62" w:rsidR="007045AD" w:rsidRP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FA4B78">
                    <w:rPr>
                      <w:rFonts w:ascii="Times New Roman" w:hAnsi="Times New Roman"/>
                      <w:lang w:eastAsia="zh-HK"/>
                    </w:rPr>
                    <w:t>Region</w:t>
                  </w:r>
                </w:p>
              </w:tc>
              <w:tc>
                <w:tcPr>
                  <w:tcW w:w="1295" w:type="dxa"/>
                </w:tcPr>
                <w:p w14:paraId="227101B5" w14:textId="198F3F0C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45B5385" w14:textId="77777777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7045AD" w14:paraId="23387671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069E1D44" w14:textId="75F95100" w:rsidR="007045AD" w:rsidRPr="007045AD" w:rsidRDefault="00E27113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226A92">
                    <w:rPr>
                      <w:rFonts w:ascii="Times New Roman" w:hAnsi="Times New Roman"/>
                      <w:lang w:eastAsia="zh-HK"/>
                    </w:rPr>
                    <w:t xml:space="preserve">Current </w:t>
                  </w:r>
                  <w:r>
                    <w:rPr>
                      <w:rFonts w:ascii="Times New Roman" w:hAnsi="Times New Roman"/>
                      <w:lang w:eastAsia="zh-HK"/>
                    </w:rPr>
                    <w:t>Position</w:t>
                  </w:r>
                </w:p>
              </w:tc>
              <w:tc>
                <w:tcPr>
                  <w:tcW w:w="1295" w:type="dxa"/>
                </w:tcPr>
                <w:p w14:paraId="7AD55BF2" w14:textId="68CECDD8" w:rsidR="007045AD" w:rsidRDefault="00E27113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6353B7F" w14:textId="77777777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7045AD" w14:paraId="57954EED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1AC8E2E3" w14:textId="2C618B35" w:rsidR="007045AD" w:rsidRPr="007045AD" w:rsidRDefault="001C17B5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Email Address</w:t>
                  </w:r>
                </w:p>
              </w:tc>
              <w:tc>
                <w:tcPr>
                  <w:tcW w:w="1295" w:type="dxa"/>
                </w:tcPr>
                <w:p w14:paraId="27B4D41E" w14:textId="3E049B86" w:rsidR="007045AD" w:rsidRDefault="001C17B5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5F3A3878" w14:textId="77777777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7045AD" w14:paraId="451DF910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30C74BC6" w14:textId="0D4FA2A3" w:rsidR="007045AD" w:rsidRPr="007045AD" w:rsidRDefault="00C93681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Telephonse No. (Office)</w:t>
                  </w:r>
                </w:p>
              </w:tc>
              <w:tc>
                <w:tcPr>
                  <w:tcW w:w="1295" w:type="dxa"/>
                </w:tcPr>
                <w:p w14:paraId="68B2C30B" w14:textId="73C57DD9" w:rsidR="007045AD" w:rsidRDefault="00C93681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2CF16E37" w14:textId="77777777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7045AD" w14:paraId="754C9E75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5A5CF2DC" w14:textId="4125B9E0" w:rsidR="007045AD" w:rsidRPr="007045AD" w:rsidRDefault="004B76F5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4B76F5">
                    <w:rPr>
                      <w:rFonts w:ascii="Times New Roman" w:hAnsi="Times New Roman"/>
                      <w:lang w:eastAsia="zh-HK"/>
                    </w:rPr>
                    <w:t>Fax No.</w:t>
                  </w:r>
                </w:p>
              </w:tc>
              <w:tc>
                <w:tcPr>
                  <w:tcW w:w="1295" w:type="dxa"/>
                </w:tcPr>
                <w:p w14:paraId="3ADDCFFE" w14:textId="00D9B728" w:rsidR="007045AD" w:rsidRDefault="00B848B1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A811697" w14:textId="77777777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3B729E" w14:paraId="0BA64DD2" w14:textId="77777777" w:rsidTr="006D7784">
              <w:trPr>
                <w:gridAfter w:val="2"/>
                <w:wAfter w:w="8808" w:type="dxa"/>
              </w:trPr>
              <w:tc>
                <w:tcPr>
                  <w:tcW w:w="8790" w:type="dxa"/>
                  <w:gridSpan w:val="3"/>
                  <w:shd w:val="clear" w:color="auto" w:fill="D0CECE" w:themeFill="background2" w:themeFillShade="E6"/>
                </w:tcPr>
                <w:p w14:paraId="1B2593DD" w14:textId="2A70F251" w:rsidR="003B729E" w:rsidRDefault="003B729E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3B729E">
                    <w:rPr>
                      <w:rFonts w:ascii="Times New Roman" w:hAnsi="Times New Roman"/>
                      <w:lang w:eastAsia="zh-HK"/>
                    </w:rPr>
                    <w:t>Professional Qualifications</w:t>
                  </w:r>
                </w:p>
              </w:tc>
            </w:tr>
            <w:tr w:rsidR="002A04D6" w14:paraId="27E30408" w14:textId="77777777" w:rsidTr="006431CC">
              <w:trPr>
                <w:gridAfter w:val="2"/>
                <w:wAfter w:w="8808" w:type="dxa"/>
              </w:trPr>
              <w:tc>
                <w:tcPr>
                  <w:tcW w:w="8790" w:type="dxa"/>
                  <w:gridSpan w:val="3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89"/>
                    <w:gridCol w:w="6420"/>
                  </w:tblGrid>
                  <w:tr w:rsidR="002A04D6" w14:paraId="58960598" w14:textId="77777777" w:rsidTr="006D7784">
                    <w:tc>
                      <w:tcPr>
                        <w:tcW w:w="2089" w:type="dxa"/>
                        <w:shd w:val="clear" w:color="auto" w:fill="D0CECE" w:themeFill="background2" w:themeFillShade="E6"/>
                      </w:tcPr>
                      <w:p w14:paraId="09EA1B38" w14:textId="77777777" w:rsidR="002A04D6" w:rsidRPr="00484F2B" w:rsidRDefault="002A04D6" w:rsidP="003B729E">
                        <w:pPr>
                          <w:spacing w:after="60"/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</w:pPr>
                        <w:r w:rsidRPr="00484F2B"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  <w:t>Name</w:t>
                        </w:r>
                      </w:p>
                    </w:tc>
                    <w:tc>
                      <w:tcPr>
                        <w:tcW w:w="6420" w:type="dxa"/>
                        <w:shd w:val="clear" w:color="auto" w:fill="D0CECE" w:themeFill="background2" w:themeFillShade="E6"/>
                      </w:tcPr>
                      <w:p w14:paraId="7522F175" w14:textId="77777777" w:rsidR="002A04D6" w:rsidRPr="00484F2B" w:rsidRDefault="002A04D6" w:rsidP="003B729E">
                        <w:pPr>
                          <w:spacing w:after="60"/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</w:pPr>
                        <w:r w:rsidRPr="00484F2B"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  <w:t>Details</w:t>
                        </w:r>
                      </w:p>
                    </w:tc>
                  </w:tr>
                  <w:tr w:rsidR="002A04D6" w14:paraId="6D28B48A" w14:textId="77777777" w:rsidTr="006D7784">
                    <w:tc>
                      <w:tcPr>
                        <w:tcW w:w="2089" w:type="dxa"/>
                      </w:tcPr>
                      <w:p w14:paraId="22367049" w14:textId="77777777" w:rsidR="002A04D6" w:rsidRPr="003B729E" w:rsidRDefault="002A04D6" w:rsidP="003B729E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3B729E">
                          <w:rPr>
                            <w:rFonts w:ascii="Times New Roman" w:hAnsi="Times New Roman"/>
                            <w:lang w:eastAsia="zh-HK"/>
                          </w:rPr>
                          <w:t>Date of Qualified /</w:t>
                        </w:r>
                      </w:p>
                      <w:p w14:paraId="0E618E3C" w14:textId="1D7E71AB" w:rsidR="002A04D6" w:rsidRDefault="002A04D6" w:rsidP="003B729E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3B729E">
                          <w:rPr>
                            <w:rFonts w:ascii="Times New Roman" w:hAnsi="Times New Roman"/>
                            <w:lang w:eastAsia="zh-HK"/>
                          </w:rPr>
                          <w:t>Membership No.</w:t>
                        </w:r>
                      </w:p>
                    </w:tc>
                    <w:tc>
                      <w:tcPr>
                        <w:tcW w:w="6420" w:type="dxa"/>
                      </w:tcPr>
                      <w:p w14:paraId="4F9A4A7E" w14:textId="1DE3CC78" w:rsidR="002A04D6" w:rsidRDefault="002A04D6" w:rsidP="003B729E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</w:p>
                    </w:tc>
                  </w:tr>
                  <w:tr w:rsidR="002A04D6" w14:paraId="634D3BA9" w14:textId="77777777" w:rsidTr="006D7784">
                    <w:tc>
                      <w:tcPr>
                        <w:tcW w:w="2089" w:type="dxa"/>
                      </w:tcPr>
                      <w:p w14:paraId="4DA2FA22" w14:textId="567FF302" w:rsidR="002A04D6" w:rsidRDefault="002A04D6" w:rsidP="003B729E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3B729E">
                          <w:rPr>
                            <w:rFonts w:ascii="Times New Roman" w:hAnsi="Times New Roman"/>
                            <w:lang w:eastAsia="zh-HK"/>
                          </w:rPr>
                          <w:t xml:space="preserve">Professional Qualifications </w:t>
                        </w:r>
                        <w:r w:rsidRPr="003B729E">
                          <w:rPr>
                            <w:rFonts w:ascii="Times New Roman" w:hAnsi="Times New Roman"/>
                            <w:lang w:eastAsia="zh-HK"/>
                          </w:rPr>
                          <w:lastRenderedPageBreak/>
                          <w:t>(Please tick in the appropiate box(s)</w:t>
                        </w:r>
                      </w:p>
                    </w:tc>
                    <w:tc>
                      <w:tcPr>
                        <w:tcW w:w="6420" w:type="dxa"/>
                      </w:tcPr>
                      <w:p w14:paraId="0062C8B1" w14:textId="27E20E7E" w:rsidR="002A04D6" w:rsidRDefault="002A04D6" w:rsidP="003B729E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lastRenderedPageBreak/>
                          <w:t>Checkbox Options:</w:t>
                        </w:r>
                      </w:p>
                      <w:p w14:paraId="1A81B3B1" w14:textId="77777777" w:rsidR="002A04D6" w:rsidRDefault="002A04D6" w:rsidP="003B729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3B729E">
                          <w:rPr>
                            <w:rFonts w:ascii="Times New Roman" w:hAnsi="Times New Roman"/>
                            <w:lang w:eastAsia="zh-HK"/>
                          </w:rPr>
                          <w:t xml:space="preserve">Registered professional engineer within the meaning of </w:t>
                        </w:r>
                        <w:r w:rsidRPr="003B729E">
                          <w:rPr>
                            <w:rFonts w:ascii="Times New Roman" w:hAnsi="Times New Roman"/>
                            <w:lang w:eastAsia="zh-HK"/>
                          </w:rPr>
                          <w:lastRenderedPageBreak/>
                          <w:t>section 2(1) of the Engineers Registration Ordinance (Cap.409)</w:t>
                        </w:r>
                      </w:p>
                      <w:p w14:paraId="027040DC" w14:textId="77777777" w:rsidR="002A04D6" w:rsidRDefault="002A04D6" w:rsidP="003B729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2C45D9">
                          <w:rPr>
                            <w:rFonts w:ascii="Times New Roman" w:hAnsi="Times New Roman"/>
                            <w:lang w:eastAsia="zh-HK"/>
                          </w:rPr>
                          <w:t>Corporate member of the Hong Kong Institution of Engineers (HKIE)</w:t>
                        </w:r>
                      </w:p>
                      <w:p w14:paraId="5C004DA3" w14:textId="701B84A8" w:rsidR="002A04D6" w:rsidRPr="006D7784" w:rsidRDefault="002A04D6" w:rsidP="002C45D9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2C45D9">
                          <w:rPr>
                            <w:rFonts w:ascii="Times New Roman" w:hAnsi="Times New Roman"/>
                            <w:lang w:eastAsia="zh-HK"/>
                          </w:rPr>
                          <w:t xml:space="preserve">Equivalent qualification recognized by HKIE as being of a standard not lower than that of a corporate member of the Institution in any of these disciplines (please read the attached </w:t>
                        </w: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“</w:t>
                        </w:r>
                        <w:r w:rsidRPr="002C45D9">
                          <w:rPr>
                            <w:rFonts w:ascii="Times New Roman" w:hAnsi="Times New Roman"/>
                            <w:lang w:eastAsia="zh-HK"/>
                          </w:rPr>
                          <w:t>Notes to Applicants</w:t>
                        </w: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”</w:t>
                        </w:r>
                        <w:r w:rsidRPr="002C45D9">
                          <w:rPr>
                            <w:rFonts w:ascii="Times New Roman" w:hAnsi="Times New Roman"/>
                            <w:lang w:eastAsia="zh-HK"/>
                          </w:rPr>
                          <w:t xml:space="preserve"> Item 2.1)</w:t>
                        </w:r>
                      </w:p>
                      <w:p w14:paraId="5F4687E8" w14:textId="77777777" w:rsidR="002A04D6" w:rsidRDefault="002A04D6" w:rsidP="002C45D9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2C45D9">
                          <w:rPr>
                            <w:rFonts w:ascii="Times New Roman" w:hAnsi="Times New Roman"/>
                            <w:lang w:eastAsia="zh-HK"/>
                          </w:rPr>
                          <w:t>(Please state your professional membership of the relevant professional body based upon the reciprocal recognition agreements between the HKIE and the professional body )</w:t>
                        </w:r>
                      </w:p>
                      <w:p w14:paraId="2D103EFD" w14:textId="3D882428" w:rsidR="002A04D6" w:rsidRPr="00827566" w:rsidRDefault="002A04D6" w:rsidP="002C45D9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2A04D6">
                          <w:rPr>
                            <w:rFonts w:ascii="Times New Roman" w:hAnsi="Times New Roman"/>
                            <w:lang w:eastAsia="zh-HK"/>
                          </w:rPr>
                          <w:t xml:space="preserve">Other : (please read the attached </w:t>
                        </w: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“</w:t>
                        </w:r>
                        <w:r w:rsidRPr="002A04D6">
                          <w:rPr>
                            <w:rFonts w:ascii="Times New Roman" w:hAnsi="Times New Roman"/>
                            <w:lang w:eastAsia="zh-HK"/>
                          </w:rPr>
                          <w:t>Notes to Applicant</w:t>
                        </w: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”</w:t>
                        </w:r>
                        <w:r w:rsidRPr="002A04D6">
                          <w:rPr>
                            <w:rFonts w:ascii="Times New Roman" w:hAnsi="Times New Roman"/>
                            <w:lang w:eastAsia="zh-HK"/>
                          </w:rPr>
                          <w:t xml:space="preserve"> Item 2.2)</w:t>
                        </w:r>
                      </w:p>
                    </w:tc>
                  </w:tr>
                  <w:tr w:rsidR="002A04D6" w14:paraId="0582C63C" w14:textId="77777777" w:rsidTr="006D7784">
                    <w:tc>
                      <w:tcPr>
                        <w:tcW w:w="2089" w:type="dxa"/>
                      </w:tcPr>
                      <w:p w14:paraId="24F6B4BD" w14:textId="1C4895D4" w:rsidR="002A04D6" w:rsidRDefault="002A04D6" w:rsidP="003B729E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3B729E">
                          <w:rPr>
                            <w:rFonts w:ascii="Times New Roman" w:hAnsi="Times New Roman"/>
                            <w:lang w:eastAsia="zh-HK"/>
                          </w:rPr>
                          <w:lastRenderedPageBreak/>
                          <w:t>Discipline</w:t>
                        </w:r>
                      </w:p>
                    </w:tc>
                    <w:tc>
                      <w:tcPr>
                        <w:tcW w:w="6420" w:type="dxa"/>
                      </w:tcPr>
                      <w:p w14:paraId="25BB3053" w14:textId="77777777" w:rsidR="002A04D6" w:rsidRDefault="00BC656C" w:rsidP="003B729E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 xml:space="preserve">Checkbox: </w:t>
                        </w:r>
                      </w:p>
                      <w:p w14:paraId="3436A0A2" w14:textId="77777777" w:rsidR="00BC656C" w:rsidRDefault="00BC656C" w:rsidP="00BC656C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BSS</w:t>
                        </w:r>
                      </w:p>
                      <w:p w14:paraId="4C4F8D71" w14:textId="77777777" w:rsidR="00BC656C" w:rsidRDefault="00BC656C" w:rsidP="00BC656C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ELL</w:t>
                        </w:r>
                      </w:p>
                      <w:p w14:paraId="0E0AE37E" w14:textId="77777777" w:rsidR="00BC656C" w:rsidRDefault="00BC656C" w:rsidP="00BC656C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ENV</w:t>
                        </w:r>
                      </w:p>
                      <w:p w14:paraId="2780712E" w14:textId="6F44A1AA" w:rsidR="00BC656C" w:rsidRPr="006D7784" w:rsidRDefault="00BC656C" w:rsidP="006D778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MCL</w:t>
                        </w:r>
                      </w:p>
                    </w:tc>
                  </w:tr>
                </w:tbl>
                <w:p w14:paraId="4D9352F9" w14:textId="77777777" w:rsidR="002A04D6" w:rsidRDefault="002A04D6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7045AD" w14:paraId="5974E5A8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06B460C6" w14:textId="0CD8E6A3" w:rsidR="007045AD" w:rsidRPr="007045AD" w:rsidRDefault="0074567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74567D">
                    <w:rPr>
                      <w:rFonts w:ascii="Times New Roman" w:hAnsi="Times New Roman"/>
                      <w:lang w:eastAsia="zh-HK"/>
                    </w:rPr>
                    <w:lastRenderedPageBreak/>
                    <w:t>Relevant Practical Experience</w:t>
                  </w:r>
                </w:p>
              </w:tc>
              <w:tc>
                <w:tcPr>
                  <w:tcW w:w="1295" w:type="dxa"/>
                </w:tcPr>
                <w:p w14:paraId="50F144CD" w14:textId="29758E63" w:rsidR="007045AD" w:rsidRDefault="0074567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</w:t>
                  </w:r>
                  <w:r>
                    <w:rPr>
                      <w:rFonts w:ascii="Times New Roman" w:hAnsi="Times New Roman" w:hint="eastAsia"/>
                      <w:lang w:eastAsia="zh-HK"/>
                    </w:rPr>
                    <w:t>a</w:t>
                  </w:r>
                  <w:r>
                    <w:rPr>
                      <w:rFonts w:ascii="Times New Roman" w:hAnsi="Times New Roman"/>
                      <w:lang w:eastAsia="zh-HK"/>
                    </w:rPr>
                    <w:t>bel</w:t>
                  </w:r>
                </w:p>
              </w:tc>
              <w:tc>
                <w:tcPr>
                  <w:tcW w:w="4404" w:type="dxa"/>
                </w:tcPr>
                <w:p w14:paraId="52E94124" w14:textId="77777777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7045AD" w14:paraId="4B22FD4F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D768721" w14:textId="3F1BA60B" w:rsidR="007045AD" w:rsidRP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  <w:tc>
                <w:tcPr>
                  <w:tcW w:w="1295" w:type="dxa"/>
                </w:tcPr>
                <w:p w14:paraId="772AF3AC" w14:textId="76F398B5" w:rsidR="007045AD" w:rsidRDefault="003579E1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Grid</w:t>
                  </w:r>
                </w:p>
              </w:tc>
              <w:tc>
                <w:tcPr>
                  <w:tcW w:w="4404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89"/>
                    <w:gridCol w:w="2089"/>
                  </w:tblGrid>
                  <w:tr w:rsidR="003579E1" w14:paraId="5A10444B" w14:textId="77777777" w:rsidTr="007823D7">
                    <w:tc>
                      <w:tcPr>
                        <w:tcW w:w="2089" w:type="dxa"/>
                        <w:shd w:val="clear" w:color="auto" w:fill="D0CECE" w:themeFill="background2" w:themeFillShade="E6"/>
                      </w:tcPr>
                      <w:p w14:paraId="413ADC4C" w14:textId="77777777" w:rsidR="003579E1" w:rsidRPr="00484F2B" w:rsidRDefault="003579E1" w:rsidP="003579E1">
                        <w:pPr>
                          <w:spacing w:after="60"/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</w:pPr>
                        <w:r w:rsidRPr="00484F2B"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  <w:t>Name</w:t>
                        </w:r>
                      </w:p>
                    </w:tc>
                    <w:tc>
                      <w:tcPr>
                        <w:tcW w:w="2089" w:type="dxa"/>
                        <w:shd w:val="clear" w:color="auto" w:fill="D0CECE" w:themeFill="background2" w:themeFillShade="E6"/>
                      </w:tcPr>
                      <w:p w14:paraId="0A221F1D" w14:textId="77777777" w:rsidR="003579E1" w:rsidRPr="00484F2B" w:rsidRDefault="003579E1" w:rsidP="003579E1">
                        <w:pPr>
                          <w:spacing w:after="60"/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</w:pPr>
                        <w:r w:rsidRPr="00484F2B"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  <w:t>Details</w:t>
                        </w:r>
                      </w:p>
                    </w:tc>
                  </w:tr>
                  <w:tr w:rsidR="003579E1" w14:paraId="421151AA" w14:textId="77777777" w:rsidTr="007823D7">
                    <w:tc>
                      <w:tcPr>
                        <w:tcW w:w="2089" w:type="dxa"/>
                      </w:tcPr>
                      <w:p w14:paraId="3D18EA41" w14:textId="6186524E" w:rsidR="003579E1" w:rsidRDefault="003579E1" w:rsidP="003579E1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3579E1">
                          <w:rPr>
                            <w:rFonts w:ascii="Times New Roman" w:hAnsi="Times New Roman"/>
                            <w:lang w:eastAsia="zh-HK"/>
                          </w:rPr>
                          <w:t>From (DD/MM/YY)</w:t>
                        </w:r>
                      </w:p>
                    </w:tc>
                    <w:tc>
                      <w:tcPr>
                        <w:tcW w:w="2089" w:type="dxa"/>
                      </w:tcPr>
                      <w:p w14:paraId="7FDFA6DC" w14:textId="2C66D96D" w:rsidR="003579E1" w:rsidRDefault="003579E1" w:rsidP="003579E1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</w:p>
                    </w:tc>
                  </w:tr>
                  <w:tr w:rsidR="003579E1" w14:paraId="56756DF4" w14:textId="77777777" w:rsidTr="007823D7">
                    <w:tc>
                      <w:tcPr>
                        <w:tcW w:w="2089" w:type="dxa"/>
                      </w:tcPr>
                      <w:p w14:paraId="2D76B775" w14:textId="29283935" w:rsidR="003579E1" w:rsidRDefault="003579E1" w:rsidP="003579E1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3579E1">
                          <w:rPr>
                            <w:rFonts w:ascii="Times New Roman" w:hAnsi="Times New Roman"/>
                            <w:lang w:eastAsia="zh-HK"/>
                          </w:rPr>
                          <w:t>To (DD/MM/YY)</w:t>
                        </w:r>
                      </w:p>
                    </w:tc>
                    <w:tc>
                      <w:tcPr>
                        <w:tcW w:w="2089" w:type="dxa"/>
                      </w:tcPr>
                      <w:p w14:paraId="3FA92175" w14:textId="7106A1A9" w:rsidR="003579E1" w:rsidRPr="006D7784" w:rsidRDefault="003579E1" w:rsidP="006D7784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</w:p>
                    </w:tc>
                  </w:tr>
                  <w:tr w:rsidR="003579E1" w14:paraId="719DEFDB" w14:textId="77777777" w:rsidTr="007823D7">
                    <w:tc>
                      <w:tcPr>
                        <w:tcW w:w="2089" w:type="dxa"/>
                      </w:tcPr>
                      <w:p w14:paraId="72080B6B" w14:textId="714D6B54" w:rsidR="003579E1" w:rsidRDefault="003579E1" w:rsidP="003579E1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3579E1">
                          <w:rPr>
                            <w:rFonts w:ascii="Times New Roman" w:hAnsi="Times New Roman"/>
                            <w:lang w:eastAsia="zh-HK"/>
                          </w:rPr>
                          <w:t>Position</w:t>
                        </w:r>
                      </w:p>
                    </w:tc>
                    <w:tc>
                      <w:tcPr>
                        <w:tcW w:w="2089" w:type="dxa"/>
                      </w:tcPr>
                      <w:p w14:paraId="39AB09A6" w14:textId="77777777" w:rsidR="003579E1" w:rsidRDefault="003579E1" w:rsidP="003579E1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</w:p>
                    </w:tc>
                  </w:tr>
                  <w:tr w:rsidR="003579E1" w14:paraId="791B52A8" w14:textId="77777777" w:rsidTr="007823D7">
                    <w:tc>
                      <w:tcPr>
                        <w:tcW w:w="2089" w:type="dxa"/>
                      </w:tcPr>
                      <w:p w14:paraId="1C329142" w14:textId="6FEECB35" w:rsidR="003579E1" w:rsidRPr="003579E1" w:rsidRDefault="003579E1" w:rsidP="003579E1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3579E1">
                          <w:rPr>
                            <w:rFonts w:ascii="Times New Roman" w:hAnsi="Times New Roman"/>
                            <w:lang w:eastAsia="zh-HK"/>
                          </w:rPr>
                          <w:t>Company Name</w:t>
                        </w:r>
                      </w:p>
                    </w:tc>
                    <w:tc>
                      <w:tcPr>
                        <w:tcW w:w="2089" w:type="dxa"/>
                      </w:tcPr>
                      <w:p w14:paraId="5AFB633F" w14:textId="77777777" w:rsidR="003579E1" w:rsidRDefault="003579E1" w:rsidP="003579E1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</w:p>
                    </w:tc>
                  </w:tr>
                  <w:tr w:rsidR="003579E1" w14:paraId="2B2F4831" w14:textId="77777777" w:rsidTr="007823D7">
                    <w:tc>
                      <w:tcPr>
                        <w:tcW w:w="2089" w:type="dxa"/>
                      </w:tcPr>
                      <w:p w14:paraId="18E76A3C" w14:textId="0A274EC5" w:rsidR="003579E1" w:rsidRPr="003579E1" w:rsidRDefault="003579E1" w:rsidP="003579E1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3579E1">
                          <w:rPr>
                            <w:rFonts w:ascii="Times New Roman" w:hAnsi="Times New Roman"/>
                            <w:lang w:eastAsia="zh-HK"/>
                          </w:rPr>
                          <w:t>Description</w:t>
                        </w:r>
                      </w:p>
                    </w:tc>
                    <w:tc>
                      <w:tcPr>
                        <w:tcW w:w="2089" w:type="dxa"/>
                      </w:tcPr>
                      <w:p w14:paraId="00E34DE0" w14:textId="77777777" w:rsidR="003579E1" w:rsidRDefault="003579E1" w:rsidP="003579E1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</w:p>
                    </w:tc>
                  </w:tr>
                </w:tbl>
                <w:p w14:paraId="45D302E6" w14:textId="77777777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4D7856" w14:paraId="0092C5FB" w14:textId="77777777" w:rsidTr="00186090">
              <w:trPr>
                <w:gridAfter w:val="2"/>
                <w:wAfter w:w="8808" w:type="dxa"/>
              </w:trPr>
              <w:tc>
                <w:tcPr>
                  <w:tcW w:w="8790" w:type="dxa"/>
                  <w:gridSpan w:val="3"/>
                  <w:shd w:val="clear" w:color="auto" w:fill="D0CECE" w:themeFill="background2" w:themeFillShade="E6"/>
                </w:tcPr>
                <w:p w14:paraId="68C8F603" w14:textId="701BEA6D" w:rsidR="004D7856" w:rsidRDefault="004D7856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4D7856">
                    <w:rPr>
                      <w:rFonts w:ascii="Times New Roman" w:hAnsi="Times New Roman"/>
                      <w:lang w:eastAsia="zh-HK"/>
                    </w:rPr>
                    <w:t>Checklist of Supporting Documents</w:t>
                  </w:r>
                </w:p>
              </w:tc>
            </w:tr>
            <w:tr w:rsidR="007045AD" w14:paraId="7F4D29B6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12BB7DAB" w14:textId="2C809FAF" w:rsidR="007045AD" w:rsidRPr="007045AD" w:rsidRDefault="00091BFA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(i)</w:t>
                  </w:r>
                  <w:r>
                    <w:t xml:space="preserve"> </w:t>
                  </w:r>
                  <w:r w:rsidRPr="00091BFA">
                    <w:rPr>
                      <w:rFonts w:ascii="Times New Roman" w:hAnsi="Times New Roman"/>
                      <w:lang w:eastAsia="zh-HK"/>
                    </w:rPr>
                    <w:t>I attach documentary proof of relevant practical experience.</w:t>
                  </w:r>
                </w:p>
              </w:tc>
              <w:tc>
                <w:tcPr>
                  <w:tcW w:w="1295" w:type="dxa"/>
                </w:tcPr>
                <w:p w14:paraId="3DD0D15A" w14:textId="3E5EC641" w:rsidR="007045AD" w:rsidRDefault="00091BFA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Checkbox</w:t>
                  </w:r>
                </w:p>
              </w:tc>
              <w:tc>
                <w:tcPr>
                  <w:tcW w:w="4404" w:type="dxa"/>
                </w:tcPr>
                <w:p w14:paraId="0EFC476F" w14:textId="77777777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7045AD" w14:paraId="45C496D8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52AD34F0" w14:textId="524E61B3" w:rsidR="007045AD" w:rsidRPr="00226A92" w:rsidRDefault="00091BFA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(ii)</w:t>
                  </w:r>
                  <w:r>
                    <w:t xml:space="preserve"> </w:t>
                  </w:r>
                  <w:r w:rsidRPr="00091BFA">
                    <w:rPr>
                      <w:rFonts w:ascii="Times New Roman" w:hAnsi="Times New Roman"/>
                      <w:lang w:eastAsia="zh-HK"/>
                    </w:rPr>
                    <w:t>I attach a photocopy of document to substantiate my professional qualifications and the qualified discipline.</w:t>
                  </w:r>
                </w:p>
              </w:tc>
              <w:tc>
                <w:tcPr>
                  <w:tcW w:w="1295" w:type="dxa"/>
                </w:tcPr>
                <w:p w14:paraId="59D4BFAA" w14:textId="232A9317" w:rsidR="007045AD" w:rsidRDefault="00091BFA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Checkbox</w:t>
                  </w:r>
                </w:p>
              </w:tc>
              <w:tc>
                <w:tcPr>
                  <w:tcW w:w="4404" w:type="dxa"/>
                </w:tcPr>
                <w:p w14:paraId="51C9CCDA" w14:textId="77777777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7045AD" w14:paraId="1AF2E21C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C4F8027" w14:textId="082AE682" w:rsidR="007045AD" w:rsidRPr="00226A92" w:rsidRDefault="00DD6934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(iii)</w:t>
                  </w:r>
                  <w:r w:rsidR="0015161F">
                    <w:t xml:space="preserve"> </w:t>
                  </w:r>
                  <w:r w:rsidR="0015161F" w:rsidRPr="0015161F">
                    <w:rPr>
                      <w:rFonts w:ascii="Times New Roman" w:hAnsi="Times New Roman"/>
                      <w:lang w:eastAsia="zh-HK"/>
                    </w:rPr>
                    <w:t>I attach a photocopy of the following documents to substantiate my application made under section 5(2) of the Buildings Energy Efficiency (Registered Energy Assessors) Regulation (Cap. 610B)</w:t>
                  </w:r>
                </w:p>
              </w:tc>
              <w:tc>
                <w:tcPr>
                  <w:tcW w:w="1295" w:type="dxa"/>
                </w:tcPr>
                <w:p w14:paraId="40F44557" w14:textId="0ED7D206" w:rsidR="007045AD" w:rsidRDefault="0015161F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Checkbox</w:t>
                  </w:r>
                </w:p>
              </w:tc>
              <w:tc>
                <w:tcPr>
                  <w:tcW w:w="4404" w:type="dxa"/>
                </w:tcPr>
                <w:p w14:paraId="7614E71B" w14:textId="2E8A5A55" w:rsidR="007045AD" w:rsidRDefault="0015161F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With description Textbox</w:t>
                  </w:r>
                </w:p>
              </w:tc>
            </w:tr>
            <w:tr w:rsidR="00822F13" w14:paraId="507689F4" w14:textId="77777777" w:rsidTr="006D7784">
              <w:trPr>
                <w:gridAfter w:val="2"/>
                <w:wAfter w:w="8808" w:type="dxa"/>
              </w:trPr>
              <w:tc>
                <w:tcPr>
                  <w:tcW w:w="8790" w:type="dxa"/>
                  <w:gridSpan w:val="3"/>
                  <w:shd w:val="clear" w:color="auto" w:fill="D0CECE" w:themeFill="background2" w:themeFillShade="E6"/>
                </w:tcPr>
                <w:p w14:paraId="43FCB347" w14:textId="48F1DD9B" w:rsidR="00822F13" w:rsidRDefault="00822F13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22F13">
                    <w:rPr>
                      <w:rFonts w:ascii="Times New Roman" w:hAnsi="Times New Roman"/>
                      <w:lang w:eastAsia="zh-HK"/>
                    </w:rPr>
                    <w:t>Declaration</w:t>
                  </w:r>
                </w:p>
              </w:tc>
            </w:tr>
            <w:tr w:rsidR="007045AD" w14:paraId="3C5A58A1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714116AE" w14:textId="34740942" w:rsidR="007045AD" w:rsidRPr="00226A92" w:rsidRDefault="00822F13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22F13">
                    <w:rPr>
                      <w:rFonts w:ascii="Times New Roman" w:hAnsi="Times New Roman"/>
                      <w:lang w:eastAsia="zh-HK"/>
                    </w:rPr>
                    <w:t>Applicable to new application /renewal application only</w:t>
                  </w:r>
                </w:p>
              </w:tc>
              <w:tc>
                <w:tcPr>
                  <w:tcW w:w="1295" w:type="dxa"/>
                </w:tcPr>
                <w:p w14:paraId="691015C2" w14:textId="771B67D2" w:rsidR="007045AD" w:rsidRDefault="00822F13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404" w:type="dxa"/>
                </w:tcPr>
                <w:p w14:paraId="291F99C1" w14:textId="77777777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7045AD" w14:paraId="07E9D9CD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2D85F8ED" w14:textId="3160FC65" w:rsidR="007045AD" w:rsidRPr="00226A92" w:rsidRDefault="005855BC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lastRenderedPageBreak/>
                    <w:t>(i)</w:t>
                  </w:r>
                  <w:r w:rsidR="00A8445E">
                    <w:t xml:space="preserve"> </w:t>
                  </w:r>
                  <w:r w:rsidR="00A8445E" w:rsidRPr="00A8445E">
                    <w:rPr>
                      <w:rFonts w:ascii="Times New Roman" w:hAnsi="Times New Roman"/>
                      <w:lang w:eastAsia="zh-HK"/>
                    </w:rPr>
                    <w:t>I declare that I have the knowledge required for the performance of the duties and functions of a registered energy assessor under the Ordinance.</w:t>
                  </w:r>
                </w:p>
              </w:tc>
              <w:tc>
                <w:tcPr>
                  <w:tcW w:w="1295" w:type="dxa"/>
                </w:tcPr>
                <w:p w14:paraId="07AB77AA" w14:textId="6939406E" w:rsidR="007045AD" w:rsidRDefault="00A8445E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Checkbox</w:t>
                  </w:r>
                </w:p>
              </w:tc>
              <w:tc>
                <w:tcPr>
                  <w:tcW w:w="4404" w:type="dxa"/>
                </w:tcPr>
                <w:p w14:paraId="581A66E2" w14:textId="77777777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7045AD" w14:paraId="2B9D52E4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0A4E7B34" w14:textId="43DDF5B0" w:rsidR="007045AD" w:rsidRPr="00226A92" w:rsidRDefault="005855BC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(ii)</w:t>
                  </w:r>
                  <w:r w:rsidR="00210311">
                    <w:t xml:space="preserve"> </w:t>
                  </w:r>
                  <w:r w:rsidR="00210311" w:rsidRPr="00210311">
                    <w:rPr>
                      <w:rFonts w:ascii="Times New Roman" w:hAnsi="Times New Roman"/>
                      <w:lang w:eastAsia="zh-HK"/>
                    </w:rPr>
                    <w:t xml:space="preserve">I declare that I have </w:t>
                  </w:r>
                  <w:r w:rsidR="00210311">
                    <w:rPr>
                      <w:rFonts w:ascii="Times New Roman" w:hAnsi="Times New Roman"/>
                      <w:lang w:eastAsia="zh-HK"/>
                    </w:rPr>
                    <w:t>/</w:t>
                  </w:r>
                  <w:r w:rsidR="00210311" w:rsidRPr="00210311">
                    <w:rPr>
                      <w:rFonts w:ascii="Times New Roman" w:hAnsi="Times New Roman"/>
                      <w:lang w:eastAsia="zh-HK"/>
                    </w:rPr>
                    <w:t xml:space="preserve"> have not   been convicted in Hong Kong, or elsewhere, of any offence which, if committed by a registered energy assessor, may bring the profession of registered energy assessor into disrepute and sentenced to imprisonment, whether suspended or not and have not committed any misconduct or neglect in a professional respect.</w:t>
                  </w:r>
                </w:p>
              </w:tc>
              <w:tc>
                <w:tcPr>
                  <w:tcW w:w="1295" w:type="dxa"/>
                </w:tcPr>
                <w:p w14:paraId="7FD91ED4" w14:textId="5BD59DA8" w:rsidR="007045AD" w:rsidRDefault="00210311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Checkbox</w:t>
                  </w:r>
                </w:p>
              </w:tc>
              <w:tc>
                <w:tcPr>
                  <w:tcW w:w="4404" w:type="dxa"/>
                </w:tcPr>
                <w:p w14:paraId="478099E9" w14:textId="77777777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D20F1" w14:paraId="4F5CE44F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2299E656" w14:textId="0921CF72" w:rsidR="00BD20F1" w:rsidRDefault="00BD20F1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BD20F1">
                    <w:rPr>
                      <w:rFonts w:ascii="Times New Roman" w:hAnsi="Times New Roman"/>
                      <w:lang w:eastAsia="zh-HK"/>
                    </w:rPr>
                    <w:t>Applicable to all application</w:t>
                  </w:r>
                </w:p>
              </w:tc>
              <w:tc>
                <w:tcPr>
                  <w:tcW w:w="1295" w:type="dxa"/>
                </w:tcPr>
                <w:p w14:paraId="05263F79" w14:textId="090734F6" w:rsidR="00BD20F1" w:rsidRDefault="00BD20F1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404" w:type="dxa"/>
                </w:tcPr>
                <w:p w14:paraId="275DAA59" w14:textId="77777777" w:rsidR="00BD20F1" w:rsidRDefault="00BD20F1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D20F1" w14:paraId="6BD921B3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31BBE194" w14:textId="29895281" w:rsidR="00BD20F1" w:rsidRDefault="00401A28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(iii)</w:t>
                  </w:r>
                  <w:r>
                    <w:t xml:space="preserve"> </w:t>
                  </w:r>
                  <w:r w:rsidRPr="00401A28">
                    <w:rPr>
                      <w:rFonts w:ascii="Times New Roman" w:hAnsi="Times New Roman"/>
                      <w:lang w:eastAsia="zh-HK"/>
                    </w:rPr>
                    <w:t>I declare that the information in this form and the entire document submitted in relation to my application for registration are true and correct.</w:t>
                  </w:r>
                </w:p>
              </w:tc>
              <w:tc>
                <w:tcPr>
                  <w:tcW w:w="1295" w:type="dxa"/>
                </w:tcPr>
                <w:p w14:paraId="0FC9CA01" w14:textId="0A5CAFB5" w:rsidR="00BD20F1" w:rsidRDefault="00401A28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Checkbox</w:t>
                  </w:r>
                </w:p>
              </w:tc>
              <w:tc>
                <w:tcPr>
                  <w:tcW w:w="4404" w:type="dxa"/>
                </w:tcPr>
                <w:p w14:paraId="4B5736AB" w14:textId="77777777" w:rsidR="00BD20F1" w:rsidRDefault="00BD20F1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7045AD" w14:paraId="1E3F15E4" w14:textId="77777777" w:rsidTr="007823D7">
              <w:tc>
                <w:tcPr>
                  <w:tcW w:w="8790" w:type="dxa"/>
                  <w:gridSpan w:val="3"/>
                  <w:shd w:val="clear" w:color="auto" w:fill="D0CECE" w:themeFill="background2" w:themeFillShade="E6"/>
                </w:tcPr>
                <w:p w14:paraId="4C4A3C42" w14:textId="77777777" w:rsidR="007045AD" w:rsidRDefault="007045AD" w:rsidP="007045AD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Attachment</w:t>
                  </w:r>
                </w:p>
              </w:tc>
              <w:tc>
                <w:tcPr>
                  <w:tcW w:w="4404" w:type="dxa"/>
                </w:tcPr>
                <w:p w14:paraId="56F69DBF" w14:textId="77777777" w:rsidR="007045AD" w:rsidRDefault="007045AD" w:rsidP="007045AD">
                  <w:pPr>
                    <w:widowControl/>
                    <w:spacing w:after="160" w:line="259" w:lineRule="auto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4E0E8632" w14:textId="77777777" w:rsidR="007045AD" w:rsidRDefault="007045AD" w:rsidP="007045AD">
                  <w:pPr>
                    <w:widowControl/>
                    <w:spacing w:after="160" w:line="259" w:lineRule="auto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7045AD" w14:paraId="03EE82FD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75378A9D" w14:textId="77777777" w:rsidR="007045AD" w:rsidRPr="002F167C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Attachment</w:t>
                  </w:r>
                </w:p>
              </w:tc>
              <w:tc>
                <w:tcPr>
                  <w:tcW w:w="1295" w:type="dxa"/>
                </w:tcPr>
                <w:p w14:paraId="6ECDB17A" w14:textId="77777777" w:rsidR="007045AD" w:rsidRDefault="007045AD" w:rsidP="007045AD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Grid</w:t>
                  </w:r>
                </w:p>
              </w:tc>
              <w:tc>
                <w:tcPr>
                  <w:tcW w:w="4404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29"/>
                    <w:gridCol w:w="2749"/>
                  </w:tblGrid>
                  <w:tr w:rsidR="007045AD" w14:paraId="5EC3F1DB" w14:textId="77777777" w:rsidTr="007823D7">
                    <w:tc>
                      <w:tcPr>
                        <w:tcW w:w="2089" w:type="dxa"/>
                        <w:shd w:val="clear" w:color="auto" w:fill="D0CECE" w:themeFill="background2" w:themeFillShade="E6"/>
                      </w:tcPr>
                      <w:p w14:paraId="641E8CAE" w14:textId="77777777" w:rsidR="007045AD" w:rsidRPr="00484F2B" w:rsidRDefault="007045AD" w:rsidP="007045AD">
                        <w:pPr>
                          <w:spacing w:after="60"/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</w:pPr>
                        <w:r w:rsidRPr="00484F2B"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  <w:t>Name</w:t>
                        </w:r>
                      </w:p>
                    </w:tc>
                    <w:tc>
                      <w:tcPr>
                        <w:tcW w:w="2089" w:type="dxa"/>
                        <w:shd w:val="clear" w:color="auto" w:fill="D0CECE" w:themeFill="background2" w:themeFillShade="E6"/>
                      </w:tcPr>
                      <w:p w14:paraId="0307D6B1" w14:textId="77777777" w:rsidR="007045AD" w:rsidRPr="00484F2B" w:rsidRDefault="007045AD" w:rsidP="007045AD">
                        <w:pPr>
                          <w:spacing w:after="60"/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</w:pPr>
                        <w:r w:rsidRPr="00484F2B"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  <w:t>Details</w:t>
                        </w:r>
                      </w:p>
                    </w:tc>
                  </w:tr>
                  <w:tr w:rsidR="007045AD" w14:paraId="557F42C4" w14:textId="77777777" w:rsidTr="007823D7">
                    <w:tc>
                      <w:tcPr>
                        <w:tcW w:w="2089" w:type="dxa"/>
                      </w:tcPr>
                      <w:p w14:paraId="1E224930" w14:textId="77777777" w:rsidR="007045AD" w:rsidRDefault="007045AD" w:rsidP="007045AD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File Name</w:t>
                        </w:r>
                      </w:p>
                    </w:tc>
                    <w:tc>
                      <w:tcPr>
                        <w:tcW w:w="2089" w:type="dxa"/>
                      </w:tcPr>
                      <w:p w14:paraId="245E6CC3" w14:textId="77777777" w:rsidR="007045AD" w:rsidRDefault="007045AD" w:rsidP="007045AD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File full name</w:t>
                        </w:r>
                      </w:p>
                    </w:tc>
                  </w:tr>
                  <w:tr w:rsidR="007045AD" w14:paraId="42083B0A" w14:textId="77777777" w:rsidTr="007823D7">
                    <w:tc>
                      <w:tcPr>
                        <w:tcW w:w="2089" w:type="dxa"/>
                      </w:tcPr>
                      <w:p w14:paraId="0E312F73" w14:textId="77777777" w:rsidR="007045AD" w:rsidRDefault="007045AD" w:rsidP="007045AD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Type</w:t>
                        </w:r>
                      </w:p>
                    </w:tc>
                    <w:tc>
                      <w:tcPr>
                        <w:tcW w:w="2089" w:type="dxa"/>
                      </w:tcPr>
                      <w:p w14:paraId="0FF604E1" w14:textId="77777777" w:rsidR="007045AD" w:rsidRDefault="007045AD" w:rsidP="007045AD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Options:</w:t>
                        </w:r>
                      </w:p>
                      <w:p w14:paraId="6C25E4C2" w14:textId="77777777" w:rsidR="007045AD" w:rsidRPr="00827566" w:rsidRDefault="007045AD" w:rsidP="007045AD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Submission Form</w:t>
                        </w:r>
                      </w:p>
                      <w:p w14:paraId="04C5C916" w14:textId="77777777" w:rsidR="007045AD" w:rsidRPr="00827566" w:rsidRDefault="007045AD" w:rsidP="007045AD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Acknowledgement Letter / Memo</w:t>
                        </w:r>
                      </w:p>
                      <w:p w14:paraId="32C005F8" w14:textId="77777777" w:rsidR="007045AD" w:rsidRPr="00827566" w:rsidRDefault="007045AD" w:rsidP="007045AD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Request for Supplementary Information Letter / Memo</w:t>
                        </w:r>
                      </w:p>
                      <w:p w14:paraId="0BB1BEAF" w14:textId="77777777" w:rsidR="007045AD" w:rsidRPr="00827566" w:rsidRDefault="007045AD" w:rsidP="007045AD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Checklist for general Checking</w:t>
                        </w:r>
                      </w:p>
                      <w:p w14:paraId="3CECECE8" w14:textId="77777777" w:rsidR="007045AD" w:rsidRPr="00827566" w:rsidRDefault="007045AD" w:rsidP="007045AD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Inspection Notice</w:t>
                        </w:r>
                      </w:p>
                      <w:p w14:paraId="684955FF" w14:textId="77777777" w:rsidR="007045AD" w:rsidRPr="00827566" w:rsidRDefault="007045AD" w:rsidP="007045AD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Detailed Compliance Checklist</w:t>
                        </w:r>
                      </w:p>
                      <w:p w14:paraId="6075100B" w14:textId="77777777" w:rsidR="007045AD" w:rsidRPr="00827566" w:rsidRDefault="007045AD" w:rsidP="007045AD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Inspection Report</w:t>
                        </w:r>
                      </w:p>
                      <w:p w14:paraId="05F5723B" w14:textId="77777777" w:rsidR="007045AD" w:rsidRPr="00827566" w:rsidRDefault="007045AD" w:rsidP="007045AD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Improvement Notice</w:t>
                        </w:r>
                      </w:p>
                      <w:p w14:paraId="342BFB0E" w14:textId="77777777" w:rsidR="007045AD" w:rsidRPr="00827566" w:rsidRDefault="007045AD" w:rsidP="007045AD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lastRenderedPageBreak/>
                          <w:t>Others</w:t>
                        </w:r>
                      </w:p>
                      <w:p w14:paraId="164B15B7" w14:textId="77777777" w:rsidR="007045AD" w:rsidRPr="00827566" w:rsidRDefault="007045AD" w:rsidP="007045AD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S29 Letter</w:t>
                        </w:r>
                      </w:p>
                      <w:p w14:paraId="598CC7D9" w14:textId="77777777" w:rsidR="007045AD" w:rsidRPr="00827566" w:rsidRDefault="007045AD" w:rsidP="007045AD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Reminder letters</w:t>
                        </w:r>
                      </w:p>
                      <w:p w14:paraId="08DBBCC8" w14:textId="77777777" w:rsidR="007045AD" w:rsidRPr="00827566" w:rsidRDefault="007045AD" w:rsidP="007045AD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COCR certificate</w:t>
                        </w:r>
                      </w:p>
                      <w:p w14:paraId="70E5FC2D" w14:textId="77777777" w:rsidR="007045AD" w:rsidRPr="00827566" w:rsidRDefault="007045AD" w:rsidP="007045AD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EA form</w:t>
                        </w:r>
                      </w:p>
                    </w:tc>
                  </w:tr>
                  <w:tr w:rsidR="007045AD" w14:paraId="7E16FE61" w14:textId="77777777" w:rsidTr="007823D7">
                    <w:tc>
                      <w:tcPr>
                        <w:tcW w:w="2089" w:type="dxa"/>
                      </w:tcPr>
                      <w:p w14:paraId="50CDCFAA" w14:textId="77777777" w:rsidR="007045AD" w:rsidRDefault="007045AD" w:rsidP="007045AD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lastRenderedPageBreak/>
                          <w:t>Remark</w:t>
                        </w:r>
                      </w:p>
                    </w:tc>
                    <w:tc>
                      <w:tcPr>
                        <w:tcW w:w="2089" w:type="dxa"/>
                      </w:tcPr>
                      <w:p w14:paraId="02A48F38" w14:textId="77777777" w:rsidR="007045AD" w:rsidRDefault="007045AD" w:rsidP="007045AD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</w:p>
                    </w:tc>
                  </w:tr>
                </w:tbl>
                <w:p w14:paraId="5329C16E" w14:textId="77777777" w:rsidR="007045AD" w:rsidRDefault="007045AD" w:rsidP="007045AD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</w:tbl>
          <w:p w14:paraId="7023D835" w14:textId="77777777" w:rsidR="00C5267F" w:rsidRDefault="00C5267F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</w:p>
          <w:p w14:paraId="2A2A6137" w14:textId="77777777" w:rsidR="00C5267F" w:rsidRPr="00004A96" w:rsidRDefault="00C5267F" w:rsidP="007823D7">
            <w:pPr>
              <w:spacing w:after="60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C5267F" w:rsidRPr="00004A96" w14:paraId="364FA679" w14:textId="77777777" w:rsidTr="007823D7">
        <w:tc>
          <w:tcPr>
            <w:tcW w:w="9516" w:type="dxa"/>
            <w:gridSpan w:val="6"/>
          </w:tcPr>
          <w:p w14:paraId="56091AA2" w14:textId="77777777" w:rsidR="00C5267F" w:rsidRPr="00004A96" w:rsidRDefault="00C5267F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lastRenderedPageBreak/>
              <w:t>Related Requirements:</w:t>
            </w:r>
          </w:p>
        </w:tc>
      </w:tr>
      <w:tr w:rsidR="00C5267F" w:rsidRPr="00004A96" w14:paraId="594799FB" w14:textId="77777777" w:rsidTr="007823D7">
        <w:tc>
          <w:tcPr>
            <w:tcW w:w="9516" w:type="dxa"/>
            <w:gridSpan w:val="6"/>
          </w:tcPr>
          <w:p w14:paraId="28B23FD5" w14:textId="0F148FBF" w:rsidR="00C5267F" w:rsidRPr="00004A96" w:rsidRDefault="00E03859" w:rsidP="007823D7">
            <w:pPr>
              <w:rPr>
                <w:rFonts w:ascii="Times New Roman" w:hAnsi="Times New Roman"/>
                <w:szCs w:val="24"/>
              </w:rPr>
            </w:pPr>
            <w:ins w:id="242" w:author="Lewen Lai Wa Lam" w:date="2022-02-11T10:57:00Z">
              <w:r w:rsidRPr="00E03859">
                <w:rPr>
                  <w:rFonts w:ascii="Times New Roman" w:hAnsi="Times New Roman"/>
                  <w:color w:val="000000"/>
                  <w:szCs w:val="24"/>
                </w:rPr>
                <w:t>REQ-2001 – REA Case Maintenance</w:t>
              </w:r>
            </w:ins>
            <w:del w:id="243" w:author="Lewen Lai Wa Lam" w:date="2022-02-11T10:57:00Z">
              <w:r w:rsidR="00C5267F" w:rsidRPr="00A969FD" w:rsidDel="00E03859">
                <w:rPr>
                  <w:rFonts w:ascii="Times New Roman" w:hAnsi="Times New Roman"/>
                  <w:color w:val="000000"/>
                  <w:szCs w:val="24"/>
                </w:rPr>
                <w:delText>REQ-</w:delText>
              </w:r>
              <w:r w:rsidR="00C5267F" w:rsidDel="00E03859">
                <w:rPr>
                  <w:rFonts w:ascii="Times New Roman" w:hAnsi="Times New Roman"/>
                  <w:color w:val="000000"/>
                  <w:szCs w:val="24"/>
                </w:rPr>
                <w:delText>3</w:delText>
              </w:r>
              <w:r w:rsidR="00C5267F" w:rsidRPr="00A969FD" w:rsidDel="00E03859">
                <w:rPr>
                  <w:rFonts w:ascii="Times New Roman" w:hAnsi="Times New Roman"/>
                  <w:color w:val="000000"/>
                  <w:szCs w:val="24"/>
                </w:rPr>
                <w:delText xml:space="preserve">001 – </w:delText>
              </w:r>
              <w:r w:rsidR="00C5267F" w:rsidRPr="00497031" w:rsidDel="00E03859">
                <w:rPr>
                  <w:rFonts w:ascii="Times New Roman" w:hAnsi="Times New Roman"/>
                  <w:color w:val="000000"/>
                  <w:szCs w:val="24"/>
                </w:rPr>
                <w:delText>COCR Case Maintenance</w:delText>
              </w:r>
            </w:del>
          </w:p>
        </w:tc>
      </w:tr>
    </w:tbl>
    <w:p w14:paraId="2AEB1697" w14:textId="77777777" w:rsidR="00C5267F" w:rsidRPr="00AB6A0A" w:rsidRDefault="00C5267F" w:rsidP="00C5267F"/>
    <w:p w14:paraId="346655B3" w14:textId="3034FFD0" w:rsidR="00B22E87" w:rsidRDefault="00B22E87" w:rsidP="00B22E87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</w:pPr>
      <w:bookmarkStart w:id="244" w:name="_Toc94260006"/>
      <w:r w:rsidRPr="001C1616"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>ASS-00</w:t>
      </w:r>
      <w:r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>8</w:t>
      </w:r>
      <w:r w:rsidRPr="001C1616"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 xml:space="preserve"> </w:t>
      </w:r>
      <w:r w:rsidRPr="001F33A4"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 xml:space="preserve">View WBRS Records of </w:t>
      </w:r>
      <w:r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>REA3</w:t>
      </w:r>
      <w:bookmarkEnd w:id="244"/>
    </w:p>
    <w:p w14:paraId="54F27271" w14:textId="77777777" w:rsidR="00B22E87" w:rsidRDefault="00B22E87" w:rsidP="00B22E87">
      <w:pPr>
        <w:rPr>
          <w:rFonts w:ascii="Times New Roman" w:eastAsiaTheme="majorEastAsia" w:hAnsi="Times New Roman" w:cs="Times New Roman"/>
          <w:color w:val="000000" w:themeColor="text1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425"/>
        <w:gridCol w:w="2722"/>
        <w:gridCol w:w="1203"/>
        <w:gridCol w:w="423"/>
        <w:gridCol w:w="1870"/>
      </w:tblGrid>
      <w:tr w:rsidR="00B22E87" w:rsidRPr="00004A96" w14:paraId="5ED4F021" w14:textId="77777777" w:rsidTr="007823D7">
        <w:tc>
          <w:tcPr>
            <w:tcW w:w="1384" w:type="dxa"/>
          </w:tcPr>
          <w:p w14:paraId="741D3EA7" w14:textId="77777777" w:rsidR="00B22E87" w:rsidRPr="00004A96" w:rsidRDefault="00B22E87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Function ID</w:t>
            </w:r>
          </w:p>
        </w:tc>
        <w:tc>
          <w:tcPr>
            <w:tcW w:w="300" w:type="dxa"/>
          </w:tcPr>
          <w:p w14:paraId="20F97233" w14:textId="77777777" w:rsidR="00B22E87" w:rsidRPr="00004A96" w:rsidRDefault="00B22E87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4424" w:type="dxa"/>
          </w:tcPr>
          <w:p w14:paraId="1C9EC6CD" w14:textId="1AF0CF14" w:rsidR="00B22E87" w:rsidRPr="00004A96" w:rsidRDefault="00B22E87" w:rsidP="007823D7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ASS-00</w:t>
            </w:r>
            <w:r w:rsidR="00BC12AB"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1256" w:type="dxa"/>
          </w:tcPr>
          <w:p w14:paraId="123D69C3" w14:textId="77777777" w:rsidR="00B22E87" w:rsidRPr="00004A96" w:rsidRDefault="00B22E87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Mode</w:t>
            </w:r>
          </w:p>
        </w:tc>
        <w:tc>
          <w:tcPr>
            <w:tcW w:w="296" w:type="dxa"/>
          </w:tcPr>
          <w:p w14:paraId="590F15A9" w14:textId="77777777" w:rsidR="00B22E87" w:rsidRPr="00004A96" w:rsidRDefault="00B22E87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1856" w:type="dxa"/>
          </w:tcPr>
          <w:p w14:paraId="32BEDA99" w14:textId="77777777" w:rsidR="00B22E87" w:rsidRPr="00004A96" w:rsidRDefault="00B22E87" w:rsidP="007823D7">
            <w:pPr>
              <w:rPr>
                <w:rFonts w:ascii="Times New Roman" w:hAnsi="Times New Roman"/>
                <w:szCs w:val="24"/>
              </w:rPr>
            </w:pPr>
            <w:r w:rsidRPr="00004A96">
              <w:rPr>
                <w:rFonts w:ascii="Times New Roman" w:hAnsi="Times New Roman"/>
                <w:szCs w:val="24"/>
              </w:rPr>
              <w:t>Online/Update</w:t>
            </w:r>
          </w:p>
        </w:tc>
      </w:tr>
      <w:tr w:rsidR="00B22E87" w:rsidRPr="00004A96" w14:paraId="0A26121E" w14:textId="77777777" w:rsidTr="007823D7">
        <w:tc>
          <w:tcPr>
            <w:tcW w:w="1384" w:type="dxa"/>
          </w:tcPr>
          <w:p w14:paraId="2A0D05F2" w14:textId="77777777" w:rsidR="00B22E87" w:rsidRPr="00004A96" w:rsidRDefault="00B22E87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Name</w:t>
            </w:r>
          </w:p>
        </w:tc>
        <w:tc>
          <w:tcPr>
            <w:tcW w:w="300" w:type="dxa"/>
          </w:tcPr>
          <w:p w14:paraId="50A9D43A" w14:textId="77777777" w:rsidR="00B22E87" w:rsidRPr="00004A96" w:rsidRDefault="00B22E87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7832" w:type="dxa"/>
            <w:gridSpan w:val="4"/>
          </w:tcPr>
          <w:p w14:paraId="1E3FA192" w14:textId="2ACA9851" w:rsidR="00B22E87" w:rsidRPr="00004A96" w:rsidRDefault="00B22E87" w:rsidP="007823D7">
            <w:pPr>
              <w:rPr>
                <w:rFonts w:ascii="Times New Roman" w:hAnsi="Times New Roman"/>
                <w:szCs w:val="24"/>
              </w:rPr>
            </w:pPr>
            <w:r w:rsidRPr="001F33A4">
              <w:rPr>
                <w:rFonts w:ascii="Times New Roman" w:hAnsi="Times New Roman"/>
                <w:szCs w:val="24"/>
              </w:rPr>
              <w:t xml:space="preserve">View WBRS Records of </w:t>
            </w:r>
            <w:r>
              <w:rPr>
                <w:rFonts w:ascii="Times New Roman" w:hAnsi="Times New Roman"/>
                <w:szCs w:val="24"/>
              </w:rPr>
              <w:t>REA</w:t>
            </w:r>
            <w:r w:rsidR="00BC12AB">
              <w:rPr>
                <w:rFonts w:ascii="Times New Roman" w:hAnsi="Times New Roman"/>
                <w:szCs w:val="24"/>
              </w:rPr>
              <w:t>3</w:t>
            </w:r>
          </w:p>
        </w:tc>
      </w:tr>
      <w:tr w:rsidR="00B22E87" w:rsidRPr="00004A96" w14:paraId="5570DD4C" w14:textId="77777777" w:rsidTr="007823D7">
        <w:tc>
          <w:tcPr>
            <w:tcW w:w="1384" w:type="dxa"/>
          </w:tcPr>
          <w:p w14:paraId="7191C596" w14:textId="77777777" w:rsidR="00B22E87" w:rsidRPr="00004A96" w:rsidRDefault="00B22E87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Frequency</w:t>
            </w:r>
          </w:p>
        </w:tc>
        <w:tc>
          <w:tcPr>
            <w:tcW w:w="300" w:type="dxa"/>
          </w:tcPr>
          <w:p w14:paraId="005610A5" w14:textId="77777777" w:rsidR="00B22E87" w:rsidRPr="00004A96" w:rsidRDefault="00B22E87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4424" w:type="dxa"/>
          </w:tcPr>
          <w:p w14:paraId="00C934E1" w14:textId="77777777" w:rsidR="00B22E87" w:rsidRPr="00004A96" w:rsidRDefault="00B22E87" w:rsidP="007823D7">
            <w:pPr>
              <w:rPr>
                <w:rFonts w:ascii="Times New Roman" w:hAnsi="Times New Roman"/>
                <w:szCs w:val="24"/>
                <w:lang w:eastAsia="zh-HK"/>
              </w:rPr>
            </w:pPr>
            <w:r>
              <w:rPr>
                <w:rFonts w:ascii="Times New Roman" w:hAnsi="Times New Roman"/>
                <w:szCs w:val="24"/>
              </w:rPr>
              <w:t>(Min: 0 Avg: 200 Max: 400)</w:t>
            </w:r>
          </w:p>
        </w:tc>
        <w:tc>
          <w:tcPr>
            <w:tcW w:w="1256" w:type="dxa"/>
          </w:tcPr>
          <w:p w14:paraId="41FE524A" w14:textId="77777777" w:rsidR="00B22E87" w:rsidRPr="00004A96" w:rsidRDefault="00B22E87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Period</w:t>
            </w:r>
          </w:p>
        </w:tc>
        <w:tc>
          <w:tcPr>
            <w:tcW w:w="296" w:type="dxa"/>
          </w:tcPr>
          <w:p w14:paraId="54A7ABB9" w14:textId="77777777" w:rsidR="00B22E87" w:rsidRPr="00004A96" w:rsidRDefault="00B22E87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1856" w:type="dxa"/>
          </w:tcPr>
          <w:p w14:paraId="3F73B844" w14:textId="77777777" w:rsidR="00B22E87" w:rsidRPr="00004A96" w:rsidRDefault="00B22E87" w:rsidP="007823D7">
            <w:pPr>
              <w:rPr>
                <w:rFonts w:ascii="Times New Roman" w:hAnsi="Times New Roman"/>
                <w:szCs w:val="24"/>
                <w:lang w:eastAsia="zh-HK"/>
              </w:rPr>
            </w:pPr>
            <w:r>
              <w:rPr>
                <w:rFonts w:ascii="Times New Roman" w:hAnsi="Times New Roman"/>
                <w:szCs w:val="24"/>
                <w:lang w:eastAsia="zh-HK"/>
              </w:rPr>
              <w:t>Yearly</w:t>
            </w:r>
          </w:p>
        </w:tc>
      </w:tr>
      <w:tr w:rsidR="00B22E87" w:rsidRPr="00004A96" w14:paraId="582B16AA" w14:textId="77777777" w:rsidTr="007823D7">
        <w:tc>
          <w:tcPr>
            <w:tcW w:w="9516" w:type="dxa"/>
            <w:gridSpan w:val="6"/>
          </w:tcPr>
          <w:p w14:paraId="65E68938" w14:textId="77777777" w:rsidR="00B22E87" w:rsidRPr="00004A96" w:rsidRDefault="00B22E87" w:rsidP="007823D7">
            <w:pPr>
              <w:rPr>
                <w:rFonts w:ascii="Times New Roman" w:hAnsi="Times New Roman"/>
                <w:b/>
                <w:szCs w:val="24"/>
                <w:lang w:eastAsia="zh-HK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Description:</w:t>
            </w:r>
          </w:p>
        </w:tc>
      </w:tr>
      <w:tr w:rsidR="00B22E87" w:rsidRPr="00004A96" w14:paraId="69332D2E" w14:textId="77777777" w:rsidTr="007823D7">
        <w:tc>
          <w:tcPr>
            <w:tcW w:w="9516" w:type="dxa"/>
            <w:gridSpan w:val="6"/>
          </w:tcPr>
          <w:p w14:paraId="08115220" w14:textId="4E3DBA22" w:rsidR="00B22E87" w:rsidRDefault="00B22E87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  <w:r>
              <w:rPr>
                <w:rFonts w:ascii="Times New Roman" w:hAnsi="Times New Roman" w:hint="eastAsia"/>
                <w:lang w:eastAsia="zh-HK"/>
              </w:rPr>
              <w:t xml:space="preserve">This function allows </w:t>
            </w:r>
            <w:r>
              <w:rPr>
                <w:rFonts w:ascii="Times New Roman" w:hAnsi="Times New Roman"/>
                <w:lang w:eastAsia="zh-HK"/>
              </w:rPr>
              <w:t>user to view the details of WBRS records of REA</w:t>
            </w:r>
            <w:r w:rsidR="005753BC">
              <w:rPr>
                <w:rFonts w:ascii="Times New Roman" w:hAnsi="Times New Roman"/>
                <w:lang w:eastAsia="zh-HK"/>
              </w:rPr>
              <w:t>3</w:t>
            </w:r>
            <w:r>
              <w:rPr>
                <w:rFonts w:ascii="Times New Roman" w:hAnsi="Times New Roman"/>
                <w:lang w:eastAsia="zh-HK"/>
              </w:rPr>
              <w:t xml:space="preserve">. </w:t>
            </w:r>
          </w:p>
          <w:p w14:paraId="1B884B5A" w14:textId="77777777" w:rsidR="00B22E87" w:rsidRDefault="00B22E87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</w:p>
          <w:p w14:paraId="56BF783C" w14:textId="77777777" w:rsidR="00B22E87" w:rsidRDefault="00B22E87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  <w:r>
              <w:rPr>
                <w:rFonts w:ascii="Times New Roman" w:hAnsi="Times New Roman"/>
                <w:lang w:eastAsia="zh-HK"/>
              </w:rPr>
              <w:t>Related Path: [Assignment]&gt;[Assign REA WBRS Record]</w:t>
            </w:r>
          </w:p>
          <w:p w14:paraId="0A748D03" w14:textId="77777777" w:rsidR="00B22E87" w:rsidRDefault="00B22E87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</w:p>
          <w:p w14:paraId="34525F31" w14:textId="77777777" w:rsidR="00B22E87" w:rsidRDefault="00B22E87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  <w:r>
              <w:rPr>
                <w:rFonts w:ascii="Times New Roman" w:hAnsi="Times New Roman"/>
                <w:lang w:eastAsia="zh-HK"/>
              </w:rPr>
              <w:t>User can click on the specified row to view the details of WBRS record with below informations</w:t>
            </w:r>
          </w:p>
          <w:p w14:paraId="571AAFFE" w14:textId="77777777" w:rsidR="00B22E87" w:rsidRDefault="00B22E87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</w:p>
          <w:tbl>
            <w:tblPr>
              <w:tblStyle w:val="TableGrid"/>
              <w:tblW w:w="17598" w:type="dxa"/>
              <w:tblLook w:val="04A0" w:firstRow="1" w:lastRow="0" w:firstColumn="1" w:lastColumn="0" w:noHBand="0" w:noVBand="1"/>
            </w:tblPr>
            <w:tblGrid>
              <w:gridCol w:w="3091"/>
              <w:gridCol w:w="1295"/>
              <w:gridCol w:w="4404"/>
              <w:gridCol w:w="4404"/>
              <w:gridCol w:w="4404"/>
            </w:tblGrid>
            <w:tr w:rsidR="00B22E87" w:rsidRPr="008128BE" w14:paraId="3677D06B" w14:textId="77777777" w:rsidTr="007823D7">
              <w:trPr>
                <w:gridAfter w:val="2"/>
                <w:wAfter w:w="8808" w:type="dxa"/>
              </w:trPr>
              <w:tc>
                <w:tcPr>
                  <w:tcW w:w="8790" w:type="dxa"/>
                  <w:gridSpan w:val="3"/>
                  <w:shd w:val="clear" w:color="auto" w:fill="D0CECE" w:themeFill="background2" w:themeFillShade="E6"/>
                </w:tcPr>
                <w:p w14:paraId="35DE9145" w14:textId="16D9C600" w:rsidR="00B22E87" w:rsidRPr="008128BE" w:rsidRDefault="00B22E87" w:rsidP="007823D7">
                  <w:pPr>
                    <w:spacing w:after="60"/>
                    <w:jc w:val="center"/>
                    <w:rPr>
                      <w:rFonts w:ascii="Times New Roman" w:hAnsi="Times New Roman"/>
                      <w:b/>
                      <w:bCs/>
                      <w:lang w:eastAsia="zh-HK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lang w:eastAsia="zh-HK"/>
                    </w:rPr>
                    <w:t>WBRS – REA</w:t>
                  </w:r>
                  <w:r w:rsidR="00A47F29">
                    <w:rPr>
                      <w:rFonts w:ascii="Times New Roman" w:hAnsi="Times New Roman"/>
                      <w:b/>
                      <w:bCs/>
                      <w:lang w:eastAsia="zh-HK"/>
                    </w:rPr>
                    <w:t>3</w:t>
                  </w:r>
                  <w:r>
                    <w:rPr>
                      <w:rFonts w:ascii="Times New Roman" w:hAnsi="Times New Roman"/>
                      <w:b/>
                      <w:bCs/>
                      <w:lang w:eastAsia="zh-HK"/>
                    </w:rPr>
                    <w:t xml:space="preserve"> Record Details</w:t>
                  </w:r>
                </w:p>
              </w:tc>
            </w:tr>
            <w:tr w:rsidR="00B22E87" w:rsidRPr="008128BE" w14:paraId="1A6162B0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  <w:shd w:val="clear" w:color="auto" w:fill="D0CECE" w:themeFill="background2" w:themeFillShade="E6"/>
                </w:tcPr>
                <w:p w14:paraId="2D83763C" w14:textId="77777777" w:rsidR="00B22E87" w:rsidRPr="008128BE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b/>
                      <w:bCs/>
                      <w:lang w:eastAsia="zh-HK"/>
                    </w:rPr>
                  </w:pPr>
                  <w:r w:rsidRPr="008128BE">
                    <w:rPr>
                      <w:rFonts w:ascii="Times New Roman" w:hAnsi="Times New Roman"/>
                      <w:b/>
                      <w:bCs/>
                      <w:lang w:eastAsia="zh-HK"/>
                    </w:rPr>
                    <w:t>Field</w:t>
                  </w:r>
                </w:p>
              </w:tc>
              <w:tc>
                <w:tcPr>
                  <w:tcW w:w="1295" w:type="dxa"/>
                  <w:shd w:val="clear" w:color="auto" w:fill="D0CECE" w:themeFill="background2" w:themeFillShade="E6"/>
                </w:tcPr>
                <w:p w14:paraId="275B9BB6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b/>
                      <w:bCs/>
                      <w:lang w:eastAsia="zh-HK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lang w:eastAsia="zh-HK"/>
                    </w:rPr>
                    <w:t>Type</w:t>
                  </w:r>
                </w:p>
              </w:tc>
              <w:tc>
                <w:tcPr>
                  <w:tcW w:w="4404" w:type="dxa"/>
                  <w:shd w:val="clear" w:color="auto" w:fill="D0CECE" w:themeFill="background2" w:themeFillShade="E6"/>
                </w:tcPr>
                <w:p w14:paraId="00716CA3" w14:textId="77777777" w:rsidR="00B22E87" w:rsidRPr="008128BE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b/>
                      <w:bCs/>
                      <w:lang w:eastAsia="zh-HK"/>
                    </w:rPr>
                  </w:pPr>
                  <w:r w:rsidRPr="008128BE">
                    <w:rPr>
                      <w:rFonts w:ascii="Times New Roman" w:hAnsi="Times New Roman"/>
                      <w:b/>
                      <w:bCs/>
                      <w:lang w:eastAsia="zh-HK"/>
                    </w:rPr>
                    <w:t>Details</w:t>
                  </w:r>
                </w:p>
              </w:tc>
            </w:tr>
            <w:tr w:rsidR="00B22E87" w14:paraId="0E37FDF1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2513B9A1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Application No.</w:t>
                  </w:r>
                </w:p>
              </w:tc>
              <w:tc>
                <w:tcPr>
                  <w:tcW w:w="1295" w:type="dxa"/>
                </w:tcPr>
                <w:p w14:paraId="00C5239B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25F39F6E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WBRS Application Number</w:t>
                  </w:r>
                </w:p>
              </w:tc>
            </w:tr>
            <w:tr w:rsidR="00B22E87" w14:paraId="783F8666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1515CC03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Receive Date</w:t>
                  </w:r>
                </w:p>
              </w:tc>
              <w:tc>
                <w:tcPr>
                  <w:tcW w:w="1295" w:type="dxa"/>
                </w:tcPr>
                <w:p w14:paraId="0040512E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3E770D21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22E87" w14:paraId="31D5477F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3813F65C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Application Type</w:t>
                  </w:r>
                </w:p>
              </w:tc>
              <w:tc>
                <w:tcPr>
                  <w:tcW w:w="1295" w:type="dxa"/>
                </w:tcPr>
                <w:p w14:paraId="70DEF246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340152E1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22E87" w14:paraId="1F90BF0C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5E24B118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Change of Particulars</w:t>
                  </w:r>
                </w:p>
              </w:tc>
              <w:tc>
                <w:tcPr>
                  <w:tcW w:w="1295" w:type="dxa"/>
                </w:tcPr>
                <w:p w14:paraId="40AADD61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Checkbox</w:t>
                  </w:r>
                </w:p>
              </w:tc>
              <w:tc>
                <w:tcPr>
                  <w:tcW w:w="4404" w:type="dxa"/>
                </w:tcPr>
                <w:p w14:paraId="75FBAF25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Options:</w:t>
                  </w:r>
                </w:p>
                <w:p w14:paraId="537B27A2" w14:textId="77777777" w:rsidR="00B22E87" w:rsidRDefault="00B22E87" w:rsidP="007823D7">
                  <w:pPr>
                    <w:pStyle w:val="ListParagraph"/>
                    <w:numPr>
                      <w:ilvl w:val="0"/>
                      <w:numId w:val="7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Name</w:t>
                  </w:r>
                </w:p>
                <w:p w14:paraId="0E3EF02E" w14:textId="2F3F7D5D" w:rsidR="00B22E87" w:rsidRPr="006D7784" w:rsidRDefault="00B22E87" w:rsidP="00704EBC">
                  <w:pPr>
                    <w:pStyle w:val="ListParagraph"/>
                    <w:numPr>
                      <w:ilvl w:val="0"/>
                      <w:numId w:val="7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Correspondence Address</w:t>
                  </w:r>
                </w:p>
              </w:tc>
            </w:tr>
            <w:tr w:rsidR="00B22E87" w14:paraId="1B6C6ADF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0EFDFAE4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Registration No.</w:t>
                  </w:r>
                </w:p>
              </w:tc>
              <w:tc>
                <w:tcPr>
                  <w:tcW w:w="1295" w:type="dxa"/>
                </w:tcPr>
                <w:p w14:paraId="408EB3E7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3D986BCD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22E87" w14:paraId="1FB603DD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602E1DA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Cancel Reason</w:t>
                  </w:r>
                </w:p>
              </w:tc>
              <w:tc>
                <w:tcPr>
                  <w:tcW w:w="1295" w:type="dxa"/>
                </w:tcPr>
                <w:p w14:paraId="179F5F8F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Textarea</w:t>
                  </w:r>
                </w:p>
              </w:tc>
              <w:tc>
                <w:tcPr>
                  <w:tcW w:w="4404" w:type="dxa"/>
                </w:tcPr>
                <w:p w14:paraId="5821B1FC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22E87" w14:paraId="4E164E6E" w14:textId="77777777" w:rsidTr="007823D7">
              <w:trPr>
                <w:gridAfter w:val="2"/>
                <w:wAfter w:w="8808" w:type="dxa"/>
              </w:trPr>
              <w:tc>
                <w:tcPr>
                  <w:tcW w:w="8790" w:type="dxa"/>
                  <w:gridSpan w:val="3"/>
                  <w:shd w:val="clear" w:color="auto" w:fill="D0CECE" w:themeFill="background2" w:themeFillShade="E6"/>
                </w:tcPr>
                <w:p w14:paraId="24BEFDAB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Personal Details</w:t>
                  </w:r>
                </w:p>
              </w:tc>
            </w:tr>
            <w:tr w:rsidR="00B22E87" w14:paraId="3405906E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48CBAC79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7B3570">
                    <w:rPr>
                      <w:rFonts w:ascii="Times New Roman" w:hAnsi="Times New Roman"/>
                      <w:lang w:eastAsia="zh-HK"/>
                    </w:rPr>
                    <w:t>Name (English)</w:t>
                  </w:r>
                </w:p>
              </w:tc>
              <w:tc>
                <w:tcPr>
                  <w:tcW w:w="1295" w:type="dxa"/>
                </w:tcPr>
                <w:p w14:paraId="48A487FB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B0182D8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Salutation + English Name</w:t>
                  </w:r>
                </w:p>
              </w:tc>
            </w:tr>
            <w:tr w:rsidR="00B22E87" w14:paraId="0F02ECBC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54829E75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7B3570">
                    <w:rPr>
                      <w:rFonts w:ascii="Times New Roman" w:hAnsi="Times New Roman"/>
                      <w:lang w:eastAsia="zh-HK"/>
                    </w:rPr>
                    <w:t>Name (</w:t>
                  </w:r>
                  <w:r>
                    <w:rPr>
                      <w:rFonts w:ascii="Times New Roman" w:hAnsi="Times New Roman"/>
                      <w:lang w:eastAsia="zh-HK"/>
                    </w:rPr>
                    <w:t>Chinese</w:t>
                  </w:r>
                  <w:r w:rsidRPr="007B3570">
                    <w:rPr>
                      <w:rFonts w:ascii="Times New Roman" w:hAnsi="Times New Roman"/>
                      <w:lang w:eastAsia="zh-HK"/>
                    </w:rPr>
                    <w:t>)</w:t>
                  </w:r>
                </w:p>
              </w:tc>
              <w:tc>
                <w:tcPr>
                  <w:tcW w:w="1295" w:type="dxa"/>
                </w:tcPr>
                <w:p w14:paraId="3205C7D2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22CF8A8C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Salutation + Chinese Name</w:t>
                  </w:r>
                </w:p>
              </w:tc>
            </w:tr>
            <w:tr w:rsidR="00B22E87" w14:paraId="1951D7C3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7E40B3E5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31764D">
                    <w:rPr>
                      <w:rFonts w:ascii="Times New Roman" w:hAnsi="Times New Roman"/>
                      <w:lang w:eastAsia="zh-HK"/>
                    </w:rPr>
                    <w:t>Date of Birth</w:t>
                  </w:r>
                </w:p>
              </w:tc>
              <w:tc>
                <w:tcPr>
                  <w:tcW w:w="1295" w:type="dxa"/>
                </w:tcPr>
                <w:p w14:paraId="134262F6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74DB3A20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22E87" w14:paraId="2EA4F009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73CF0A4F" w14:textId="50FCB6A4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31764D">
                    <w:rPr>
                      <w:rFonts w:ascii="Times New Roman" w:hAnsi="Times New Roman"/>
                      <w:lang w:eastAsia="zh-HK"/>
                    </w:rPr>
                    <w:t>HKID</w:t>
                  </w:r>
                </w:p>
              </w:tc>
              <w:tc>
                <w:tcPr>
                  <w:tcW w:w="1295" w:type="dxa"/>
                </w:tcPr>
                <w:p w14:paraId="68CB7AEC" w14:textId="3A3F7DBD" w:rsidR="00B22E87" w:rsidRDefault="002B2241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137A43F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22E87" w14:paraId="29ED50DD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0899595F" w14:textId="77777777" w:rsidR="00B22E87" w:rsidRPr="0031764D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07EC1">
                    <w:rPr>
                      <w:rFonts w:ascii="Times New Roman" w:hAnsi="Times New Roman"/>
                      <w:lang w:eastAsia="zh-HK"/>
                    </w:rPr>
                    <w:t>Correspondence Address</w:t>
                  </w:r>
                </w:p>
              </w:tc>
              <w:tc>
                <w:tcPr>
                  <w:tcW w:w="1295" w:type="dxa"/>
                </w:tcPr>
                <w:p w14:paraId="7E064BA7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404" w:type="dxa"/>
                </w:tcPr>
                <w:p w14:paraId="52914412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22E87" w14:paraId="56C5FA11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1043FE76" w14:textId="77777777" w:rsidR="00B22E87" w:rsidRPr="0031764D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Flat</w:t>
                  </w:r>
                </w:p>
              </w:tc>
              <w:tc>
                <w:tcPr>
                  <w:tcW w:w="1295" w:type="dxa"/>
                </w:tcPr>
                <w:p w14:paraId="1B85B5FC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73A3321A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22E87" w14:paraId="0E6CE528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04174A4D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603B0F">
                    <w:rPr>
                      <w:rFonts w:ascii="Times New Roman" w:hAnsi="Times New Roman"/>
                      <w:lang w:eastAsia="zh-HK"/>
                    </w:rPr>
                    <w:t>Floor</w:t>
                  </w:r>
                </w:p>
              </w:tc>
              <w:tc>
                <w:tcPr>
                  <w:tcW w:w="1295" w:type="dxa"/>
                </w:tcPr>
                <w:p w14:paraId="0C8A2393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2A836957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22E87" w14:paraId="0B11E9FA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029FEC01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603B0F">
                    <w:rPr>
                      <w:rFonts w:ascii="Times New Roman" w:hAnsi="Times New Roman"/>
                      <w:lang w:eastAsia="zh-HK"/>
                    </w:rPr>
                    <w:lastRenderedPageBreak/>
                    <w:t>Block</w:t>
                  </w:r>
                </w:p>
              </w:tc>
              <w:tc>
                <w:tcPr>
                  <w:tcW w:w="1295" w:type="dxa"/>
                </w:tcPr>
                <w:p w14:paraId="4C2D85E1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0975E654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22E87" w14:paraId="5D56BF9F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4949DDE8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E52AE">
                    <w:rPr>
                      <w:rFonts w:ascii="Times New Roman" w:hAnsi="Times New Roman"/>
                      <w:lang w:eastAsia="zh-HK"/>
                    </w:rPr>
                    <w:t>Building</w:t>
                  </w:r>
                </w:p>
              </w:tc>
              <w:tc>
                <w:tcPr>
                  <w:tcW w:w="1295" w:type="dxa"/>
                </w:tcPr>
                <w:p w14:paraId="31D2EF10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042A143B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22E87" w14:paraId="22E75AA6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4022CB2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9138A3">
                    <w:rPr>
                      <w:rFonts w:ascii="Times New Roman" w:hAnsi="Times New Roman"/>
                      <w:lang w:eastAsia="zh-HK"/>
                    </w:rPr>
                    <w:t>Start Street No.</w:t>
                  </w:r>
                </w:p>
              </w:tc>
              <w:tc>
                <w:tcPr>
                  <w:tcW w:w="1295" w:type="dxa"/>
                </w:tcPr>
                <w:p w14:paraId="4279A51F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4FC064C9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22E87" w14:paraId="1C315E34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208D4DCD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9138A3">
                    <w:rPr>
                      <w:rFonts w:ascii="Times New Roman" w:hAnsi="Times New Roman"/>
                      <w:lang w:eastAsia="zh-HK"/>
                    </w:rPr>
                    <w:t>Start Street Alpha</w:t>
                  </w:r>
                </w:p>
              </w:tc>
              <w:tc>
                <w:tcPr>
                  <w:tcW w:w="1295" w:type="dxa"/>
                </w:tcPr>
                <w:p w14:paraId="67EE6D7D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40EB4135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22E87" w14:paraId="699CE595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2CF7C377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9138A3">
                    <w:rPr>
                      <w:rFonts w:ascii="Times New Roman" w:hAnsi="Times New Roman"/>
                      <w:lang w:eastAsia="zh-HK"/>
                    </w:rPr>
                    <w:t>End Street No.</w:t>
                  </w:r>
                </w:p>
              </w:tc>
              <w:tc>
                <w:tcPr>
                  <w:tcW w:w="1295" w:type="dxa"/>
                </w:tcPr>
                <w:p w14:paraId="38126627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34E5A94E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22E87" w14:paraId="6162FE34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43207393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9138A3">
                    <w:rPr>
                      <w:rFonts w:ascii="Times New Roman" w:hAnsi="Times New Roman"/>
                      <w:lang w:eastAsia="zh-HK"/>
                    </w:rPr>
                    <w:t>End Street Alpha</w:t>
                  </w:r>
                </w:p>
              </w:tc>
              <w:tc>
                <w:tcPr>
                  <w:tcW w:w="1295" w:type="dxa"/>
                </w:tcPr>
                <w:p w14:paraId="4EFE9E33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1907F587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22E87" w14:paraId="2EBD419B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2DBEF9A4" w14:textId="77777777" w:rsidR="00B22E87" w:rsidRPr="0031764D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241E15">
                    <w:rPr>
                      <w:rFonts w:ascii="Times New Roman" w:hAnsi="Times New Roman"/>
                      <w:lang w:eastAsia="zh-HK"/>
                    </w:rPr>
                    <w:t>Street</w:t>
                  </w:r>
                </w:p>
              </w:tc>
              <w:tc>
                <w:tcPr>
                  <w:tcW w:w="1295" w:type="dxa"/>
                </w:tcPr>
                <w:p w14:paraId="127BDFDF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354838F1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22E87" w14:paraId="2EB88F72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2D8A98CC" w14:textId="77777777" w:rsidR="00B22E87" w:rsidRPr="00241E15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FA4B78">
                    <w:rPr>
                      <w:rFonts w:ascii="Times New Roman" w:hAnsi="Times New Roman"/>
                      <w:lang w:eastAsia="zh-HK"/>
                    </w:rPr>
                    <w:t>District</w:t>
                  </w:r>
                </w:p>
              </w:tc>
              <w:tc>
                <w:tcPr>
                  <w:tcW w:w="1295" w:type="dxa"/>
                </w:tcPr>
                <w:p w14:paraId="39149A82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678433E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22E87" w14:paraId="4117C763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7963CDCB" w14:textId="77777777" w:rsidR="00B22E87" w:rsidRPr="00FA4B78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FA4B78">
                    <w:rPr>
                      <w:rFonts w:ascii="Times New Roman" w:hAnsi="Times New Roman"/>
                      <w:lang w:eastAsia="zh-HK"/>
                    </w:rPr>
                    <w:t>Region</w:t>
                  </w:r>
                </w:p>
              </w:tc>
              <w:tc>
                <w:tcPr>
                  <w:tcW w:w="1295" w:type="dxa"/>
                </w:tcPr>
                <w:p w14:paraId="04DAEC98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5DB342D5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22E87" w14:paraId="6822A6A3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4848EAEB" w14:textId="77777777" w:rsidR="00B22E87" w:rsidRPr="00FA4B78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226A92">
                    <w:rPr>
                      <w:rFonts w:ascii="Times New Roman" w:hAnsi="Times New Roman"/>
                      <w:lang w:eastAsia="zh-HK"/>
                    </w:rPr>
                    <w:t>Contact Phone</w:t>
                  </w:r>
                </w:p>
              </w:tc>
              <w:tc>
                <w:tcPr>
                  <w:tcW w:w="1295" w:type="dxa"/>
                </w:tcPr>
                <w:p w14:paraId="30691DED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4BADDDCC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22E87" w14:paraId="09571E9C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145F98A7" w14:textId="789A2ED6" w:rsidR="00B22E87" w:rsidRPr="00226A92" w:rsidRDefault="002B2241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2B2241">
                    <w:rPr>
                      <w:rFonts w:ascii="Times New Roman" w:hAnsi="Times New Roman"/>
                      <w:lang w:eastAsia="zh-HK"/>
                    </w:rPr>
                    <w:t>Department Name</w:t>
                  </w:r>
                </w:p>
              </w:tc>
              <w:tc>
                <w:tcPr>
                  <w:tcW w:w="1295" w:type="dxa"/>
                </w:tcPr>
                <w:p w14:paraId="3270058D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0E91C59F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22E87" w14:paraId="5CBCE59A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E3E02D6" w14:textId="5D67E09B" w:rsidR="00B22E87" w:rsidRPr="00226A92" w:rsidRDefault="002B2241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2B2241">
                    <w:rPr>
                      <w:rFonts w:ascii="Times New Roman" w:hAnsi="Times New Roman"/>
                      <w:lang w:eastAsia="zh-HK"/>
                    </w:rPr>
                    <w:t>Office Address</w:t>
                  </w:r>
                </w:p>
              </w:tc>
              <w:tc>
                <w:tcPr>
                  <w:tcW w:w="1295" w:type="dxa"/>
                </w:tcPr>
                <w:p w14:paraId="5BFFC679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404" w:type="dxa"/>
                </w:tcPr>
                <w:p w14:paraId="7E6DFE2C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22E87" w14:paraId="48B6EDE5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55C13C74" w14:textId="77777777" w:rsidR="00B22E87" w:rsidRPr="00226A92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Flat</w:t>
                  </w:r>
                </w:p>
              </w:tc>
              <w:tc>
                <w:tcPr>
                  <w:tcW w:w="1295" w:type="dxa"/>
                </w:tcPr>
                <w:p w14:paraId="7139237A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3812EA65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22E87" w14:paraId="33A80FF7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2CD155CA" w14:textId="77777777" w:rsidR="00B22E87" w:rsidRPr="00226A92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603B0F">
                    <w:rPr>
                      <w:rFonts w:ascii="Times New Roman" w:hAnsi="Times New Roman"/>
                      <w:lang w:eastAsia="zh-HK"/>
                    </w:rPr>
                    <w:t>Floor</w:t>
                  </w:r>
                </w:p>
              </w:tc>
              <w:tc>
                <w:tcPr>
                  <w:tcW w:w="1295" w:type="dxa"/>
                </w:tcPr>
                <w:p w14:paraId="75D4F9ED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0684E73F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22E87" w14:paraId="71DDFF93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5179336C" w14:textId="77777777" w:rsidR="00B22E87" w:rsidRPr="00226A92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603B0F">
                    <w:rPr>
                      <w:rFonts w:ascii="Times New Roman" w:hAnsi="Times New Roman"/>
                      <w:lang w:eastAsia="zh-HK"/>
                    </w:rPr>
                    <w:t>Block</w:t>
                  </w:r>
                </w:p>
              </w:tc>
              <w:tc>
                <w:tcPr>
                  <w:tcW w:w="1295" w:type="dxa"/>
                </w:tcPr>
                <w:p w14:paraId="31B69505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447FB20A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22E87" w14:paraId="717EC7F2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CA2915A" w14:textId="77777777" w:rsidR="00B22E87" w:rsidRPr="00226A92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E52AE">
                    <w:rPr>
                      <w:rFonts w:ascii="Times New Roman" w:hAnsi="Times New Roman"/>
                      <w:lang w:eastAsia="zh-HK"/>
                    </w:rPr>
                    <w:t>Building</w:t>
                  </w:r>
                </w:p>
              </w:tc>
              <w:tc>
                <w:tcPr>
                  <w:tcW w:w="1295" w:type="dxa"/>
                </w:tcPr>
                <w:p w14:paraId="33AF19B7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5F7A4A3C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22E87" w14:paraId="73A18B23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27C97B30" w14:textId="77777777" w:rsidR="00B22E87" w:rsidRPr="00226A92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9138A3">
                    <w:rPr>
                      <w:rFonts w:ascii="Times New Roman" w:hAnsi="Times New Roman"/>
                      <w:lang w:eastAsia="zh-HK"/>
                    </w:rPr>
                    <w:t>Start Street No.</w:t>
                  </w:r>
                </w:p>
              </w:tc>
              <w:tc>
                <w:tcPr>
                  <w:tcW w:w="1295" w:type="dxa"/>
                </w:tcPr>
                <w:p w14:paraId="7787A60B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29F9EA62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22E87" w14:paraId="06FB1343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1763C03E" w14:textId="77777777" w:rsidR="00B22E87" w:rsidRPr="00226A92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9138A3">
                    <w:rPr>
                      <w:rFonts w:ascii="Times New Roman" w:hAnsi="Times New Roman"/>
                      <w:lang w:eastAsia="zh-HK"/>
                    </w:rPr>
                    <w:t>Start Street Alpha</w:t>
                  </w:r>
                </w:p>
              </w:tc>
              <w:tc>
                <w:tcPr>
                  <w:tcW w:w="1295" w:type="dxa"/>
                </w:tcPr>
                <w:p w14:paraId="68D2CE2E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7A3CBBBC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22E87" w14:paraId="359607D0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91E9D78" w14:textId="77777777" w:rsidR="00B22E87" w:rsidRPr="00226A92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9138A3">
                    <w:rPr>
                      <w:rFonts w:ascii="Times New Roman" w:hAnsi="Times New Roman"/>
                      <w:lang w:eastAsia="zh-HK"/>
                    </w:rPr>
                    <w:t>End Street No.</w:t>
                  </w:r>
                </w:p>
              </w:tc>
              <w:tc>
                <w:tcPr>
                  <w:tcW w:w="1295" w:type="dxa"/>
                </w:tcPr>
                <w:p w14:paraId="568C0445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548CB8B0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22E87" w14:paraId="13CFFF17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57B6822A" w14:textId="77777777" w:rsidR="00B22E87" w:rsidRPr="00226A92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9138A3">
                    <w:rPr>
                      <w:rFonts w:ascii="Times New Roman" w:hAnsi="Times New Roman"/>
                      <w:lang w:eastAsia="zh-HK"/>
                    </w:rPr>
                    <w:t>End Street Alpha</w:t>
                  </w:r>
                </w:p>
              </w:tc>
              <w:tc>
                <w:tcPr>
                  <w:tcW w:w="1295" w:type="dxa"/>
                </w:tcPr>
                <w:p w14:paraId="0FAC69AA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45E6184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22E87" w14:paraId="5F577777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2D79CBAE" w14:textId="77777777" w:rsidR="00B22E87" w:rsidRPr="00226A92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241E15">
                    <w:rPr>
                      <w:rFonts w:ascii="Times New Roman" w:hAnsi="Times New Roman"/>
                      <w:lang w:eastAsia="zh-HK"/>
                    </w:rPr>
                    <w:t>Street</w:t>
                  </w:r>
                </w:p>
              </w:tc>
              <w:tc>
                <w:tcPr>
                  <w:tcW w:w="1295" w:type="dxa"/>
                </w:tcPr>
                <w:p w14:paraId="3487A023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521734F5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22E87" w14:paraId="55BB0CF5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398EEF9D" w14:textId="77777777" w:rsidR="00B22E87" w:rsidRPr="00226A92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FA4B78">
                    <w:rPr>
                      <w:rFonts w:ascii="Times New Roman" w:hAnsi="Times New Roman"/>
                      <w:lang w:eastAsia="zh-HK"/>
                    </w:rPr>
                    <w:t>District</w:t>
                  </w:r>
                </w:p>
              </w:tc>
              <w:tc>
                <w:tcPr>
                  <w:tcW w:w="1295" w:type="dxa"/>
                </w:tcPr>
                <w:p w14:paraId="3B8B3CA4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7A23AEA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22E87" w14:paraId="4A6CEB31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03ECE6B4" w14:textId="77777777" w:rsidR="00B22E87" w:rsidRPr="00226A92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FA4B78">
                    <w:rPr>
                      <w:rFonts w:ascii="Times New Roman" w:hAnsi="Times New Roman"/>
                      <w:lang w:eastAsia="zh-HK"/>
                    </w:rPr>
                    <w:t>Region</w:t>
                  </w:r>
                </w:p>
              </w:tc>
              <w:tc>
                <w:tcPr>
                  <w:tcW w:w="1295" w:type="dxa"/>
                </w:tcPr>
                <w:p w14:paraId="325B36BF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70500F6E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22E87" w14:paraId="49097FD6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4F8796EF" w14:textId="047D9E49" w:rsidR="00B22E87" w:rsidRPr="00226A92" w:rsidRDefault="002B2241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Current Position</w:t>
                  </w:r>
                </w:p>
              </w:tc>
              <w:tc>
                <w:tcPr>
                  <w:tcW w:w="1295" w:type="dxa"/>
                </w:tcPr>
                <w:p w14:paraId="1FB62A64" w14:textId="0F1BF0FF" w:rsidR="00B22E87" w:rsidRDefault="002B2241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2A84F075" w14:textId="77777777" w:rsidR="00B22E87" w:rsidRDefault="00B22E87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F4248E" w14:paraId="3E291627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4F2C818A" w14:textId="683FC5E3" w:rsidR="00F4248E" w:rsidRDefault="00F4248E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F4248E">
                    <w:rPr>
                      <w:rFonts w:ascii="Times New Roman" w:hAnsi="Times New Roman"/>
                      <w:lang w:eastAsia="zh-HK"/>
                    </w:rPr>
                    <w:t>Email Address</w:t>
                  </w:r>
                </w:p>
              </w:tc>
              <w:tc>
                <w:tcPr>
                  <w:tcW w:w="1295" w:type="dxa"/>
                </w:tcPr>
                <w:p w14:paraId="797259BB" w14:textId="4D9594CB" w:rsidR="00F4248E" w:rsidRDefault="00F4248E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32E96088" w14:textId="77777777" w:rsidR="00F4248E" w:rsidRDefault="00F4248E" w:rsidP="007823D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55737" w14:paraId="5F68E749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012BA794" w14:textId="6640C31E" w:rsidR="00C55737" w:rsidRPr="00F4248E" w:rsidRDefault="00C55737" w:rsidP="00C5573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Telephone No. (Office)</w:t>
                  </w:r>
                </w:p>
              </w:tc>
              <w:tc>
                <w:tcPr>
                  <w:tcW w:w="1295" w:type="dxa"/>
                </w:tcPr>
                <w:p w14:paraId="02C887F9" w14:textId="5D8A4CCF" w:rsidR="00C55737" w:rsidRDefault="00C55737" w:rsidP="00C5573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2151F91" w14:textId="77777777" w:rsidR="00C55737" w:rsidRDefault="00C55737" w:rsidP="00C5573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55737" w14:paraId="6CD66466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0C7A0B96" w14:textId="1DB18528" w:rsidR="00C55737" w:rsidRPr="00226A92" w:rsidRDefault="00C55737" w:rsidP="00C5573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C55737">
                    <w:rPr>
                      <w:rFonts w:ascii="Times New Roman" w:hAnsi="Times New Roman"/>
                      <w:lang w:eastAsia="zh-HK"/>
                    </w:rPr>
                    <w:t>Fax No.</w:t>
                  </w:r>
                </w:p>
              </w:tc>
              <w:tc>
                <w:tcPr>
                  <w:tcW w:w="1295" w:type="dxa"/>
                </w:tcPr>
                <w:p w14:paraId="411B40F9" w14:textId="3E4E0ED9" w:rsidR="00C55737" w:rsidRDefault="00C55737" w:rsidP="00C5573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4D98753C" w14:textId="77777777" w:rsidR="00C55737" w:rsidRDefault="00C55737" w:rsidP="00C5573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55737" w14:paraId="4B507888" w14:textId="77777777" w:rsidTr="007823D7">
              <w:trPr>
                <w:gridAfter w:val="2"/>
                <w:wAfter w:w="8808" w:type="dxa"/>
              </w:trPr>
              <w:tc>
                <w:tcPr>
                  <w:tcW w:w="8790" w:type="dxa"/>
                  <w:gridSpan w:val="3"/>
                  <w:shd w:val="clear" w:color="auto" w:fill="D0CECE" w:themeFill="background2" w:themeFillShade="E6"/>
                </w:tcPr>
                <w:p w14:paraId="5ABE22F8" w14:textId="77777777" w:rsidR="00C55737" w:rsidRDefault="00C55737" w:rsidP="00C5573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22F13">
                    <w:rPr>
                      <w:rFonts w:ascii="Times New Roman" w:hAnsi="Times New Roman"/>
                      <w:lang w:eastAsia="zh-HK"/>
                    </w:rPr>
                    <w:t>Declaration</w:t>
                  </w:r>
                </w:p>
              </w:tc>
            </w:tr>
            <w:tr w:rsidR="00C55737" w14:paraId="4126CFE3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92CDD95" w14:textId="2FDB6D12" w:rsidR="00C55737" w:rsidRPr="00226A92" w:rsidRDefault="00C55737" w:rsidP="00C5573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22F13">
                    <w:rPr>
                      <w:rFonts w:ascii="Times New Roman" w:hAnsi="Times New Roman"/>
                      <w:lang w:eastAsia="zh-HK"/>
                    </w:rPr>
                    <w:t>Applicable to new application</w:t>
                  </w:r>
                  <w:r w:rsidR="0062296E">
                    <w:rPr>
                      <w:rFonts w:ascii="Times New Roman" w:hAnsi="Times New Roman"/>
                      <w:lang w:eastAsia="zh-HK"/>
                    </w:rPr>
                    <w:t xml:space="preserve"> only</w:t>
                  </w:r>
                </w:p>
              </w:tc>
              <w:tc>
                <w:tcPr>
                  <w:tcW w:w="1295" w:type="dxa"/>
                </w:tcPr>
                <w:p w14:paraId="793D97B5" w14:textId="77777777" w:rsidR="00C55737" w:rsidRDefault="00C55737" w:rsidP="00C5573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404" w:type="dxa"/>
                </w:tcPr>
                <w:p w14:paraId="4AF20140" w14:textId="77777777" w:rsidR="00C55737" w:rsidRDefault="00C55737" w:rsidP="00C5573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55737" w14:paraId="03620156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090216ED" w14:textId="7AF3EDF7" w:rsidR="00C55737" w:rsidRPr="00226A92" w:rsidRDefault="00C55737" w:rsidP="00C5573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(i)</w:t>
                  </w:r>
                  <w:r>
                    <w:t xml:space="preserve"> </w:t>
                  </w:r>
                  <w:r w:rsidR="00BF2EDC" w:rsidRPr="00BF2EDC">
                    <w:rPr>
                      <w:rFonts w:ascii="Times New Roman" w:hAnsi="Times New Roman"/>
                      <w:lang w:eastAsia="zh-HK"/>
                    </w:rPr>
                    <w:t xml:space="preserve">I declare that I have   have not   been convicted in Hong Kong, or elsewhere, of any offence which, if committed by a registered energy assessor, may bring the profession of registered energy assessor into disrepute and sentenced to imprisonment, whether suspended or not and have not committed any misconduct or neglect in a professional </w:t>
                  </w:r>
                  <w:r w:rsidR="00BF2EDC" w:rsidRPr="00BF2EDC">
                    <w:rPr>
                      <w:rFonts w:ascii="Times New Roman" w:hAnsi="Times New Roman"/>
                      <w:lang w:eastAsia="zh-HK"/>
                    </w:rPr>
                    <w:lastRenderedPageBreak/>
                    <w:t>respect.</w:t>
                  </w:r>
                </w:p>
              </w:tc>
              <w:tc>
                <w:tcPr>
                  <w:tcW w:w="1295" w:type="dxa"/>
                </w:tcPr>
                <w:p w14:paraId="3036454F" w14:textId="77777777" w:rsidR="00C55737" w:rsidRDefault="00C55737" w:rsidP="00C5573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lastRenderedPageBreak/>
                    <w:t>Checkbox</w:t>
                  </w:r>
                </w:p>
              </w:tc>
              <w:tc>
                <w:tcPr>
                  <w:tcW w:w="4404" w:type="dxa"/>
                </w:tcPr>
                <w:p w14:paraId="2D0DBEEB" w14:textId="77777777" w:rsidR="00C55737" w:rsidRDefault="00C55737" w:rsidP="00C5573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55737" w14:paraId="5D0A5409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61D9EA0D" w14:textId="77777777" w:rsidR="00C55737" w:rsidRPr="00226A92" w:rsidRDefault="00C55737" w:rsidP="00C5573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(ii)</w:t>
                  </w:r>
                  <w:r>
                    <w:t xml:space="preserve"> </w:t>
                  </w:r>
                  <w:r w:rsidRPr="00210311">
                    <w:rPr>
                      <w:rFonts w:ascii="Times New Roman" w:hAnsi="Times New Roman"/>
                      <w:lang w:eastAsia="zh-HK"/>
                    </w:rPr>
                    <w:t xml:space="preserve">I declare that I have </w:t>
                  </w:r>
                  <w:r>
                    <w:rPr>
                      <w:rFonts w:ascii="Times New Roman" w:hAnsi="Times New Roman"/>
                      <w:lang w:eastAsia="zh-HK"/>
                    </w:rPr>
                    <w:t>/</w:t>
                  </w:r>
                  <w:r w:rsidRPr="00210311">
                    <w:rPr>
                      <w:rFonts w:ascii="Times New Roman" w:hAnsi="Times New Roman"/>
                      <w:lang w:eastAsia="zh-HK"/>
                    </w:rPr>
                    <w:t xml:space="preserve"> have not   been convicted in Hong Kong, or elsewhere, of any offence which, if committed by a registered energy assessor, may bring the profession of registered energy assessor into disrepute and sentenced to imprisonment, whether suspended or not and have not committed any misconduct or neglect in a professional respect.</w:t>
                  </w:r>
                </w:p>
              </w:tc>
              <w:tc>
                <w:tcPr>
                  <w:tcW w:w="1295" w:type="dxa"/>
                </w:tcPr>
                <w:p w14:paraId="7FF4DC32" w14:textId="77777777" w:rsidR="00C55737" w:rsidRDefault="00C55737" w:rsidP="00C5573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Checkbox</w:t>
                  </w:r>
                </w:p>
              </w:tc>
              <w:tc>
                <w:tcPr>
                  <w:tcW w:w="4404" w:type="dxa"/>
                </w:tcPr>
                <w:p w14:paraId="6FB06472" w14:textId="77777777" w:rsidR="00C55737" w:rsidRDefault="00C55737" w:rsidP="00C5573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55737" w14:paraId="2772E05D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7046C963" w14:textId="77777777" w:rsidR="00C55737" w:rsidRDefault="00C55737" w:rsidP="00C5573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BD20F1">
                    <w:rPr>
                      <w:rFonts w:ascii="Times New Roman" w:hAnsi="Times New Roman"/>
                      <w:lang w:eastAsia="zh-HK"/>
                    </w:rPr>
                    <w:t>Applicable to all application</w:t>
                  </w:r>
                </w:p>
              </w:tc>
              <w:tc>
                <w:tcPr>
                  <w:tcW w:w="1295" w:type="dxa"/>
                </w:tcPr>
                <w:p w14:paraId="66A8DF49" w14:textId="77777777" w:rsidR="00C55737" w:rsidRDefault="00C55737" w:rsidP="00C5573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404" w:type="dxa"/>
                </w:tcPr>
                <w:p w14:paraId="778AEB54" w14:textId="77777777" w:rsidR="00C55737" w:rsidRDefault="00C55737" w:rsidP="00C5573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55737" w14:paraId="0E9A8DE7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7D162A85" w14:textId="4F9E2592" w:rsidR="00C55737" w:rsidRDefault="00C55737" w:rsidP="00C5573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(iii)</w:t>
                  </w:r>
                  <w:r>
                    <w:t xml:space="preserve"> </w:t>
                  </w:r>
                  <w:r w:rsidR="00BF2EDC" w:rsidRPr="00BF2EDC">
                    <w:rPr>
                      <w:rFonts w:ascii="Times New Roman" w:hAnsi="Times New Roman"/>
                      <w:lang w:eastAsia="zh-HK"/>
                    </w:rPr>
                    <w:t>I declare that the information in this form and the entire document submitted in relation to my application for registration are true and correct.</w:t>
                  </w:r>
                </w:p>
              </w:tc>
              <w:tc>
                <w:tcPr>
                  <w:tcW w:w="1295" w:type="dxa"/>
                </w:tcPr>
                <w:p w14:paraId="566A2F3E" w14:textId="77777777" w:rsidR="00C55737" w:rsidRDefault="00C55737" w:rsidP="00C5573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Checkbox</w:t>
                  </w:r>
                </w:p>
              </w:tc>
              <w:tc>
                <w:tcPr>
                  <w:tcW w:w="4404" w:type="dxa"/>
                </w:tcPr>
                <w:p w14:paraId="42A35256" w14:textId="77777777" w:rsidR="00C55737" w:rsidRDefault="00C55737" w:rsidP="00C5573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F2EDC" w14:paraId="69053B32" w14:textId="77777777" w:rsidTr="006D7784">
              <w:trPr>
                <w:gridAfter w:val="2"/>
                <w:wAfter w:w="8808" w:type="dxa"/>
              </w:trPr>
              <w:tc>
                <w:tcPr>
                  <w:tcW w:w="8790" w:type="dxa"/>
                  <w:gridSpan w:val="3"/>
                  <w:shd w:val="clear" w:color="auto" w:fill="D0CECE" w:themeFill="background2" w:themeFillShade="E6"/>
                </w:tcPr>
                <w:p w14:paraId="6550D4EB" w14:textId="6029D7AC" w:rsidR="00BF2EDC" w:rsidRDefault="00BF2EDC" w:rsidP="00C5573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Nomination</w:t>
                  </w:r>
                </w:p>
              </w:tc>
            </w:tr>
            <w:tr w:rsidR="00BF2EDC" w14:paraId="28471830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2E57F555" w14:textId="23629990" w:rsidR="00BF2EDC" w:rsidRDefault="00325B5F" w:rsidP="00325B5F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325B5F">
                    <w:rPr>
                      <w:rFonts w:ascii="Times New Roman" w:hAnsi="Times New Roman"/>
                      <w:lang w:eastAsia="zh-HK"/>
                    </w:rPr>
                    <w:t>I, the undersigned, on behalf of the Department described in this Section, nominate and support the public officer described in Section A of this form to apply for registration as a Registered Energy Assessor according to the Buildings Energy Efficiency (Registered Energy Assessors) Regulation (Cap. 610B).</w:t>
                  </w:r>
                </w:p>
              </w:tc>
              <w:tc>
                <w:tcPr>
                  <w:tcW w:w="1295" w:type="dxa"/>
                </w:tcPr>
                <w:p w14:paraId="7F6B9BFC" w14:textId="708C0B75" w:rsidR="00BF2EDC" w:rsidRDefault="00325B5F" w:rsidP="00C5573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Label</w:t>
                  </w:r>
                </w:p>
              </w:tc>
              <w:tc>
                <w:tcPr>
                  <w:tcW w:w="4404" w:type="dxa"/>
                </w:tcPr>
                <w:p w14:paraId="5E4C1824" w14:textId="77777777" w:rsidR="00BF2EDC" w:rsidRDefault="00BF2EDC" w:rsidP="00C5573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F2EDC" w14:paraId="339DD9D2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148FD933" w14:textId="44BA501A" w:rsidR="00BF2EDC" w:rsidRDefault="008C0C2D" w:rsidP="00C5573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C0C2D">
                    <w:rPr>
                      <w:rFonts w:ascii="Times New Roman" w:hAnsi="Times New Roman"/>
                      <w:lang w:eastAsia="zh-HK"/>
                    </w:rPr>
                    <w:t>Full Name of Nominator</w:t>
                  </w:r>
                </w:p>
              </w:tc>
              <w:tc>
                <w:tcPr>
                  <w:tcW w:w="1295" w:type="dxa"/>
                </w:tcPr>
                <w:p w14:paraId="6D8C33BF" w14:textId="5D67CABC" w:rsidR="00BF2EDC" w:rsidRDefault="008C0C2D" w:rsidP="00C5573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36AA0566" w14:textId="77777777" w:rsidR="00BF2EDC" w:rsidRDefault="00BF2EDC" w:rsidP="00C5573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BF2EDC" w14:paraId="0DCBE750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3989F46F" w14:textId="1ABD0C07" w:rsidR="00BF2EDC" w:rsidRDefault="008C0C2D" w:rsidP="00C5573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C0C2D">
                    <w:rPr>
                      <w:rFonts w:ascii="Times New Roman" w:hAnsi="Times New Roman"/>
                      <w:lang w:eastAsia="zh-HK"/>
                    </w:rPr>
                    <w:t>Rank (D1 or above)</w:t>
                  </w:r>
                </w:p>
              </w:tc>
              <w:tc>
                <w:tcPr>
                  <w:tcW w:w="1295" w:type="dxa"/>
                </w:tcPr>
                <w:p w14:paraId="7C7315AB" w14:textId="110B4A35" w:rsidR="00BF2EDC" w:rsidRDefault="008C0C2D" w:rsidP="00C5573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C0C2D"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6134F09" w14:textId="77777777" w:rsidR="00BF2EDC" w:rsidRDefault="00BF2EDC" w:rsidP="00C5573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8C0C2D" w14:paraId="314C916D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5BD5AB81" w14:textId="03799639" w:rsidR="008C0C2D" w:rsidRPr="008C0C2D" w:rsidRDefault="00C610C5" w:rsidP="00C5573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C610C5">
                    <w:rPr>
                      <w:rFonts w:ascii="Times New Roman" w:hAnsi="Times New Roman"/>
                      <w:lang w:eastAsia="zh-HK"/>
                    </w:rPr>
                    <w:t>Post</w:t>
                  </w:r>
                </w:p>
              </w:tc>
              <w:tc>
                <w:tcPr>
                  <w:tcW w:w="1295" w:type="dxa"/>
                </w:tcPr>
                <w:p w14:paraId="2F215725" w14:textId="7FC43439" w:rsidR="008C0C2D" w:rsidRPr="008C0C2D" w:rsidRDefault="00C610C5" w:rsidP="00C5573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C0C2D"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2D18F3C5" w14:textId="77777777" w:rsidR="008C0C2D" w:rsidRDefault="008C0C2D" w:rsidP="00C5573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8C0C2D" w14:paraId="196C3F84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1177657E" w14:textId="25A0833A" w:rsidR="008C0C2D" w:rsidRPr="008C0C2D" w:rsidRDefault="00C610C5" w:rsidP="00C5573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C610C5">
                    <w:rPr>
                      <w:rFonts w:ascii="Times New Roman" w:hAnsi="Times New Roman"/>
                      <w:lang w:eastAsia="zh-HK"/>
                    </w:rPr>
                    <w:t>Name of Department</w:t>
                  </w:r>
                </w:p>
              </w:tc>
              <w:tc>
                <w:tcPr>
                  <w:tcW w:w="1295" w:type="dxa"/>
                </w:tcPr>
                <w:p w14:paraId="2C7D6007" w14:textId="575E51A3" w:rsidR="008C0C2D" w:rsidRPr="008C0C2D" w:rsidRDefault="00C610C5" w:rsidP="00C5573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C0C2D"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60D9AA6F" w14:textId="77777777" w:rsidR="008C0C2D" w:rsidRDefault="008C0C2D" w:rsidP="00C5573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8C0C2D" w14:paraId="6A807446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38DA7EE1" w14:textId="043DAB33" w:rsidR="008C0C2D" w:rsidRPr="008C0C2D" w:rsidRDefault="00DF7581" w:rsidP="00C5573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DF7581">
                    <w:rPr>
                      <w:rFonts w:ascii="Times New Roman" w:hAnsi="Times New Roman"/>
                      <w:lang w:eastAsia="zh-HK"/>
                    </w:rPr>
                    <w:t>Contact No.</w:t>
                  </w:r>
                </w:p>
              </w:tc>
              <w:tc>
                <w:tcPr>
                  <w:tcW w:w="1295" w:type="dxa"/>
                </w:tcPr>
                <w:p w14:paraId="31425422" w14:textId="5002DA93" w:rsidR="008C0C2D" w:rsidRPr="008C0C2D" w:rsidRDefault="00DF7581" w:rsidP="00C5573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C0C2D"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58A26EC6" w14:textId="77777777" w:rsidR="008C0C2D" w:rsidRDefault="008C0C2D" w:rsidP="00C5573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55737" w14:paraId="7922986B" w14:textId="77777777" w:rsidTr="007823D7">
              <w:tc>
                <w:tcPr>
                  <w:tcW w:w="8790" w:type="dxa"/>
                  <w:gridSpan w:val="3"/>
                  <w:shd w:val="clear" w:color="auto" w:fill="D0CECE" w:themeFill="background2" w:themeFillShade="E6"/>
                </w:tcPr>
                <w:p w14:paraId="5A429688" w14:textId="77777777" w:rsidR="00C55737" w:rsidRDefault="00C55737" w:rsidP="00C5573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Attachment</w:t>
                  </w:r>
                </w:p>
              </w:tc>
              <w:tc>
                <w:tcPr>
                  <w:tcW w:w="4404" w:type="dxa"/>
                </w:tcPr>
                <w:p w14:paraId="4795C16A" w14:textId="77777777" w:rsidR="00C55737" w:rsidRDefault="00C55737" w:rsidP="00C55737">
                  <w:pPr>
                    <w:widowControl/>
                    <w:spacing w:after="160" w:line="259" w:lineRule="auto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Textbox</w:t>
                  </w:r>
                </w:p>
              </w:tc>
              <w:tc>
                <w:tcPr>
                  <w:tcW w:w="4404" w:type="dxa"/>
                </w:tcPr>
                <w:p w14:paraId="5729C976" w14:textId="77777777" w:rsidR="00C55737" w:rsidRDefault="00C55737" w:rsidP="00C55737">
                  <w:pPr>
                    <w:widowControl/>
                    <w:spacing w:after="160" w:line="259" w:lineRule="auto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  <w:tr w:rsidR="00C55737" w14:paraId="135F2545" w14:textId="77777777" w:rsidTr="007823D7">
              <w:trPr>
                <w:gridAfter w:val="2"/>
                <w:wAfter w:w="8808" w:type="dxa"/>
              </w:trPr>
              <w:tc>
                <w:tcPr>
                  <w:tcW w:w="3091" w:type="dxa"/>
                </w:tcPr>
                <w:p w14:paraId="3F3E37EF" w14:textId="77777777" w:rsidR="00C55737" w:rsidRPr="002F167C" w:rsidRDefault="00C55737" w:rsidP="00C5573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Attachment</w:t>
                  </w:r>
                </w:p>
              </w:tc>
              <w:tc>
                <w:tcPr>
                  <w:tcW w:w="1295" w:type="dxa"/>
                </w:tcPr>
                <w:p w14:paraId="50F4976D" w14:textId="77777777" w:rsidR="00C55737" w:rsidRDefault="00C55737" w:rsidP="00C55737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Grid</w:t>
                  </w:r>
                </w:p>
              </w:tc>
              <w:tc>
                <w:tcPr>
                  <w:tcW w:w="4404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29"/>
                    <w:gridCol w:w="2749"/>
                  </w:tblGrid>
                  <w:tr w:rsidR="00C55737" w14:paraId="1CDBC166" w14:textId="77777777" w:rsidTr="007823D7">
                    <w:tc>
                      <w:tcPr>
                        <w:tcW w:w="2089" w:type="dxa"/>
                        <w:shd w:val="clear" w:color="auto" w:fill="D0CECE" w:themeFill="background2" w:themeFillShade="E6"/>
                      </w:tcPr>
                      <w:p w14:paraId="52621500" w14:textId="77777777" w:rsidR="00C55737" w:rsidRPr="00484F2B" w:rsidRDefault="00C55737" w:rsidP="00C55737">
                        <w:pPr>
                          <w:spacing w:after="60"/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</w:pPr>
                        <w:r w:rsidRPr="00484F2B"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  <w:t>Name</w:t>
                        </w:r>
                      </w:p>
                    </w:tc>
                    <w:tc>
                      <w:tcPr>
                        <w:tcW w:w="2089" w:type="dxa"/>
                        <w:shd w:val="clear" w:color="auto" w:fill="D0CECE" w:themeFill="background2" w:themeFillShade="E6"/>
                      </w:tcPr>
                      <w:p w14:paraId="17CC8A21" w14:textId="77777777" w:rsidR="00C55737" w:rsidRPr="00484F2B" w:rsidRDefault="00C55737" w:rsidP="00C55737">
                        <w:pPr>
                          <w:spacing w:after="60"/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</w:pPr>
                        <w:r w:rsidRPr="00484F2B">
                          <w:rPr>
                            <w:rFonts w:ascii="Times New Roman" w:hAnsi="Times New Roman"/>
                            <w:b/>
                            <w:bCs/>
                            <w:lang w:eastAsia="zh-HK"/>
                          </w:rPr>
                          <w:t>Details</w:t>
                        </w:r>
                      </w:p>
                    </w:tc>
                  </w:tr>
                  <w:tr w:rsidR="00C55737" w14:paraId="0A3CB881" w14:textId="77777777" w:rsidTr="007823D7">
                    <w:tc>
                      <w:tcPr>
                        <w:tcW w:w="2089" w:type="dxa"/>
                      </w:tcPr>
                      <w:p w14:paraId="35971C61" w14:textId="77777777" w:rsidR="00C55737" w:rsidRDefault="00C55737" w:rsidP="00C5573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File Name</w:t>
                        </w:r>
                      </w:p>
                    </w:tc>
                    <w:tc>
                      <w:tcPr>
                        <w:tcW w:w="2089" w:type="dxa"/>
                      </w:tcPr>
                      <w:p w14:paraId="0128832B" w14:textId="77777777" w:rsidR="00C55737" w:rsidRDefault="00C55737" w:rsidP="00C5573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File full name</w:t>
                        </w:r>
                      </w:p>
                    </w:tc>
                  </w:tr>
                  <w:tr w:rsidR="00C55737" w14:paraId="5C363E8F" w14:textId="77777777" w:rsidTr="007823D7">
                    <w:tc>
                      <w:tcPr>
                        <w:tcW w:w="2089" w:type="dxa"/>
                      </w:tcPr>
                      <w:p w14:paraId="567EE2F6" w14:textId="77777777" w:rsidR="00C55737" w:rsidRDefault="00C55737" w:rsidP="00C5573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Type</w:t>
                        </w:r>
                      </w:p>
                    </w:tc>
                    <w:tc>
                      <w:tcPr>
                        <w:tcW w:w="2089" w:type="dxa"/>
                      </w:tcPr>
                      <w:p w14:paraId="5CD5E240" w14:textId="77777777" w:rsidR="00C55737" w:rsidRDefault="00C55737" w:rsidP="00C5573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t>Options:</w:t>
                        </w:r>
                      </w:p>
                      <w:p w14:paraId="1455A28B" w14:textId="77777777" w:rsidR="00C55737" w:rsidRPr="00827566" w:rsidRDefault="00C55737" w:rsidP="00C5573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Submission Form</w:t>
                        </w:r>
                      </w:p>
                      <w:p w14:paraId="34497A8D" w14:textId="77777777" w:rsidR="00C55737" w:rsidRPr="00827566" w:rsidRDefault="00C55737" w:rsidP="00C5573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 xml:space="preserve">Acknowledgement </w:t>
                        </w: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lastRenderedPageBreak/>
                          <w:t>Letter / Memo</w:t>
                        </w:r>
                      </w:p>
                      <w:p w14:paraId="01EF34B7" w14:textId="77777777" w:rsidR="00C55737" w:rsidRPr="00827566" w:rsidRDefault="00C55737" w:rsidP="00C5573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Request for Supplementary Information Letter / Memo</w:t>
                        </w:r>
                      </w:p>
                      <w:p w14:paraId="50C5FA84" w14:textId="77777777" w:rsidR="00C55737" w:rsidRPr="00827566" w:rsidRDefault="00C55737" w:rsidP="00C5573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Checklist for general Checking</w:t>
                        </w:r>
                      </w:p>
                      <w:p w14:paraId="56286FF9" w14:textId="77777777" w:rsidR="00C55737" w:rsidRPr="00827566" w:rsidRDefault="00C55737" w:rsidP="00C5573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Inspection Notice</w:t>
                        </w:r>
                      </w:p>
                      <w:p w14:paraId="685C8204" w14:textId="77777777" w:rsidR="00C55737" w:rsidRPr="00827566" w:rsidRDefault="00C55737" w:rsidP="00C5573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Detailed Compliance Checklist</w:t>
                        </w:r>
                      </w:p>
                      <w:p w14:paraId="3FF4B622" w14:textId="77777777" w:rsidR="00C55737" w:rsidRPr="00827566" w:rsidRDefault="00C55737" w:rsidP="00C5573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Inspection Report</w:t>
                        </w:r>
                      </w:p>
                      <w:p w14:paraId="29FC18A9" w14:textId="77777777" w:rsidR="00C55737" w:rsidRPr="00827566" w:rsidRDefault="00C55737" w:rsidP="00C5573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Improvement Notice</w:t>
                        </w:r>
                      </w:p>
                      <w:p w14:paraId="474ACADC" w14:textId="77777777" w:rsidR="00C55737" w:rsidRPr="00827566" w:rsidRDefault="00C55737" w:rsidP="00C5573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Others</w:t>
                        </w:r>
                      </w:p>
                      <w:p w14:paraId="1B552DFE" w14:textId="77777777" w:rsidR="00C55737" w:rsidRPr="00827566" w:rsidRDefault="00C55737" w:rsidP="00C5573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S29 Letter</w:t>
                        </w:r>
                      </w:p>
                      <w:p w14:paraId="2DD23B79" w14:textId="77777777" w:rsidR="00C55737" w:rsidRPr="00827566" w:rsidRDefault="00C55737" w:rsidP="00C5573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Reminder letters</w:t>
                        </w:r>
                      </w:p>
                      <w:p w14:paraId="75404E65" w14:textId="77777777" w:rsidR="00C55737" w:rsidRPr="00827566" w:rsidRDefault="00C55737" w:rsidP="00C5573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COCR certificate</w:t>
                        </w:r>
                      </w:p>
                      <w:p w14:paraId="3F0C76CC" w14:textId="77777777" w:rsidR="00C55737" w:rsidRPr="00827566" w:rsidRDefault="00C55737" w:rsidP="00C5573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 w:rsidRPr="00827566">
                          <w:rPr>
                            <w:rFonts w:ascii="Times New Roman" w:hAnsi="Times New Roman"/>
                            <w:lang w:eastAsia="zh-HK"/>
                          </w:rPr>
                          <w:t>EA form</w:t>
                        </w:r>
                      </w:p>
                    </w:tc>
                  </w:tr>
                  <w:tr w:rsidR="00C55737" w14:paraId="6EFBE686" w14:textId="77777777" w:rsidTr="007823D7">
                    <w:tc>
                      <w:tcPr>
                        <w:tcW w:w="2089" w:type="dxa"/>
                      </w:tcPr>
                      <w:p w14:paraId="280AD49C" w14:textId="77777777" w:rsidR="00C55737" w:rsidRDefault="00C55737" w:rsidP="00C5573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  <w:r>
                          <w:rPr>
                            <w:rFonts w:ascii="Times New Roman" w:hAnsi="Times New Roman"/>
                            <w:lang w:eastAsia="zh-HK"/>
                          </w:rPr>
                          <w:lastRenderedPageBreak/>
                          <w:t>Remark</w:t>
                        </w:r>
                      </w:p>
                    </w:tc>
                    <w:tc>
                      <w:tcPr>
                        <w:tcW w:w="2089" w:type="dxa"/>
                      </w:tcPr>
                      <w:p w14:paraId="428B2449" w14:textId="77777777" w:rsidR="00C55737" w:rsidRDefault="00C55737" w:rsidP="00C55737">
                        <w:pPr>
                          <w:spacing w:after="60"/>
                          <w:rPr>
                            <w:rFonts w:ascii="Times New Roman" w:hAnsi="Times New Roman"/>
                            <w:lang w:eastAsia="zh-HK"/>
                          </w:rPr>
                        </w:pPr>
                      </w:p>
                    </w:tc>
                  </w:tr>
                </w:tbl>
                <w:p w14:paraId="50C792FF" w14:textId="77777777" w:rsidR="00C55737" w:rsidRDefault="00C55737" w:rsidP="00C55737">
                  <w:pPr>
                    <w:spacing w:after="60"/>
                    <w:rPr>
                      <w:rFonts w:ascii="Times New Roman" w:hAnsi="Times New Roman"/>
                      <w:lang w:eastAsia="zh-HK"/>
                    </w:rPr>
                  </w:pPr>
                </w:p>
              </w:tc>
            </w:tr>
          </w:tbl>
          <w:p w14:paraId="4425795F" w14:textId="77777777" w:rsidR="00B22E87" w:rsidRDefault="00B22E87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</w:p>
          <w:p w14:paraId="6CADF8EA" w14:textId="77777777" w:rsidR="00B22E87" w:rsidRPr="00004A96" w:rsidRDefault="00B22E87" w:rsidP="007823D7">
            <w:pPr>
              <w:spacing w:after="60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B22E87" w:rsidRPr="00004A96" w14:paraId="564AB27A" w14:textId="77777777" w:rsidTr="007823D7">
        <w:tc>
          <w:tcPr>
            <w:tcW w:w="9516" w:type="dxa"/>
            <w:gridSpan w:val="6"/>
          </w:tcPr>
          <w:p w14:paraId="6B59276F" w14:textId="77777777" w:rsidR="00B22E87" w:rsidRPr="00004A96" w:rsidRDefault="00B22E87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lastRenderedPageBreak/>
              <w:t>Related Requirements:</w:t>
            </w:r>
          </w:p>
        </w:tc>
      </w:tr>
      <w:tr w:rsidR="00B22E87" w:rsidRPr="00004A96" w14:paraId="49C00415" w14:textId="77777777" w:rsidTr="007823D7">
        <w:tc>
          <w:tcPr>
            <w:tcW w:w="9516" w:type="dxa"/>
            <w:gridSpan w:val="6"/>
          </w:tcPr>
          <w:p w14:paraId="0AADD48E" w14:textId="173EEE5B" w:rsidR="00B22E87" w:rsidRPr="00004A96" w:rsidRDefault="0085565B" w:rsidP="007823D7">
            <w:pPr>
              <w:rPr>
                <w:rFonts w:ascii="Times New Roman" w:hAnsi="Times New Roman"/>
                <w:szCs w:val="24"/>
              </w:rPr>
            </w:pPr>
            <w:ins w:id="245" w:author="Lewen Lai Wa Lam" w:date="2022-02-11T10:57:00Z">
              <w:r w:rsidRPr="0085565B">
                <w:rPr>
                  <w:rFonts w:ascii="Times New Roman" w:hAnsi="Times New Roman"/>
                  <w:color w:val="000000"/>
                  <w:szCs w:val="24"/>
                </w:rPr>
                <w:t>REQ-2001 – REA Case Maintenance</w:t>
              </w:r>
            </w:ins>
            <w:del w:id="246" w:author="Lewen Lai Wa Lam" w:date="2022-02-11T10:57:00Z">
              <w:r w:rsidR="00B22E87" w:rsidRPr="00A969FD" w:rsidDel="0085565B">
                <w:rPr>
                  <w:rFonts w:ascii="Times New Roman" w:hAnsi="Times New Roman"/>
                  <w:color w:val="000000"/>
                  <w:szCs w:val="24"/>
                </w:rPr>
                <w:delText>REQ-</w:delText>
              </w:r>
              <w:r w:rsidR="00B22E87" w:rsidDel="0085565B">
                <w:rPr>
                  <w:rFonts w:ascii="Times New Roman" w:hAnsi="Times New Roman"/>
                  <w:color w:val="000000"/>
                  <w:szCs w:val="24"/>
                </w:rPr>
                <w:delText>3</w:delText>
              </w:r>
              <w:r w:rsidR="00B22E87" w:rsidRPr="00A969FD" w:rsidDel="0085565B">
                <w:rPr>
                  <w:rFonts w:ascii="Times New Roman" w:hAnsi="Times New Roman"/>
                  <w:color w:val="000000"/>
                  <w:szCs w:val="24"/>
                </w:rPr>
                <w:delText xml:space="preserve">001 – </w:delText>
              </w:r>
              <w:r w:rsidR="00B22E87" w:rsidRPr="00497031" w:rsidDel="0085565B">
                <w:rPr>
                  <w:rFonts w:ascii="Times New Roman" w:hAnsi="Times New Roman"/>
                  <w:color w:val="000000"/>
                  <w:szCs w:val="24"/>
                </w:rPr>
                <w:delText>COCR Case Maintenance</w:delText>
              </w:r>
            </w:del>
          </w:p>
        </w:tc>
      </w:tr>
    </w:tbl>
    <w:p w14:paraId="666971D1" w14:textId="77777777" w:rsidR="00B22E87" w:rsidRPr="00AB6A0A" w:rsidRDefault="00B22E87" w:rsidP="00B22E87"/>
    <w:p w14:paraId="2D9A3EE4" w14:textId="1CDD87D7" w:rsidR="008C6265" w:rsidRDefault="006A17EB" w:rsidP="008C6265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7" w:name="_Toc94260007"/>
      <w:r w:rsidRPr="006A17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Registered Energy Assessor</w:t>
      </w:r>
      <w:bookmarkEnd w:id="247"/>
    </w:p>
    <w:p w14:paraId="16569735" w14:textId="30D7BD25" w:rsidR="0009475B" w:rsidRDefault="007C3763" w:rsidP="0009475B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</w:pPr>
      <w:bookmarkStart w:id="248" w:name="_Toc94260008"/>
      <w:ins w:id="249" w:author="Lewen Lai Wa Lam" w:date="2022-02-11T11:20:00Z">
        <w:r>
          <w:rPr>
            <w:rFonts w:ascii="Times New Roman" w:hAnsi="Times New Roman" w:cs="Times New Roman"/>
            <w:i w:val="0"/>
            <w:iCs w:val="0"/>
            <w:color w:val="000000" w:themeColor="text1"/>
            <w:szCs w:val="24"/>
          </w:rPr>
          <w:t xml:space="preserve">REA-001 </w:t>
        </w:r>
      </w:ins>
      <w:r w:rsidR="0090544E" w:rsidRPr="0090544E"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 xml:space="preserve">Maintain </w:t>
      </w:r>
      <w:r w:rsidR="00495A74" w:rsidRPr="00495A74"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>REA Case</w:t>
      </w:r>
      <w:bookmarkEnd w:id="248"/>
    </w:p>
    <w:p w14:paraId="12F39C81" w14:textId="77777777" w:rsidR="0009475B" w:rsidRDefault="0009475B" w:rsidP="0009475B">
      <w:pPr>
        <w:rPr>
          <w:rFonts w:ascii="Times New Roman" w:eastAsiaTheme="majorEastAsia" w:hAnsi="Times New Roman" w:cs="Times New Roman"/>
          <w:color w:val="000000" w:themeColor="text1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300"/>
        <w:gridCol w:w="4002"/>
        <w:gridCol w:w="1214"/>
        <w:gridCol w:w="296"/>
        <w:gridCol w:w="1830"/>
      </w:tblGrid>
      <w:tr w:rsidR="006D1D8C" w:rsidRPr="00004A96" w14:paraId="629E291B" w14:textId="77777777" w:rsidTr="007823D7">
        <w:tc>
          <w:tcPr>
            <w:tcW w:w="1384" w:type="dxa"/>
          </w:tcPr>
          <w:p w14:paraId="26C7C8F2" w14:textId="77777777" w:rsidR="0009475B" w:rsidRPr="00004A96" w:rsidRDefault="0009475B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Function ID</w:t>
            </w:r>
          </w:p>
        </w:tc>
        <w:tc>
          <w:tcPr>
            <w:tcW w:w="300" w:type="dxa"/>
          </w:tcPr>
          <w:p w14:paraId="5974BBB6" w14:textId="77777777" w:rsidR="0009475B" w:rsidRPr="00004A96" w:rsidRDefault="0009475B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4424" w:type="dxa"/>
          </w:tcPr>
          <w:p w14:paraId="6E52201D" w14:textId="78ECA7AA" w:rsidR="0009475B" w:rsidRPr="00004A96" w:rsidRDefault="00495A74" w:rsidP="007823D7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REA</w:t>
            </w:r>
            <w:r w:rsidR="0009475B">
              <w:rPr>
                <w:rFonts w:ascii="Times New Roman" w:hAnsi="Times New Roman"/>
                <w:szCs w:val="24"/>
              </w:rPr>
              <w:t>-001</w:t>
            </w:r>
          </w:p>
        </w:tc>
        <w:tc>
          <w:tcPr>
            <w:tcW w:w="1256" w:type="dxa"/>
          </w:tcPr>
          <w:p w14:paraId="5FA6E10F" w14:textId="77777777" w:rsidR="0009475B" w:rsidRPr="00004A96" w:rsidRDefault="0009475B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Mode</w:t>
            </w:r>
          </w:p>
        </w:tc>
        <w:tc>
          <w:tcPr>
            <w:tcW w:w="296" w:type="dxa"/>
          </w:tcPr>
          <w:p w14:paraId="2014E547" w14:textId="77777777" w:rsidR="0009475B" w:rsidRPr="00004A96" w:rsidRDefault="0009475B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1856" w:type="dxa"/>
          </w:tcPr>
          <w:p w14:paraId="5CAC8CB0" w14:textId="77777777" w:rsidR="0009475B" w:rsidRPr="00004A96" w:rsidRDefault="0009475B" w:rsidP="007823D7">
            <w:pPr>
              <w:rPr>
                <w:rFonts w:ascii="Times New Roman" w:hAnsi="Times New Roman"/>
                <w:szCs w:val="24"/>
              </w:rPr>
            </w:pPr>
            <w:r w:rsidRPr="00004A96">
              <w:rPr>
                <w:rFonts w:ascii="Times New Roman" w:hAnsi="Times New Roman"/>
                <w:szCs w:val="24"/>
              </w:rPr>
              <w:t>Online/Update</w:t>
            </w:r>
          </w:p>
        </w:tc>
      </w:tr>
      <w:tr w:rsidR="0009475B" w:rsidRPr="00004A96" w14:paraId="30A0345D" w14:textId="77777777" w:rsidTr="007823D7">
        <w:tc>
          <w:tcPr>
            <w:tcW w:w="1384" w:type="dxa"/>
          </w:tcPr>
          <w:p w14:paraId="689BE399" w14:textId="77777777" w:rsidR="0009475B" w:rsidRPr="00004A96" w:rsidRDefault="0009475B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Name</w:t>
            </w:r>
          </w:p>
        </w:tc>
        <w:tc>
          <w:tcPr>
            <w:tcW w:w="300" w:type="dxa"/>
          </w:tcPr>
          <w:p w14:paraId="3F7748E9" w14:textId="77777777" w:rsidR="0009475B" w:rsidRPr="00004A96" w:rsidRDefault="0009475B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7832" w:type="dxa"/>
            <w:gridSpan w:val="4"/>
          </w:tcPr>
          <w:p w14:paraId="5E34F4CD" w14:textId="229009FC" w:rsidR="0009475B" w:rsidRPr="00004A96" w:rsidRDefault="0090544E" w:rsidP="007823D7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Maintain</w:t>
            </w:r>
            <w:r w:rsidR="00495A74" w:rsidRPr="00495A74">
              <w:rPr>
                <w:rFonts w:ascii="Times New Roman" w:hAnsi="Times New Roman"/>
                <w:szCs w:val="24"/>
              </w:rPr>
              <w:t xml:space="preserve"> REA Case</w:t>
            </w:r>
          </w:p>
        </w:tc>
      </w:tr>
      <w:tr w:rsidR="006D1D8C" w:rsidRPr="00004A96" w14:paraId="203FC1F8" w14:textId="77777777" w:rsidTr="007823D7">
        <w:tc>
          <w:tcPr>
            <w:tcW w:w="1384" w:type="dxa"/>
          </w:tcPr>
          <w:p w14:paraId="0D05B01A" w14:textId="77777777" w:rsidR="0009475B" w:rsidRPr="00004A96" w:rsidRDefault="0009475B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Frequency</w:t>
            </w:r>
          </w:p>
        </w:tc>
        <w:tc>
          <w:tcPr>
            <w:tcW w:w="300" w:type="dxa"/>
          </w:tcPr>
          <w:p w14:paraId="2E418088" w14:textId="77777777" w:rsidR="0009475B" w:rsidRPr="00004A96" w:rsidRDefault="0009475B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4424" w:type="dxa"/>
          </w:tcPr>
          <w:p w14:paraId="21ECA5E5" w14:textId="48CEE939" w:rsidR="0009475B" w:rsidRPr="00004A96" w:rsidRDefault="0009475B" w:rsidP="007823D7">
            <w:pPr>
              <w:rPr>
                <w:rFonts w:ascii="Times New Roman" w:hAnsi="Times New Roman"/>
                <w:szCs w:val="24"/>
                <w:lang w:eastAsia="zh-HK"/>
              </w:rPr>
            </w:pPr>
            <w:r>
              <w:rPr>
                <w:rFonts w:ascii="Times New Roman" w:hAnsi="Times New Roman"/>
                <w:szCs w:val="24"/>
              </w:rPr>
              <w:t xml:space="preserve">(Min: 0 Avg: </w:t>
            </w:r>
            <w:r w:rsidR="009B0C9E">
              <w:rPr>
                <w:rFonts w:ascii="Times New Roman" w:hAnsi="Times New Roman"/>
                <w:szCs w:val="24"/>
              </w:rPr>
              <w:t>2</w:t>
            </w:r>
            <w:r>
              <w:rPr>
                <w:rFonts w:ascii="Times New Roman" w:hAnsi="Times New Roman"/>
                <w:szCs w:val="24"/>
              </w:rPr>
              <w:t xml:space="preserve">00 Max: </w:t>
            </w:r>
            <w:r w:rsidR="009B0C9E">
              <w:rPr>
                <w:rFonts w:ascii="Times New Roman" w:hAnsi="Times New Roman"/>
                <w:szCs w:val="24"/>
              </w:rPr>
              <w:t>400</w:t>
            </w:r>
            <w:r>
              <w:rPr>
                <w:rFonts w:ascii="Times New Roman" w:hAnsi="Times New Roman"/>
                <w:szCs w:val="24"/>
              </w:rPr>
              <w:t>)</w:t>
            </w:r>
          </w:p>
        </w:tc>
        <w:tc>
          <w:tcPr>
            <w:tcW w:w="1256" w:type="dxa"/>
          </w:tcPr>
          <w:p w14:paraId="0EA4F66B" w14:textId="77777777" w:rsidR="0009475B" w:rsidRPr="00004A96" w:rsidRDefault="0009475B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Period</w:t>
            </w:r>
          </w:p>
        </w:tc>
        <w:tc>
          <w:tcPr>
            <w:tcW w:w="296" w:type="dxa"/>
          </w:tcPr>
          <w:p w14:paraId="698E317F" w14:textId="77777777" w:rsidR="0009475B" w:rsidRPr="00004A96" w:rsidRDefault="0009475B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1856" w:type="dxa"/>
          </w:tcPr>
          <w:p w14:paraId="0F0DD20C" w14:textId="77777777" w:rsidR="0009475B" w:rsidRPr="00004A96" w:rsidRDefault="0009475B" w:rsidP="007823D7">
            <w:pPr>
              <w:rPr>
                <w:rFonts w:ascii="Times New Roman" w:hAnsi="Times New Roman"/>
                <w:szCs w:val="24"/>
                <w:lang w:eastAsia="zh-HK"/>
              </w:rPr>
            </w:pPr>
            <w:r>
              <w:rPr>
                <w:rFonts w:ascii="Times New Roman" w:hAnsi="Times New Roman"/>
                <w:szCs w:val="24"/>
                <w:lang w:eastAsia="zh-HK"/>
              </w:rPr>
              <w:t>Yearly</w:t>
            </w:r>
          </w:p>
        </w:tc>
      </w:tr>
      <w:tr w:rsidR="0009475B" w:rsidRPr="00004A96" w14:paraId="49B59561" w14:textId="77777777" w:rsidTr="007823D7">
        <w:tc>
          <w:tcPr>
            <w:tcW w:w="9516" w:type="dxa"/>
            <w:gridSpan w:val="6"/>
          </w:tcPr>
          <w:p w14:paraId="490115FE" w14:textId="77777777" w:rsidR="0009475B" w:rsidRPr="00004A96" w:rsidRDefault="0009475B" w:rsidP="007823D7">
            <w:pPr>
              <w:rPr>
                <w:rFonts w:ascii="Times New Roman" w:hAnsi="Times New Roman"/>
                <w:b/>
                <w:szCs w:val="24"/>
                <w:lang w:eastAsia="zh-HK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Description:</w:t>
            </w:r>
          </w:p>
        </w:tc>
      </w:tr>
      <w:tr w:rsidR="0009475B" w:rsidRPr="00004A96" w14:paraId="3635D78B" w14:textId="77777777" w:rsidTr="007823D7">
        <w:tc>
          <w:tcPr>
            <w:tcW w:w="9516" w:type="dxa"/>
            <w:gridSpan w:val="6"/>
          </w:tcPr>
          <w:p w14:paraId="759733B5" w14:textId="379AD679" w:rsidR="00347F3E" w:rsidRDefault="00347F3E" w:rsidP="00347F3E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  <w:r>
              <w:rPr>
                <w:rFonts w:ascii="Times New Roman" w:hAnsi="Times New Roman"/>
                <w:lang w:eastAsia="zh-HK"/>
              </w:rPr>
              <w:t>Related Path: [</w:t>
            </w:r>
            <w:r w:rsidR="00FC73FF">
              <w:rPr>
                <w:rFonts w:ascii="Times New Roman" w:hAnsi="Times New Roman"/>
                <w:lang w:eastAsia="zh-HK"/>
              </w:rPr>
              <w:t>Search</w:t>
            </w:r>
            <w:r>
              <w:rPr>
                <w:rFonts w:ascii="Times New Roman" w:hAnsi="Times New Roman"/>
                <w:lang w:eastAsia="zh-HK"/>
              </w:rPr>
              <w:t>]&gt;[</w:t>
            </w:r>
            <w:r w:rsidR="00FC73FF">
              <w:rPr>
                <w:rFonts w:ascii="Times New Roman" w:hAnsi="Times New Roman"/>
                <w:lang w:eastAsia="zh-HK"/>
              </w:rPr>
              <w:t>Search Case (REA)</w:t>
            </w:r>
            <w:r>
              <w:rPr>
                <w:rFonts w:ascii="Times New Roman" w:hAnsi="Times New Roman"/>
                <w:lang w:eastAsia="zh-HK"/>
              </w:rPr>
              <w:t>]</w:t>
            </w:r>
          </w:p>
          <w:p w14:paraId="7DD30517" w14:textId="77777777" w:rsidR="00347F3E" w:rsidRPr="006D7784" w:rsidRDefault="00347F3E" w:rsidP="006D7784">
            <w:pPr>
              <w:spacing w:after="60"/>
              <w:jc w:val="both"/>
              <w:rPr>
                <w:lang w:eastAsia="zh-HK"/>
              </w:rPr>
            </w:pPr>
          </w:p>
          <w:p w14:paraId="26732094" w14:textId="7382A23F" w:rsidR="00BA2144" w:rsidRDefault="00BA2144" w:rsidP="00BA2144">
            <w:pPr>
              <w:pStyle w:val="NormalIndent"/>
              <w:widowControl w:val="0"/>
              <w:spacing w:afterLines="100" w:after="24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Modify existing REA Case Detail page to facilitate e-licence</w:t>
            </w:r>
            <w:r w:rsidR="0071775A">
              <w:rPr>
                <w:sz w:val="24"/>
                <w:szCs w:val="24"/>
              </w:rPr>
              <w:t xml:space="preserve"> generation, details as below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18"/>
              <w:gridCol w:w="1449"/>
              <w:gridCol w:w="5040"/>
            </w:tblGrid>
            <w:tr w:rsidR="00342331" w:rsidRPr="00342331" w14:paraId="1D34C874" w14:textId="77777777" w:rsidTr="006D7784">
              <w:tc>
                <w:tcPr>
                  <w:tcW w:w="2218" w:type="dxa"/>
                  <w:shd w:val="clear" w:color="auto" w:fill="D0CECE" w:themeFill="background2" w:themeFillShade="E6"/>
                </w:tcPr>
                <w:p w14:paraId="6F61BAFA" w14:textId="77777777" w:rsidR="00342331" w:rsidRPr="006D7784" w:rsidRDefault="00342331" w:rsidP="0071775A">
                  <w:pPr>
                    <w:spacing w:after="60"/>
                    <w:jc w:val="both"/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</w:pPr>
                  <w:r w:rsidRPr="006D7784"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  <w:t>Field</w:t>
                  </w:r>
                </w:p>
              </w:tc>
              <w:tc>
                <w:tcPr>
                  <w:tcW w:w="1449" w:type="dxa"/>
                  <w:shd w:val="clear" w:color="auto" w:fill="D0CECE" w:themeFill="background2" w:themeFillShade="E6"/>
                </w:tcPr>
                <w:p w14:paraId="134EEF07" w14:textId="77777777" w:rsidR="00342331" w:rsidRPr="006D7784" w:rsidRDefault="00342331" w:rsidP="0071775A">
                  <w:pPr>
                    <w:spacing w:after="60"/>
                    <w:jc w:val="both"/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</w:pPr>
                  <w:r w:rsidRPr="006D7784"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  <w:t>Action</w:t>
                  </w:r>
                </w:p>
              </w:tc>
              <w:tc>
                <w:tcPr>
                  <w:tcW w:w="5040" w:type="dxa"/>
                  <w:shd w:val="clear" w:color="auto" w:fill="D0CECE" w:themeFill="background2" w:themeFillShade="E6"/>
                </w:tcPr>
                <w:p w14:paraId="38948887" w14:textId="20C1AE94" w:rsidR="00342331" w:rsidRPr="006D7784" w:rsidRDefault="00342331" w:rsidP="0071775A">
                  <w:pPr>
                    <w:spacing w:after="60"/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  <w:t>Details</w:t>
                  </w:r>
                </w:p>
              </w:tc>
            </w:tr>
            <w:tr w:rsidR="00342331" w:rsidRPr="00342331" w14:paraId="1987055B" w14:textId="77777777" w:rsidTr="006D7784">
              <w:tc>
                <w:tcPr>
                  <w:tcW w:w="2218" w:type="dxa"/>
                </w:tcPr>
                <w:p w14:paraId="6838298D" w14:textId="7D14F86F" w:rsidR="00342331" w:rsidRPr="006D7784" w:rsidRDefault="00342331" w:rsidP="0071775A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REA Reg. No</w:t>
                  </w:r>
                  <w:r w:rsidRPr="006D7784">
                    <w:rPr>
                      <w:rFonts w:ascii="Times New Roman" w:hAnsi="Times New Roman" w:cs="Times New Roman"/>
                      <w:lang w:val="en-GB"/>
                    </w:rPr>
                    <w:t>.</w:t>
                  </w:r>
                </w:p>
              </w:tc>
              <w:tc>
                <w:tcPr>
                  <w:tcW w:w="1449" w:type="dxa"/>
                </w:tcPr>
                <w:p w14:paraId="4D9F0706" w14:textId="4ACD6739" w:rsidR="00342331" w:rsidRPr="006D7784" w:rsidRDefault="00342331" w:rsidP="0071775A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Update</w:t>
                  </w:r>
                </w:p>
              </w:tc>
              <w:tc>
                <w:tcPr>
                  <w:tcW w:w="5040" w:type="dxa"/>
                </w:tcPr>
                <w:p w14:paraId="1CF3631B" w14:textId="550BB28C" w:rsidR="00342331" w:rsidRDefault="00342331" w:rsidP="00342331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Label Color: Red</w:t>
                  </w:r>
                </w:p>
                <w:p w14:paraId="7DD05958" w14:textId="775B9254" w:rsidR="00342331" w:rsidRDefault="00342331" w:rsidP="00342331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Add validation: </w:t>
                  </w:r>
                  <w:r w:rsidR="00AA3219">
                    <w:rPr>
                      <w:rFonts w:ascii="Times New Roman" w:hAnsi="Times New Roman" w:cs="Times New Roman"/>
                      <w:lang w:val="en-GB"/>
                    </w:rPr>
                    <w:t>W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>hen [</w:t>
                  </w:r>
                  <w:r w:rsidR="00913382">
                    <w:rPr>
                      <w:rFonts w:ascii="Times New Roman" w:hAnsi="Times New Roman" w:cs="Times New Roman"/>
                      <w:lang w:val="en-GB"/>
                    </w:rPr>
                    <w:t>Generate Certificate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>] button clic</w:t>
                  </w:r>
                  <w:r w:rsidR="00AA3219">
                    <w:rPr>
                      <w:rFonts w:ascii="Times New Roman" w:hAnsi="Times New Roman" w:cs="Times New Roman"/>
                      <w:lang w:val="en-GB"/>
                    </w:rPr>
                    <w:t>k, check mandatory</w:t>
                  </w:r>
                </w:p>
                <w:p w14:paraId="7D9F7A2E" w14:textId="7D4A4DC3" w:rsidR="00342331" w:rsidRDefault="00342331" w:rsidP="00342331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Add validation: When [Save] button click, if “Application Type” = “New” and “REA Reg. No.” </w:t>
                  </w:r>
                  <w:r w:rsidR="00BD6C9C">
                    <w:rPr>
                      <w:rFonts w:ascii="Times New Roman" w:hAnsi="Times New Roman" w:cs="Times New Roman"/>
                      <w:lang w:val="en-GB"/>
                    </w:rPr>
                    <w:t>already exist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 then show error message “</w:t>
                  </w:r>
                  <w:r w:rsidRPr="00342331">
                    <w:rPr>
                      <w:rFonts w:ascii="Times New Roman" w:hAnsi="Times New Roman" w:cs="Times New Roman"/>
                      <w:lang w:val="en-GB"/>
                    </w:rPr>
                    <w:t>REA Reg No. is Duplicated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>”</w:t>
                  </w:r>
                </w:p>
                <w:p w14:paraId="0DF56096" w14:textId="4C3FE5E8" w:rsidR="00342331" w:rsidRPr="006D7784" w:rsidRDefault="00BD6C9C" w:rsidP="006D7784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If “Application Type” = “Renew” / “Change of Particulars” then prefill value 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lastRenderedPageBreak/>
                    <w:t>with Current Registered Energy Assessor Registration No.</w:t>
                  </w:r>
                </w:p>
              </w:tc>
            </w:tr>
            <w:tr w:rsidR="00342331" w:rsidRPr="00342331" w14:paraId="7AD2C923" w14:textId="77777777" w:rsidTr="006D7784">
              <w:tc>
                <w:tcPr>
                  <w:tcW w:w="2218" w:type="dxa"/>
                </w:tcPr>
                <w:p w14:paraId="6BE523A3" w14:textId="66726313" w:rsidR="00342331" w:rsidRPr="006D7784" w:rsidRDefault="00CD7B89" w:rsidP="0071775A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lastRenderedPageBreak/>
                    <w:t>REA Name</w:t>
                  </w:r>
                </w:p>
              </w:tc>
              <w:tc>
                <w:tcPr>
                  <w:tcW w:w="1449" w:type="dxa"/>
                </w:tcPr>
                <w:p w14:paraId="50950B2A" w14:textId="5FFE9C2B" w:rsidR="00342331" w:rsidRPr="006D7784" w:rsidRDefault="00CD7B89" w:rsidP="0071775A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Update</w:t>
                  </w:r>
                </w:p>
              </w:tc>
              <w:tc>
                <w:tcPr>
                  <w:tcW w:w="5040" w:type="dxa"/>
                </w:tcPr>
                <w:p w14:paraId="4EFA7E79" w14:textId="4C947F81" w:rsidR="00CD7B89" w:rsidRPr="006D7784" w:rsidRDefault="00A12371" w:rsidP="006D7784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Disabled</w:t>
                  </w:r>
                </w:p>
              </w:tc>
            </w:tr>
            <w:tr w:rsidR="00BA2AAE" w:rsidRPr="00342331" w14:paraId="76506BA4" w14:textId="77777777" w:rsidTr="00342331">
              <w:tc>
                <w:tcPr>
                  <w:tcW w:w="2218" w:type="dxa"/>
                </w:tcPr>
                <w:p w14:paraId="5E1A4062" w14:textId="5DE3AB36" w:rsidR="00BA2AAE" w:rsidRDefault="00BA2AAE" w:rsidP="0071775A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Issue Date (dd/mm/yyyy)</w:t>
                  </w:r>
                </w:p>
              </w:tc>
              <w:tc>
                <w:tcPr>
                  <w:tcW w:w="1449" w:type="dxa"/>
                </w:tcPr>
                <w:p w14:paraId="3024E790" w14:textId="7EB517E6" w:rsidR="00BA2AAE" w:rsidRDefault="00BA2AAE" w:rsidP="0071775A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Update</w:t>
                  </w:r>
                </w:p>
              </w:tc>
              <w:tc>
                <w:tcPr>
                  <w:tcW w:w="5040" w:type="dxa"/>
                </w:tcPr>
                <w:p w14:paraId="476822C0" w14:textId="77777777" w:rsidR="00BA2AAE" w:rsidRDefault="00BA2AAE" w:rsidP="00DE011B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Label Color: Red</w:t>
                  </w:r>
                </w:p>
                <w:p w14:paraId="3695ED5C" w14:textId="21FD5842" w:rsidR="00C31724" w:rsidRDefault="00C31724" w:rsidP="00C31724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Add validation: When [</w:t>
                  </w:r>
                  <w:r w:rsidR="00913382">
                    <w:rPr>
                      <w:rFonts w:ascii="Times New Roman" w:hAnsi="Times New Roman" w:cs="Times New Roman"/>
                      <w:lang w:val="en-GB"/>
                    </w:rPr>
                    <w:t>Generate Certificate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>] button click, check mandatory</w:t>
                  </w:r>
                </w:p>
                <w:p w14:paraId="12D451BD" w14:textId="30AAC1AA" w:rsidR="008D2EB9" w:rsidRDefault="00AA60DA" w:rsidP="00DE011B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Add validation: When [Save] button click, i</w:t>
                  </w:r>
                  <w:r w:rsidRPr="00AA60DA">
                    <w:rPr>
                      <w:rFonts w:ascii="Times New Roman" w:hAnsi="Times New Roman" w:cs="Times New Roman"/>
                      <w:lang w:val="en-GB"/>
                    </w:rPr>
                    <w:t>f "Registered Date First (dd/mm/yyyy)" &gt;= Issue Date then alert error message "Issue Date must be later than Registered Date First"</w:t>
                  </w:r>
                </w:p>
              </w:tc>
            </w:tr>
            <w:tr w:rsidR="00342331" w:rsidRPr="00342331" w14:paraId="0E05D35C" w14:textId="77777777" w:rsidTr="006D7784">
              <w:tc>
                <w:tcPr>
                  <w:tcW w:w="2218" w:type="dxa"/>
                </w:tcPr>
                <w:p w14:paraId="037B3F93" w14:textId="371DC773" w:rsidR="00342331" w:rsidRPr="006D7784" w:rsidRDefault="00E535E8" w:rsidP="0071775A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Status</w:t>
                  </w:r>
                </w:p>
              </w:tc>
              <w:tc>
                <w:tcPr>
                  <w:tcW w:w="1449" w:type="dxa"/>
                </w:tcPr>
                <w:p w14:paraId="2A42A79F" w14:textId="153660A6" w:rsidR="00342331" w:rsidRPr="006D7784" w:rsidRDefault="00E535E8" w:rsidP="0071775A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Update</w:t>
                  </w:r>
                </w:p>
              </w:tc>
              <w:tc>
                <w:tcPr>
                  <w:tcW w:w="5040" w:type="dxa"/>
                </w:tcPr>
                <w:p w14:paraId="706D56AF" w14:textId="77777777" w:rsidR="00E535E8" w:rsidRDefault="00E535E8" w:rsidP="00E535E8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Label Color: Red</w:t>
                  </w:r>
                </w:p>
                <w:p w14:paraId="62526552" w14:textId="34E78D71" w:rsidR="00342331" w:rsidRPr="006D7784" w:rsidRDefault="00913382" w:rsidP="006D7784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Add validation: When [Save]</w:t>
                  </w:r>
                  <w:r w:rsidR="001B02C2">
                    <w:rPr>
                      <w:rFonts w:ascii="Times New Roman" w:hAnsi="Times New Roman" w:cs="Times New Roman"/>
                      <w:lang w:val="en-GB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>button click, check mandatory</w:t>
                  </w:r>
                </w:p>
              </w:tc>
            </w:tr>
            <w:tr w:rsidR="00342331" w:rsidRPr="00342331" w14:paraId="388B98A6" w14:textId="77777777" w:rsidTr="006D7784">
              <w:tc>
                <w:tcPr>
                  <w:tcW w:w="2218" w:type="dxa"/>
                </w:tcPr>
                <w:p w14:paraId="108A185D" w14:textId="588F4A94" w:rsidR="00342331" w:rsidRPr="006D7784" w:rsidRDefault="00EA412C" w:rsidP="0071775A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Registered Date First (dd/mm/yyyy)</w:t>
                  </w:r>
                </w:p>
              </w:tc>
              <w:tc>
                <w:tcPr>
                  <w:tcW w:w="1449" w:type="dxa"/>
                </w:tcPr>
                <w:p w14:paraId="1CD55425" w14:textId="1480BF88" w:rsidR="00342331" w:rsidRPr="006D7784" w:rsidRDefault="00913382" w:rsidP="0071775A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Add</w:t>
                  </w:r>
                </w:p>
              </w:tc>
              <w:tc>
                <w:tcPr>
                  <w:tcW w:w="5040" w:type="dxa"/>
                </w:tcPr>
                <w:p w14:paraId="45C5BFF5" w14:textId="3FD5D2AB" w:rsidR="00913382" w:rsidRDefault="00913382" w:rsidP="00913382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Type: Datepicker</w:t>
                  </w:r>
                </w:p>
                <w:p w14:paraId="72890BBB" w14:textId="77777777" w:rsidR="00342331" w:rsidRDefault="00913382" w:rsidP="00913382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When </w:t>
                  </w:r>
                  <w:r w:rsidRPr="00913382">
                    <w:rPr>
                      <w:rFonts w:ascii="Times New Roman" w:hAnsi="Times New Roman" w:cs="Times New Roman"/>
                      <w:lang w:val="en-GB"/>
                    </w:rPr>
                    <w:t xml:space="preserve">create/update rea register, 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>update corresponding value in rea register</w:t>
                  </w:r>
                </w:p>
                <w:p w14:paraId="77955FDD" w14:textId="596804C8" w:rsidR="00913382" w:rsidRPr="006D7784" w:rsidRDefault="00913382" w:rsidP="006D7784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Add validation: </w:t>
                  </w:r>
                  <w:r w:rsidR="00E25AF1">
                    <w:rPr>
                      <w:rFonts w:ascii="Times New Roman" w:hAnsi="Times New Roman" w:cs="Times New Roman"/>
                      <w:lang w:val="en-GB"/>
                    </w:rPr>
                    <w:t xml:space="preserve">When [Save] button click, </w:t>
                  </w:r>
                  <w:r w:rsidRPr="00913382">
                    <w:rPr>
                      <w:rFonts w:ascii="Times New Roman" w:hAnsi="Times New Roman" w:cs="Times New Roman"/>
                      <w:lang w:val="en-GB"/>
                    </w:rPr>
                    <w:t>if is renew and "Registered Date First (dd/mm/yyyy)" is empty then show alert message</w:t>
                  </w:r>
                </w:p>
              </w:tc>
            </w:tr>
            <w:tr w:rsidR="006D1D8C" w:rsidRPr="00342331" w14:paraId="1B9C43BE" w14:textId="77777777" w:rsidTr="00342331">
              <w:tc>
                <w:tcPr>
                  <w:tcW w:w="2218" w:type="dxa"/>
                </w:tcPr>
                <w:p w14:paraId="75FB65A9" w14:textId="1BDBE5D4" w:rsidR="006D1D8C" w:rsidRDefault="006D1D8C" w:rsidP="0071775A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 w:rsidRPr="006D1D8C">
                    <w:rPr>
                      <w:rFonts w:ascii="Times New Roman" w:hAnsi="Times New Roman" w:cs="Times New Roman"/>
                      <w:lang w:val="en-GB"/>
                    </w:rPr>
                    <w:t>Expiry Date (dd/mm/yyyy)</w:t>
                  </w:r>
                </w:p>
              </w:tc>
              <w:tc>
                <w:tcPr>
                  <w:tcW w:w="1449" w:type="dxa"/>
                </w:tcPr>
                <w:p w14:paraId="4877F59C" w14:textId="6C3AD64C" w:rsidR="006D1D8C" w:rsidRDefault="006D1D8C" w:rsidP="0071775A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Add</w:t>
                  </w:r>
                </w:p>
              </w:tc>
              <w:tc>
                <w:tcPr>
                  <w:tcW w:w="5040" w:type="dxa"/>
                </w:tcPr>
                <w:p w14:paraId="2AAA1EE3" w14:textId="77777777" w:rsidR="006D1D8C" w:rsidRDefault="006D1D8C" w:rsidP="006D1D8C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Type: Datepicker</w:t>
                  </w:r>
                </w:p>
                <w:p w14:paraId="43CA2EE8" w14:textId="77777777" w:rsidR="006D1D8C" w:rsidRDefault="006D1D8C" w:rsidP="006D1D8C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Label Color: Red</w:t>
                  </w:r>
                </w:p>
                <w:p w14:paraId="430200E6" w14:textId="77777777" w:rsidR="00AD1D70" w:rsidRDefault="00AD1D70" w:rsidP="00AD1D70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Add validation: When [Generate Certificate] button click, check mandatory</w:t>
                  </w:r>
                </w:p>
                <w:p w14:paraId="3D164D32" w14:textId="77777777" w:rsidR="006D1D8C" w:rsidRDefault="006D1D8C" w:rsidP="00913382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</w:p>
              </w:tc>
            </w:tr>
            <w:tr w:rsidR="006D1D8C" w:rsidRPr="00342331" w14:paraId="0A19BFF4" w14:textId="77777777" w:rsidTr="00342331">
              <w:tc>
                <w:tcPr>
                  <w:tcW w:w="2218" w:type="dxa"/>
                </w:tcPr>
                <w:p w14:paraId="54CB755C" w14:textId="4A75FA63" w:rsidR="006D1D8C" w:rsidRDefault="008D7557" w:rsidP="0071775A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Application No</w:t>
                  </w:r>
                </w:p>
              </w:tc>
              <w:tc>
                <w:tcPr>
                  <w:tcW w:w="1449" w:type="dxa"/>
                </w:tcPr>
                <w:p w14:paraId="1C622A1C" w14:textId="45E62FE2" w:rsidR="006D1D8C" w:rsidRDefault="008D7557" w:rsidP="0071775A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Update</w:t>
                  </w:r>
                </w:p>
              </w:tc>
              <w:tc>
                <w:tcPr>
                  <w:tcW w:w="5040" w:type="dxa"/>
                </w:tcPr>
                <w:p w14:paraId="7CF625EC" w14:textId="1553C8AD" w:rsidR="006D1D8C" w:rsidRDefault="008D7557" w:rsidP="00913382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Set value as WBRS application when create case from WBRS record</w:t>
                  </w:r>
                </w:p>
              </w:tc>
            </w:tr>
            <w:tr w:rsidR="00F0664E" w:rsidRPr="00342331" w14:paraId="41A90902" w14:textId="77777777" w:rsidTr="00342331">
              <w:trPr>
                <w:ins w:id="250" w:author="Lewen Lai Wa Lam" w:date="2022-01-19T10:01:00Z"/>
              </w:trPr>
              <w:tc>
                <w:tcPr>
                  <w:tcW w:w="2218" w:type="dxa"/>
                </w:tcPr>
                <w:p w14:paraId="73B21E5F" w14:textId="5C55ED9F" w:rsidR="00F0664E" w:rsidRDefault="00F0664E" w:rsidP="0071775A">
                  <w:pPr>
                    <w:spacing w:after="60"/>
                    <w:jc w:val="both"/>
                    <w:rPr>
                      <w:ins w:id="251" w:author="Lewen Lai Wa Lam" w:date="2022-01-19T10:01:00Z"/>
                      <w:rFonts w:ascii="Times New Roman" w:hAnsi="Times New Roman" w:cs="Times New Roman"/>
                      <w:lang w:val="en-GB"/>
                    </w:rPr>
                  </w:pPr>
                  <w:ins w:id="252" w:author="Lewen Lai Wa Lam" w:date="2022-01-19T10:02:00Z">
                    <w:r>
                      <w:rPr>
                        <w:rFonts w:ascii="Times New Roman" w:hAnsi="Times New Roman" w:cs="Times New Roman"/>
                        <w:lang w:val="en-GB"/>
                      </w:rPr>
                      <w:t>Application Type</w:t>
                    </w:r>
                  </w:ins>
                </w:p>
              </w:tc>
              <w:tc>
                <w:tcPr>
                  <w:tcW w:w="1449" w:type="dxa"/>
                </w:tcPr>
                <w:p w14:paraId="13441980" w14:textId="02FAEFB7" w:rsidR="00F0664E" w:rsidRDefault="00F0664E" w:rsidP="0071775A">
                  <w:pPr>
                    <w:spacing w:after="60"/>
                    <w:jc w:val="both"/>
                    <w:rPr>
                      <w:ins w:id="253" w:author="Lewen Lai Wa Lam" w:date="2022-01-19T10:01:00Z"/>
                      <w:rFonts w:ascii="Times New Roman" w:hAnsi="Times New Roman" w:cs="Times New Roman"/>
                      <w:lang w:val="en-GB"/>
                    </w:rPr>
                  </w:pPr>
                  <w:ins w:id="254" w:author="Lewen Lai Wa Lam" w:date="2022-01-19T10:02:00Z">
                    <w:r>
                      <w:rPr>
                        <w:rFonts w:ascii="Times New Roman" w:hAnsi="Times New Roman" w:cs="Times New Roman"/>
                        <w:lang w:val="en-GB"/>
                      </w:rPr>
                      <w:t>Update</w:t>
                    </w:r>
                  </w:ins>
                </w:p>
              </w:tc>
              <w:tc>
                <w:tcPr>
                  <w:tcW w:w="5040" w:type="dxa"/>
                </w:tcPr>
                <w:p w14:paraId="3693080F" w14:textId="1A2A5794" w:rsidR="00F0664E" w:rsidRDefault="00F0664E" w:rsidP="00913382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ins w:id="255" w:author="Lewen Lai Wa Lam" w:date="2022-01-19T10:01:00Z"/>
                      <w:rFonts w:ascii="Times New Roman" w:hAnsi="Times New Roman" w:cs="Times New Roman"/>
                      <w:lang w:val="en-GB"/>
                    </w:rPr>
                  </w:pPr>
                  <w:ins w:id="256" w:author="Lewen Lai Wa Lam" w:date="2022-01-19T10:02:00Z">
                    <w:r>
                      <w:rPr>
                        <w:rFonts w:ascii="Times New Roman" w:hAnsi="Times New Roman" w:cs="Times New Roman"/>
                        <w:lang w:val="en-GB"/>
                      </w:rPr>
                      <w:t>Disabled</w:t>
                    </w:r>
                  </w:ins>
                </w:p>
              </w:tc>
            </w:tr>
            <w:tr w:rsidR="006D1D8C" w:rsidRPr="00342331" w14:paraId="6CBA41D3" w14:textId="77777777" w:rsidTr="00342331">
              <w:tc>
                <w:tcPr>
                  <w:tcW w:w="2218" w:type="dxa"/>
                </w:tcPr>
                <w:p w14:paraId="586E4C55" w14:textId="4043A4D0" w:rsidR="006D1D8C" w:rsidRDefault="001803A8" w:rsidP="0071775A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 w:rsidRPr="001803A8">
                    <w:rPr>
                      <w:rFonts w:ascii="Times New Roman" w:hAnsi="Times New Roman" w:cs="Times New Roman"/>
                      <w:lang w:val="en-GB"/>
                    </w:rPr>
                    <w:t>Name (surname first)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 English</w:t>
                  </w:r>
                </w:p>
              </w:tc>
              <w:tc>
                <w:tcPr>
                  <w:tcW w:w="1449" w:type="dxa"/>
                </w:tcPr>
                <w:p w14:paraId="1A732FA6" w14:textId="341A97BF" w:rsidR="006D1D8C" w:rsidRDefault="006917AE" w:rsidP="0071775A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Update</w:t>
                  </w:r>
                </w:p>
              </w:tc>
              <w:tc>
                <w:tcPr>
                  <w:tcW w:w="5040" w:type="dxa"/>
                </w:tcPr>
                <w:p w14:paraId="64D4E126" w14:textId="77777777" w:rsidR="006D1D8C" w:rsidRDefault="001F50DB" w:rsidP="00913382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Label Color: Red</w:t>
                  </w:r>
                </w:p>
                <w:p w14:paraId="4FF7B3D1" w14:textId="1D21FBDF" w:rsidR="00F04CC8" w:rsidRPr="006D7784" w:rsidRDefault="00F04CC8" w:rsidP="00F04CC8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Add validation: When [Generate Certificate] button click, check mandatory</w:t>
                  </w:r>
                </w:p>
              </w:tc>
            </w:tr>
            <w:tr w:rsidR="00342331" w:rsidRPr="00342331" w14:paraId="68AC4222" w14:textId="77777777" w:rsidTr="006D7784">
              <w:tc>
                <w:tcPr>
                  <w:tcW w:w="2218" w:type="dxa"/>
                </w:tcPr>
                <w:p w14:paraId="5E6BD96A" w14:textId="1136894C" w:rsidR="00342331" w:rsidRPr="006D7784" w:rsidRDefault="001803A8" w:rsidP="0071775A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 w:rsidRPr="001803A8">
                    <w:rPr>
                      <w:rFonts w:ascii="Times New Roman" w:hAnsi="Times New Roman" w:cs="Times New Roman"/>
                      <w:lang w:val="en-GB"/>
                    </w:rPr>
                    <w:t>Name (surname first)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 Chinese</w:t>
                  </w:r>
                </w:p>
              </w:tc>
              <w:tc>
                <w:tcPr>
                  <w:tcW w:w="1449" w:type="dxa"/>
                </w:tcPr>
                <w:p w14:paraId="6A80B1CA" w14:textId="2110CB1C" w:rsidR="00342331" w:rsidRPr="006D7784" w:rsidRDefault="006917AE" w:rsidP="0071775A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Update</w:t>
                  </w:r>
                </w:p>
              </w:tc>
              <w:tc>
                <w:tcPr>
                  <w:tcW w:w="5040" w:type="dxa"/>
                </w:tcPr>
                <w:p w14:paraId="5DAFAAF4" w14:textId="77777777" w:rsidR="00342331" w:rsidRDefault="00EB2EF9" w:rsidP="00905C6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 w:rsidRPr="006D7784">
                    <w:rPr>
                      <w:rFonts w:ascii="Times New Roman" w:hAnsi="Times New Roman" w:cs="Times New Roman"/>
                      <w:lang w:val="en-GB"/>
                    </w:rPr>
                    <w:t>Label Color: Red</w:t>
                  </w:r>
                </w:p>
                <w:p w14:paraId="13957B6A" w14:textId="563F91B1" w:rsidR="00F04CC8" w:rsidRPr="006D7784" w:rsidRDefault="00F04CC8" w:rsidP="006D7784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Add validation: When [Generate Certificate] button click, check mandatory</w:t>
                  </w:r>
                </w:p>
              </w:tc>
            </w:tr>
            <w:tr w:rsidR="00126F28" w:rsidRPr="00342331" w14:paraId="7A203DA7" w14:textId="77777777" w:rsidTr="00342331">
              <w:tc>
                <w:tcPr>
                  <w:tcW w:w="2218" w:type="dxa"/>
                </w:tcPr>
                <w:p w14:paraId="6FC0AB28" w14:textId="4FE6BC60" w:rsidR="00126F28" w:rsidRPr="001803A8" w:rsidRDefault="00126F28" w:rsidP="0071775A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Genereate Certificate</w:t>
                  </w:r>
                </w:p>
              </w:tc>
              <w:tc>
                <w:tcPr>
                  <w:tcW w:w="1449" w:type="dxa"/>
                </w:tcPr>
                <w:p w14:paraId="4D7304DB" w14:textId="1CDADFAB" w:rsidR="00126F28" w:rsidRDefault="00126F28" w:rsidP="0071775A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Add</w:t>
                  </w:r>
                </w:p>
              </w:tc>
              <w:tc>
                <w:tcPr>
                  <w:tcW w:w="5040" w:type="dxa"/>
                </w:tcPr>
                <w:p w14:paraId="0036F6C5" w14:textId="24855251" w:rsidR="00126F28" w:rsidRDefault="00126F28" w:rsidP="00905C6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Type: Button</w:t>
                  </w:r>
                </w:p>
                <w:p w14:paraId="29B3AF37" w14:textId="13D276B7" w:rsidR="00B933F6" w:rsidRDefault="00B933F6" w:rsidP="00905C6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Display: when status = “</w:t>
                  </w:r>
                  <w:r w:rsidRPr="00B933F6">
                    <w:rPr>
                      <w:rFonts w:ascii="Times New Roman" w:hAnsi="Times New Roman" w:cs="Times New Roman"/>
                      <w:lang w:val="en-GB"/>
                    </w:rPr>
                    <w:t>Issue Certificate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>” / “</w:t>
                  </w:r>
                  <w:r w:rsidRPr="00B933F6">
                    <w:rPr>
                      <w:rFonts w:ascii="Times New Roman" w:hAnsi="Times New Roman" w:cs="Times New Roman"/>
                      <w:lang w:val="en-GB"/>
                    </w:rPr>
                    <w:t>Pending for CE Confirmation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>”</w:t>
                  </w:r>
                </w:p>
                <w:p w14:paraId="508E31FB" w14:textId="6E42CA22" w:rsidR="00126F28" w:rsidRPr="00126F28" w:rsidRDefault="00126F28" w:rsidP="00905C6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Details refer to 2.2.2.2 Generete REA Elicence</w:t>
                  </w:r>
                </w:p>
              </w:tc>
            </w:tr>
            <w:tr w:rsidR="00126F28" w:rsidRPr="00342331" w14:paraId="2926C751" w14:textId="77777777" w:rsidTr="00342331">
              <w:tc>
                <w:tcPr>
                  <w:tcW w:w="2218" w:type="dxa"/>
                </w:tcPr>
                <w:p w14:paraId="69DA29BA" w14:textId="01EF4B52" w:rsidR="00126F28" w:rsidRPr="001803A8" w:rsidRDefault="00126F28" w:rsidP="0071775A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Draft Version</w:t>
                  </w:r>
                </w:p>
              </w:tc>
              <w:tc>
                <w:tcPr>
                  <w:tcW w:w="1449" w:type="dxa"/>
                </w:tcPr>
                <w:p w14:paraId="717FA4A0" w14:textId="364EB876" w:rsidR="00126F28" w:rsidRDefault="00126F28" w:rsidP="0071775A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Add</w:t>
                  </w:r>
                </w:p>
              </w:tc>
              <w:tc>
                <w:tcPr>
                  <w:tcW w:w="5040" w:type="dxa"/>
                </w:tcPr>
                <w:p w14:paraId="375B6CEC" w14:textId="65B91C11" w:rsidR="00126F28" w:rsidRDefault="00126F28" w:rsidP="00126F28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Type: Button</w:t>
                  </w:r>
                </w:p>
                <w:p w14:paraId="0976AD4B" w14:textId="04CC22CC" w:rsidR="00B933F6" w:rsidRPr="006D7784" w:rsidRDefault="00B933F6" w:rsidP="00406F82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Display: when status = “</w:t>
                  </w:r>
                  <w:r w:rsidRPr="00B933F6">
                    <w:rPr>
                      <w:rFonts w:ascii="Times New Roman" w:hAnsi="Times New Roman" w:cs="Times New Roman"/>
                      <w:lang w:val="en-GB"/>
                    </w:rPr>
                    <w:t>Issue Certificate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>” / “</w:t>
                  </w:r>
                  <w:r w:rsidRPr="00B933F6">
                    <w:rPr>
                      <w:rFonts w:ascii="Times New Roman" w:hAnsi="Times New Roman" w:cs="Times New Roman"/>
                      <w:lang w:val="en-GB"/>
                    </w:rPr>
                    <w:t>Pending for CE Confirmation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>”</w:t>
                  </w:r>
                </w:p>
                <w:p w14:paraId="48DB8915" w14:textId="496E7705" w:rsidR="00126F28" w:rsidRPr="00126F28" w:rsidRDefault="00126F28" w:rsidP="00126F28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Details refer to 2.2.2.2 Generete REA Elicence</w:t>
                  </w:r>
                </w:p>
              </w:tc>
            </w:tr>
            <w:tr w:rsidR="00B933F6" w:rsidRPr="00342331" w14:paraId="3B654970" w14:textId="77777777" w:rsidTr="00342331">
              <w:tc>
                <w:tcPr>
                  <w:tcW w:w="2218" w:type="dxa"/>
                </w:tcPr>
                <w:p w14:paraId="1E3304E1" w14:textId="3CF21416" w:rsidR="00B933F6" w:rsidRDefault="00B933F6" w:rsidP="0071775A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Create/Update 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lastRenderedPageBreak/>
                    <w:t>Register</w:t>
                  </w:r>
                </w:p>
              </w:tc>
              <w:tc>
                <w:tcPr>
                  <w:tcW w:w="1449" w:type="dxa"/>
                </w:tcPr>
                <w:p w14:paraId="264EEA9B" w14:textId="594D2EA9" w:rsidR="00B933F6" w:rsidRDefault="00B933F6" w:rsidP="0071775A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lastRenderedPageBreak/>
                    <w:t>Add</w:t>
                  </w:r>
                </w:p>
              </w:tc>
              <w:tc>
                <w:tcPr>
                  <w:tcW w:w="5040" w:type="dxa"/>
                </w:tcPr>
                <w:p w14:paraId="2D456DC8" w14:textId="178E84C8" w:rsidR="00B933F6" w:rsidRDefault="00B933F6" w:rsidP="00126F28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Type: Button</w:t>
                  </w:r>
                </w:p>
                <w:p w14:paraId="51889A83" w14:textId="2A452CA5" w:rsidR="00406F82" w:rsidRPr="006D7784" w:rsidRDefault="00406F82" w:rsidP="00406F82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lastRenderedPageBreak/>
                    <w:t>Display: when status = “</w:t>
                  </w:r>
                  <w:r w:rsidRPr="00B933F6">
                    <w:rPr>
                      <w:rFonts w:ascii="Times New Roman" w:hAnsi="Times New Roman" w:cs="Times New Roman"/>
                      <w:lang w:val="en-GB"/>
                    </w:rPr>
                    <w:t>Issue Certificate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>” / “</w:t>
                  </w:r>
                  <w:r w:rsidRPr="00B933F6">
                    <w:rPr>
                      <w:rFonts w:ascii="Times New Roman" w:hAnsi="Times New Roman" w:cs="Times New Roman"/>
                      <w:lang w:val="en-GB"/>
                    </w:rPr>
                    <w:t>Pending for CE Confirmation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>”</w:t>
                  </w:r>
                </w:p>
                <w:p w14:paraId="3C8AFEFF" w14:textId="35F35FC2" w:rsidR="00B933F6" w:rsidRDefault="00B933F6" w:rsidP="00126F28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Details refer to 2.2.2.3 Maintain</w:t>
                  </w:r>
                  <w:r w:rsidR="00A44EC0">
                    <w:rPr>
                      <w:rFonts w:ascii="Times New Roman" w:hAnsi="Times New Roman" w:cs="Times New Roman"/>
                      <w:lang w:val="en-GB"/>
                    </w:rPr>
                    <w:t xml:space="preserve"> REA Register</w:t>
                  </w:r>
                </w:p>
              </w:tc>
            </w:tr>
          </w:tbl>
          <w:p w14:paraId="3C137239" w14:textId="77777777" w:rsidR="0071775A" w:rsidRPr="00C3312B" w:rsidRDefault="0071775A" w:rsidP="00BA2144">
            <w:pPr>
              <w:pStyle w:val="NormalIndent"/>
              <w:widowControl w:val="0"/>
              <w:spacing w:afterLines="100" w:after="240"/>
              <w:ind w:left="0" w:firstLine="0"/>
              <w:rPr>
                <w:sz w:val="24"/>
                <w:szCs w:val="24"/>
                <w:lang w:eastAsia="zh-HK"/>
              </w:rPr>
            </w:pPr>
          </w:p>
          <w:p w14:paraId="59E8B1AF" w14:textId="77777777" w:rsidR="0009475B" w:rsidRDefault="0009475B" w:rsidP="007823D7">
            <w:pPr>
              <w:spacing w:after="60"/>
              <w:jc w:val="both"/>
              <w:rPr>
                <w:rFonts w:ascii="Times New Roman" w:hAnsi="Times New Roman"/>
                <w:szCs w:val="24"/>
              </w:rPr>
            </w:pPr>
          </w:p>
          <w:p w14:paraId="4EF55E77" w14:textId="77777777" w:rsidR="0009475B" w:rsidRPr="00004A96" w:rsidRDefault="0009475B" w:rsidP="007823D7">
            <w:pPr>
              <w:spacing w:after="60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09475B" w:rsidRPr="00004A96" w14:paraId="2DE8C866" w14:textId="77777777" w:rsidTr="007823D7">
        <w:tc>
          <w:tcPr>
            <w:tcW w:w="9516" w:type="dxa"/>
            <w:gridSpan w:val="6"/>
          </w:tcPr>
          <w:p w14:paraId="4A9AC0F1" w14:textId="77777777" w:rsidR="0009475B" w:rsidRPr="00004A96" w:rsidRDefault="0009475B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lastRenderedPageBreak/>
              <w:t>Related Requirements:</w:t>
            </w:r>
          </w:p>
        </w:tc>
      </w:tr>
      <w:tr w:rsidR="0009475B" w:rsidRPr="00004A96" w14:paraId="40FD4392" w14:textId="77777777" w:rsidTr="007823D7">
        <w:tc>
          <w:tcPr>
            <w:tcW w:w="9516" w:type="dxa"/>
            <w:gridSpan w:val="6"/>
          </w:tcPr>
          <w:p w14:paraId="365CAB02" w14:textId="5789817F" w:rsidR="0009475B" w:rsidRDefault="0009475B" w:rsidP="007823D7">
            <w:pPr>
              <w:rPr>
                <w:rFonts w:ascii="Times New Roman" w:hAnsi="Times New Roman"/>
                <w:color w:val="000000"/>
                <w:szCs w:val="24"/>
              </w:rPr>
            </w:pPr>
            <w:r w:rsidRPr="00A969FD">
              <w:rPr>
                <w:rFonts w:ascii="Times New Roman" w:hAnsi="Times New Roman"/>
                <w:color w:val="000000"/>
                <w:szCs w:val="24"/>
              </w:rPr>
              <w:t>REQ-</w:t>
            </w:r>
            <w:r w:rsidR="005A4DBD">
              <w:rPr>
                <w:rFonts w:ascii="Times New Roman" w:hAnsi="Times New Roman"/>
                <w:color w:val="000000"/>
                <w:szCs w:val="24"/>
              </w:rPr>
              <w:t>2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 xml:space="preserve">001 – </w:t>
            </w:r>
            <w:r w:rsidR="005A4DBD">
              <w:rPr>
                <w:rFonts w:ascii="Times New Roman" w:hAnsi="Times New Roman"/>
                <w:color w:val="000000"/>
                <w:szCs w:val="24"/>
              </w:rPr>
              <w:t>REA</w:t>
            </w:r>
            <w:r w:rsidRPr="00497031">
              <w:rPr>
                <w:rFonts w:ascii="Times New Roman" w:hAnsi="Times New Roman"/>
                <w:color w:val="000000"/>
                <w:szCs w:val="24"/>
              </w:rPr>
              <w:t xml:space="preserve"> Case Maintenance</w:t>
            </w:r>
          </w:p>
          <w:p w14:paraId="14359944" w14:textId="77777777" w:rsidR="005A4DBD" w:rsidRDefault="005A4DBD" w:rsidP="007823D7">
            <w:pPr>
              <w:rPr>
                <w:rFonts w:ascii="Times New Roman" w:hAnsi="Times New Roman"/>
                <w:color w:val="000000"/>
                <w:szCs w:val="24"/>
              </w:rPr>
            </w:pPr>
            <w:r w:rsidRPr="00A969FD">
              <w:rPr>
                <w:rFonts w:ascii="Times New Roman" w:hAnsi="Times New Roman"/>
                <w:color w:val="000000"/>
                <w:szCs w:val="24"/>
              </w:rPr>
              <w:t>REQ-</w:t>
            </w:r>
            <w:r>
              <w:rPr>
                <w:rFonts w:ascii="Times New Roman" w:hAnsi="Times New Roman"/>
                <w:color w:val="000000"/>
                <w:szCs w:val="24"/>
              </w:rPr>
              <w:t>2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>00</w:t>
            </w:r>
            <w:r>
              <w:rPr>
                <w:rFonts w:ascii="Times New Roman" w:hAnsi="Times New Roman"/>
                <w:color w:val="000000"/>
                <w:szCs w:val="24"/>
              </w:rPr>
              <w:t>2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 xml:space="preserve"> – </w:t>
            </w:r>
            <w:r>
              <w:rPr>
                <w:rFonts w:ascii="Times New Roman" w:hAnsi="Times New Roman"/>
                <w:color w:val="000000"/>
                <w:szCs w:val="24"/>
              </w:rPr>
              <w:t>REA</w:t>
            </w:r>
            <w:r w:rsidRPr="00497031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4"/>
              </w:rPr>
              <w:t>Certificate Maintenance</w:t>
            </w:r>
          </w:p>
          <w:p w14:paraId="565CCBA4" w14:textId="5DB0B6BE" w:rsidR="00FE4898" w:rsidRPr="00004A96" w:rsidRDefault="00FE4898" w:rsidP="007823D7">
            <w:pPr>
              <w:rPr>
                <w:rFonts w:ascii="Times New Roman" w:hAnsi="Times New Roman"/>
                <w:szCs w:val="24"/>
              </w:rPr>
            </w:pPr>
            <w:r w:rsidRPr="00A969FD">
              <w:rPr>
                <w:rFonts w:ascii="Times New Roman" w:hAnsi="Times New Roman"/>
                <w:color w:val="000000"/>
                <w:szCs w:val="24"/>
              </w:rPr>
              <w:t>REQ-</w:t>
            </w:r>
            <w:r>
              <w:rPr>
                <w:rFonts w:ascii="Times New Roman" w:hAnsi="Times New Roman"/>
                <w:color w:val="000000"/>
                <w:szCs w:val="24"/>
              </w:rPr>
              <w:t>2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>00</w:t>
            </w:r>
            <w:r>
              <w:rPr>
                <w:rFonts w:ascii="Times New Roman" w:hAnsi="Times New Roman"/>
                <w:color w:val="000000"/>
                <w:szCs w:val="24"/>
              </w:rPr>
              <w:t>3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 xml:space="preserve"> – </w:t>
            </w:r>
            <w:r>
              <w:rPr>
                <w:rFonts w:ascii="Times New Roman" w:hAnsi="Times New Roman"/>
                <w:color w:val="000000"/>
                <w:szCs w:val="24"/>
              </w:rPr>
              <w:t>REA</w:t>
            </w:r>
            <w:r w:rsidRPr="00497031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szCs w:val="24"/>
              </w:rPr>
              <w:t>e</w:t>
            </w:r>
            <w:r>
              <w:rPr>
                <w:rFonts w:ascii="Times New Roman" w:hAnsi="Times New Roman"/>
                <w:color w:val="000000"/>
                <w:szCs w:val="24"/>
              </w:rPr>
              <w:t>-licence Generation</w:t>
            </w:r>
          </w:p>
        </w:tc>
      </w:tr>
    </w:tbl>
    <w:p w14:paraId="4F160E95" w14:textId="77777777" w:rsidR="0009475B" w:rsidRDefault="0009475B" w:rsidP="0009475B"/>
    <w:p w14:paraId="1C3A3C1A" w14:textId="77777777" w:rsidR="0009475B" w:rsidRDefault="0009475B" w:rsidP="0009475B">
      <w:pPr>
        <w:widowControl/>
        <w:spacing w:after="160" w:line="259" w:lineRule="auto"/>
        <w:rPr>
          <w:rFonts w:ascii="Times New Roman" w:eastAsiaTheme="majorEastAsia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Cs w:val="24"/>
        </w:rPr>
        <w:br w:type="page"/>
      </w:r>
    </w:p>
    <w:p w14:paraId="79B11599" w14:textId="77777777" w:rsidR="00DA53B9" w:rsidRPr="006D7784" w:rsidRDefault="00DA53B9" w:rsidP="006D7784"/>
    <w:p w14:paraId="5040EB16" w14:textId="3816FB8A" w:rsidR="002409EA" w:rsidRDefault="00221928" w:rsidP="002409EA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</w:pPr>
      <w:bookmarkStart w:id="257" w:name="_Toc94260009"/>
      <w:ins w:id="258" w:author="Lewen Lai Wa Lam" w:date="2022-02-11T11:21:00Z">
        <w:r>
          <w:rPr>
            <w:rFonts w:ascii="Times New Roman" w:hAnsi="Times New Roman" w:cs="Times New Roman"/>
            <w:i w:val="0"/>
            <w:iCs w:val="0"/>
            <w:color w:val="000000" w:themeColor="text1"/>
            <w:szCs w:val="24"/>
          </w:rPr>
          <w:t xml:space="preserve">REA-002 </w:t>
        </w:r>
      </w:ins>
      <w:r w:rsidR="009574A6" w:rsidRPr="009574A6"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 xml:space="preserve">Genereate REA </w:t>
      </w:r>
      <w:r w:rsidR="00840832" w:rsidRPr="00840832"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>E-Licence</w:t>
      </w:r>
      <w:bookmarkEnd w:id="257"/>
    </w:p>
    <w:p w14:paraId="658786ED" w14:textId="77777777" w:rsidR="002409EA" w:rsidRDefault="002409EA" w:rsidP="002409EA">
      <w:pPr>
        <w:rPr>
          <w:rFonts w:ascii="Times New Roman" w:eastAsiaTheme="majorEastAsia" w:hAnsi="Times New Roman" w:cs="Times New Roman"/>
          <w:color w:val="000000" w:themeColor="text1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300"/>
        <w:gridCol w:w="4002"/>
        <w:gridCol w:w="1214"/>
        <w:gridCol w:w="296"/>
        <w:gridCol w:w="1830"/>
      </w:tblGrid>
      <w:tr w:rsidR="002409EA" w:rsidRPr="00004A96" w14:paraId="3D42B7BA" w14:textId="77777777" w:rsidTr="007823D7">
        <w:tc>
          <w:tcPr>
            <w:tcW w:w="1384" w:type="dxa"/>
          </w:tcPr>
          <w:p w14:paraId="1B502D6F" w14:textId="77777777" w:rsidR="002409EA" w:rsidRPr="00004A96" w:rsidRDefault="002409EA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Function ID</w:t>
            </w:r>
          </w:p>
        </w:tc>
        <w:tc>
          <w:tcPr>
            <w:tcW w:w="300" w:type="dxa"/>
          </w:tcPr>
          <w:p w14:paraId="6DEBAE0C" w14:textId="77777777" w:rsidR="002409EA" w:rsidRPr="00004A96" w:rsidRDefault="002409EA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4424" w:type="dxa"/>
          </w:tcPr>
          <w:p w14:paraId="05810171" w14:textId="7E2244E8" w:rsidR="002409EA" w:rsidRPr="00004A96" w:rsidRDefault="002409EA" w:rsidP="007823D7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REA-00</w:t>
            </w:r>
            <w:ins w:id="259" w:author="Lewen Lai Wa Lam" w:date="2022-02-11T11:21:00Z">
              <w:r w:rsidR="00221928">
                <w:rPr>
                  <w:rFonts w:ascii="Times New Roman" w:hAnsi="Times New Roman"/>
                  <w:szCs w:val="24"/>
                </w:rPr>
                <w:t>2</w:t>
              </w:r>
            </w:ins>
            <w:del w:id="260" w:author="Lewen Lai Wa Lam" w:date="2022-02-11T11:21:00Z">
              <w:r w:rsidDel="00221928">
                <w:rPr>
                  <w:rFonts w:ascii="Times New Roman" w:hAnsi="Times New Roman"/>
                  <w:szCs w:val="24"/>
                </w:rPr>
                <w:delText>1</w:delText>
              </w:r>
            </w:del>
          </w:p>
        </w:tc>
        <w:tc>
          <w:tcPr>
            <w:tcW w:w="1256" w:type="dxa"/>
          </w:tcPr>
          <w:p w14:paraId="412101ED" w14:textId="77777777" w:rsidR="002409EA" w:rsidRPr="00004A96" w:rsidRDefault="002409EA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Mode</w:t>
            </w:r>
          </w:p>
        </w:tc>
        <w:tc>
          <w:tcPr>
            <w:tcW w:w="296" w:type="dxa"/>
          </w:tcPr>
          <w:p w14:paraId="2A53AB94" w14:textId="77777777" w:rsidR="002409EA" w:rsidRPr="00004A96" w:rsidRDefault="002409EA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1856" w:type="dxa"/>
          </w:tcPr>
          <w:p w14:paraId="66EA155E" w14:textId="77777777" w:rsidR="002409EA" w:rsidRPr="00004A96" w:rsidRDefault="002409EA" w:rsidP="007823D7">
            <w:pPr>
              <w:rPr>
                <w:rFonts w:ascii="Times New Roman" w:hAnsi="Times New Roman"/>
                <w:szCs w:val="24"/>
              </w:rPr>
            </w:pPr>
            <w:r w:rsidRPr="00004A96">
              <w:rPr>
                <w:rFonts w:ascii="Times New Roman" w:hAnsi="Times New Roman"/>
                <w:szCs w:val="24"/>
              </w:rPr>
              <w:t>Online/Update</w:t>
            </w:r>
          </w:p>
        </w:tc>
      </w:tr>
      <w:tr w:rsidR="002409EA" w:rsidRPr="00004A96" w14:paraId="24F56A05" w14:textId="77777777" w:rsidTr="007823D7">
        <w:tc>
          <w:tcPr>
            <w:tcW w:w="1384" w:type="dxa"/>
          </w:tcPr>
          <w:p w14:paraId="438F28B8" w14:textId="77777777" w:rsidR="002409EA" w:rsidRPr="00004A96" w:rsidRDefault="002409EA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Name</w:t>
            </w:r>
          </w:p>
        </w:tc>
        <w:tc>
          <w:tcPr>
            <w:tcW w:w="300" w:type="dxa"/>
          </w:tcPr>
          <w:p w14:paraId="661A05FD" w14:textId="77777777" w:rsidR="002409EA" w:rsidRPr="00004A96" w:rsidRDefault="002409EA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7832" w:type="dxa"/>
            <w:gridSpan w:val="4"/>
          </w:tcPr>
          <w:p w14:paraId="0F64B160" w14:textId="0895131F" w:rsidR="002409EA" w:rsidRPr="00004A96" w:rsidRDefault="00F67DF0" w:rsidP="007823D7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Genereate</w:t>
            </w:r>
            <w:r w:rsidR="002409EA" w:rsidRPr="00495A74">
              <w:rPr>
                <w:rFonts w:ascii="Times New Roman" w:hAnsi="Times New Roman"/>
                <w:szCs w:val="24"/>
              </w:rPr>
              <w:t xml:space="preserve"> REA </w:t>
            </w:r>
            <w:r>
              <w:rPr>
                <w:rFonts w:ascii="Times New Roman" w:hAnsi="Times New Roman"/>
                <w:szCs w:val="24"/>
              </w:rPr>
              <w:t>E</w:t>
            </w:r>
            <w:r w:rsidR="005617BF">
              <w:rPr>
                <w:rFonts w:ascii="Times New Roman" w:hAnsi="Times New Roman"/>
                <w:szCs w:val="24"/>
              </w:rPr>
              <w:t>-L</w:t>
            </w:r>
            <w:r>
              <w:rPr>
                <w:rFonts w:ascii="Times New Roman" w:hAnsi="Times New Roman"/>
                <w:szCs w:val="24"/>
              </w:rPr>
              <w:t>icence</w:t>
            </w:r>
          </w:p>
        </w:tc>
      </w:tr>
      <w:tr w:rsidR="002409EA" w:rsidRPr="00004A96" w14:paraId="586EE6AF" w14:textId="77777777" w:rsidTr="007823D7">
        <w:tc>
          <w:tcPr>
            <w:tcW w:w="1384" w:type="dxa"/>
          </w:tcPr>
          <w:p w14:paraId="75F119DB" w14:textId="77777777" w:rsidR="002409EA" w:rsidRPr="00004A96" w:rsidRDefault="002409EA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Frequency</w:t>
            </w:r>
          </w:p>
        </w:tc>
        <w:tc>
          <w:tcPr>
            <w:tcW w:w="300" w:type="dxa"/>
          </w:tcPr>
          <w:p w14:paraId="3D79D0CF" w14:textId="77777777" w:rsidR="002409EA" w:rsidRPr="00004A96" w:rsidRDefault="002409EA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4424" w:type="dxa"/>
          </w:tcPr>
          <w:p w14:paraId="054C5E8F" w14:textId="77777777" w:rsidR="002409EA" w:rsidRPr="00004A96" w:rsidRDefault="002409EA" w:rsidP="007823D7">
            <w:pPr>
              <w:rPr>
                <w:rFonts w:ascii="Times New Roman" w:hAnsi="Times New Roman"/>
                <w:szCs w:val="24"/>
                <w:lang w:eastAsia="zh-HK"/>
              </w:rPr>
            </w:pPr>
            <w:r>
              <w:rPr>
                <w:rFonts w:ascii="Times New Roman" w:hAnsi="Times New Roman"/>
                <w:szCs w:val="24"/>
              </w:rPr>
              <w:t>(Min: 0 Avg: 200 Max: 400)</w:t>
            </w:r>
          </w:p>
        </w:tc>
        <w:tc>
          <w:tcPr>
            <w:tcW w:w="1256" w:type="dxa"/>
          </w:tcPr>
          <w:p w14:paraId="5DD440C1" w14:textId="77777777" w:rsidR="002409EA" w:rsidRPr="00004A96" w:rsidRDefault="002409EA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Period</w:t>
            </w:r>
          </w:p>
        </w:tc>
        <w:tc>
          <w:tcPr>
            <w:tcW w:w="296" w:type="dxa"/>
          </w:tcPr>
          <w:p w14:paraId="32C51DC8" w14:textId="77777777" w:rsidR="002409EA" w:rsidRPr="00004A96" w:rsidRDefault="002409EA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1856" w:type="dxa"/>
          </w:tcPr>
          <w:p w14:paraId="4F144A30" w14:textId="77777777" w:rsidR="002409EA" w:rsidRPr="00004A96" w:rsidRDefault="002409EA" w:rsidP="007823D7">
            <w:pPr>
              <w:rPr>
                <w:rFonts w:ascii="Times New Roman" w:hAnsi="Times New Roman"/>
                <w:szCs w:val="24"/>
                <w:lang w:eastAsia="zh-HK"/>
              </w:rPr>
            </w:pPr>
            <w:r>
              <w:rPr>
                <w:rFonts w:ascii="Times New Roman" w:hAnsi="Times New Roman"/>
                <w:szCs w:val="24"/>
                <w:lang w:eastAsia="zh-HK"/>
              </w:rPr>
              <w:t>Yearly</w:t>
            </w:r>
          </w:p>
        </w:tc>
      </w:tr>
      <w:tr w:rsidR="002409EA" w:rsidRPr="00004A96" w14:paraId="2CDEDE3E" w14:textId="77777777" w:rsidTr="007823D7">
        <w:tc>
          <w:tcPr>
            <w:tcW w:w="9516" w:type="dxa"/>
            <w:gridSpan w:val="6"/>
          </w:tcPr>
          <w:p w14:paraId="319499D9" w14:textId="77777777" w:rsidR="002409EA" w:rsidRPr="00004A96" w:rsidRDefault="002409EA" w:rsidP="007823D7">
            <w:pPr>
              <w:rPr>
                <w:rFonts w:ascii="Times New Roman" w:hAnsi="Times New Roman"/>
                <w:b/>
                <w:szCs w:val="24"/>
                <w:lang w:eastAsia="zh-HK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Description:</w:t>
            </w:r>
          </w:p>
        </w:tc>
      </w:tr>
      <w:tr w:rsidR="002409EA" w:rsidRPr="00004A96" w14:paraId="3DE94418" w14:textId="77777777" w:rsidTr="007823D7">
        <w:tc>
          <w:tcPr>
            <w:tcW w:w="9516" w:type="dxa"/>
            <w:gridSpan w:val="6"/>
          </w:tcPr>
          <w:p w14:paraId="79B4165F" w14:textId="2A0B7984" w:rsidR="00D96C55" w:rsidRDefault="00D96C55" w:rsidP="00D96C55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  <w:r>
              <w:rPr>
                <w:rFonts w:ascii="Times New Roman" w:hAnsi="Times New Roman"/>
                <w:lang w:eastAsia="zh-HK"/>
              </w:rPr>
              <w:t>Related Path: [Search]&gt;[Search Case (REA)]</w:t>
            </w:r>
          </w:p>
          <w:p w14:paraId="1541760D" w14:textId="77777777" w:rsidR="0057410C" w:rsidRPr="006D7784" w:rsidRDefault="0057410C" w:rsidP="006D7784">
            <w:pPr>
              <w:spacing w:after="60"/>
              <w:jc w:val="both"/>
              <w:rPr>
                <w:lang w:eastAsia="zh-HK"/>
              </w:rPr>
            </w:pPr>
          </w:p>
          <w:p w14:paraId="7D00C424" w14:textId="0211F2C3" w:rsidR="002409EA" w:rsidRDefault="002409EA" w:rsidP="007823D7">
            <w:pPr>
              <w:pStyle w:val="NormalIndent"/>
              <w:widowControl w:val="0"/>
              <w:spacing w:afterLines="100" w:after="24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Modify existing REA Case Detail page to </w:t>
            </w:r>
            <w:r w:rsidR="00313EB5">
              <w:rPr>
                <w:sz w:val="24"/>
                <w:szCs w:val="24"/>
              </w:rPr>
              <w:t>provide</w:t>
            </w:r>
            <w:r>
              <w:rPr>
                <w:sz w:val="24"/>
                <w:szCs w:val="24"/>
              </w:rPr>
              <w:t xml:space="preserve"> e-licence generation</w:t>
            </w:r>
            <w:r w:rsidR="00313EB5">
              <w:rPr>
                <w:sz w:val="24"/>
                <w:szCs w:val="24"/>
              </w:rPr>
              <w:t xml:space="preserve"> function</w:t>
            </w:r>
            <w:r>
              <w:rPr>
                <w:sz w:val="24"/>
                <w:szCs w:val="24"/>
              </w:rPr>
              <w:t>, details</w:t>
            </w:r>
            <w:r w:rsidR="00F81073">
              <w:rPr>
                <w:sz w:val="24"/>
                <w:szCs w:val="24"/>
              </w:rPr>
              <w:t xml:space="preserve"> of [Genereate Certificate]</w:t>
            </w:r>
            <w:r>
              <w:rPr>
                <w:sz w:val="24"/>
                <w:szCs w:val="24"/>
              </w:rPr>
              <w:t xml:space="preserve"> </w:t>
            </w:r>
            <w:r w:rsidR="0081019E">
              <w:rPr>
                <w:sz w:val="24"/>
                <w:szCs w:val="24"/>
              </w:rPr>
              <w:t xml:space="preserve">and [Draft Version] </w:t>
            </w:r>
            <w:r w:rsidR="00F81073">
              <w:rPr>
                <w:sz w:val="24"/>
                <w:szCs w:val="24"/>
              </w:rPr>
              <w:t xml:space="preserve">button </w:t>
            </w:r>
            <w:r>
              <w:rPr>
                <w:sz w:val="24"/>
                <w:szCs w:val="24"/>
              </w:rPr>
              <w:t>as below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18"/>
              <w:gridCol w:w="5040"/>
            </w:tblGrid>
            <w:tr w:rsidR="00DB650E" w:rsidRPr="00342331" w14:paraId="79A585E2" w14:textId="77777777" w:rsidTr="007823D7">
              <w:tc>
                <w:tcPr>
                  <w:tcW w:w="2218" w:type="dxa"/>
                  <w:shd w:val="clear" w:color="auto" w:fill="D0CECE" w:themeFill="background2" w:themeFillShade="E6"/>
                </w:tcPr>
                <w:p w14:paraId="21718E31" w14:textId="4F88892D" w:rsidR="00DB650E" w:rsidRPr="007823D7" w:rsidRDefault="00DB650E" w:rsidP="007823D7">
                  <w:pPr>
                    <w:spacing w:after="60"/>
                    <w:jc w:val="both"/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  <w:t>Function</w:t>
                  </w:r>
                </w:p>
              </w:tc>
              <w:tc>
                <w:tcPr>
                  <w:tcW w:w="5040" w:type="dxa"/>
                  <w:shd w:val="clear" w:color="auto" w:fill="D0CECE" w:themeFill="background2" w:themeFillShade="E6"/>
                </w:tcPr>
                <w:p w14:paraId="7A35B674" w14:textId="77777777" w:rsidR="00DB650E" w:rsidRPr="007823D7" w:rsidRDefault="00DB650E" w:rsidP="007823D7">
                  <w:pPr>
                    <w:spacing w:after="60"/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  <w:t>Details</w:t>
                  </w:r>
                </w:p>
              </w:tc>
            </w:tr>
            <w:tr w:rsidR="00DB650E" w:rsidRPr="005617BF" w14:paraId="2121DBFF" w14:textId="77777777" w:rsidTr="007823D7">
              <w:tc>
                <w:tcPr>
                  <w:tcW w:w="2218" w:type="dxa"/>
                </w:tcPr>
                <w:p w14:paraId="5E0E3825" w14:textId="7DB3003A" w:rsidR="00DB650E" w:rsidRPr="007823D7" w:rsidRDefault="00347F3E" w:rsidP="007823D7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szCs w:val="24"/>
                    </w:rPr>
                    <w:t>Genereate Certificate</w:t>
                  </w:r>
                </w:p>
              </w:tc>
              <w:tc>
                <w:tcPr>
                  <w:tcW w:w="5040" w:type="dxa"/>
                </w:tcPr>
                <w:p w14:paraId="2B9DEE79" w14:textId="0A16A7B2" w:rsidR="00DB650E" w:rsidRDefault="005617BF" w:rsidP="005617BF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If any available LEK in database, then assign the “REA Reg. No.” to one LEK, else retrieve LEK and corresponding QR code by </w:t>
                  </w:r>
                  <w:r w:rsidR="007756CA">
                    <w:rPr>
                      <w:rFonts w:ascii="Times New Roman" w:hAnsi="Times New Roman"/>
                      <w:szCs w:val="24"/>
                    </w:rPr>
                    <w:t>E-Licence</w:t>
                  </w:r>
                  <w:r w:rsidR="007756CA">
                    <w:rPr>
                      <w:rFonts w:ascii="Times New Roman" w:hAnsi="Times New Roman" w:cs="Times New Roman"/>
                      <w:lang w:val="en-GB"/>
                    </w:rPr>
                    <w:t xml:space="preserve"> Core 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>API</w:t>
                  </w:r>
                </w:p>
                <w:p w14:paraId="7C2ADD26" w14:textId="77777777" w:rsidR="005617BF" w:rsidRDefault="005617BF" w:rsidP="005617BF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Call </w:t>
                  </w:r>
                  <w:r w:rsidR="007756CA">
                    <w:rPr>
                      <w:rFonts w:ascii="Times New Roman" w:hAnsi="Times New Roman"/>
                      <w:szCs w:val="24"/>
                    </w:rPr>
                    <w:t>E-Licence</w:t>
                  </w:r>
                  <w:r w:rsidR="007756CA">
                    <w:rPr>
                      <w:rFonts w:ascii="Times New Roman" w:hAnsi="Times New Roman" w:cs="Times New Roman"/>
                      <w:lang w:val="en-GB"/>
                    </w:rPr>
                    <w:t xml:space="preserve"> Core 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API to create/update </w:t>
                  </w:r>
                  <w:r w:rsidR="008F7617">
                    <w:rPr>
                      <w:rFonts w:ascii="Times New Roman" w:hAnsi="Times New Roman"/>
                      <w:szCs w:val="24"/>
                    </w:rPr>
                    <w:t>E-Licence</w:t>
                  </w:r>
                  <w:r w:rsidR="008F7617">
                    <w:rPr>
                      <w:rFonts w:ascii="Times New Roman" w:hAnsi="Times New Roman" w:cs="Times New Roman"/>
                      <w:lang w:val="en-GB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data, details refer to </w:t>
                  </w:r>
                  <w:r w:rsidR="00024E6D">
                    <w:rPr>
                      <w:rFonts w:ascii="Times New Roman" w:hAnsi="Times New Roman" w:cs="Times New Roman"/>
                      <w:lang w:val="en-GB"/>
                    </w:rPr>
                    <w:t>E-Licence Core API Request Form (REA)</w:t>
                  </w:r>
                  <w:r w:rsidR="00024E6D">
                    <w:rPr>
                      <w:rFonts w:ascii="Times New Roman" w:hAnsi="Times New Roman" w:cs="Times New Roman"/>
                      <w:lang w:val="en-GB"/>
                    </w:rPr>
                    <w:object w:dxaOrig="1520" w:dyaOrig="987" w14:anchorId="0DCBB8A8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76pt;height:49pt" o:ole="">
                        <v:imagedata r:id="rId18" o:title=""/>
                      </v:shape>
                      <o:OLEObject Type="Embed" ProgID="Excel.Sheet.12" ShapeID="_x0000_i1025" DrawAspect="Icon" ObjectID="_1803884800" r:id="rId19"/>
                    </w:object>
                  </w:r>
                </w:p>
                <w:p w14:paraId="3C827CBB" w14:textId="4A65D516" w:rsidR="00024E6D" w:rsidRDefault="00D66F72" w:rsidP="005617BF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Generate a full version of REA Certificate in PDF format by a WORD template</w:t>
                  </w:r>
                </w:p>
                <w:p w14:paraId="1DD649DE" w14:textId="77777777" w:rsidR="00D66F72" w:rsidRDefault="00D66F72" w:rsidP="000F3A32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Append Signature to the PDF file and save a copy to DMS share drive</w:t>
                  </w:r>
                </w:p>
                <w:p w14:paraId="3602B68C" w14:textId="3F0FBE17" w:rsidR="004B5683" w:rsidRPr="006D7784" w:rsidRDefault="004B5683" w:rsidP="000F3A32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User can download the PDF file when Click [Generate Certificate] button</w:t>
                  </w:r>
                </w:p>
              </w:tc>
            </w:tr>
            <w:tr w:rsidR="00DB650E" w:rsidRPr="00342331" w14:paraId="75328F1A" w14:textId="77777777" w:rsidTr="007823D7">
              <w:tc>
                <w:tcPr>
                  <w:tcW w:w="2218" w:type="dxa"/>
                </w:tcPr>
                <w:p w14:paraId="2B0195E3" w14:textId="0A3BCC5D" w:rsidR="00DB650E" w:rsidRPr="007823D7" w:rsidRDefault="0076470F" w:rsidP="007823D7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Draft Version</w:t>
                  </w:r>
                </w:p>
              </w:tc>
              <w:tc>
                <w:tcPr>
                  <w:tcW w:w="5040" w:type="dxa"/>
                </w:tcPr>
                <w:p w14:paraId="51793200" w14:textId="420D34AE" w:rsidR="0076470F" w:rsidRDefault="0076470F" w:rsidP="0076470F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Generate a draft version of REA Certificate in PDF format by a WORD template</w:t>
                  </w:r>
                </w:p>
                <w:p w14:paraId="30A36564" w14:textId="77777777" w:rsidR="0076470F" w:rsidRDefault="0076470F" w:rsidP="0076470F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save a copy to DMS share drive</w:t>
                  </w:r>
                </w:p>
                <w:p w14:paraId="07A8E3A9" w14:textId="1536B6C5" w:rsidR="00DB650E" w:rsidRPr="007823D7" w:rsidRDefault="0076470F" w:rsidP="0076470F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User can download the PDF file when Click [Draft Version] button</w:t>
                  </w:r>
                </w:p>
              </w:tc>
            </w:tr>
            <w:tr w:rsidR="00B60ADA" w:rsidRPr="00342331" w14:paraId="75403B1F" w14:textId="77777777" w:rsidTr="007823D7">
              <w:tc>
                <w:tcPr>
                  <w:tcW w:w="2218" w:type="dxa"/>
                </w:tcPr>
                <w:p w14:paraId="43A41CDD" w14:textId="4E39BF2E" w:rsidR="00B60ADA" w:rsidRDefault="00B60ADA" w:rsidP="007823D7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E-Payment</w:t>
                  </w:r>
                </w:p>
              </w:tc>
              <w:tc>
                <w:tcPr>
                  <w:tcW w:w="5040" w:type="dxa"/>
                </w:tcPr>
                <w:p w14:paraId="2EE982C5" w14:textId="5D257A0D" w:rsidR="00890367" w:rsidRPr="00E72D99" w:rsidRDefault="00890367" w:rsidP="0089036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Add “Pending for Payment”, “Payment Received” to REA1 case status</w:t>
                  </w:r>
                </w:p>
                <w:p w14:paraId="6D60E539" w14:textId="25E720FE" w:rsidR="00B60ADA" w:rsidRDefault="00B60ADA" w:rsidP="0076470F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Call Payment API to start Payment proccess in WBRS</w:t>
                  </w:r>
                </w:p>
                <w:p w14:paraId="09F41E6F" w14:textId="5FF5AAC7" w:rsidR="00B60ADA" w:rsidRDefault="00B60ADA" w:rsidP="0076470F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When </w:t>
                  </w:r>
                  <w:r w:rsidRPr="00817CBE">
                    <w:rPr>
                      <w:rFonts w:ascii="Times New Roman" w:hAnsi="Times New Roman" w:cs="Times New Roman"/>
                      <w:lang w:val="en-GB"/>
                    </w:rPr>
                    <w:t>user change status</w:t>
                  </w:r>
                  <w:r w:rsidR="00AB54D7">
                    <w:rPr>
                      <w:rFonts w:ascii="Times New Roman" w:hAnsi="Times New Roman" w:cs="Times New Roman"/>
                      <w:lang w:val="en-GB"/>
                    </w:rPr>
                    <w:t xml:space="preserve"> of REA1 case</w:t>
                  </w:r>
                  <w:r w:rsidRPr="00817CBE">
                    <w:rPr>
                      <w:rFonts w:ascii="Times New Roman" w:hAnsi="Times New Roman" w:cs="Times New Roman"/>
                      <w:lang w:val="en-GB"/>
                    </w:rPr>
                    <w:t xml:space="preserve"> to "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>Pending for Payment</w:t>
                  </w:r>
                  <w:r w:rsidRPr="00817CBE">
                    <w:rPr>
                      <w:rFonts w:ascii="Times New Roman" w:hAnsi="Times New Roman" w:cs="Times New Roman"/>
                      <w:lang w:val="en-GB"/>
                    </w:rPr>
                    <w:t>"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>, system will trigger this function automatically</w:t>
                  </w:r>
                </w:p>
              </w:tc>
            </w:tr>
          </w:tbl>
          <w:p w14:paraId="0B06261C" w14:textId="77777777" w:rsidR="002409EA" w:rsidRPr="00C3312B" w:rsidRDefault="002409EA" w:rsidP="007823D7">
            <w:pPr>
              <w:pStyle w:val="NormalIndent"/>
              <w:widowControl w:val="0"/>
              <w:spacing w:afterLines="100" w:after="240"/>
              <w:ind w:left="0" w:firstLine="0"/>
              <w:rPr>
                <w:sz w:val="24"/>
                <w:szCs w:val="24"/>
                <w:lang w:eastAsia="zh-HK"/>
              </w:rPr>
            </w:pPr>
          </w:p>
          <w:p w14:paraId="05F0C170" w14:textId="77777777" w:rsidR="002409EA" w:rsidRDefault="002409EA" w:rsidP="007823D7">
            <w:pPr>
              <w:spacing w:after="60"/>
              <w:jc w:val="both"/>
              <w:rPr>
                <w:rFonts w:ascii="Times New Roman" w:hAnsi="Times New Roman"/>
                <w:szCs w:val="24"/>
              </w:rPr>
            </w:pPr>
          </w:p>
          <w:p w14:paraId="0039A12F" w14:textId="77777777" w:rsidR="002409EA" w:rsidRPr="00004A96" w:rsidRDefault="002409EA" w:rsidP="007823D7">
            <w:pPr>
              <w:spacing w:after="60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409EA" w:rsidRPr="00004A96" w14:paraId="6D799D80" w14:textId="77777777" w:rsidTr="007823D7">
        <w:tc>
          <w:tcPr>
            <w:tcW w:w="9516" w:type="dxa"/>
            <w:gridSpan w:val="6"/>
          </w:tcPr>
          <w:p w14:paraId="38E61327" w14:textId="77777777" w:rsidR="002409EA" w:rsidRPr="00004A96" w:rsidRDefault="002409EA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lastRenderedPageBreak/>
              <w:t>Related Requirements:</w:t>
            </w:r>
          </w:p>
        </w:tc>
      </w:tr>
      <w:tr w:rsidR="002409EA" w:rsidRPr="00004A96" w14:paraId="73A5549E" w14:textId="77777777" w:rsidTr="007823D7">
        <w:tc>
          <w:tcPr>
            <w:tcW w:w="9516" w:type="dxa"/>
            <w:gridSpan w:val="6"/>
          </w:tcPr>
          <w:p w14:paraId="66EE548A" w14:textId="77777777" w:rsidR="00DB5F72" w:rsidRDefault="00DB5F72" w:rsidP="00DB5F72">
            <w:pPr>
              <w:rPr>
                <w:rFonts w:ascii="Times New Roman" w:hAnsi="Times New Roman"/>
                <w:color w:val="000000"/>
                <w:szCs w:val="24"/>
              </w:rPr>
            </w:pPr>
            <w:r w:rsidRPr="00A969FD">
              <w:rPr>
                <w:rFonts w:ascii="Times New Roman" w:hAnsi="Times New Roman"/>
                <w:color w:val="000000"/>
                <w:szCs w:val="24"/>
              </w:rPr>
              <w:t>REQ-</w:t>
            </w:r>
            <w:r>
              <w:rPr>
                <w:rFonts w:ascii="Times New Roman" w:hAnsi="Times New Roman"/>
                <w:color w:val="000000"/>
                <w:szCs w:val="24"/>
              </w:rPr>
              <w:t>1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>00</w:t>
            </w:r>
            <w:r>
              <w:rPr>
                <w:rFonts w:ascii="Times New Roman" w:hAnsi="Times New Roman"/>
                <w:color w:val="000000"/>
                <w:szCs w:val="24"/>
              </w:rPr>
              <w:t>4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 xml:space="preserve"> – </w:t>
            </w:r>
            <w:r>
              <w:rPr>
                <w:rFonts w:ascii="Times New Roman" w:hAnsi="Times New Roman"/>
                <w:color w:val="000000"/>
                <w:szCs w:val="24"/>
              </w:rPr>
              <w:t>Online Submitting the Reived Application</w:t>
            </w:r>
          </w:p>
          <w:p w14:paraId="48FCD9E9" w14:textId="25C8E6A1" w:rsidR="00DB5F72" w:rsidRDefault="00DB5F72" w:rsidP="00D25A6F">
            <w:pPr>
              <w:rPr>
                <w:rFonts w:ascii="Times New Roman" w:hAnsi="Times New Roman"/>
                <w:color w:val="000000"/>
                <w:szCs w:val="24"/>
              </w:rPr>
            </w:pPr>
            <w:r w:rsidRPr="00A969FD">
              <w:rPr>
                <w:rFonts w:ascii="Times New Roman" w:hAnsi="Times New Roman"/>
                <w:color w:val="000000"/>
                <w:szCs w:val="24"/>
              </w:rPr>
              <w:t>REQ-</w:t>
            </w:r>
            <w:r>
              <w:rPr>
                <w:rFonts w:ascii="Times New Roman" w:hAnsi="Times New Roman"/>
                <w:color w:val="000000"/>
                <w:szCs w:val="24"/>
              </w:rPr>
              <w:t>1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>00</w:t>
            </w:r>
            <w:r>
              <w:rPr>
                <w:rFonts w:ascii="Times New Roman" w:hAnsi="Times New Roman"/>
                <w:color w:val="000000"/>
                <w:szCs w:val="24"/>
              </w:rPr>
              <w:t>5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 xml:space="preserve"> – </w:t>
            </w:r>
            <w:r>
              <w:rPr>
                <w:rFonts w:ascii="Times New Roman" w:hAnsi="Times New Roman"/>
                <w:color w:val="000000"/>
                <w:szCs w:val="24"/>
              </w:rPr>
              <w:t>Facilitate Payment Workflow</w:t>
            </w:r>
          </w:p>
          <w:p w14:paraId="7FB12848" w14:textId="6A7C98BF" w:rsidR="00D25A6F" w:rsidRDefault="00D25A6F" w:rsidP="00D25A6F">
            <w:pPr>
              <w:rPr>
                <w:rFonts w:ascii="Times New Roman" w:hAnsi="Times New Roman"/>
                <w:color w:val="000000"/>
                <w:szCs w:val="24"/>
              </w:rPr>
            </w:pPr>
            <w:r w:rsidRPr="00A969FD">
              <w:rPr>
                <w:rFonts w:ascii="Times New Roman" w:hAnsi="Times New Roman"/>
                <w:color w:val="000000"/>
                <w:szCs w:val="24"/>
              </w:rPr>
              <w:t>REQ-</w:t>
            </w:r>
            <w:r>
              <w:rPr>
                <w:rFonts w:ascii="Times New Roman" w:hAnsi="Times New Roman"/>
                <w:color w:val="000000"/>
                <w:szCs w:val="24"/>
              </w:rPr>
              <w:t>2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>00</w:t>
            </w:r>
            <w:r>
              <w:rPr>
                <w:rFonts w:ascii="Times New Roman" w:hAnsi="Times New Roman"/>
                <w:color w:val="000000"/>
                <w:szCs w:val="24"/>
              </w:rPr>
              <w:t>2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 xml:space="preserve"> – </w:t>
            </w:r>
            <w:r>
              <w:rPr>
                <w:rFonts w:ascii="Times New Roman" w:hAnsi="Times New Roman"/>
                <w:color w:val="000000"/>
                <w:szCs w:val="24"/>
              </w:rPr>
              <w:t>REA</w:t>
            </w:r>
            <w:r w:rsidRPr="00497031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4"/>
              </w:rPr>
              <w:t>Certificate Maintenance</w:t>
            </w:r>
          </w:p>
          <w:p w14:paraId="4B34E765" w14:textId="77777777" w:rsidR="002409EA" w:rsidRDefault="00D25A6F" w:rsidP="00D25A6F">
            <w:pPr>
              <w:rPr>
                <w:rFonts w:ascii="Times New Roman" w:hAnsi="Times New Roman"/>
                <w:color w:val="000000"/>
                <w:szCs w:val="24"/>
              </w:rPr>
            </w:pPr>
            <w:r w:rsidRPr="00A969FD">
              <w:rPr>
                <w:rFonts w:ascii="Times New Roman" w:hAnsi="Times New Roman"/>
                <w:color w:val="000000"/>
                <w:szCs w:val="24"/>
              </w:rPr>
              <w:t>REQ-</w:t>
            </w:r>
            <w:r>
              <w:rPr>
                <w:rFonts w:ascii="Times New Roman" w:hAnsi="Times New Roman"/>
                <w:color w:val="000000"/>
                <w:szCs w:val="24"/>
              </w:rPr>
              <w:t>2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>00</w:t>
            </w:r>
            <w:r>
              <w:rPr>
                <w:rFonts w:ascii="Times New Roman" w:hAnsi="Times New Roman"/>
                <w:color w:val="000000"/>
                <w:szCs w:val="24"/>
              </w:rPr>
              <w:t>3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 xml:space="preserve"> – </w:t>
            </w:r>
            <w:r>
              <w:rPr>
                <w:rFonts w:ascii="Times New Roman" w:hAnsi="Times New Roman"/>
                <w:color w:val="000000"/>
                <w:szCs w:val="24"/>
              </w:rPr>
              <w:t>REA</w:t>
            </w:r>
            <w:r w:rsidRPr="00497031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szCs w:val="24"/>
              </w:rPr>
              <w:t>e</w:t>
            </w:r>
            <w:r>
              <w:rPr>
                <w:rFonts w:ascii="Times New Roman" w:hAnsi="Times New Roman"/>
                <w:color w:val="000000"/>
                <w:szCs w:val="24"/>
              </w:rPr>
              <w:t>-licence Generation</w:t>
            </w:r>
          </w:p>
          <w:p w14:paraId="1B42FB09" w14:textId="46706989" w:rsidR="006606C8" w:rsidRPr="00004A96" w:rsidRDefault="006606C8" w:rsidP="00D25A6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REQ-5004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 xml:space="preserve"> –</w:t>
            </w:r>
            <w:r>
              <w:rPr>
                <w:rFonts w:ascii="Times New Roman" w:hAnsi="Times New Roman"/>
                <w:color w:val="000000"/>
                <w:szCs w:val="24"/>
              </w:rPr>
              <w:t xml:space="preserve"> Add Payment Status</w:t>
            </w:r>
          </w:p>
        </w:tc>
      </w:tr>
    </w:tbl>
    <w:p w14:paraId="28AC3520" w14:textId="77777777" w:rsidR="002409EA" w:rsidRDefault="002409EA" w:rsidP="002409EA"/>
    <w:p w14:paraId="717ECCB0" w14:textId="77777777" w:rsidR="002409EA" w:rsidRDefault="002409EA" w:rsidP="002409EA">
      <w:pPr>
        <w:widowControl/>
        <w:spacing w:after="160" w:line="259" w:lineRule="auto"/>
        <w:rPr>
          <w:rFonts w:ascii="Times New Roman" w:eastAsiaTheme="majorEastAsia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Cs w:val="24"/>
        </w:rPr>
        <w:br w:type="page"/>
      </w:r>
    </w:p>
    <w:p w14:paraId="287F6164" w14:textId="77777777" w:rsidR="002409EA" w:rsidRPr="007823D7" w:rsidRDefault="002409EA" w:rsidP="002409EA"/>
    <w:p w14:paraId="7C418532" w14:textId="6D01C0FD" w:rsidR="00C30A92" w:rsidRDefault="00F81E5F" w:rsidP="00C30A92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</w:pPr>
      <w:bookmarkStart w:id="261" w:name="_Toc94260010"/>
      <w:ins w:id="262" w:author="Lewen Lai Wa Lam" w:date="2022-02-11T11:21:00Z">
        <w:r>
          <w:rPr>
            <w:rFonts w:ascii="Times New Roman" w:hAnsi="Times New Roman" w:cs="Times New Roman"/>
            <w:i w:val="0"/>
            <w:iCs w:val="0"/>
            <w:color w:val="000000" w:themeColor="text1"/>
            <w:szCs w:val="24"/>
          </w:rPr>
          <w:t xml:space="preserve">REA-003 </w:t>
        </w:r>
      </w:ins>
      <w:r w:rsidR="00C30A92" w:rsidRPr="00C30A92"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>Maintain REA Registration</w:t>
      </w:r>
      <w:bookmarkEnd w:id="261"/>
    </w:p>
    <w:p w14:paraId="789FC0E7" w14:textId="77777777" w:rsidR="00C30A92" w:rsidRDefault="00C30A92" w:rsidP="00C30A92">
      <w:pPr>
        <w:rPr>
          <w:rFonts w:ascii="Times New Roman" w:eastAsiaTheme="majorEastAsia" w:hAnsi="Times New Roman" w:cs="Times New Roman"/>
          <w:color w:val="000000" w:themeColor="text1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300"/>
        <w:gridCol w:w="4002"/>
        <w:gridCol w:w="1214"/>
        <w:gridCol w:w="296"/>
        <w:gridCol w:w="1830"/>
      </w:tblGrid>
      <w:tr w:rsidR="00C30A92" w:rsidRPr="00004A96" w14:paraId="7B613793" w14:textId="77777777" w:rsidTr="007823D7">
        <w:tc>
          <w:tcPr>
            <w:tcW w:w="1384" w:type="dxa"/>
          </w:tcPr>
          <w:p w14:paraId="23B853EF" w14:textId="77777777" w:rsidR="00C30A92" w:rsidRPr="00004A96" w:rsidRDefault="00C30A92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Function ID</w:t>
            </w:r>
          </w:p>
        </w:tc>
        <w:tc>
          <w:tcPr>
            <w:tcW w:w="300" w:type="dxa"/>
          </w:tcPr>
          <w:p w14:paraId="7178AE98" w14:textId="77777777" w:rsidR="00C30A92" w:rsidRPr="00004A96" w:rsidRDefault="00C30A92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4424" w:type="dxa"/>
          </w:tcPr>
          <w:p w14:paraId="3DCEF4F4" w14:textId="2674CFC0" w:rsidR="00C30A92" w:rsidRPr="00004A96" w:rsidRDefault="00C30A92" w:rsidP="007823D7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REA-00</w:t>
            </w:r>
            <w:ins w:id="263" w:author="Lewen Lai Wa Lam" w:date="2022-02-11T11:21:00Z">
              <w:r w:rsidR="00F81E5F">
                <w:rPr>
                  <w:rFonts w:ascii="Times New Roman" w:hAnsi="Times New Roman"/>
                  <w:szCs w:val="24"/>
                </w:rPr>
                <w:t>3</w:t>
              </w:r>
            </w:ins>
            <w:del w:id="264" w:author="Lewen Lai Wa Lam" w:date="2022-02-11T11:21:00Z">
              <w:r w:rsidDel="00F81E5F">
                <w:rPr>
                  <w:rFonts w:ascii="Times New Roman" w:hAnsi="Times New Roman"/>
                  <w:szCs w:val="24"/>
                </w:rPr>
                <w:delText>1</w:delText>
              </w:r>
            </w:del>
          </w:p>
        </w:tc>
        <w:tc>
          <w:tcPr>
            <w:tcW w:w="1256" w:type="dxa"/>
          </w:tcPr>
          <w:p w14:paraId="479818AB" w14:textId="77777777" w:rsidR="00C30A92" w:rsidRPr="00004A96" w:rsidRDefault="00C30A92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Mode</w:t>
            </w:r>
          </w:p>
        </w:tc>
        <w:tc>
          <w:tcPr>
            <w:tcW w:w="296" w:type="dxa"/>
          </w:tcPr>
          <w:p w14:paraId="30F744C5" w14:textId="77777777" w:rsidR="00C30A92" w:rsidRPr="00004A96" w:rsidRDefault="00C30A92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1856" w:type="dxa"/>
          </w:tcPr>
          <w:p w14:paraId="1915FB95" w14:textId="77777777" w:rsidR="00C30A92" w:rsidRPr="00004A96" w:rsidRDefault="00C30A92" w:rsidP="007823D7">
            <w:pPr>
              <w:rPr>
                <w:rFonts w:ascii="Times New Roman" w:hAnsi="Times New Roman"/>
                <w:szCs w:val="24"/>
              </w:rPr>
            </w:pPr>
            <w:r w:rsidRPr="00004A96">
              <w:rPr>
                <w:rFonts w:ascii="Times New Roman" w:hAnsi="Times New Roman"/>
                <w:szCs w:val="24"/>
              </w:rPr>
              <w:t>Online/Update</w:t>
            </w:r>
          </w:p>
        </w:tc>
      </w:tr>
      <w:tr w:rsidR="00C30A92" w:rsidRPr="00004A96" w14:paraId="14F2A7A5" w14:textId="77777777" w:rsidTr="007823D7">
        <w:tc>
          <w:tcPr>
            <w:tcW w:w="1384" w:type="dxa"/>
          </w:tcPr>
          <w:p w14:paraId="5B9E084C" w14:textId="77777777" w:rsidR="00C30A92" w:rsidRPr="00004A96" w:rsidRDefault="00C30A92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Name</w:t>
            </w:r>
          </w:p>
        </w:tc>
        <w:tc>
          <w:tcPr>
            <w:tcW w:w="300" w:type="dxa"/>
          </w:tcPr>
          <w:p w14:paraId="58B13C3A" w14:textId="77777777" w:rsidR="00C30A92" w:rsidRPr="00004A96" w:rsidRDefault="00C30A92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7832" w:type="dxa"/>
            <w:gridSpan w:val="4"/>
          </w:tcPr>
          <w:p w14:paraId="22605723" w14:textId="475E22DF" w:rsidR="00C30A92" w:rsidRPr="00004A96" w:rsidRDefault="00C30A92" w:rsidP="007823D7">
            <w:pPr>
              <w:rPr>
                <w:rFonts w:ascii="Times New Roman" w:hAnsi="Times New Roman"/>
                <w:szCs w:val="24"/>
              </w:rPr>
            </w:pPr>
            <w:r w:rsidRPr="00C30A92">
              <w:rPr>
                <w:rFonts w:ascii="Times New Roman" w:hAnsi="Times New Roman"/>
                <w:szCs w:val="24"/>
              </w:rPr>
              <w:t>Maintain REA Registration</w:t>
            </w:r>
          </w:p>
        </w:tc>
      </w:tr>
      <w:tr w:rsidR="00C30A92" w:rsidRPr="00004A96" w14:paraId="0D0DB65B" w14:textId="77777777" w:rsidTr="007823D7">
        <w:tc>
          <w:tcPr>
            <w:tcW w:w="1384" w:type="dxa"/>
          </w:tcPr>
          <w:p w14:paraId="234D0C7D" w14:textId="77777777" w:rsidR="00C30A92" w:rsidRPr="00004A96" w:rsidRDefault="00C30A92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Frequency</w:t>
            </w:r>
          </w:p>
        </w:tc>
        <w:tc>
          <w:tcPr>
            <w:tcW w:w="300" w:type="dxa"/>
          </w:tcPr>
          <w:p w14:paraId="5DE4E6C2" w14:textId="77777777" w:rsidR="00C30A92" w:rsidRPr="00004A96" w:rsidRDefault="00C30A92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4424" w:type="dxa"/>
          </w:tcPr>
          <w:p w14:paraId="31758807" w14:textId="77777777" w:rsidR="00C30A92" w:rsidRPr="00004A96" w:rsidRDefault="00C30A92" w:rsidP="007823D7">
            <w:pPr>
              <w:rPr>
                <w:rFonts w:ascii="Times New Roman" w:hAnsi="Times New Roman"/>
                <w:szCs w:val="24"/>
                <w:lang w:eastAsia="zh-HK"/>
              </w:rPr>
            </w:pPr>
            <w:r>
              <w:rPr>
                <w:rFonts w:ascii="Times New Roman" w:hAnsi="Times New Roman"/>
                <w:szCs w:val="24"/>
              </w:rPr>
              <w:t>(Min: 0 Avg: 200 Max: 400)</w:t>
            </w:r>
          </w:p>
        </w:tc>
        <w:tc>
          <w:tcPr>
            <w:tcW w:w="1256" w:type="dxa"/>
          </w:tcPr>
          <w:p w14:paraId="04F04F6F" w14:textId="77777777" w:rsidR="00C30A92" w:rsidRPr="00004A96" w:rsidRDefault="00C30A92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Period</w:t>
            </w:r>
          </w:p>
        </w:tc>
        <w:tc>
          <w:tcPr>
            <w:tcW w:w="296" w:type="dxa"/>
          </w:tcPr>
          <w:p w14:paraId="12241577" w14:textId="77777777" w:rsidR="00C30A92" w:rsidRPr="00004A96" w:rsidRDefault="00C30A92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1856" w:type="dxa"/>
          </w:tcPr>
          <w:p w14:paraId="0D583C4B" w14:textId="77777777" w:rsidR="00C30A92" w:rsidRPr="00004A96" w:rsidRDefault="00C30A92" w:rsidP="007823D7">
            <w:pPr>
              <w:rPr>
                <w:rFonts w:ascii="Times New Roman" w:hAnsi="Times New Roman"/>
                <w:szCs w:val="24"/>
                <w:lang w:eastAsia="zh-HK"/>
              </w:rPr>
            </w:pPr>
            <w:r>
              <w:rPr>
                <w:rFonts w:ascii="Times New Roman" w:hAnsi="Times New Roman"/>
                <w:szCs w:val="24"/>
                <w:lang w:eastAsia="zh-HK"/>
              </w:rPr>
              <w:t>Yearly</w:t>
            </w:r>
          </w:p>
        </w:tc>
      </w:tr>
      <w:tr w:rsidR="00C30A92" w:rsidRPr="00004A96" w14:paraId="0798266D" w14:textId="77777777" w:rsidTr="007823D7">
        <w:tc>
          <w:tcPr>
            <w:tcW w:w="9516" w:type="dxa"/>
            <w:gridSpan w:val="6"/>
          </w:tcPr>
          <w:p w14:paraId="621981DF" w14:textId="77777777" w:rsidR="00C30A92" w:rsidRPr="00004A96" w:rsidRDefault="00C30A92" w:rsidP="007823D7">
            <w:pPr>
              <w:rPr>
                <w:rFonts w:ascii="Times New Roman" w:hAnsi="Times New Roman"/>
                <w:b/>
                <w:szCs w:val="24"/>
                <w:lang w:eastAsia="zh-HK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Description:</w:t>
            </w:r>
          </w:p>
        </w:tc>
      </w:tr>
      <w:tr w:rsidR="00C30A92" w:rsidRPr="00004A96" w14:paraId="45C9A212" w14:textId="77777777" w:rsidTr="007823D7">
        <w:tc>
          <w:tcPr>
            <w:tcW w:w="9516" w:type="dxa"/>
            <w:gridSpan w:val="6"/>
          </w:tcPr>
          <w:p w14:paraId="7306D1FA" w14:textId="5C7E334A" w:rsidR="00C30A92" w:rsidRDefault="00C30A92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  <w:r>
              <w:rPr>
                <w:rFonts w:ascii="Times New Roman" w:hAnsi="Times New Roman"/>
                <w:lang w:eastAsia="zh-HK"/>
              </w:rPr>
              <w:t xml:space="preserve">Related Path: [Search]&gt;[Search </w:t>
            </w:r>
            <w:r w:rsidR="00A16D38">
              <w:rPr>
                <w:rFonts w:ascii="Times New Roman" w:hAnsi="Times New Roman"/>
                <w:lang w:eastAsia="zh-HK"/>
              </w:rPr>
              <w:t>REA Registor</w:t>
            </w:r>
            <w:r>
              <w:rPr>
                <w:rFonts w:ascii="Times New Roman" w:hAnsi="Times New Roman"/>
                <w:lang w:eastAsia="zh-HK"/>
              </w:rPr>
              <w:t>]</w:t>
            </w:r>
          </w:p>
          <w:p w14:paraId="67B24E5E" w14:textId="77777777" w:rsidR="00C30A92" w:rsidRPr="007823D7" w:rsidRDefault="00C30A92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</w:p>
          <w:p w14:paraId="3E755161" w14:textId="7DE8ACC9" w:rsidR="00C30A92" w:rsidRDefault="00C30A92" w:rsidP="007823D7">
            <w:pPr>
              <w:pStyle w:val="NormalIndent"/>
              <w:widowControl w:val="0"/>
              <w:spacing w:afterLines="100" w:after="24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Modify existing REA </w:t>
            </w:r>
            <w:r w:rsidR="00914EC2">
              <w:rPr>
                <w:sz w:val="24"/>
                <w:szCs w:val="24"/>
              </w:rPr>
              <w:t>Regist</w:t>
            </w:r>
            <w:r w:rsidR="00DC6637">
              <w:rPr>
                <w:sz w:val="24"/>
                <w:szCs w:val="24"/>
              </w:rPr>
              <w:t>e</w:t>
            </w:r>
            <w:r w:rsidR="00914EC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page to </w:t>
            </w:r>
            <w:r w:rsidR="00914EC2">
              <w:rPr>
                <w:sz w:val="24"/>
                <w:szCs w:val="24"/>
              </w:rPr>
              <w:t>facilitate</w:t>
            </w:r>
            <w:r>
              <w:rPr>
                <w:sz w:val="24"/>
                <w:szCs w:val="24"/>
              </w:rPr>
              <w:t xml:space="preserve"> e-licence generation function, details of [</w:t>
            </w:r>
            <w:r w:rsidR="00914EC2" w:rsidRPr="00914EC2">
              <w:rPr>
                <w:sz w:val="24"/>
                <w:szCs w:val="24"/>
              </w:rPr>
              <w:t>Create/Update Register</w:t>
            </w:r>
            <w:r>
              <w:rPr>
                <w:sz w:val="24"/>
                <w:szCs w:val="24"/>
              </w:rPr>
              <w:t>] button as below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18"/>
              <w:gridCol w:w="5040"/>
            </w:tblGrid>
            <w:tr w:rsidR="00C30A92" w:rsidRPr="00342331" w14:paraId="2DFBE05D" w14:textId="77777777" w:rsidTr="006D7784">
              <w:tc>
                <w:tcPr>
                  <w:tcW w:w="2218" w:type="dxa"/>
                  <w:shd w:val="clear" w:color="auto" w:fill="D0CECE" w:themeFill="background2" w:themeFillShade="E6"/>
                </w:tcPr>
                <w:p w14:paraId="35BFB8ED" w14:textId="77777777" w:rsidR="00C30A92" w:rsidRPr="007823D7" w:rsidRDefault="00C30A92" w:rsidP="007823D7">
                  <w:pPr>
                    <w:spacing w:after="60"/>
                    <w:jc w:val="both"/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  <w:t>Function</w:t>
                  </w:r>
                </w:p>
              </w:tc>
              <w:tc>
                <w:tcPr>
                  <w:tcW w:w="5040" w:type="dxa"/>
                  <w:shd w:val="clear" w:color="auto" w:fill="D0CECE" w:themeFill="background2" w:themeFillShade="E6"/>
                </w:tcPr>
                <w:p w14:paraId="172628E7" w14:textId="77777777" w:rsidR="00C30A92" w:rsidRPr="007823D7" w:rsidRDefault="00C30A92" w:rsidP="007823D7">
                  <w:pPr>
                    <w:spacing w:after="60"/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  <w:t>Details</w:t>
                  </w:r>
                </w:p>
              </w:tc>
            </w:tr>
            <w:tr w:rsidR="00C30A92" w:rsidRPr="007823D7" w14:paraId="7BE0FF89" w14:textId="77777777" w:rsidTr="007823D7">
              <w:tc>
                <w:tcPr>
                  <w:tcW w:w="2218" w:type="dxa"/>
                </w:tcPr>
                <w:p w14:paraId="32DB1D56" w14:textId="7E70DE85" w:rsidR="00C30A92" w:rsidRPr="007823D7" w:rsidRDefault="00914EC2" w:rsidP="007823D7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 w:rsidRPr="00914EC2">
                    <w:rPr>
                      <w:szCs w:val="24"/>
                    </w:rPr>
                    <w:t>Create/Update Register</w:t>
                  </w:r>
                </w:p>
              </w:tc>
              <w:tc>
                <w:tcPr>
                  <w:tcW w:w="5040" w:type="dxa"/>
                </w:tcPr>
                <w:p w14:paraId="6C6C4296" w14:textId="77777777" w:rsidR="00914EC2" w:rsidRDefault="00914EC2" w:rsidP="00DC663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Convert REA Case data to </w:t>
                  </w:r>
                  <w:r w:rsidR="00DC6637">
                    <w:rPr>
                      <w:rFonts w:ascii="Times New Roman" w:hAnsi="Times New Roman" w:cs="Times New Roman"/>
                      <w:lang w:val="en-GB"/>
                    </w:rPr>
                    <w:t xml:space="preserve">New/Existing 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>REA Register</w:t>
                  </w:r>
                </w:p>
                <w:p w14:paraId="6E102179" w14:textId="40116147" w:rsidR="00817CBE" w:rsidRPr="006D7784" w:rsidRDefault="00817CBE" w:rsidP="00DC663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When </w:t>
                  </w:r>
                  <w:r w:rsidRPr="00817CBE">
                    <w:rPr>
                      <w:rFonts w:ascii="Times New Roman" w:hAnsi="Times New Roman" w:cs="Times New Roman"/>
                      <w:lang w:val="en-GB"/>
                    </w:rPr>
                    <w:t>user change status to "REA-Closed (Accepted)"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>, system will trigger this function automatically</w:t>
                  </w:r>
                </w:p>
              </w:tc>
            </w:tr>
          </w:tbl>
          <w:p w14:paraId="33B0B8C7" w14:textId="7C8C25AA" w:rsidR="00C30A92" w:rsidRDefault="00C30A92" w:rsidP="007823D7">
            <w:pPr>
              <w:pStyle w:val="NormalIndent"/>
              <w:widowControl w:val="0"/>
              <w:spacing w:afterLines="100" w:after="240"/>
              <w:ind w:left="0" w:firstLine="0"/>
              <w:rPr>
                <w:sz w:val="24"/>
                <w:szCs w:val="24"/>
                <w:lang w:eastAsia="zh-HK"/>
              </w:rPr>
            </w:pPr>
          </w:p>
          <w:p w14:paraId="278DD2FC" w14:textId="15C892EC" w:rsidR="00DC6637" w:rsidRPr="00C3312B" w:rsidRDefault="00DC6637" w:rsidP="007823D7">
            <w:pPr>
              <w:pStyle w:val="NormalIndent"/>
              <w:widowControl w:val="0"/>
              <w:spacing w:afterLines="100" w:after="240"/>
              <w:ind w:left="0" w:firstLine="0"/>
              <w:rPr>
                <w:sz w:val="24"/>
                <w:szCs w:val="24"/>
                <w:lang w:eastAsia="zh-HK"/>
              </w:rPr>
            </w:pPr>
            <w:r>
              <w:rPr>
                <w:sz w:val="24"/>
                <w:szCs w:val="24"/>
                <w:lang w:eastAsia="zh-HK"/>
              </w:rPr>
              <w:t xml:space="preserve">Details of REA Register </w:t>
            </w:r>
            <w:r>
              <w:rPr>
                <w:rFonts w:hint="eastAsia"/>
                <w:sz w:val="24"/>
                <w:szCs w:val="24"/>
                <w:lang w:eastAsia="zh-HK"/>
              </w:rPr>
              <w:t>p</w:t>
            </w:r>
            <w:r>
              <w:rPr>
                <w:sz w:val="24"/>
                <w:szCs w:val="24"/>
                <w:lang w:eastAsia="zh-HK"/>
              </w:rPr>
              <w:t>age as below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18"/>
              <w:gridCol w:w="1449"/>
              <w:gridCol w:w="5040"/>
            </w:tblGrid>
            <w:tr w:rsidR="00DC6637" w:rsidRPr="00342331" w14:paraId="5C38E47B" w14:textId="77777777" w:rsidTr="006D7784">
              <w:tc>
                <w:tcPr>
                  <w:tcW w:w="2218" w:type="dxa"/>
                  <w:shd w:val="clear" w:color="auto" w:fill="D0CECE" w:themeFill="background2" w:themeFillShade="E6"/>
                </w:tcPr>
                <w:p w14:paraId="6C3435A5" w14:textId="77777777" w:rsidR="00DC6637" w:rsidRPr="007823D7" w:rsidRDefault="00DC6637" w:rsidP="00DC6637">
                  <w:pPr>
                    <w:spacing w:after="60"/>
                    <w:jc w:val="both"/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</w:pPr>
                  <w:r w:rsidRPr="007823D7"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  <w:t>Field</w:t>
                  </w:r>
                </w:p>
              </w:tc>
              <w:tc>
                <w:tcPr>
                  <w:tcW w:w="1449" w:type="dxa"/>
                  <w:shd w:val="clear" w:color="auto" w:fill="D0CECE" w:themeFill="background2" w:themeFillShade="E6"/>
                </w:tcPr>
                <w:p w14:paraId="29FAFC0B" w14:textId="77777777" w:rsidR="00DC6637" w:rsidRPr="007823D7" w:rsidRDefault="00DC6637" w:rsidP="00DC6637">
                  <w:pPr>
                    <w:spacing w:after="60"/>
                    <w:jc w:val="both"/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</w:pPr>
                  <w:r w:rsidRPr="007823D7"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  <w:t>Action</w:t>
                  </w:r>
                </w:p>
              </w:tc>
              <w:tc>
                <w:tcPr>
                  <w:tcW w:w="5040" w:type="dxa"/>
                  <w:shd w:val="clear" w:color="auto" w:fill="D0CECE" w:themeFill="background2" w:themeFillShade="E6"/>
                </w:tcPr>
                <w:p w14:paraId="1CA40AA4" w14:textId="77777777" w:rsidR="00DC6637" w:rsidRPr="007823D7" w:rsidRDefault="00DC6637" w:rsidP="00DC6637">
                  <w:pPr>
                    <w:spacing w:after="60"/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  <w:t>Details</w:t>
                  </w:r>
                </w:p>
              </w:tc>
            </w:tr>
            <w:tr w:rsidR="00DC6637" w:rsidRPr="00342331" w14:paraId="5510A359" w14:textId="77777777" w:rsidTr="006D7784">
              <w:tc>
                <w:tcPr>
                  <w:tcW w:w="2218" w:type="dxa"/>
                  <w:shd w:val="clear" w:color="auto" w:fill="FFFFFF" w:themeFill="background1"/>
                </w:tcPr>
                <w:p w14:paraId="702F19F9" w14:textId="7BA8F34F" w:rsidR="00DC6637" w:rsidRPr="006D7784" w:rsidRDefault="00B77A94" w:rsidP="00DC6637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Case Number</w:t>
                  </w:r>
                </w:p>
              </w:tc>
              <w:tc>
                <w:tcPr>
                  <w:tcW w:w="1449" w:type="dxa"/>
                  <w:shd w:val="clear" w:color="auto" w:fill="FFFFFF" w:themeFill="background1"/>
                </w:tcPr>
                <w:p w14:paraId="5A04594B" w14:textId="1694ABAE" w:rsidR="00DC6637" w:rsidRPr="006D7784" w:rsidRDefault="00B77A94" w:rsidP="00DC6637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Add</w:t>
                  </w:r>
                </w:p>
              </w:tc>
              <w:tc>
                <w:tcPr>
                  <w:tcW w:w="5040" w:type="dxa"/>
                  <w:shd w:val="clear" w:color="auto" w:fill="FFFFFF" w:themeFill="background1"/>
                </w:tcPr>
                <w:p w14:paraId="73E28B8D" w14:textId="25F074B3" w:rsidR="00B348EC" w:rsidRPr="006D7784" w:rsidRDefault="00B77A94" w:rsidP="006D7784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Type: Textbox</w:t>
                  </w:r>
                </w:p>
              </w:tc>
            </w:tr>
            <w:tr w:rsidR="00E542A1" w:rsidRPr="00342331" w14:paraId="12D7F6D8" w14:textId="77777777" w:rsidTr="00DC6637">
              <w:tc>
                <w:tcPr>
                  <w:tcW w:w="2218" w:type="dxa"/>
                  <w:shd w:val="clear" w:color="auto" w:fill="FFFFFF" w:themeFill="background1"/>
                </w:tcPr>
                <w:p w14:paraId="0D80B549" w14:textId="4B809A8E" w:rsidR="00E542A1" w:rsidRDefault="00E542A1" w:rsidP="00E542A1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Registered Date First</w:t>
                  </w:r>
                </w:p>
              </w:tc>
              <w:tc>
                <w:tcPr>
                  <w:tcW w:w="1449" w:type="dxa"/>
                  <w:shd w:val="clear" w:color="auto" w:fill="FFFFFF" w:themeFill="background1"/>
                </w:tcPr>
                <w:p w14:paraId="1DB76898" w14:textId="1FB6160D" w:rsidR="00E542A1" w:rsidRDefault="00E542A1" w:rsidP="00E542A1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Add</w:t>
                  </w:r>
                </w:p>
              </w:tc>
              <w:tc>
                <w:tcPr>
                  <w:tcW w:w="5040" w:type="dxa"/>
                  <w:shd w:val="clear" w:color="auto" w:fill="FFFFFF" w:themeFill="background1"/>
                </w:tcPr>
                <w:p w14:paraId="2034561A" w14:textId="2778A9BF" w:rsidR="00E542A1" w:rsidRDefault="00E542A1" w:rsidP="00E542A1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Type: Datepicker</w:t>
                  </w:r>
                </w:p>
              </w:tc>
            </w:tr>
            <w:tr w:rsidR="00E542A1" w:rsidRPr="00342331" w14:paraId="670EEE49" w14:textId="77777777" w:rsidTr="00DC6637">
              <w:tc>
                <w:tcPr>
                  <w:tcW w:w="2218" w:type="dxa"/>
                  <w:shd w:val="clear" w:color="auto" w:fill="FFFFFF" w:themeFill="background1"/>
                </w:tcPr>
                <w:p w14:paraId="53E8B5A8" w14:textId="5B14C0A1" w:rsidR="00E542A1" w:rsidRDefault="00E542A1" w:rsidP="00E542A1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Expiry Date First</w:t>
                  </w:r>
                </w:p>
              </w:tc>
              <w:tc>
                <w:tcPr>
                  <w:tcW w:w="1449" w:type="dxa"/>
                  <w:shd w:val="clear" w:color="auto" w:fill="FFFFFF" w:themeFill="background1"/>
                </w:tcPr>
                <w:p w14:paraId="218DBE0F" w14:textId="462EBBD3" w:rsidR="00E542A1" w:rsidRDefault="00E542A1" w:rsidP="00E542A1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Add</w:t>
                  </w:r>
                </w:p>
              </w:tc>
              <w:tc>
                <w:tcPr>
                  <w:tcW w:w="5040" w:type="dxa"/>
                  <w:shd w:val="clear" w:color="auto" w:fill="FFFFFF" w:themeFill="background1"/>
                </w:tcPr>
                <w:p w14:paraId="55C0F8A0" w14:textId="09E8779B" w:rsidR="00E542A1" w:rsidRDefault="00E542A1" w:rsidP="00E542A1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Type: Datepicker</w:t>
                  </w:r>
                </w:p>
              </w:tc>
            </w:tr>
            <w:tr w:rsidR="00F00722" w:rsidRPr="00342331" w14:paraId="050F7B6B" w14:textId="77777777" w:rsidTr="00DC6637">
              <w:tc>
                <w:tcPr>
                  <w:tcW w:w="2218" w:type="dxa"/>
                  <w:shd w:val="clear" w:color="auto" w:fill="FFFFFF" w:themeFill="background1"/>
                </w:tcPr>
                <w:p w14:paraId="6B9D037B" w14:textId="44584E5E" w:rsidR="00F00722" w:rsidRDefault="00F00722" w:rsidP="00F00722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 w:rsidRPr="007823D7">
                    <w:rPr>
                      <w:rFonts w:ascii="Times New Roman" w:hAnsi="Times New Roman" w:cs="Times New Roman"/>
                      <w:lang w:val="en-GB"/>
                    </w:rPr>
                    <w:t>Expired</w:t>
                  </w:r>
                </w:p>
              </w:tc>
              <w:tc>
                <w:tcPr>
                  <w:tcW w:w="1449" w:type="dxa"/>
                  <w:shd w:val="clear" w:color="auto" w:fill="FFFFFF" w:themeFill="background1"/>
                </w:tcPr>
                <w:p w14:paraId="019B8597" w14:textId="0AC34F6F" w:rsidR="00F00722" w:rsidRDefault="00F00722" w:rsidP="00F00722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 w:rsidRPr="007823D7">
                    <w:rPr>
                      <w:rFonts w:ascii="Times New Roman" w:hAnsi="Times New Roman" w:cs="Times New Roman"/>
                      <w:lang w:val="en-GB"/>
                    </w:rPr>
                    <w:t>Add</w:t>
                  </w:r>
                </w:p>
              </w:tc>
              <w:tc>
                <w:tcPr>
                  <w:tcW w:w="5040" w:type="dxa"/>
                  <w:shd w:val="clear" w:color="auto" w:fill="FFFFFF" w:themeFill="background1"/>
                </w:tcPr>
                <w:p w14:paraId="01CAFC4B" w14:textId="77777777" w:rsidR="00F00722" w:rsidRDefault="00F00722" w:rsidP="00F00722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 w:rsidRPr="007823D7">
                    <w:rPr>
                      <w:rFonts w:ascii="Times New Roman" w:hAnsi="Times New Roman" w:cs="Times New Roman"/>
                      <w:lang w:val="en-GB"/>
                    </w:rPr>
                    <w:t>Type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>: Checkbox</w:t>
                  </w:r>
                </w:p>
                <w:p w14:paraId="633D67BD" w14:textId="77777777" w:rsidR="00F00722" w:rsidRDefault="00F00722" w:rsidP="00F00722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Disabled</w:t>
                  </w:r>
                </w:p>
                <w:p w14:paraId="4660A7BB" w14:textId="45C1BB18" w:rsidR="00F00722" w:rsidRDefault="00F00722" w:rsidP="00F00722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Checked: If Today &gt; “Expiry Date”</w:t>
                  </w:r>
                </w:p>
              </w:tc>
            </w:tr>
            <w:tr w:rsidR="00F00722" w:rsidRPr="00342331" w14:paraId="485A0D89" w14:textId="77777777" w:rsidTr="00DC6637">
              <w:tc>
                <w:tcPr>
                  <w:tcW w:w="2218" w:type="dxa"/>
                  <w:shd w:val="clear" w:color="auto" w:fill="FFFFFF" w:themeFill="background1"/>
                </w:tcPr>
                <w:p w14:paraId="633ACB5A" w14:textId="343354BF" w:rsidR="00F00722" w:rsidRDefault="00F00722" w:rsidP="00F00722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Renewal</w:t>
                  </w:r>
                </w:p>
              </w:tc>
              <w:tc>
                <w:tcPr>
                  <w:tcW w:w="1449" w:type="dxa"/>
                  <w:shd w:val="clear" w:color="auto" w:fill="FFFFFF" w:themeFill="background1"/>
                </w:tcPr>
                <w:p w14:paraId="619835AD" w14:textId="3046F2BD" w:rsidR="00F00722" w:rsidRDefault="00F00722" w:rsidP="00F00722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 w:rsidRPr="007823D7">
                    <w:rPr>
                      <w:rFonts w:ascii="Times New Roman" w:hAnsi="Times New Roman" w:cs="Times New Roman"/>
                      <w:lang w:val="en-GB"/>
                    </w:rPr>
                    <w:t>Add</w:t>
                  </w:r>
                </w:p>
              </w:tc>
              <w:tc>
                <w:tcPr>
                  <w:tcW w:w="5040" w:type="dxa"/>
                  <w:shd w:val="clear" w:color="auto" w:fill="FFFFFF" w:themeFill="background1"/>
                </w:tcPr>
                <w:p w14:paraId="2CDAFDD9" w14:textId="77777777" w:rsidR="00F00722" w:rsidRDefault="00F00722" w:rsidP="00F00722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 w:rsidRPr="007823D7">
                    <w:rPr>
                      <w:rFonts w:ascii="Times New Roman" w:hAnsi="Times New Roman" w:cs="Times New Roman"/>
                      <w:lang w:val="en-GB"/>
                    </w:rPr>
                    <w:t>Type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>: Checkbox</w:t>
                  </w:r>
                </w:p>
                <w:p w14:paraId="684948B8" w14:textId="77777777" w:rsidR="00F00722" w:rsidRDefault="00F00722" w:rsidP="00F00722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Disabled</w:t>
                  </w:r>
                </w:p>
                <w:p w14:paraId="275022F6" w14:textId="5E77A158" w:rsidR="00F00722" w:rsidRDefault="00F00722" w:rsidP="00F00722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Checked: If “</w:t>
                  </w:r>
                  <w:r w:rsidRPr="00115F68">
                    <w:rPr>
                      <w:rFonts w:ascii="Times New Roman" w:hAnsi="Times New Roman" w:cs="Times New Roman"/>
                      <w:lang w:val="en-GB"/>
                    </w:rPr>
                    <w:t>Registered Date First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>” has value</w:t>
                  </w:r>
                </w:p>
              </w:tc>
            </w:tr>
            <w:tr w:rsidR="00F00722" w:rsidRPr="00342331" w14:paraId="7D0586E9" w14:textId="77777777" w:rsidTr="00DC6637">
              <w:tc>
                <w:tcPr>
                  <w:tcW w:w="2218" w:type="dxa"/>
                  <w:shd w:val="clear" w:color="auto" w:fill="FFFFFF" w:themeFill="background1"/>
                </w:tcPr>
                <w:p w14:paraId="08D817FB" w14:textId="524CD417" w:rsidR="00F00722" w:rsidRDefault="00F00722" w:rsidP="00F00722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Salutation</w:t>
                  </w:r>
                </w:p>
              </w:tc>
              <w:tc>
                <w:tcPr>
                  <w:tcW w:w="1449" w:type="dxa"/>
                  <w:shd w:val="clear" w:color="auto" w:fill="FFFFFF" w:themeFill="background1"/>
                </w:tcPr>
                <w:p w14:paraId="651CB5B3" w14:textId="02F93C1D" w:rsidR="00F00722" w:rsidRDefault="00F00722" w:rsidP="00F00722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Add</w:t>
                  </w:r>
                </w:p>
              </w:tc>
              <w:tc>
                <w:tcPr>
                  <w:tcW w:w="5040" w:type="dxa"/>
                  <w:shd w:val="clear" w:color="auto" w:fill="FFFFFF" w:themeFill="background1"/>
                </w:tcPr>
                <w:p w14:paraId="10181A59" w14:textId="051344C5" w:rsidR="00F00722" w:rsidRPr="006D7784" w:rsidRDefault="00F00722" w:rsidP="00F00722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Type: Radio Button</w:t>
                  </w:r>
                </w:p>
                <w:p w14:paraId="38D48E27" w14:textId="77777777" w:rsidR="00F00722" w:rsidRDefault="00F00722" w:rsidP="00F00722">
                  <w:p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>
                    <w:rPr>
                      <w:rFonts w:ascii="Times New Roman" w:hAnsi="Times New Roman"/>
                      <w:lang w:eastAsia="zh-HK"/>
                    </w:rPr>
                    <w:t>Options:</w:t>
                  </w:r>
                </w:p>
                <w:p w14:paraId="4D5E2F35" w14:textId="77777777" w:rsidR="00F00722" w:rsidRDefault="00F00722" w:rsidP="00F00722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77992">
                    <w:rPr>
                      <w:rFonts w:ascii="Times New Roman" w:hAnsi="Times New Roman"/>
                      <w:lang w:eastAsia="zh-HK"/>
                    </w:rPr>
                    <w:t>Mr.</w:t>
                  </w:r>
                </w:p>
                <w:p w14:paraId="3145D135" w14:textId="77777777" w:rsidR="00F00722" w:rsidRDefault="00F00722" w:rsidP="00F00722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jc w:val="both"/>
                    <w:rPr>
                      <w:rFonts w:ascii="Times New Roman" w:hAnsi="Times New Roman"/>
                      <w:lang w:eastAsia="zh-HK"/>
                    </w:rPr>
                  </w:pPr>
                  <w:r w:rsidRPr="00877992">
                    <w:rPr>
                      <w:rFonts w:ascii="Times New Roman" w:hAnsi="Times New Roman"/>
                      <w:lang w:eastAsia="zh-HK"/>
                    </w:rPr>
                    <w:t>Miss</w:t>
                  </w:r>
                </w:p>
                <w:p w14:paraId="197372BD" w14:textId="51CC2F78" w:rsidR="00F00722" w:rsidRPr="006D7784" w:rsidRDefault="00F00722" w:rsidP="00F00722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 w:rsidRPr="00877992">
                    <w:rPr>
                      <w:rFonts w:ascii="Times New Roman" w:hAnsi="Times New Roman"/>
                      <w:lang w:eastAsia="zh-HK"/>
                    </w:rPr>
                    <w:t>Ms.</w:t>
                  </w:r>
                </w:p>
              </w:tc>
            </w:tr>
            <w:tr w:rsidR="00F00722" w:rsidRPr="00342331" w14:paraId="158266A7" w14:textId="77777777" w:rsidTr="00DC6637">
              <w:tc>
                <w:tcPr>
                  <w:tcW w:w="2218" w:type="dxa"/>
                  <w:shd w:val="clear" w:color="auto" w:fill="FFFFFF" w:themeFill="background1"/>
                </w:tcPr>
                <w:p w14:paraId="173FC767" w14:textId="1B779C81" w:rsidR="00F00722" w:rsidRDefault="00F00722" w:rsidP="00F00722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Date of Birth</w:t>
                  </w:r>
                </w:p>
              </w:tc>
              <w:tc>
                <w:tcPr>
                  <w:tcW w:w="1449" w:type="dxa"/>
                  <w:shd w:val="clear" w:color="auto" w:fill="FFFFFF" w:themeFill="background1"/>
                </w:tcPr>
                <w:p w14:paraId="04D17624" w14:textId="0379CCA8" w:rsidR="00F00722" w:rsidRDefault="00F00722" w:rsidP="00F00722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Add</w:t>
                  </w:r>
                </w:p>
              </w:tc>
              <w:tc>
                <w:tcPr>
                  <w:tcW w:w="5040" w:type="dxa"/>
                  <w:shd w:val="clear" w:color="auto" w:fill="FFFFFF" w:themeFill="background1"/>
                </w:tcPr>
                <w:p w14:paraId="72ADEDA2" w14:textId="0ABC9C50" w:rsidR="00F00722" w:rsidRDefault="00F00722" w:rsidP="00F00722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Type: Datepicker</w:t>
                  </w:r>
                </w:p>
              </w:tc>
            </w:tr>
            <w:tr w:rsidR="00DF4198" w:rsidRPr="00342331" w14:paraId="1F99F1BA" w14:textId="77777777" w:rsidTr="00DC6637">
              <w:tc>
                <w:tcPr>
                  <w:tcW w:w="2218" w:type="dxa"/>
                  <w:shd w:val="clear" w:color="auto" w:fill="FFFFFF" w:themeFill="background1"/>
                </w:tcPr>
                <w:p w14:paraId="365F8360" w14:textId="7F79DF8B" w:rsidR="00DF4198" w:rsidRDefault="00DF4198" w:rsidP="00F00722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HKID</w:t>
                  </w:r>
                </w:p>
              </w:tc>
              <w:tc>
                <w:tcPr>
                  <w:tcW w:w="1449" w:type="dxa"/>
                  <w:shd w:val="clear" w:color="auto" w:fill="FFFFFF" w:themeFill="background1"/>
                </w:tcPr>
                <w:p w14:paraId="093FC7F4" w14:textId="67328927" w:rsidR="00DF4198" w:rsidRDefault="00DF4198" w:rsidP="00F00722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Add</w:t>
                  </w:r>
                </w:p>
              </w:tc>
              <w:tc>
                <w:tcPr>
                  <w:tcW w:w="5040" w:type="dxa"/>
                  <w:shd w:val="clear" w:color="auto" w:fill="FFFFFF" w:themeFill="background1"/>
                </w:tcPr>
                <w:p w14:paraId="6EE69974" w14:textId="73CE7AC0" w:rsidR="00DF4198" w:rsidRDefault="00DF4198" w:rsidP="00F00722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Type: Textbox</w:t>
                  </w:r>
                </w:p>
              </w:tc>
            </w:tr>
            <w:tr w:rsidR="00D23BC8" w:rsidRPr="00342331" w14:paraId="2B839A09" w14:textId="77777777" w:rsidTr="00DC6637">
              <w:tc>
                <w:tcPr>
                  <w:tcW w:w="2218" w:type="dxa"/>
                  <w:shd w:val="clear" w:color="auto" w:fill="FFFFFF" w:themeFill="background1"/>
                </w:tcPr>
                <w:p w14:paraId="0F5BBC91" w14:textId="52E60EB1" w:rsidR="00D23BC8" w:rsidRPr="00B77A94" w:rsidRDefault="00D23BC8" w:rsidP="00D23BC8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Address</w:t>
                  </w:r>
                </w:p>
              </w:tc>
              <w:tc>
                <w:tcPr>
                  <w:tcW w:w="1449" w:type="dxa"/>
                  <w:shd w:val="clear" w:color="auto" w:fill="FFFFFF" w:themeFill="background1"/>
                </w:tcPr>
                <w:p w14:paraId="4D5DCC49" w14:textId="5ECE7816" w:rsidR="00D23BC8" w:rsidRPr="00B77A94" w:rsidRDefault="00D23BC8" w:rsidP="00D23BC8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 w:rsidRPr="007823D7">
                    <w:rPr>
                      <w:rFonts w:ascii="Times New Roman" w:hAnsi="Times New Roman" w:cs="Times New Roman"/>
                      <w:lang w:val="en-GB"/>
                    </w:rPr>
                    <w:t>Add</w:t>
                  </w:r>
                </w:p>
              </w:tc>
              <w:tc>
                <w:tcPr>
                  <w:tcW w:w="5040" w:type="dxa"/>
                  <w:shd w:val="clear" w:color="auto" w:fill="FFFFFF" w:themeFill="background1"/>
                </w:tcPr>
                <w:p w14:paraId="2272DC8C" w14:textId="31E1D164" w:rsidR="00D23BC8" w:rsidRPr="00B77A94" w:rsidRDefault="00D23BC8" w:rsidP="00D23BC8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Type: Textbox</w:t>
                  </w:r>
                </w:p>
              </w:tc>
            </w:tr>
            <w:tr w:rsidR="00D23BC8" w:rsidRPr="00342331" w14:paraId="4CA2B957" w14:textId="77777777" w:rsidTr="00DC6637">
              <w:tc>
                <w:tcPr>
                  <w:tcW w:w="2218" w:type="dxa"/>
                  <w:shd w:val="clear" w:color="auto" w:fill="FFFFFF" w:themeFill="background1"/>
                </w:tcPr>
                <w:p w14:paraId="2B82EB91" w14:textId="1151BA8C" w:rsidR="00D23BC8" w:rsidRPr="00B348EC" w:rsidRDefault="00D23BC8" w:rsidP="00D23BC8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Fax</w:t>
                  </w:r>
                </w:p>
              </w:tc>
              <w:tc>
                <w:tcPr>
                  <w:tcW w:w="1449" w:type="dxa"/>
                  <w:shd w:val="clear" w:color="auto" w:fill="FFFFFF" w:themeFill="background1"/>
                </w:tcPr>
                <w:p w14:paraId="5893F0E4" w14:textId="0269AFF7" w:rsidR="00D23BC8" w:rsidRPr="00B348EC" w:rsidRDefault="004F1717" w:rsidP="00D23BC8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 w:rsidRPr="007823D7">
                    <w:rPr>
                      <w:rFonts w:ascii="Times New Roman" w:hAnsi="Times New Roman" w:cs="Times New Roman"/>
                      <w:lang w:val="en-GB"/>
                    </w:rPr>
                    <w:t>Add</w:t>
                  </w:r>
                </w:p>
              </w:tc>
              <w:tc>
                <w:tcPr>
                  <w:tcW w:w="5040" w:type="dxa"/>
                  <w:shd w:val="clear" w:color="auto" w:fill="FFFFFF" w:themeFill="background1"/>
                </w:tcPr>
                <w:p w14:paraId="3E8D4527" w14:textId="3D3C19F7" w:rsidR="00D23BC8" w:rsidRPr="00B348EC" w:rsidRDefault="00D23BC8" w:rsidP="00D23BC8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Type: Textbox</w:t>
                  </w:r>
                </w:p>
              </w:tc>
            </w:tr>
            <w:tr w:rsidR="00D23BC8" w:rsidRPr="00342331" w14:paraId="5EC52B2A" w14:textId="77777777" w:rsidTr="00DC6637">
              <w:tc>
                <w:tcPr>
                  <w:tcW w:w="2218" w:type="dxa"/>
                  <w:shd w:val="clear" w:color="auto" w:fill="FFFFFF" w:themeFill="background1"/>
                </w:tcPr>
                <w:p w14:paraId="55EBB38D" w14:textId="164E416C" w:rsidR="00D23BC8" w:rsidRDefault="00D23BC8" w:rsidP="00D23BC8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Company Name</w:t>
                  </w:r>
                </w:p>
              </w:tc>
              <w:tc>
                <w:tcPr>
                  <w:tcW w:w="1449" w:type="dxa"/>
                  <w:shd w:val="clear" w:color="auto" w:fill="FFFFFF" w:themeFill="background1"/>
                </w:tcPr>
                <w:p w14:paraId="4E53FB64" w14:textId="21FA809D" w:rsidR="00D23BC8" w:rsidRDefault="004F1717" w:rsidP="00D23BC8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 w:rsidRPr="007823D7">
                    <w:rPr>
                      <w:rFonts w:ascii="Times New Roman" w:hAnsi="Times New Roman" w:cs="Times New Roman"/>
                      <w:lang w:val="en-GB"/>
                    </w:rPr>
                    <w:t>Add</w:t>
                  </w:r>
                </w:p>
              </w:tc>
              <w:tc>
                <w:tcPr>
                  <w:tcW w:w="5040" w:type="dxa"/>
                  <w:shd w:val="clear" w:color="auto" w:fill="FFFFFF" w:themeFill="background1"/>
                </w:tcPr>
                <w:p w14:paraId="06E01D00" w14:textId="6E07E874" w:rsidR="00D23BC8" w:rsidRDefault="004F1717" w:rsidP="00D23BC8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Type: Textbox</w:t>
                  </w:r>
                </w:p>
              </w:tc>
            </w:tr>
            <w:tr w:rsidR="00D23BC8" w:rsidRPr="00342331" w14:paraId="614205A5" w14:textId="77777777" w:rsidTr="00DC6637">
              <w:tc>
                <w:tcPr>
                  <w:tcW w:w="2218" w:type="dxa"/>
                  <w:shd w:val="clear" w:color="auto" w:fill="FFFFFF" w:themeFill="background1"/>
                </w:tcPr>
                <w:p w14:paraId="76E210F4" w14:textId="77F6D15E" w:rsidR="00D23BC8" w:rsidRDefault="00D23BC8" w:rsidP="00D23BC8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lastRenderedPageBreak/>
                    <w:t>Company Post</w:t>
                  </w:r>
                </w:p>
              </w:tc>
              <w:tc>
                <w:tcPr>
                  <w:tcW w:w="1449" w:type="dxa"/>
                  <w:shd w:val="clear" w:color="auto" w:fill="FFFFFF" w:themeFill="background1"/>
                </w:tcPr>
                <w:p w14:paraId="59B1565A" w14:textId="735431C1" w:rsidR="00D23BC8" w:rsidRDefault="004F1717" w:rsidP="00D23BC8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 w:rsidRPr="007823D7">
                    <w:rPr>
                      <w:rFonts w:ascii="Times New Roman" w:hAnsi="Times New Roman" w:cs="Times New Roman"/>
                      <w:lang w:val="en-GB"/>
                    </w:rPr>
                    <w:t>Add</w:t>
                  </w:r>
                </w:p>
              </w:tc>
              <w:tc>
                <w:tcPr>
                  <w:tcW w:w="5040" w:type="dxa"/>
                  <w:shd w:val="clear" w:color="auto" w:fill="FFFFFF" w:themeFill="background1"/>
                </w:tcPr>
                <w:p w14:paraId="034AA253" w14:textId="32896DC9" w:rsidR="00D23BC8" w:rsidRDefault="004F1717" w:rsidP="00D23BC8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Type: Textbox</w:t>
                  </w:r>
                </w:p>
              </w:tc>
            </w:tr>
            <w:tr w:rsidR="00D23BC8" w:rsidRPr="00342331" w14:paraId="283EF84D" w14:textId="77777777" w:rsidTr="00DC6637">
              <w:tc>
                <w:tcPr>
                  <w:tcW w:w="2218" w:type="dxa"/>
                  <w:shd w:val="clear" w:color="auto" w:fill="FFFFFF" w:themeFill="background1"/>
                </w:tcPr>
                <w:p w14:paraId="7C50FFE5" w14:textId="0E4DDD75" w:rsidR="00D23BC8" w:rsidRDefault="00D23BC8" w:rsidP="00D23BC8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CompanyAddress</w:t>
                  </w:r>
                </w:p>
              </w:tc>
              <w:tc>
                <w:tcPr>
                  <w:tcW w:w="1449" w:type="dxa"/>
                  <w:shd w:val="clear" w:color="auto" w:fill="FFFFFF" w:themeFill="background1"/>
                </w:tcPr>
                <w:p w14:paraId="4A75FA63" w14:textId="7E6D8EF0" w:rsidR="00D23BC8" w:rsidRDefault="004F1717" w:rsidP="00D23BC8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 w:rsidRPr="007823D7">
                    <w:rPr>
                      <w:rFonts w:ascii="Times New Roman" w:hAnsi="Times New Roman" w:cs="Times New Roman"/>
                      <w:lang w:val="en-GB"/>
                    </w:rPr>
                    <w:t>Add</w:t>
                  </w:r>
                </w:p>
              </w:tc>
              <w:tc>
                <w:tcPr>
                  <w:tcW w:w="5040" w:type="dxa"/>
                  <w:shd w:val="clear" w:color="auto" w:fill="FFFFFF" w:themeFill="background1"/>
                </w:tcPr>
                <w:p w14:paraId="2B138E18" w14:textId="39453DD6" w:rsidR="00D23BC8" w:rsidRDefault="004F1717" w:rsidP="00D23BC8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Type: Textbox</w:t>
                  </w:r>
                </w:p>
              </w:tc>
            </w:tr>
            <w:tr w:rsidR="00D23BC8" w:rsidRPr="00342331" w14:paraId="0C654887" w14:textId="77777777" w:rsidTr="00DC6637">
              <w:tc>
                <w:tcPr>
                  <w:tcW w:w="2218" w:type="dxa"/>
                  <w:shd w:val="clear" w:color="auto" w:fill="FFFFFF" w:themeFill="background1"/>
                </w:tcPr>
                <w:p w14:paraId="2BE0F210" w14:textId="511916AA" w:rsidR="00D23BC8" w:rsidRDefault="00D23BC8" w:rsidP="00D23BC8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Office Tel</w:t>
                  </w:r>
                </w:p>
              </w:tc>
              <w:tc>
                <w:tcPr>
                  <w:tcW w:w="1449" w:type="dxa"/>
                  <w:shd w:val="clear" w:color="auto" w:fill="FFFFFF" w:themeFill="background1"/>
                </w:tcPr>
                <w:p w14:paraId="6FB323CE" w14:textId="4A8D9D03" w:rsidR="00D23BC8" w:rsidRDefault="004F1717" w:rsidP="00D23BC8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 w:rsidRPr="007823D7">
                    <w:rPr>
                      <w:rFonts w:ascii="Times New Roman" w:hAnsi="Times New Roman" w:cs="Times New Roman"/>
                      <w:lang w:val="en-GB"/>
                    </w:rPr>
                    <w:t>Add</w:t>
                  </w:r>
                </w:p>
              </w:tc>
              <w:tc>
                <w:tcPr>
                  <w:tcW w:w="5040" w:type="dxa"/>
                  <w:shd w:val="clear" w:color="auto" w:fill="FFFFFF" w:themeFill="background1"/>
                </w:tcPr>
                <w:p w14:paraId="4671876D" w14:textId="3FE61499" w:rsidR="00D23BC8" w:rsidRDefault="004F1717" w:rsidP="00D23BC8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Type: Textbox</w:t>
                  </w:r>
                </w:p>
              </w:tc>
            </w:tr>
            <w:tr w:rsidR="002E02B1" w:rsidRPr="00342331" w14:paraId="56FD4AA0" w14:textId="77777777" w:rsidTr="00DC6637">
              <w:tc>
                <w:tcPr>
                  <w:tcW w:w="2218" w:type="dxa"/>
                  <w:shd w:val="clear" w:color="auto" w:fill="FFFFFF" w:themeFill="background1"/>
                </w:tcPr>
                <w:p w14:paraId="23B493A4" w14:textId="4B49BE4B" w:rsidR="002E02B1" w:rsidRDefault="001C4557" w:rsidP="00D23BC8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REA Certificate</w:t>
                  </w:r>
                </w:p>
              </w:tc>
              <w:tc>
                <w:tcPr>
                  <w:tcW w:w="1449" w:type="dxa"/>
                  <w:shd w:val="clear" w:color="auto" w:fill="FFFFFF" w:themeFill="background1"/>
                </w:tcPr>
                <w:p w14:paraId="6190C4D5" w14:textId="5E431EA1" w:rsidR="002E02B1" w:rsidRDefault="001C4557" w:rsidP="00D23BC8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Update</w:t>
                  </w:r>
                </w:p>
              </w:tc>
              <w:tc>
                <w:tcPr>
                  <w:tcW w:w="5040" w:type="dxa"/>
                  <w:shd w:val="clear" w:color="auto" w:fill="FFFFFF" w:themeFill="background1"/>
                </w:tcPr>
                <w:p w14:paraId="09DBF972" w14:textId="5F29D78F" w:rsidR="002E02B1" w:rsidRDefault="001C4557" w:rsidP="00D23BC8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Retrive full and draft version of REA Certificate from share drive</w:t>
                  </w:r>
                </w:p>
              </w:tc>
            </w:tr>
          </w:tbl>
          <w:p w14:paraId="1DAD8688" w14:textId="77777777" w:rsidR="00C30A92" w:rsidRDefault="00C30A92" w:rsidP="007823D7">
            <w:pPr>
              <w:spacing w:after="60"/>
              <w:jc w:val="both"/>
              <w:rPr>
                <w:rFonts w:ascii="Times New Roman" w:hAnsi="Times New Roman"/>
                <w:szCs w:val="24"/>
              </w:rPr>
            </w:pPr>
          </w:p>
          <w:p w14:paraId="250ED9E3" w14:textId="77777777" w:rsidR="00C30A92" w:rsidRPr="00004A96" w:rsidRDefault="00C30A92" w:rsidP="007823D7">
            <w:pPr>
              <w:spacing w:after="60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C30A92" w:rsidRPr="00004A96" w14:paraId="4481C843" w14:textId="77777777" w:rsidTr="007823D7">
        <w:tc>
          <w:tcPr>
            <w:tcW w:w="9516" w:type="dxa"/>
            <w:gridSpan w:val="6"/>
          </w:tcPr>
          <w:p w14:paraId="635B66C0" w14:textId="77777777" w:rsidR="00C30A92" w:rsidRPr="00004A96" w:rsidRDefault="00C30A92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lastRenderedPageBreak/>
              <w:t>Related Requirements:</w:t>
            </w:r>
          </w:p>
        </w:tc>
      </w:tr>
      <w:tr w:rsidR="00C30A92" w:rsidRPr="00004A96" w14:paraId="39E81FBC" w14:textId="77777777" w:rsidTr="007823D7">
        <w:tc>
          <w:tcPr>
            <w:tcW w:w="9516" w:type="dxa"/>
            <w:gridSpan w:val="6"/>
          </w:tcPr>
          <w:p w14:paraId="41EC9D7D" w14:textId="77777777" w:rsidR="00C30A92" w:rsidRDefault="00C30A92" w:rsidP="007823D7">
            <w:pPr>
              <w:rPr>
                <w:rFonts w:ascii="Times New Roman" w:hAnsi="Times New Roman"/>
                <w:color w:val="000000"/>
                <w:szCs w:val="24"/>
              </w:rPr>
            </w:pPr>
            <w:r w:rsidRPr="00A969FD">
              <w:rPr>
                <w:rFonts w:ascii="Times New Roman" w:hAnsi="Times New Roman"/>
                <w:color w:val="000000"/>
                <w:szCs w:val="24"/>
              </w:rPr>
              <w:t>REQ-</w:t>
            </w:r>
            <w:r>
              <w:rPr>
                <w:rFonts w:ascii="Times New Roman" w:hAnsi="Times New Roman"/>
                <w:color w:val="000000"/>
                <w:szCs w:val="24"/>
              </w:rPr>
              <w:t>2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>00</w:t>
            </w:r>
            <w:r>
              <w:rPr>
                <w:rFonts w:ascii="Times New Roman" w:hAnsi="Times New Roman"/>
                <w:color w:val="000000"/>
                <w:szCs w:val="24"/>
              </w:rPr>
              <w:t>2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 xml:space="preserve"> – </w:t>
            </w:r>
            <w:r>
              <w:rPr>
                <w:rFonts w:ascii="Times New Roman" w:hAnsi="Times New Roman"/>
                <w:color w:val="000000"/>
                <w:szCs w:val="24"/>
              </w:rPr>
              <w:t>REA</w:t>
            </w:r>
            <w:r w:rsidRPr="00497031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4"/>
              </w:rPr>
              <w:t>Certificate Maintenance</w:t>
            </w:r>
          </w:p>
          <w:p w14:paraId="2D629483" w14:textId="77777777" w:rsidR="00C30A92" w:rsidRPr="00004A96" w:rsidRDefault="00C30A92" w:rsidP="007823D7">
            <w:pPr>
              <w:rPr>
                <w:rFonts w:ascii="Times New Roman" w:hAnsi="Times New Roman"/>
                <w:szCs w:val="24"/>
              </w:rPr>
            </w:pPr>
            <w:r w:rsidRPr="00A969FD">
              <w:rPr>
                <w:rFonts w:ascii="Times New Roman" w:hAnsi="Times New Roman"/>
                <w:color w:val="000000"/>
                <w:szCs w:val="24"/>
              </w:rPr>
              <w:t>REQ-</w:t>
            </w:r>
            <w:r>
              <w:rPr>
                <w:rFonts w:ascii="Times New Roman" w:hAnsi="Times New Roman"/>
                <w:color w:val="000000"/>
                <w:szCs w:val="24"/>
              </w:rPr>
              <w:t>2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>00</w:t>
            </w:r>
            <w:r>
              <w:rPr>
                <w:rFonts w:ascii="Times New Roman" w:hAnsi="Times New Roman"/>
                <w:color w:val="000000"/>
                <w:szCs w:val="24"/>
              </w:rPr>
              <w:t>3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 xml:space="preserve"> – </w:t>
            </w:r>
            <w:r>
              <w:rPr>
                <w:rFonts w:ascii="Times New Roman" w:hAnsi="Times New Roman"/>
                <w:color w:val="000000"/>
                <w:szCs w:val="24"/>
              </w:rPr>
              <w:t>REA</w:t>
            </w:r>
            <w:r w:rsidRPr="00497031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szCs w:val="24"/>
              </w:rPr>
              <w:t>e</w:t>
            </w:r>
            <w:r>
              <w:rPr>
                <w:rFonts w:ascii="Times New Roman" w:hAnsi="Times New Roman"/>
                <w:color w:val="000000"/>
                <w:szCs w:val="24"/>
              </w:rPr>
              <w:t>-licence Generation</w:t>
            </w:r>
          </w:p>
        </w:tc>
      </w:tr>
    </w:tbl>
    <w:p w14:paraId="19164757" w14:textId="77777777" w:rsidR="00C30A92" w:rsidRDefault="00C30A92" w:rsidP="00C30A92"/>
    <w:p w14:paraId="06BB987F" w14:textId="77777777" w:rsidR="00C30A92" w:rsidRDefault="00C30A92" w:rsidP="00C30A92">
      <w:pPr>
        <w:widowControl/>
        <w:spacing w:after="160" w:line="259" w:lineRule="auto"/>
        <w:rPr>
          <w:rFonts w:ascii="Times New Roman" w:eastAsiaTheme="majorEastAsia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Cs w:val="24"/>
        </w:rPr>
        <w:br w:type="page"/>
      </w:r>
    </w:p>
    <w:p w14:paraId="65D5E2FA" w14:textId="77777777" w:rsidR="00C30A92" w:rsidRPr="007823D7" w:rsidRDefault="00C30A92" w:rsidP="00C30A92"/>
    <w:p w14:paraId="554D598B" w14:textId="75AC5213" w:rsidR="001356DD" w:rsidRDefault="001356DD" w:rsidP="001356DD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5" w:name="_Toc94260011"/>
      <w:r w:rsidRPr="001356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Certificate of Compliance Registration</w:t>
      </w:r>
      <w:bookmarkEnd w:id="265"/>
    </w:p>
    <w:p w14:paraId="13711339" w14:textId="36E16E56" w:rsidR="001356DD" w:rsidRDefault="00D91C10" w:rsidP="001356DD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</w:pPr>
      <w:bookmarkStart w:id="266" w:name="_Toc94260012"/>
      <w:ins w:id="267" w:author="Lewen Lai Wa Lam" w:date="2022-02-11T11:21:00Z">
        <w:r>
          <w:rPr>
            <w:rFonts w:ascii="Times New Roman" w:hAnsi="Times New Roman" w:cs="Times New Roman"/>
            <w:i w:val="0"/>
            <w:iCs w:val="0"/>
            <w:color w:val="000000" w:themeColor="text1"/>
            <w:szCs w:val="24"/>
          </w:rPr>
          <w:t xml:space="preserve">COCR-001 </w:t>
        </w:r>
      </w:ins>
      <w:r w:rsidR="001356DD" w:rsidRPr="0090544E"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 xml:space="preserve">Maintain </w:t>
      </w:r>
      <w:r w:rsidR="00DA5E3C"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>COCR</w:t>
      </w:r>
      <w:r w:rsidR="001356DD" w:rsidRPr="00495A74"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 xml:space="preserve"> Case</w:t>
      </w:r>
      <w:bookmarkEnd w:id="266"/>
    </w:p>
    <w:p w14:paraId="73FB307E" w14:textId="77777777" w:rsidR="001356DD" w:rsidRDefault="001356DD" w:rsidP="001356DD">
      <w:pPr>
        <w:rPr>
          <w:rFonts w:ascii="Times New Roman" w:eastAsiaTheme="majorEastAsia" w:hAnsi="Times New Roman" w:cs="Times New Roman"/>
          <w:color w:val="000000" w:themeColor="text1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9"/>
        <w:gridCol w:w="300"/>
        <w:gridCol w:w="3996"/>
        <w:gridCol w:w="1214"/>
        <w:gridCol w:w="296"/>
        <w:gridCol w:w="1831"/>
      </w:tblGrid>
      <w:tr w:rsidR="001356DD" w:rsidRPr="00004A96" w14:paraId="0B28FD8F" w14:textId="77777777" w:rsidTr="007823D7">
        <w:tc>
          <w:tcPr>
            <w:tcW w:w="1384" w:type="dxa"/>
          </w:tcPr>
          <w:p w14:paraId="06805A39" w14:textId="77777777" w:rsidR="001356DD" w:rsidRPr="00004A96" w:rsidRDefault="001356DD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Function ID</w:t>
            </w:r>
          </w:p>
        </w:tc>
        <w:tc>
          <w:tcPr>
            <w:tcW w:w="300" w:type="dxa"/>
          </w:tcPr>
          <w:p w14:paraId="0511E758" w14:textId="77777777" w:rsidR="001356DD" w:rsidRPr="00004A96" w:rsidRDefault="001356DD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4424" w:type="dxa"/>
          </w:tcPr>
          <w:p w14:paraId="1AE4DC02" w14:textId="6C109FAF" w:rsidR="001356DD" w:rsidRPr="00004A96" w:rsidRDefault="0002045D" w:rsidP="007823D7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COCR</w:t>
            </w:r>
            <w:r w:rsidR="001356DD">
              <w:rPr>
                <w:rFonts w:ascii="Times New Roman" w:hAnsi="Times New Roman"/>
                <w:szCs w:val="24"/>
              </w:rPr>
              <w:t>-001</w:t>
            </w:r>
          </w:p>
        </w:tc>
        <w:tc>
          <w:tcPr>
            <w:tcW w:w="1256" w:type="dxa"/>
          </w:tcPr>
          <w:p w14:paraId="58D905AD" w14:textId="77777777" w:rsidR="001356DD" w:rsidRPr="00004A96" w:rsidRDefault="001356DD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Mode</w:t>
            </w:r>
          </w:p>
        </w:tc>
        <w:tc>
          <w:tcPr>
            <w:tcW w:w="296" w:type="dxa"/>
          </w:tcPr>
          <w:p w14:paraId="18BBAC98" w14:textId="77777777" w:rsidR="001356DD" w:rsidRPr="00004A96" w:rsidRDefault="001356DD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1856" w:type="dxa"/>
          </w:tcPr>
          <w:p w14:paraId="72D90886" w14:textId="77777777" w:rsidR="001356DD" w:rsidRPr="00004A96" w:rsidRDefault="001356DD" w:rsidP="007823D7">
            <w:pPr>
              <w:rPr>
                <w:rFonts w:ascii="Times New Roman" w:hAnsi="Times New Roman"/>
                <w:szCs w:val="24"/>
              </w:rPr>
            </w:pPr>
            <w:r w:rsidRPr="00004A96">
              <w:rPr>
                <w:rFonts w:ascii="Times New Roman" w:hAnsi="Times New Roman"/>
                <w:szCs w:val="24"/>
              </w:rPr>
              <w:t>Online/Update</w:t>
            </w:r>
          </w:p>
        </w:tc>
      </w:tr>
      <w:tr w:rsidR="001356DD" w:rsidRPr="00004A96" w14:paraId="33714387" w14:textId="77777777" w:rsidTr="007823D7">
        <w:tc>
          <w:tcPr>
            <w:tcW w:w="1384" w:type="dxa"/>
          </w:tcPr>
          <w:p w14:paraId="3E941A9C" w14:textId="77777777" w:rsidR="001356DD" w:rsidRPr="00004A96" w:rsidRDefault="001356DD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Name</w:t>
            </w:r>
          </w:p>
        </w:tc>
        <w:tc>
          <w:tcPr>
            <w:tcW w:w="300" w:type="dxa"/>
          </w:tcPr>
          <w:p w14:paraId="52CDAD56" w14:textId="77777777" w:rsidR="001356DD" w:rsidRPr="00004A96" w:rsidRDefault="001356DD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7832" w:type="dxa"/>
            <w:gridSpan w:val="4"/>
          </w:tcPr>
          <w:p w14:paraId="377F8DD7" w14:textId="01F13EF6" w:rsidR="001356DD" w:rsidRPr="00004A96" w:rsidRDefault="001356DD" w:rsidP="007823D7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Maintain</w:t>
            </w:r>
            <w:r w:rsidRPr="00495A74">
              <w:rPr>
                <w:rFonts w:ascii="Times New Roman" w:hAnsi="Times New Roman"/>
                <w:szCs w:val="24"/>
              </w:rPr>
              <w:t xml:space="preserve"> </w:t>
            </w:r>
            <w:r w:rsidR="009D33B4">
              <w:rPr>
                <w:rFonts w:ascii="Times New Roman" w:hAnsi="Times New Roman"/>
                <w:szCs w:val="24"/>
              </w:rPr>
              <w:t>COCR</w:t>
            </w:r>
            <w:r w:rsidR="009D33B4" w:rsidRPr="00495A74">
              <w:rPr>
                <w:rFonts w:ascii="Times New Roman" w:hAnsi="Times New Roman"/>
                <w:szCs w:val="24"/>
              </w:rPr>
              <w:t xml:space="preserve"> </w:t>
            </w:r>
            <w:r w:rsidRPr="00495A74">
              <w:rPr>
                <w:rFonts w:ascii="Times New Roman" w:hAnsi="Times New Roman"/>
                <w:szCs w:val="24"/>
              </w:rPr>
              <w:t>Case</w:t>
            </w:r>
            <w:del w:id="268" w:author="Lewen Lai Wa Lam" w:date="2022-02-17T14:01:00Z">
              <w:r w:rsidR="004D4AF9" w:rsidDel="00C13778">
                <w:rPr>
                  <w:rFonts w:ascii="Times New Roman" w:hAnsi="Times New Roman"/>
                  <w:szCs w:val="24"/>
                </w:rPr>
                <w:delText>`</w:delText>
              </w:r>
            </w:del>
          </w:p>
        </w:tc>
      </w:tr>
      <w:tr w:rsidR="001356DD" w:rsidRPr="00004A96" w14:paraId="3C4C21DF" w14:textId="77777777" w:rsidTr="007823D7">
        <w:tc>
          <w:tcPr>
            <w:tcW w:w="1384" w:type="dxa"/>
          </w:tcPr>
          <w:p w14:paraId="1B386464" w14:textId="77777777" w:rsidR="001356DD" w:rsidRPr="00004A96" w:rsidRDefault="001356DD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Frequency</w:t>
            </w:r>
          </w:p>
        </w:tc>
        <w:tc>
          <w:tcPr>
            <w:tcW w:w="300" w:type="dxa"/>
          </w:tcPr>
          <w:p w14:paraId="5D701BB4" w14:textId="77777777" w:rsidR="001356DD" w:rsidRPr="00004A96" w:rsidRDefault="001356DD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4424" w:type="dxa"/>
          </w:tcPr>
          <w:p w14:paraId="30E3BE41" w14:textId="564145EF" w:rsidR="001356DD" w:rsidRPr="00004A96" w:rsidRDefault="001356DD" w:rsidP="007823D7">
            <w:pPr>
              <w:rPr>
                <w:rFonts w:ascii="Times New Roman" w:hAnsi="Times New Roman"/>
                <w:szCs w:val="24"/>
                <w:lang w:eastAsia="zh-HK"/>
              </w:rPr>
            </w:pPr>
            <w:r>
              <w:rPr>
                <w:rFonts w:ascii="Times New Roman" w:hAnsi="Times New Roman"/>
                <w:szCs w:val="24"/>
              </w:rPr>
              <w:t xml:space="preserve">(Min: 0 Avg: </w:t>
            </w:r>
            <w:r w:rsidR="004D4AF9">
              <w:rPr>
                <w:rFonts w:ascii="Times New Roman" w:hAnsi="Times New Roman"/>
                <w:szCs w:val="24"/>
              </w:rPr>
              <w:t>3</w:t>
            </w:r>
            <w:r>
              <w:rPr>
                <w:rFonts w:ascii="Times New Roman" w:hAnsi="Times New Roman"/>
                <w:szCs w:val="24"/>
              </w:rPr>
              <w:t xml:space="preserve">00 Max: </w:t>
            </w:r>
            <w:r w:rsidR="004D4AF9">
              <w:rPr>
                <w:rFonts w:ascii="Times New Roman" w:hAnsi="Times New Roman"/>
                <w:szCs w:val="24"/>
              </w:rPr>
              <w:t>6</w:t>
            </w:r>
            <w:r>
              <w:rPr>
                <w:rFonts w:ascii="Times New Roman" w:hAnsi="Times New Roman"/>
                <w:szCs w:val="24"/>
              </w:rPr>
              <w:t>00)</w:t>
            </w:r>
          </w:p>
        </w:tc>
        <w:tc>
          <w:tcPr>
            <w:tcW w:w="1256" w:type="dxa"/>
          </w:tcPr>
          <w:p w14:paraId="2C0692BD" w14:textId="77777777" w:rsidR="001356DD" w:rsidRPr="00004A96" w:rsidRDefault="001356DD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Period</w:t>
            </w:r>
          </w:p>
        </w:tc>
        <w:tc>
          <w:tcPr>
            <w:tcW w:w="296" w:type="dxa"/>
          </w:tcPr>
          <w:p w14:paraId="13382F4F" w14:textId="77777777" w:rsidR="001356DD" w:rsidRPr="00004A96" w:rsidRDefault="001356DD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1856" w:type="dxa"/>
          </w:tcPr>
          <w:p w14:paraId="6D7BAA96" w14:textId="77777777" w:rsidR="001356DD" w:rsidRPr="00004A96" w:rsidRDefault="001356DD" w:rsidP="007823D7">
            <w:pPr>
              <w:rPr>
                <w:rFonts w:ascii="Times New Roman" w:hAnsi="Times New Roman"/>
                <w:szCs w:val="24"/>
                <w:lang w:eastAsia="zh-HK"/>
              </w:rPr>
            </w:pPr>
            <w:r>
              <w:rPr>
                <w:rFonts w:ascii="Times New Roman" w:hAnsi="Times New Roman"/>
                <w:szCs w:val="24"/>
                <w:lang w:eastAsia="zh-HK"/>
              </w:rPr>
              <w:t>Yearly</w:t>
            </w:r>
          </w:p>
        </w:tc>
      </w:tr>
      <w:tr w:rsidR="001356DD" w:rsidRPr="00004A96" w14:paraId="02D869A6" w14:textId="77777777" w:rsidTr="007823D7">
        <w:tc>
          <w:tcPr>
            <w:tcW w:w="9516" w:type="dxa"/>
            <w:gridSpan w:val="6"/>
          </w:tcPr>
          <w:p w14:paraId="4FBC38B5" w14:textId="77777777" w:rsidR="001356DD" w:rsidRPr="00004A96" w:rsidRDefault="001356DD" w:rsidP="007823D7">
            <w:pPr>
              <w:rPr>
                <w:rFonts w:ascii="Times New Roman" w:hAnsi="Times New Roman"/>
                <w:b/>
                <w:szCs w:val="24"/>
                <w:lang w:eastAsia="zh-HK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Description:</w:t>
            </w:r>
          </w:p>
        </w:tc>
      </w:tr>
      <w:tr w:rsidR="001356DD" w:rsidRPr="00004A96" w14:paraId="54F97382" w14:textId="77777777" w:rsidTr="007823D7">
        <w:tc>
          <w:tcPr>
            <w:tcW w:w="9516" w:type="dxa"/>
            <w:gridSpan w:val="6"/>
          </w:tcPr>
          <w:p w14:paraId="4359BC61" w14:textId="5A8FCFEC" w:rsidR="001356DD" w:rsidRDefault="001356DD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  <w:r>
              <w:rPr>
                <w:rFonts w:ascii="Times New Roman" w:hAnsi="Times New Roman"/>
                <w:lang w:eastAsia="zh-HK"/>
              </w:rPr>
              <w:t>Related Path: [Search]&gt;[Search Case (</w:t>
            </w:r>
            <w:r w:rsidR="005E2D6F">
              <w:rPr>
                <w:rFonts w:ascii="Times New Roman" w:hAnsi="Times New Roman"/>
                <w:lang w:eastAsia="zh-HK"/>
              </w:rPr>
              <w:t>EA/FOC/COCR/INSP</w:t>
            </w:r>
            <w:r>
              <w:rPr>
                <w:rFonts w:ascii="Times New Roman" w:hAnsi="Times New Roman"/>
                <w:lang w:eastAsia="zh-HK"/>
              </w:rPr>
              <w:t>)]</w:t>
            </w:r>
          </w:p>
          <w:p w14:paraId="649C9C1F" w14:textId="77777777" w:rsidR="001356DD" w:rsidRPr="006D7784" w:rsidRDefault="001356DD" w:rsidP="007823D7">
            <w:pPr>
              <w:spacing w:after="60"/>
              <w:jc w:val="both"/>
              <w:rPr>
                <w:lang w:eastAsia="zh-HK"/>
              </w:rPr>
            </w:pPr>
          </w:p>
          <w:p w14:paraId="671E3BA8" w14:textId="6F320124" w:rsidR="001356DD" w:rsidRDefault="001356DD" w:rsidP="007823D7">
            <w:pPr>
              <w:pStyle w:val="NormalIndent"/>
              <w:widowControl w:val="0"/>
              <w:spacing w:afterLines="100" w:after="24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Modify existing </w:t>
            </w:r>
            <w:r w:rsidR="00A2041A">
              <w:rPr>
                <w:sz w:val="24"/>
                <w:szCs w:val="24"/>
              </w:rPr>
              <w:t>COCR</w:t>
            </w:r>
            <w:r>
              <w:rPr>
                <w:sz w:val="24"/>
                <w:szCs w:val="24"/>
              </w:rPr>
              <w:t xml:space="preserve"> Case Detail page to facilitate e-licence generation, details as below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18"/>
              <w:gridCol w:w="1449"/>
              <w:gridCol w:w="5040"/>
            </w:tblGrid>
            <w:tr w:rsidR="001356DD" w:rsidRPr="00342331" w14:paraId="0C66E18D" w14:textId="77777777" w:rsidTr="007823D7">
              <w:tc>
                <w:tcPr>
                  <w:tcW w:w="2218" w:type="dxa"/>
                  <w:shd w:val="clear" w:color="auto" w:fill="D0CECE" w:themeFill="background2" w:themeFillShade="E6"/>
                </w:tcPr>
                <w:p w14:paraId="0DE3998A" w14:textId="77777777" w:rsidR="001356DD" w:rsidRPr="006D7784" w:rsidRDefault="001356DD" w:rsidP="007823D7">
                  <w:pPr>
                    <w:spacing w:after="60"/>
                    <w:jc w:val="both"/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</w:pPr>
                  <w:r w:rsidRPr="006D7784"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  <w:t>Field</w:t>
                  </w:r>
                </w:p>
              </w:tc>
              <w:tc>
                <w:tcPr>
                  <w:tcW w:w="1449" w:type="dxa"/>
                  <w:shd w:val="clear" w:color="auto" w:fill="D0CECE" w:themeFill="background2" w:themeFillShade="E6"/>
                </w:tcPr>
                <w:p w14:paraId="6F86001F" w14:textId="77777777" w:rsidR="001356DD" w:rsidRPr="006D7784" w:rsidRDefault="001356DD" w:rsidP="007823D7">
                  <w:pPr>
                    <w:spacing w:after="60"/>
                    <w:jc w:val="both"/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</w:pPr>
                  <w:r w:rsidRPr="006D7784"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  <w:t>Action</w:t>
                  </w:r>
                </w:p>
              </w:tc>
              <w:tc>
                <w:tcPr>
                  <w:tcW w:w="5040" w:type="dxa"/>
                  <w:shd w:val="clear" w:color="auto" w:fill="D0CECE" w:themeFill="background2" w:themeFillShade="E6"/>
                </w:tcPr>
                <w:p w14:paraId="02BF9FEC" w14:textId="77777777" w:rsidR="001356DD" w:rsidRPr="006D7784" w:rsidRDefault="001356DD" w:rsidP="007823D7">
                  <w:pPr>
                    <w:spacing w:after="60"/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  <w:t>Details</w:t>
                  </w:r>
                </w:p>
              </w:tc>
            </w:tr>
            <w:tr w:rsidR="001356DD" w:rsidRPr="00342331" w14:paraId="12DB9F4D" w14:textId="77777777" w:rsidTr="007823D7">
              <w:tc>
                <w:tcPr>
                  <w:tcW w:w="2218" w:type="dxa"/>
                </w:tcPr>
                <w:p w14:paraId="61E79645" w14:textId="12F83145" w:rsidR="001356DD" w:rsidRPr="006D7784" w:rsidRDefault="00BD7A83" w:rsidP="007823D7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BEC Edition</w:t>
                  </w:r>
                </w:p>
              </w:tc>
              <w:tc>
                <w:tcPr>
                  <w:tcW w:w="1449" w:type="dxa"/>
                </w:tcPr>
                <w:p w14:paraId="0C7CC0CF" w14:textId="7B4843B2" w:rsidR="001356DD" w:rsidRPr="006D7784" w:rsidRDefault="00BD7A83" w:rsidP="007823D7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Update</w:t>
                  </w:r>
                </w:p>
              </w:tc>
              <w:tc>
                <w:tcPr>
                  <w:tcW w:w="5040" w:type="dxa"/>
                </w:tcPr>
                <w:p w14:paraId="062BABB8" w14:textId="77777777" w:rsidR="001356DD" w:rsidRDefault="00BD7A83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Label Color: Red</w:t>
                  </w:r>
                </w:p>
                <w:p w14:paraId="6B96CA4B" w14:textId="088BD479" w:rsidR="00BD7A83" w:rsidRPr="00E72D99" w:rsidRDefault="006868EB" w:rsidP="006868EB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Add validation: When [Generate Certificate] button click, check mandatory</w:t>
                  </w:r>
                </w:p>
              </w:tc>
            </w:tr>
            <w:tr w:rsidR="00137CF6" w:rsidRPr="00342331" w14:paraId="48B3620D" w14:textId="77777777" w:rsidTr="007823D7">
              <w:tc>
                <w:tcPr>
                  <w:tcW w:w="2218" w:type="dxa"/>
                </w:tcPr>
                <w:p w14:paraId="0E7B10C9" w14:textId="4BA584CA" w:rsidR="00137CF6" w:rsidRPr="00E72D99" w:rsidRDefault="00137CF6" w:rsidP="00137CF6">
                  <w:pPr>
                    <w:spacing w:after="6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COCR I</w:t>
                  </w:r>
                  <w:r>
                    <w:rPr>
                      <w:rFonts w:ascii="Times New Roman" w:hAnsi="Times New Roman" w:cs="Times New Roman"/>
                    </w:rPr>
                    <w:t>ssue Date(dd/mm/yyyy)</w:t>
                  </w:r>
                </w:p>
              </w:tc>
              <w:tc>
                <w:tcPr>
                  <w:tcW w:w="1449" w:type="dxa"/>
                </w:tcPr>
                <w:p w14:paraId="223FB142" w14:textId="479AF52E" w:rsidR="00137CF6" w:rsidRPr="006D7784" w:rsidRDefault="00137CF6" w:rsidP="00137CF6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Update</w:t>
                  </w:r>
                </w:p>
              </w:tc>
              <w:tc>
                <w:tcPr>
                  <w:tcW w:w="5040" w:type="dxa"/>
                </w:tcPr>
                <w:p w14:paraId="1EBCC0AD" w14:textId="77777777" w:rsidR="00137CF6" w:rsidRDefault="00137CF6" w:rsidP="00137CF6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Label Color: Red</w:t>
                  </w:r>
                </w:p>
                <w:p w14:paraId="007FFA56" w14:textId="4A3873F4" w:rsidR="00137CF6" w:rsidRPr="006D7784" w:rsidRDefault="00137CF6" w:rsidP="00137CF6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Add validation: When [Generate Certificate] button click, check mandatory</w:t>
                  </w:r>
                </w:p>
              </w:tc>
            </w:tr>
            <w:tr w:rsidR="00137CF6" w:rsidRPr="00342331" w14:paraId="13F48DB5" w14:textId="77777777" w:rsidTr="007823D7">
              <w:tc>
                <w:tcPr>
                  <w:tcW w:w="2218" w:type="dxa"/>
                </w:tcPr>
                <w:p w14:paraId="2943FA6C" w14:textId="6854F48F" w:rsidR="00137CF6" w:rsidRDefault="00137CF6" w:rsidP="00137CF6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COCR Expiry</w:t>
                  </w:r>
                  <w:r>
                    <w:rPr>
                      <w:rFonts w:ascii="Times New Roman" w:hAnsi="Times New Roman" w:cs="Times New Roman"/>
                    </w:rPr>
                    <w:t xml:space="preserve"> Date(dd/mm/yyyy)</w:t>
                  </w:r>
                </w:p>
              </w:tc>
              <w:tc>
                <w:tcPr>
                  <w:tcW w:w="1449" w:type="dxa"/>
                </w:tcPr>
                <w:p w14:paraId="2FEAC951" w14:textId="3A2F47B4" w:rsidR="00137CF6" w:rsidRPr="006D7784" w:rsidRDefault="00137CF6" w:rsidP="00137CF6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Update</w:t>
                  </w:r>
                </w:p>
              </w:tc>
              <w:tc>
                <w:tcPr>
                  <w:tcW w:w="5040" w:type="dxa"/>
                </w:tcPr>
                <w:p w14:paraId="42DE8BB9" w14:textId="77777777" w:rsidR="00137CF6" w:rsidRDefault="00137CF6" w:rsidP="00137CF6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Label Color: Red</w:t>
                  </w:r>
                </w:p>
                <w:p w14:paraId="5D39F839" w14:textId="6EA30F0C" w:rsidR="00137CF6" w:rsidRPr="006D7784" w:rsidRDefault="00137CF6" w:rsidP="00137CF6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Add validation: When [Generate Certificate] button click, check mandatory</w:t>
                  </w:r>
                </w:p>
              </w:tc>
            </w:tr>
            <w:tr w:rsidR="00137CF6" w:rsidRPr="00342331" w14:paraId="029E79F7" w14:textId="77777777" w:rsidTr="007823D7">
              <w:tc>
                <w:tcPr>
                  <w:tcW w:w="2218" w:type="dxa"/>
                </w:tcPr>
                <w:p w14:paraId="04A61B6A" w14:textId="7FE9B71A" w:rsidR="00137CF6" w:rsidRPr="00E72D99" w:rsidRDefault="00137CF6" w:rsidP="00137CF6">
                  <w:pPr>
                    <w:spacing w:after="6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COCR Cert Number</w:t>
                  </w:r>
                </w:p>
              </w:tc>
              <w:tc>
                <w:tcPr>
                  <w:tcW w:w="1449" w:type="dxa"/>
                </w:tcPr>
                <w:p w14:paraId="73767338" w14:textId="129E84FA" w:rsidR="00137CF6" w:rsidRPr="006D7784" w:rsidRDefault="00137CF6" w:rsidP="00137CF6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Update</w:t>
                  </w:r>
                </w:p>
              </w:tc>
              <w:tc>
                <w:tcPr>
                  <w:tcW w:w="5040" w:type="dxa"/>
                </w:tcPr>
                <w:p w14:paraId="66602929" w14:textId="77777777" w:rsidR="00137CF6" w:rsidRDefault="00137CF6" w:rsidP="00137CF6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Label Color: Red</w:t>
                  </w:r>
                </w:p>
                <w:p w14:paraId="222F10A6" w14:textId="1217F409" w:rsidR="00137CF6" w:rsidRPr="006D7784" w:rsidRDefault="00137CF6" w:rsidP="00137CF6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Add validation: When [Generate Certificate] button click, check mandatory</w:t>
                  </w:r>
                </w:p>
              </w:tc>
            </w:tr>
            <w:tr w:rsidR="00137CF6" w:rsidRPr="00342331" w14:paraId="40CA0E60" w14:textId="77777777" w:rsidTr="007823D7">
              <w:tc>
                <w:tcPr>
                  <w:tcW w:w="2218" w:type="dxa"/>
                </w:tcPr>
                <w:p w14:paraId="496DD09B" w14:textId="77777777" w:rsidR="00137CF6" w:rsidRPr="001803A8" w:rsidRDefault="00137CF6" w:rsidP="00137CF6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Genereate Certificate</w:t>
                  </w:r>
                </w:p>
              </w:tc>
              <w:tc>
                <w:tcPr>
                  <w:tcW w:w="1449" w:type="dxa"/>
                </w:tcPr>
                <w:p w14:paraId="14E8B4EF" w14:textId="77777777" w:rsidR="00137CF6" w:rsidRDefault="00137CF6" w:rsidP="00137CF6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Add</w:t>
                  </w:r>
                </w:p>
              </w:tc>
              <w:tc>
                <w:tcPr>
                  <w:tcW w:w="5040" w:type="dxa"/>
                </w:tcPr>
                <w:p w14:paraId="3E71FA82" w14:textId="77777777" w:rsidR="00137CF6" w:rsidRDefault="00137CF6" w:rsidP="00137CF6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Type: Button</w:t>
                  </w:r>
                </w:p>
                <w:p w14:paraId="35A42438" w14:textId="71571C3A" w:rsidR="00137CF6" w:rsidRDefault="00137CF6" w:rsidP="00137CF6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Display: when status = “</w:t>
                  </w:r>
                  <w:r w:rsidR="008E72F2">
                    <w:rPr>
                      <w:rFonts w:ascii="Times New Roman" w:hAnsi="Times New Roman" w:cs="Times New Roman"/>
                      <w:lang w:val="en-GB"/>
                    </w:rPr>
                    <w:t>COCR Registry Issued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>” / “</w:t>
                  </w:r>
                  <w:r w:rsidRPr="00B933F6">
                    <w:rPr>
                      <w:rFonts w:ascii="Times New Roman" w:hAnsi="Times New Roman" w:cs="Times New Roman"/>
                      <w:lang w:val="en-GB"/>
                    </w:rPr>
                    <w:t>Pending for CE Confirmation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>”</w:t>
                  </w:r>
                </w:p>
                <w:p w14:paraId="750E4DC2" w14:textId="45CC36A6" w:rsidR="00137CF6" w:rsidRPr="00126F28" w:rsidRDefault="00137CF6" w:rsidP="00137CF6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Details refer to 2.2.</w:t>
                  </w:r>
                  <w:r w:rsidR="00E029D1">
                    <w:rPr>
                      <w:rFonts w:ascii="Times New Roman" w:hAnsi="Times New Roman" w:cs="Times New Roman"/>
                      <w:lang w:val="en-GB"/>
                    </w:rPr>
                    <w:t>3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.2 Generete </w:t>
                  </w:r>
                  <w:r w:rsidR="00E029D1">
                    <w:rPr>
                      <w:rFonts w:ascii="Times New Roman" w:hAnsi="Times New Roman" w:cs="Times New Roman"/>
                      <w:lang w:val="en-GB"/>
                    </w:rPr>
                    <w:t>COCR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 Elicence</w:t>
                  </w:r>
                </w:p>
              </w:tc>
            </w:tr>
            <w:tr w:rsidR="00137CF6" w:rsidRPr="00342331" w14:paraId="392F2FE6" w14:textId="77777777" w:rsidTr="007823D7">
              <w:tc>
                <w:tcPr>
                  <w:tcW w:w="2218" w:type="dxa"/>
                </w:tcPr>
                <w:p w14:paraId="45B33645" w14:textId="77777777" w:rsidR="00137CF6" w:rsidRDefault="00137CF6" w:rsidP="00137CF6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Create/Update Register</w:t>
                  </w:r>
                </w:p>
              </w:tc>
              <w:tc>
                <w:tcPr>
                  <w:tcW w:w="1449" w:type="dxa"/>
                </w:tcPr>
                <w:p w14:paraId="0735C1DF" w14:textId="77777777" w:rsidR="00137CF6" w:rsidRDefault="00137CF6" w:rsidP="00137CF6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Add</w:t>
                  </w:r>
                </w:p>
              </w:tc>
              <w:tc>
                <w:tcPr>
                  <w:tcW w:w="5040" w:type="dxa"/>
                </w:tcPr>
                <w:p w14:paraId="345B4275" w14:textId="77777777" w:rsidR="00137CF6" w:rsidRDefault="00137CF6" w:rsidP="00137CF6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Type: Button</w:t>
                  </w:r>
                </w:p>
                <w:p w14:paraId="2C11500E" w14:textId="6A7AE3F4" w:rsidR="00137CF6" w:rsidRPr="006D7784" w:rsidRDefault="00137CF6" w:rsidP="00137CF6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Display: when status = “</w:t>
                  </w:r>
                  <w:r w:rsidR="008E72F2">
                    <w:rPr>
                      <w:rFonts w:ascii="Times New Roman" w:hAnsi="Times New Roman" w:cs="Times New Roman"/>
                      <w:lang w:val="en-GB"/>
                    </w:rPr>
                    <w:t>COCR Registry Issued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>” / “</w:t>
                  </w:r>
                  <w:r w:rsidRPr="00B933F6">
                    <w:rPr>
                      <w:rFonts w:ascii="Times New Roman" w:hAnsi="Times New Roman" w:cs="Times New Roman"/>
                      <w:lang w:val="en-GB"/>
                    </w:rPr>
                    <w:t>Pending for CE Confirmation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>”</w:t>
                  </w:r>
                </w:p>
                <w:p w14:paraId="2F3902DA" w14:textId="36A8F7B3" w:rsidR="00137CF6" w:rsidRDefault="00137CF6" w:rsidP="00137CF6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Details refer to 2.2.</w:t>
                  </w:r>
                  <w:r w:rsidR="00E029D1">
                    <w:rPr>
                      <w:rFonts w:ascii="Times New Roman" w:hAnsi="Times New Roman" w:cs="Times New Roman"/>
                      <w:lang w:val="en-GB"/>
                    </w:rPr>
                    <w:t>3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.3 Maintain </w:t>
                  </w:r>
                  <w:r w:rsidR="00E029D1">
                    <w:rPr>
                      <w:rFonts w:ascii="Times New Roman" w:hAnsi="Times New Roman" w:cs="Times New Roman"/>
                      <w:lang w:val="en-GB"/>
                    </w:rPr>
                    <w:t>COCR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 Register</w:t>
                  </w:r>
                </w:p>
              </w:tc>
            </w:tr>
          </w:tbl>
          <w:p w14:paraId="624D6810" w14:textId="77777777" w:rsidR="001356DD" w:rsidRPr="00C3312B" w:rsidRDefault="001356DD" w:rsidP="007823D7">
            <w:pPr>
              <w:pStyle w:val="NormalIndent"/>
              <w:widowControl w:val="0"/>
              <w:spacing w:afterLines="100" w:after="240"/>
              <w:ind w:left="0" w:firstLine="0"/>
              <w:rPr>
                <w:sz w:val="24"/>
                <w:szCs w:val="24"/>
                <w:lang w:eastAsia="zh-HK"/>
              </w:rPr>
            </w:pPr>
          </w:p>
          <w:p w14:paraId="4E9E2207" w14:textId="77777777" w:rsidR="001356DD" w:rsidRDefault="001356DD" w:rsidP="007823D7">
            <w:pPr>
              <w:spacing w:after="60"/>
              <w:jc w:val="both"/>
              <w:rPr>
                <w:rFonts w:ascii="Times New Roman" w:hAnsi="Times New Roman"/>
                <w:szCs w:val="24"/>
              </w:rPr>
            </w:pPr>
          </w:p>
          <w:p w14:paraId="238C35D2" w14:textId="77777777" w:rsidR="001356DD" w:rsidRPr="00004A96" w:rsidRDefault="001356DD" w:rsidP="007823D7">
            <w:pPr>
              <w:spacing w:after="60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1356DD" w:rsidRPr="00004A96" w14:paraId="71F4E0EC" w14:textId="77777777" w:rsidTr="007823D7">
        <w:tc>
          <w:tcPr>
            <w:tcW w:w="9516" w:type="dxa"/>
            <w:gridSpan w:val="6"/>
          </w:tcPr>
          <w:p w14:paraId="00D1213D" w14:textId="77777777" w:rsidR="001356DD" w:rsidRPr="00004A96" w:rsidRDefault="001356DD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Related Requirements:</w:t>
            </w:r>
          </w:p>
        </w:tc>
      </w:tr>
      <w:tr w:rsidR="001356DD" w:rsidRPr="00004A96" w14:paraId="6E092872" w14:textId="77777777" w:rsidTr="007823D7">
        <w:tc>
          <w:tcPr>
            <w:tcW w:w="9516" w:type="dxa"/>
            <w:gridSpan w:val="6"/>
          </w:tcPr>
          <w:p w14:paraId="5A65ADAD" w14:textId="3AB1D1EF" w:rsidR="001356DD" w:rsidRDefault="001356DD" w:rsidP="007823D7">
            <w:pPr>
              <w:rPr>
                <w:rFonts w:ascii="Times New Roman" w:hAnsi="Times New Roman"/>
                <w:color w:val="000000"/>
                <w:szCs w:val="24"/>
              </w:rPr>
            </w:pPr>
            <w:r w:rsidRPr="00A969FD">
              <w:rPr>
                <w:rFonts w:ascii="Times New Roman" w:hAnsi="Times New Roman"/>
                <w:color w:val="000000"/>
                <w:szCs w:val="24"/>
              </w:rPr>
              <w:t>REQ-</w:t>
            </w:r>
            <w:r w:rsidR="00323A57">
              <w:rPr>
                <w:rFonts w:ascii="Times New Roman" w:hAnsi="Times New Roman"/>
                <w:color w:val="000000"/>
                <w:szCs w:val="24"/>
              </w:rPr>
              <w:t>3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 xml:space="preserve">001 – </w:t>
            </w:r>
            <w:r w:rsidR="00075F2A">
              <w:rPr>
                <w:rFonts w:ascii="Times New Roman" w:hAnsi="Times New Roman"/>
                <w:color w:val="000000"/>
                <w:szCs w:val="24"/>
              </w:rPr>
              <w:t>COCR</w:t>
            </w:r>
            <w:r w:rsidR="00075F2A" w:rsidRPr="00497031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 w:rsidRPr="00497031">
              <w:rPr>
                <w:rFonts w:ascii="Times New Roman" w:hAnsi="Times New Roman"/>
                <w:color w:val="000000"/>
                <w:szCs w:val="24"/>
              </w:rPr>
              <w:t>Case Maintenance</w:t>
            </w:r>
          </w:p>
          <w:p w14:paraId="09C4B977" w14:textId="2DC41320" w:rsidR="001356DD" w:rsidRDefault="001356DD" w:rsidP="007823D7">
            <w:pPr>
              <w:rPr>
                <w:rFonts w:ascii="Times New Roman" w:hAnsi="Times New Roman"/>
                <w:color w:val="000000"/>
                <w:szCs w:val="24"/>
              </w:rPr>
            </w:pPr>
            <w:r w:rsidRPr="00A969FD">
              <w:rPr>
                <w:rFonts w:ascii="Times New Roman" w:hAnsi="Times New Roman"/>
                <w:color w:val="000000"/>
                <w:szCs w:val="24"/>
              </w:rPr>
              <w:t>REQ-</w:t>
            </w:r>
            <w:r w:rsidR="00323A57">
              <w:rPr>
                <w:rFonts w:ascii="Times New Roman" w:hAnsi="Times New Roman"/>
                <w:color w:val="000000"/>
                <w:szCs w:val="24"/>
              </w:rPr>
              <w:t>3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>00</w:t>
            </w:r>
            <w:r>
              <w:rPr>
                <w:rFonts w:ascii="Times New Roman" w:hAnsi="Times New Roman"/>
                <w:color w:val="000000"/>
                <w:szCs w:val="24"/>
              </w:rPr>
              <w:t>2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 xml:space="preserve"> – </w:t>
            </w:r>
            <w:r w:rsidR="00075F2A">
              <w:rPr>
                <w:rFonts w:ascii="Times New Roman" w:hAnsi="Times New Roman"/>
                <w:color w:val="000000"/>
                <w:szCs w:val="24"/>
              </w:rPr>
              <w:t>COCR</w:t>
            </w:r>
            <w:r w:rsidR="00075F2A" w:rsidRPr="00497031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4"/>
              </w:rPr>
              <w:t>Certificate Maintenance</w:t>
            </w:r>
          </w:p>
          <w:p w14:paraId="5B0BC81F" w14:textId="53483D0B" w:rsidR="001356DD" w:rsidRPr="00004A96" w:rsidRDefault="001356DD" w:rsidP="007823D7">
            <w:pPr>
              <w:rPr>
                <w:rFonts w:ascii="Times New Roman" w:hAnsi="Times New Roman"/>
                <w:szCs w:val="24"/>
              </w:rPr>
            </w:pPr>
            <w:r w:rsidRPr="00A969FD">
              <w:rPr>
                <w:rFonts w:ascii="Times New Roman" w:hAnsi="Times New Roman"/>
                <w:color w:val="000000"/>
                <w:szCs w:val="24"/>
              </w:rPr>
              <w:t>REQ-</w:t>
            </w:r>
            <w:r w:rsidR="00323A57">
              <w:rPr>
                <w:rFonts w:ascii="Times New Roman" w:hAnsi="Times New Roman"/>
                <w:color w:val="000000"/>
                <w:szCs w:val="24"/>
              </w:rPr>
              <w:t>3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>00</w:t>
            </w:r>
            <w:r>
              <w:rPr>
                <w:rFonts w:ascii="Times New Roman" w:hAnsi="Times New Roman"/>
                <w:color w:val="000000"/>
                <w:szCs w:val="24"/>
              </w:rPr>
              <w:t>3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 xml:space="preserve"> – </w:t>
            </w:r>
            <w:r w:rsidR="00075F2A">
              <w:rPr>
                <w:rFonts w:ascii="Times New Roman" w:hAnsi="Times New Roman"/>
                <w:color w:val="000000"/>
                <w:szCs w:val="24"/>
              </w:rPr>
              <w:t>COCR</w:t>
            </w:r>
            <w:r w:rsidR="00075F2A" w:rsidRPr="00497031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szCs w:val="24"/>
              </w:rPr>
              <w:t>e</w:t>
            </w:r>
            <w:r>
              <w:rPr>
                <w:rFonts w:ascii="Times New Roman" w:hAnsi="Times New Roman"/>
                <w:color w:val="000000"/>
                <w:szCs w:val="24"/>
              </w:rPr>
              <w:t>-licence Generation</w:t>
            </w:r>
          </w:p>
        </w:tc>
      </w:tr>
    </w:tbl>
    <w:p w14:paraId="70619FC9" w14:textId="77777777" w:rsidR="001356DD" w:rsidRDefault="001356DD" w:rsidP="001356DD"/>
    <w:p w14:paraId="6C3BE451" w14:textId="77777777" w:rsidR="001356DD" w:rsidRDefault="001356DD" w:rsidP="001356DD">
      <w:pPr>
        <w:widowControl/>
        <w:spacing w:after="160" w:line="259" w:lineRule="auto"/>
        <w:rPr>
          <w:rFonts w:ascii="Times New Roman" w:eastAsiaTheme="majorEastAsia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Cs w:val="24"/>
        </w:rPr>
        <w:br w:type="page"/>
      </w:r>
    </w:p>
    <w:p w14:paraId="50B2F2D5" w14:textId="77777777" w:rsidR="001356DD" w:rsidRPr="006D7784" w:rsidRDefault="001356DD" w:rsidP="001356DD"/>
    <w:p w14:paraId="7C1AB582" w14:textId="502E9F7F" w:rsidR="001356DD" w:rsidRDefault="00FA481C" w:rsidP="001356DD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</w:pPr>
      <w:bookmarkStart w:id="269" w:name="_Toc94260013"/>
      <w:ins w:id="270" w:author="Lewen Lai Wa Lam" w:date="2022-02-11T11:21:00Z">
        <w:r>
          <w:rPr>
            <w:rFonts w:ascii="Times New Roman" w:hAnsi="Times New Roman" w:cs="Times New Roman"/>
            <w:i w:val="0"/>
            <w:iCs w:val="0"/>
            <w:color w:val="000000" w:themeColor="text1"/>
            <w:szCs w:val="24"/>
          </w:rPr>
          <w:t xml:space="preserve">COCR-002 </w:t>
        </w:r>
      </w:ins>
      <w:r w:rsidR="001356DD" w:rsidRPr="009574A6"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 xml:space="preserve">Genereate </w:t>
      </w:r>
      <w:r w:rsidR="0085698B"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>COCR</w:t>
      </w:r>
      <w:r w:rsidR="001356DD" w:rsidRPr="009574A6"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 xml:space="preserve"> </w:t>
      </w:r>
      <w:r w:rsidR="001356DD" w:rsidRPr="00840832"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>E-Licence</w:t>
      </w:r>
      <w:bookmarkEnd w:id="269"/>
    </w:p>
    <w:p w14:paraId="27B23E27" w14:textId="77777777" w:rsidR="001356DD" w:rsidRDefault="001356DD" w:rsidP="001356DD">
      <w:pPr>
        <w:rPr>
          <w:rFonts w:ascii="Times New Roman" w:eastAsiaTheme="majorEastAsia" w:hAnsi="Times New Roman" w:cs="Times New Roman"/>
          <w:color w:val="000000" w:themeColor="text1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3"/>
        <w:gridCol w:w="300"/>
        <w:gridCol w:w="4005"/>
        <w:gridCol w:w="1213"/>
        <w:gridCol w:w="296"/>
        <w:gridCol w:w="1829"/>
      </w:tblGrid>
      <w:tr w:rsidR="001356DD" w:rsidRPr="00004A96" w14:paraId="0F988070" w14:textId="77777777" w:rsidTr="007823D7">
        <w:tc>
          <w:tcPr>
            <w:tcW w:w="1384" w:type="dxa"/>
          </w:tcPr>
          <w:p w14:paraId="7C0736CE" w14:textId="77777777" w:rsidR="001356DD" w:rsidRPr="00004A96" w:rsidRDefault="001356DD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Function ID</w:t>
            </w:r>
          </w:p>
        </w:tc>
        <w:tc>
          <w:tcPr>
            <w:tcW w:w="300" w:type="dxa"/>
          </w:tcPr>
          <w:p w14:paraId="3BCE7878" w14:textId="77777777" w:rsidR="001356DD" w:rsidRPr="00004A96" w:rsidRDefault="001356DD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4424" w:type="dxa"/>
          </w:tcPr>
          <w:p w14:paraId="7AF06257" w14:textId="50954961" w:rsidR="001356DD" w:rsidRPr="00004A96" w:rsidRDefault="00111621" w:rsidP="007823D7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COCR</w:t>
            </w:r>
            <w:r w:rsidR="001356DD">
              <w:rPr>
                <w:rFonts w:ascii="Times New Roman" w:hAnsi="Times New Roman"/>
                <w:szCs w:val="24"/>
              </w:rPr>
              <w:t>-00</w:t>
            </w:r>
            <w:ins w:id="271" w:author="Lewen Lai Wa Lam" w:date="2022-02-11T11:21:00Z">
              <w:r w:rsidR="00FA481C">
                <w:rPr>
                  <w:rFonts w:ascii="Times New Roman" w:hAnsi="Times New Roman"/>
                  <w:szCs w:val="24"/>
                </w:rPr>
                <w:t>2</w:t>
              </w:r>
            </w:ins>
            <w:del w:id="272" w:author="Lewen Lai Wa Lam" w:date="2022-02-11T11:21:00Z">
              <w:r w:rsidR="001356DD" w:rsidDel="00FA481C">
                <w:rPr>
                  <w:rFonts w:ascii="Times New Roman" w:hAnsi="Times New Roman"/>
                  <w:szCs w:val="24"/>
                </w:rPr>
                <w:delText>1</w:delText>
              </w:r>
            </w:del>
          </w:p>
        </w:tc>
        <w:tc>
          <w:tcPr>
            <w:tcW w:w="1256" w:type="dxa"/>
          </w:tcPr>
          <w:p w14:paraId="72F9A022" w14:textId="77777777" w:rsidR="001356DD" w:rsidRPr="00004A96" w:rsidRDefault="001356DD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Mode</w:t>
            </w:r>
          </w:p>
        </w:tc>
        <w:tc>
          <w:tcPr>
            <w:tcW w:w="296" w:type="dxa"/>
          </w:tcPr>
          <w:p w14:paraId="6D81345B" w14:textId="77777777" w:rsidR="001356DD" w:rsidRPr="00004A96" w:rsidRDefault="001356DD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1856" w:type="dxa"/>
          </w:tcPr>
          <w:p w14:paraId="10C27894" w14:textId="77777777" w:rsidR="001356DD" w:rsidRPr="00004A96" w:rsidRDefault="001356DD" w:rsidP="007823D7">
            <w:pPr>
              <w:rPr>
                <w:rFonts w:ascii="Times New Roman" w:hAnsi="Times New Roman"/>
                <w:szCs w:val="24"/>
              </w:rPr>
            </w:pPr>
            <w:r w:rsidRPr="00004A96">
              <w:rPr>
                <w:rFonts w:ascii="Times New Roman" w:hAnsi="Times New Roman"/>
                <w:szCs w:val="24"/>
              </w:rPr>
              <w:t>Online/Update</w:t>
            </w:r>
          </w:p>
        </w:tc>
      </w:tr>
      <w:tr w:rsidR="001356DD" w:rsidRPr="00004A96" w14:paraId="47A7FFBD" w14:textId="77777777" w:rsidTr="007823D7">
        <w:tc>
          <w:tcPr>
            <w:tcW w:w="1384" w:type="dxa"/>
          </w:tcPr>
          <w:p w14:paraId="688404C7" w14:textId="77777777" w:rsidR="001356DD" w:rsidRPr="00004A96" w:rsidRDefault="001356DD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Name</w:t>
            </w:r>
          </w:p>
        </w:tc>
        <w:tc>
          <w:tcPr>
            <w:tcW w:w="300" w:type="dxa"/>
          </w:tcPr>
          <w:p w14:paraId="2BB83A0F" w14:textId="77777777" w:rsidR="001356DD" w:rsidRPr="00004A96" w:rsidRDefault="001356DD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7832" w:type="dxa"/>
            <w:gridSpan w:val="4"/>
          </w:tcPr>
          <w:p w14:paraId="55981D47" w14:textId="4326E30D" w:rsidR="001356DD" w:rsidRPr="00004A96" w:rsidRDefault="001356DD" w:rsidP="007823D7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Genereate</w:t>
            </w:r>
            <w:r w:rsidRPr="00495A74">
              <w:rPr>
                <w:rFonts w:ascii="Times New Roman" w:hAnsi="Times New Roman"/>
                <w:szCs w:val="24"/>
              </w:rPr>
              <w:t xml:space="preserve"> </w:t>
            </w:r>
            <w:r w:rsidR="00111621">
              <w:rPr>
                <w:rFonts w:ascii="Times New Roman" w:hAnsi="Times New Roman"/>
                <w:szCs w:val="24"/>
              </w:rPr>
              <w:t>COCR</w:t>
            </w:r>
            <w:r w:rsidRPr="00495A74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E-Licence</w:t>
            </w:r>
          </w:p>
        </w:tc>
      </w:tr>
      <w:tr w:rsidR="001356DD" w:rsidRPr="00004A96" w14:paraId="5E2291C5" w14:textId="77777777" w:rsidTr="007823D7">
        <w:tc>
          <w:tcPr>
            <w:tcW w:w="1384" w:type="dxa"/>
          </w:tcPr>
          <w:p w14:paraId="130AD26D" w14:textId="77777777" w:rsidR="001356DD" w:rsidRPr="00004A96" w:rsidRDefault="001356DD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Frequency</w:t>
            </w:r>
          </w:p>
        </w:tc>
        <w:tc>
          <w:tcPr>
            <w:tcW w:w="300" w:type="dxa"/>
          </w:tcPr>
          <w:p w14:paraId="21374E21" w14:textId="77777777" w:rsidR="001356DD" w:rsidRPr="00004A96" w:rsidRDefault="001356DD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4424" w:type="dxa"/>
          </w:tcPr>
          <w:p w14:paraId="61BD1A1C" w14:textId="18BB35FC" w:rsidR="001356DD" w:rsidRPr="00004A96" w:rsidRDefault="001356DD" w:rsidP="007823D7">
            <w:pPr>
              <w:rPr>
                <w:rFonts w:ascii="Times New Roman" w:hAnsi="Times New Roman"/>
                <w:szCs w:val="24"/>
                <w:lang w:eastAsia="zh-HK"/>
              </w:rPr>
            </w:pPr>
            <w:r>
              <w:rPr>
                <w:rFonts w:ascii="Times New Roman" w:hAnsi="Times New Roman"/>
                <w:szCs w:val="24"/>
              </w:rPr>
              <w:t xml:space="preserve">(Min: 0 Avg: </w:t>
            </w:r>
            <w:r w:rsidR="004D4AF9">
              <w:rPr>
                <w:rFonts w:ascii="Times New Roman" w:hAnsi="Times New Roman"/>
                <w:szCs w:val="24"/>
              </w:rPr>
              <w:t>3</w:t>
            </w:r>
            <w:r>
              <w:rPr>
                <w:rFonts w:ascii="Times New Roman" w:hAnsi="Times New Roman"/>
                <w:szCs w:val="24"/>
              </w:rPr>
              <w:t xml:space="preserve">00 Max: </w:t>
            </w:r>
            <w:r w:rsidR="004D4AF9">
              <w:rPr>
                <w:rFonts w:ascii="Times New Roman" w:hAnsi="Times New Roman"/>
                <w:szCs w:val="24"/>
              </w:rPr>
              <w:t>6</w:t>
            </w:r>
            <w:r>
              <w:rPr>
                <w:rFonts w:ascii="Times New Roman" w:hAnsi="Times New Roman"/>
                <w:szCs w:val="24"/>
              </w:rPr>
              <w:t>00)</w:t>
            </w:r>
          </w:p>
        </w:tc>
        <w:tc>
          <w:tcPr>
            <w:tcW w:w="1256" w:type="dxa"/>
          </w:tcPr>
          <w:p w14:paraId="2E9F8102" w14:textId="77777777" w:rsidR="001356DD" w:rsidRPr="00004A96" w:rsidRDefault="001356DD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Period</w:t>
            </w:r>
          </w:p>
        </w:tc>
        <w:tc>
          <w:tcPr>
            <w:tcW w:w="296" w:type="dxa"/>
          </w:tcPr>
          <w:p w14:paraId="38250597" w14:textId="77777777" w:rsidR="001356DD" w:rsidRPr="00004A96" w:rsidRDefault="001356DD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1856" w:type="dxa"/>
          </w:tcPr>
          <w:p w14:paraId="7F543FDA" w14:textId="77777777" w:rsidR="001356DD" w:rsidRPr="00004A96" w:rsidRDefault="001356DD" w:rsidP="007823D7">
            <w:pPr>
              <w:rPr>
                <w:rFonts w:ascii="Times New Roman" w:hAnsi="Times New Roman"/>
                <w:szCs w:val="24"/>
                <w:lang w:eastAsia="zh-HK"/>
              </w:rPr>
            </w:pPr>
            <w:r>
              <w:rPr>
                <w:rFonts w:ascii="Times New Roman" w:hAnsi="Times New Roman"/>
                <w:szCs w:val="24"/>
                <w:lang w:eastAsia="zh-HK"/>
              </w:rPr>
              <w:t>Yearly</w:t>
            </w:r>
          </w:p>
        </w:tc>
      </w:tr>
      <w:tr w:rsidR="001356DD" w:rsidRPr="00004A96" w14:paraId="6092460A" w14:textId="77777777" w:rsidTr="007823D7">
        <w:tc>
          <w:tcPr>
            <w:tcW w:w="9516" w:type="dxa"/>
            <w:gridSpan w:val="6"/>
          </w:tcPr>
          <w:p w14:paraId="6F3F0AE8" w14:textId="77777777" w:rsidR="001356DD" w:rsidRPr="00004A96" w:rsidRDefault="001356DD" w:rsidP="007823D7">
            <w:pPr>
              <w:rPr>
                <w:rFonts w:ascii="Times New Roman" w:hAnsi="Times New Roman"/>
                <w:b/>
                <w:szCs w:val="24"/>
                <w:lang w:eastAsia="zh-HK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Description:</w:t>
            </w:r>
          </w:p>
        </w:tc>
      </w:tr>
      <w:tr w:rsidR="001356DD" w:rsidRPr="00004A96" w14:paraId="658412E3" w14:textId="77777777" w:rsidTr="007823D7">
        <w:tc>
          <w:tcPr>
            <w:tcW w:w="9516" w:type="dxa"/>
            <w:gridSpan w:val="6"/>
          </w:tcPr>
          <w:p w14:paraId="6695CCDD" w14:textId="10CB62AA" w:rsidR="001356DD" w:rsidRDefault="001356DD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  <w:r>
              <w:rPr>
                <w:rFonts w:ascii="Times New Roman" w:hAnsi="Times New Roman"/>
                <w:lang w:eastAsia="zh-HK"/>
              </w:rPr>
              <w:t>Related Path: [Search]&gt;[</w:t>
            </w:r>
            <w:r w:rsidR="005E2D6F">
              <w:rPr>
                <w:rFonts w:ascii="Times New Roman" w:hAnsi="Times New Roman"/>
                <w:lang w:eastAsia="zh-HK"/>
              </w:rPr>
              <w:t>Search Case (EA/FOC/COCR/INSP)</w:t>
            </w:r>
            <w:r>
              <w:rPr>
                <w:rFonts w:ascii="Times New Roman" w:hAnsi="Times New Roman"/>
                <w:lang w:eastAsia="zh-HK"/>
              </w:rPr>
              <w:t>]</w:t>
            </w:r>
          </w:p>
          <w:p w14:paraId="1BE13552" w14:textId="77777777" w:rsidR="001356DD" w:rsidRPr="006D7784" w:rsidRDefault="001356DD" w:rsidP="007823D7">
            <w:pPr>
              <w:spacing w:after="60"/>
              <w:jc w:val="both"/>
              <w:rPr>
                <w:lang w:eastAsia="zh-HK"/>
              </w:rPr>
            </w:pPr>
          </w:p>
          <w:p w14:paraId="29C74802" w14:textId="77777777" w:rsidR="001356DD" w:rsidRDefault="001356DD" w:rsidP="007823D7">
            <w:pPr>
              <w:pStyle w:val="NormalIndent"/>
              <w:widowControl w:val="0"/>
              <w:spacing w:afterLines="100" w:after="24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Modify existing REA Case Detail page to provide e-licence generation function, details of [Genereate Certificate] and [Draft Version] button as below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18"/>
              <w:gridCol w:w="5040"/>
            </w:tblGrid>
            <w:tr w:rsidR="001356DD" w:rsidRPr="00342331" w14:paraId="7E834D49" w14:textId="77777777" w:rsidTr="007823D7">
              <w:tc>
                <w:tcPr>
                  <w:tcW w:w="2218" w:type="dxa"/>
                  <w:shd w:val="clear" w:color="auto" w:fill="D0CECE" w:themeFill="background2" w:themeFillShade="E6"/>
                </w:tcPr>
                <w:p w14:paraId="5D223790" w14:textId="77777777" w:rsidR="001356DD" w:rsidRPr="007823D7" w:rsidRDefault="001356DD" w:rsidP="007823D7">
                  <w:pPr>
                    <w:spacing w:after="60"/>
                    <w:jc w:val="both"/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  <w:t>Function</w:t>
                  </w:r>
                </w:p>
              </w:tc>
              <w:tc>
                <w:tcPr>
                  <w:tcW w:w="5040" w:type="dxa"/>
                  <w:shd w:val="clear" w:color="auto" w:fill="D0CECE" w:themeFill="background2" w:themeFillShade="E6"/>
                </w:tcPr>
                <w:p w14:paraId="04BA6A0E" w14:textId="77777777" w:rsidR="001356DD" w:rsidRPr="007823D7" w:rsidRDefault="001356DD" w:rsidP="007823D7">
                  <w:pPr>
                    <w:spacing w:after="60"/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  <w:t>Details</w:t>
                  </w:r>
                </w:p>
              </w:tc>
            </w:tr>
            <w:tr w:rsidR="001356DD" w:rsidRPr="005617BF" w14:paraId="644FD66E" w14:textId="77777777" w:rsidTr="007823D7">
              <w:tc>
                <w:tcPr>
                  <w:tcW w:w="2218" w:type="dxa"/>
                </w:tcPr>
                <w:p w14:paraId="0E38DE30" w14:textId="77777777" w:rsidR="001356DD" w:rsidRPr="007823D7" w:rsidRDefault="001356DD" w:rsidP="007823D7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szCs w:val="24"/>
                    </w:rPr>
                    <w:t>Genereate Certificate</w:t>
                  </w:r>
                </w:p>
              </w:tc>
              <w:tc>
                <w:tcPr>
                  <w:tcW w:w="5040" w:type="dxa"/>
                </w:tcPr>
                <w:p w14:paraId="36B083DF" w14:textId="77777777" w:rsidR="001356DD" w:rsidRDefault="001356DD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If any available LEK in database, then assign the “REA Reg. No.” to one LEK, else retrieve LEK and corresponding QR code by </w:t>
                  </w:r>
                  <w:r>
                    <w:rPr>
                      <w:rFonts w:ascii="Times New Roman" w:hAnsi="Times New Roman"/>
                      <w:szCs w:val="24"/>
                    </w:rPr>
                    <w:t>E-Licence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 Core API</w:t>
                  </w:r>
                </w:p>
                <w:p w14:paraId="2CBFD0D6" w14:textId="77229D71" w:rsidR="001356DD" w:rsidRPr="00E72D99" w:rsidRDefault="001356DD" w:rsidP="006A4AD6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Call </w:t>
                  </w:r>
                  <w:r>
                    <w:rPr>
                      <w:rFonts w:ascii="Times New Roman" w:hAnsi="Times New Roman"/>
                      <w:szCs w:val="24"/>
                    </w:rPr>
                    <w:t>E-Licence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 Core API to create/update </w:t>
                  </w:r>
                  <w:r>
                    <w:rPr>
                      <w:rFonts w:ascii="Times New Roman" w:hAnsi="Times New Roman"/>
                      <w:szCs w:val="24"/>
                    </w:rPr>
                    <w:t>E-Licence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 data, details refer to E-Licence Core API Request Form (</w:t>
                  </w:r>
                  <w:r w:rsidR="00850375">
                    <w:rPr>
                      <w:rFonts w:ascii="Times New Roman" w:hAnsi="Times New Roman" w:cs="Times New Roman"/>
                      <w:lang w:val="en-GB"/>
                    </w:rPr>
                    <w:t>COCR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>)</w:t>
                  </w:r>
                  <w:r w:rsidR="00850375">
                    <w:rPr>
                      <w:rFonts w:ascii="Times New Roman" w:hAnsi="Times New Roman" w:cs="Times New Roman"/>
                      <w:lang w:val="en-GB"/>
                    </w:rPr>
                    <w:object w:dxaOrig="1520" w:dyaOrig="987" w14:anchorId="489B9BBD">
                      <v:shape id="_x0000_i1026" type="#_x0000_t75" style="width:76pt;height:49pt" o:ole="">
                        <v:imagedata r:id="rId20" o:title=""/>
                      </v:shape>
                      <o:OLEObject Type="Embed" ProgID="Excel.Sheet.12" ShapeID="_x0000_i1026" DrawAspect="Icon" ObjectID="_1803884801" r:id="rId21"/>
                    </w:object>
                  </w:r>
                </w:p>
                <w:p w14:paraId="55BB7EE1" w14:textId="7C89F8DB" w:rsidR="001356DD" w:rsidRDefault="001356DD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Generate a full version of </w:t>
                  </w:r>
                  <w:r w:rsidR="00AA0C56">
                    <w:rPr>
                      <w:rFonts w:ascii="Times New Roman" w:hAnsi="Times New Roman" w:cs="Times New Roman"/>
                      <w:lang w:val="en-GB"/>
                    </w:rPr>
                    <w:t>COCR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 Certificate in PDF format by a WORD template</w:t>
                  </w:r>
                </w:p>
                <w:p w14:paraId="14FF4F1D" w14:textId="77777777" w:rsidR="001356DD" w:rsidRDefault="001356DD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Append Signature to the PDF file and save a copy to DMS share drive</w:t>
                  </w:r>
                </w:p>
                <w:p w14:paraId="218AC90E" w14:textId="600542CF" w:rsidR="00C168A6" w:rsidRPr="00E72D99" w:rsidRDefault="001356DD" w:rsidP="001106F2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User can download the PDF file when Click [Generate Certificate] button</w:t>
                  </w:r>
                </w:p>
              </w:tc>
            </w:tr>
            <w:tr w:rsidR="00FC31E6" w:rsidRPr="005617BF" w14:paraId="4BABADAF" w14:textId="77777777" w:rsidTr="007823D7">
              <w:tc>
                <w:tcPr>
                  <w:tcW w:w="2218" w:type="dxa"/>
                </w:tcPr>
                <w:p w14:paraId="20C7C4C9" w14:textId="2B1E370E" w:rsidR="00FC31E6" w:rsidRDefault="00FC31E6" w:rsidP="00FC31E6">
                  <w:pPr>
                    <w:spacing w:after="60"/>
                    <w:jc w:val="both"/>
                    <w:rPr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E-Payment</w:t>
                  </w:r>
                </w:p>
              </w:tc>
              <w:tc>
                <w:tcPr>
                  <w:tcW w:w="5040" w:type="dxa"/>
                </w:tcPr>
                <w:p w14:paraId="6AB4E72D" w14:textId="402FD955" w:rsidR="00534F98" w:rsidRDefault="00534F98" w:rsidP="00FC31E6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Add “Pending for Payment”, “Payment Received” to COCR </w:t>
                  </w:r>
                  <w:r w:rsidR="006F205D">
                    <w:rPr>
                      <w:rFonts w:ascii="Times New Roman" w:hAnsi="Times New Roman" w:cs="Times New Roman"/>
                      <w:lang w:val="en-GB"/>
                    </w:rPr>
                    <w:t xml:space="preserve">Stage Two 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>case status</w:t>
                  </w:r>
                </w:p>
                <w:p w14:paraId="4132ED67" w14:textId="32B1D13D" w:rsidR="00FC31E6" w:rsidRDefault="00FC31E6" w:rsidP="00FC31E6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Call Payment API to start Payment proccess in WBRS</w:t>
                  </w:r>
                </w:p>
                <w:p w14:paraId="2AD515A2" w14:textId="0E2B60EC" w:rsidR="00FC31E6" w:rsidRDefault="00FC31E6" w:rsidP="00FC31E6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When </w:t>
                  </w:r>
                  <w:r w:rsidRPr="00817CBE">
                    <w:rPr>
                      <w:rFonts w:ascii="Times New Roman" w:hAnsi="Times New Roman" w:cs="Times New Roman"/>
                      <w:lang w:val="en-GB"/>
                    </w:rPr>
                    <w:t>user change status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 </w:t>
                  </w:r>
                  <w:r w:rsidRPr="00817CBE">
                    <w:rPr>
                      <w:rFonts w:ascii="Times New Roman" w:hAnsi="Times New Roman" w:cs="Times New Roman"/>
                      <w:lang w:val="en-GB"/>
                    </w:rPr>
                    <w:t>to "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>Pending for Payment</w:t>
                  </w:r>
                  <w:r w:rsidRPr="00817CBE">
                    <w:rPr>
                      <w:rFonts w:ascii="Times New Roman" w:hAnsi="Times New Roman" w:cs="Times New Roman"/>
                      <w:lang w:val="en-GB"/>
                    </w:rPr>
                    <w:t>"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>, system will trigger this function automatically</w:t>
                  </w:r>
                </w:p>
              </w:tc>
            </w:tr>
          </w:tbl>
          <w:p w14:paraId="31F84959" w14:textId="77777777" w:rsidR="001356DD" w:rsidRPr="00C3312B" w:rsidRDefault="001356DD" w:rsidP="007823D7">
            <w:pPr>
              <w:pStyle w:val="NormalIndent"/>
              <w:widowControl w:val="0"/>
              <w:spacing w:afterLines="100" w:after="240"/>
              <w:ind w:left="0" w:firstLine="0"/>
              <w:rPr>
                <w:sz w:val="24"/>
                <w:szCs w:val="24"/>
                <w:lang w:eastAsia="zh-HK"/>
              </w:rPr>
            </w:pPr>
          </w:p>
          <w:p w14:paraId="1D22B639" w14:textId="77777777" w:rsidR="001356DD" w:rsidRDefault="001356DD" w:rsidP="007823D7">
            <w:pPr>
              <w:spacing w:after="60"/>
              <w:jc w:val="both"/>
              <w:rPr>
                <w:rFonts w:ascii="Times New Roman" w:hAnsi="Times New Roman"/>
                <w:szCs w:val="24"/>
              </w:rPr>
            </w:pPr>
          </w:p>
          <w:p w14:paraId="57B568D8" w14:textId="77777777" w:rsidR="001356DD" w:rsidRPr="00004A96" w:rsidRDefault="001356DD" w:rsidP="007823D7">
            <w:pPr>
              <w:spacing w:after="60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1356DD" w:rsidRPr="00004A96" w14:paraId="18DAB2CA" w14:textId="77777777" w:rsidTr="007823D7">
        <w:tc>
          <w:tcPr>
            <w:tcW w:w="9516" w:type="dxa"/>
            <w:gridSpan w:val="6"/>
          </w:tcPr>
          <w:p w14:paraId="16D5884D" w14:textId="77777777" w:rsidR="001356DD" w:rsidRPr="00004A96" w:rsidRDefault="001356DD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Related Requirements:</w:t>
            </w:r>
          </w:p>
        </w:tc>
      </w:tr>
      <w:tr w:rsidR="001356DD" w:rsidRPr="00004A96" w14:paraId="308D12F1" w14:textId="77777777" w:rsidTr="007823D7">
        <w:tc>
          <w:tcPr>
            <w:tcW w:w="9516" w:type="dxa"/>
            <w:gridSpan w:val="6"/>
          </w:tcPr>
          <w:p w14:paraId="1E99F55F" w14:textId="0356A38B" w:rsidR="00194541" w:rsidRDefault="00194541" w:rsidP="00194541">
            <w:pPr>
              <w:rPr>
                <w:rFonts w:ascii="Times New Roman" w:hAnsi="Times New Roman"/>
                <w:color w:val="000000"/>
                <w:szCs w:val="24"/>
              </w:rPr>
            </w:pPr>
            <w:r w:rsidRPr="00A969FD">
              <w:rPr>
                <w:rFonts w:ascii="Times New Roman" w:hAnsi="Times New Roman"/>
                <w:color w:val="000000"/>
                <w:szCs w:val="24"/>
              </w:rPr>
              <w:t>REQ-</w:t>
            </w:r>
            <w:r>
              <w:rPr>
                <w:rFonts w:ascii="Times New Roman" w:hAnsi="Times New Roman"/>
                <w:color w:val="000000"/>
                <w:szCs w:val="24"/>
              </w:rPr>
              <w:t>1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>00</w:t>
            </w:r>
            <w:r>
              <w:rPr>
                <w:rFonts w:ascii="Times New Roman" w:hAnsi="Times New Roman"/>
                <w:color w:val="000000"/>
                <w:szCs w:val="24"/>
              </w:rPr>
              <w:t>4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 xml:space="preserve"> – </w:t>
            </w:r>
            <w:r>
              <w:rPr>
                <w:rFonts w:ascii="Times New Roman" w:hAnsi="Times New Roman"/>
                <w:color w:val="000000"/>
                <w:szCs w:val="24"/>
              </w:rPr>
              <w:t>Online Submitting the Reived Application</w:t>
            </w:r>
          </w:p>
          <w:p w14:paraId="721B9185" w14:textId="495B33A6" w:rsidR="00194541" w:rsidRDefault="00194541" w:rsidP="007823D7">
            <w:pPr>
              <w:rPr>
                <w:rFonts w:ascii="Times New Roman" w:hAnsi="Times New Roman"/>
                <w:color w:val="000000"/>
                <w:szCs w:val="24"/>
              </w:rPr>
            </w:pPr>
            <w:r w:rsidRPr="00A969FD">
              <w:rPr>
                <w:rFonts w:ascii="Times New Roman" w:hAnsi="Times New Roman"/>
                <w:color w:val="000000"/>
                <w:szCs w:val="24"/>
              </w:rPr>
              <w:t>REQ-</w:t>
            </w:r>
            <w:r>
              <w:rPr>
                <w:rFonts w:ascii="Times New Roman" w:hAnsi="Times New Roman"/>
                <w:color w:val="000000"/>
                <w:szCs w:val="24"/>
              </w:rPr>
              <w:t>1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>00</w:t>
            </w:r>
            <w:r>
              <w:rPr>
                <w:rFonts w:ascii="Times New Roman" w:hAnsi="Times New Roman"/>
                <w:color w:val="000000"/>
                <w:szCs w:val="24"/>
              </w:rPr>
              <w:t>5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 xml:space="preserve"> – </w:t>
            </w:r>
            <w:r>
              <w:rPr>
                <w:rFonts w:ascii="Times New Roman" w:hAnsi="Times New Roman"/>
                <w:color w:val="000000"/>
                <w:szCs w:val="24"/>
              </w:rPr>
              <w:t>Facilitate Payment Workflow</w:t>
            </w:r>
          </w:p>
          <w:p w14:paraId="1909A76F" w14:textId="26E674CD" w:rsidR="001356DD" w:rsidRDefault="001356DD" w:rsidP="007823D7">
            <w:pPr>
              <w:rPr>
                <w:rFonts w:ascii="Times New Roman" w:hAnsi="Times New Roman"/>
                <w:color w:val="000000"/>
                <w:szCs w:val="24"/>
              </w:rPr>
            </w:pPr>
            <w:r w:rsidRPr="00A969FD">
              <w:rPr>
                <w:rFonts w:ascii="Times New Roman" w:hAnsi="Times New Roman"/>
                <w:color w:val="000000"/>
                <w:szCs w:val="24"/>
              </w:rPr>
              <w:t>REQ-</w:t>
            </w:r>
            <w:r w:rsidR="00323A57">
              <w:rPr>
                <w:rFonts w:ascii="Times New Roman" w:hAnsi="Times New Roman"/>
                <w:color w:val="000000"/>
                <w:szCs w:val="24"/>
              </w:rPr>
              <w:t>3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>00</w:t>
            </w:r>
            <w:r>
              <w:rPr>
                <w:rFonts w:ascii="Times New Roman" w:hAnsi="Times New Roman"/>
                <w:color w:val="000000"/>
                <w:szCs w:val="24"/>
              </w:rPr>
              <w:t>2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 xml:space="preserve"> – </w:t>
            </w:r>
            <w:r w:rsidR="00A87DD1">
              <w:rPr>
                <w:rFonts w:ascii="Times New Roman" w:hAnsi="Times New Roman"/>
                <w:color w:val="000000"/>
                <w:szCs w:val="24"/>
              </w:rPr>
              <w:t>COCR</w:t>
            </w:r>
            <w:r w:rsidR="00A87DD1" w:rsidRPr="00497031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4"/>
              </w:rPr>
              <w:t>Certificate Maintenance</w:t>
            </w:r>
          </w:p>
          <w:p w14:paraId="4F99CD45" w14:textId="0AFD7423" w:rsidR="001356DD" w:rsidRDefault="001356DD" w:rsidP="007823D7">
            <w:pPr>
              <w:rPr>
                <w:rFonts w:ascii="Times New Roman" w:hAnsi="Times New Roman"/>
                <w:color w:val="000000"/>
                <w:szCs w:val="24"/>
              </w:rPr>
            </w:pPr>
            <w:r w:rsidRPr="00A969FD">
              <w:rPr>
                <w:rFonts w:ascii="Times New Roman" w:hAnsi="Times New Roman"/>
                <w:color w:val="000000"/>
                <w:szCs w:val="24"/>
              </w:rPr>
              <w:lastRenderedPageBreak/>
              <w:t>REQ-</w:t>
            </w:r>
            <w:r w:rsidR="00323A57">
              <w:rPr>
                <w:rFonts w:ascii="Times New Roman" w:hAnsi="Times New Roman"/>
                <w:color w:val="000000"/>
                <w:szCs w:val="24"/>
              </w:rPr>
              <w:t>3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>00</w:t>
            </w:r>
            <w:r>
              <w:rPr>
                <w:rFonts w:ascii="Times New Roman" w:hAnsi="Times New Roman"/>
                <w:color w:val="000000"/>
                <w:szCs w:val="24"/>
              </w:rPr>
              <w:t>3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 xml:space="preserve"> – </w:t>
            </w:r>
            <w:r w:rsidR="00A87DD1">
              <w:rPr>
                <w:rFonts w:ascii="Times New Roman" w:hAnsi="Times New Roman"/>
                <w:color w:val="000000"/>
                <w:szCs w:val="24"/>
              </w:rPr>
              <w:t>COCR</w:t>
            </w:r>
            <w:r w:rsidR="00A87DD1" w:rsidRPr="00497031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szCs w:val="24"/>
              </w:rPr>
              <w:t>e</w:t>
            </w:r>
            <w:r>
              <w:rPr>
                <w:rFonts w:ascii="Times New Roman" w:hAnsi="Times New Roman"/>
                <w:color w:val="000000"/>
                <w:szCs w:val="24"/>
              </w:rPr>
              <w:t>-licence Generation</w:t>
            </w:r>
          </w:p>
          <w:p w14:paraId="2268FBB5" w14:textId="758561AC" w:rsidR="00534F98" w:rsidRPr="00004A96" w:rsidRDefault="00534F98" w:rsidP="007823D7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REQ-5004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 xml:space="preserve"> –</w:t>
            </w:r>
            <w:r>
              <w:rPr>
                <w:rFonts w:ascii="Times New Roman" w:hAnsi="Times New Roman"/>
                <w:color w:val="000000"/>
                <w:szCs w:val="24"/>
              </w:rPr>
              <w:t xml:space="preserve"> Add Payment Status</w:t>
            </w:r>
          </w:p>
        </w:tc>
      </w:tr>
    </w:tbl>
    <w:p w14:paraId="2F1C6644" w14:textId="77777777" w:rsidR="001356DD" w:rsidRDefault="001356DD" w:rsidP="001356DD"/>
    <w:p w14:paraId="6F8C19D0" w14:textId="77777777" w:rsidR="001356DD" w:rsidRDefault="001356DD" w:rsidP="001356DD">
      <w:pPr>
        <w:widowControl/>
        <w:spacing w:after="160" w:line="259" w:lineRule="auto"/>
        <w:rPr>
          <w:rFonts w:ascii="Times New Roman" w:eastAsiaTheme="majorEastAsia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Cs w:val="24"/>
        </w:rPr>
        <w:br w:type="page"/>
      </w:r>
    </w:p>
    <w:p w14:paraId="6CC73BF8" w14:textId="77777777" w:rsidR="001356DD" w:rsidRPr="007823D7" w:rsidRDefault="001356DD" w:rsidP="001356DD"/>
    <w:p w14:paraId="3254793A" w14:textId="0765782F" w:rsidR="001356DD" w:rsidRDefault="001970EE" w:rsidP="001356DD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</w:pPr>
      <w:bookmarkStart w:id="273" w:name="_Toc94260014"/>
      <w:ins w:id="274" w:author="Lewen Lai Wa Lam" w:date="2022-02-11T11:21:00Z">
        <w:r>
          <w:rPr>
            <w:rFonts w:ascii="Times New Roman" w:hAnsi="Times New Roman" w:cs="Times New Roman"/>
            <w:i w:val="0"/>
            <w:iCs w:val="0"/>
            <w:color w:val="000000" w:themeColor="text1"/>
            <w:szCs w:val="24"/>
          </w:rPr>
          <w:t xml:space="preserve">COCR-003 </w:t>
        </w:r>
      </w:ins>
      <w:r w:rsidR="001356DD" w:rsidRPr="00C30A92"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 xml:space="preserve">Maintain </w:t>
      </w:r>
      <w:r w:rsidR="0085698B"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>COCR</w:t>
      </w:r>
      <w:r w:rsidR="001356DD" w:rsidRPr="00C30A92">
        <w:rPr>
          <w:rFonts w:ascii="Times New Roman" w:hAnsi="Times New Roman" w:cs="Times New Roman"/>
          <w:i w:val="0"/>
          <w:iCs w:val="0"/>
          <w:color w:val="000000" w:themeColor="text1"/>
          <w:szCs w:val="24"/>
        </w:rPr>
        <w:t xml:space="preserve"> Registration</w:t>
      </w:r>
      <w:bookmarkEnd w:id="273"/>
    </w:p>
    <w:p w14:paraId="6DBB81B5" w14:textId="77777777" w:rsidR="001356DD" w:rsidRDefault="001356DD" w:rsidP="001356DD">
      <w:pPr>
        <w:rPr>
          <w:rFonts w:ascii="Times New Roman" w:eastAsiaTheme="majorEastAsia" w:hAnsi="Times New Roman" w:cs="Times New Roman"/>
          <w:color w:val="000000" w:themeColor="text1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300"/>
        <w:gridCol w:w="3970"/>
        <w:gridCol w:w="1222"/>
        <w:gridCol w:w="296"/>
        <w:gridCol w:w="1844"/>
      </w:tblGrid>
      <w:tr w:rsidR="00DA1594" w:rsidRPr="00004A96" w14:paraId="168F4E7D" w14:textId="77777777" w:rsidTr="007823D7">
        <w:tc>
          <w:tcPr>
            <w:tcW w:w="1384" w:type="dxa"/>
          </w:tcPr>
          <w:p w14:paraId="4D6BDC36" w14:textId="77777777" w:rsidR="001356DD" w:rsidRPr="00004A96" w:rsidRDefault="001356DD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Function ID</w:t>
            </w:r>
          </w:p>
        </w:tc>
        <w:tc>
          <w:tcPr>
            <w:tcW w:w="300" w:type="dxa"/>
          </w:tcPr>
          <w:p w14:paraId="3DEBED57" w14:textId="77777777" w:rsidR="001356DD" w:rsidRPr="00004A96" w:rsidRDefault="001356DD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4424" w:type="dxa"/>
          </w:tcPr>
          <w:p w14:paraId="1EFD07C3" w14:textId="1D748265" w:rsidR="001356DD" w:rsidRPr="00004A96" w:rsidRDefault="00C069E9" w:rsidP="007823D7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COCR</w:t>
            </w:r>
            <w:r w:rsidR="001356DD">
              <w:rPr>
                <w:rFonts w:ascii="Times New Roman" w:hAnsi="Times New Roman"/>
                <w:szCs w:val="24"/>
              </w:rPr>
              <w:t>-00</w:t>
            </w:r>
            <w:ins w:id="275" w:author="Lewen Lai Wa Lam" w:date="2022-02-11T11:21:00Z">
              <w:r w:rsidR="001970EE">
                <w:rPr>
                  <w:rFonts w:ascii="Times New Roman" w:hAnsi="Times New Roman"/>
                  <w:szCs w:val="24"/>
                </w:rPr>
                <w:t>3</w:t>
              </w:r>
            </w:ins>
            <w:del w:id="276" w:author="Lewen Lai Wa Lam" w:date="2022-02-11T11:21:00Z">
              <w:r w:rsidR="001356DD" w:rsidDel="001970EE">
                <w:rPr>
                  <w:rFonts w:ascii="Times New Roman" w:hAnsi="Times New Roman"/>
                  <w:szCs w:val="24"/>
                </w:rPr>
                <w:delText>1</w:delText>
              </w:r>
            </w:del>
          </w:p>
        </w:tc>
        <w:tc>
          <w:tcPr>
            <w:tcW w:w="1256" w:type="dxa"/>
          </w:tcPr>
          <w:p w14:paraId="6C1F7F8E" w14:textId="77777777" w:rsidR="001356DD" w:rsidRPr="00004A96" w:rsidRDefault="001356DD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Mode</w:t>
            </w:r>
          </w:p>
        </w:tc>
        <w:tc>
          <w:tcPr>
            <w:tcW w:w="296" w:type="dxa"/>
          </w:tcPr>
          <w:p w14:paraId="0F6D61E0" w14:textId="77777777" w:rsidR="001356DD" w:rsidRPr="00004A96" w:rsidRDefault="001356DD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1856" w:type="dxa"/>
          </w:tcPr>
          <w:p w14:paraId="72508871" w14:textId="77777777" w:rsidR="001356DD" w:rsidRPr="00004A96" w:rsidRDefault="001356DD" w:rsidP="007823D7">
            <w:pPr>
              <w:rPr>
                <w:rFonts w:ascii="Times New Roman" w:hAnsi="Times New Roman"/>
                <w:szCs w:val="24"/>
              </w:rPr>
            </w:pPr>
            <w:r w:rsidRPr="00004A96">
              <w:rPr>
                <w:rFonts w:ascii="Times New Roman" w:hAnsi="Times New Roman"/>
                <w:szCs w:val="24"/>
              </w:rPr>
              <w:t>Online/Update</w:t>
            </w:r>
          </w:p>
        </w:tc>
      </w:tr>
      <w:tr w:rsidR="001356DD" w:rsidRPr="00004A96" w14:paraId="572BE3FF" w14:textId="77777777" w:rsidTr="007823D7">
        <w:tc>
          <w:tcPr>
            <w:tcW w:w="1384" w:type="dxa"/>
          </w:tcPr>
          <w:p w14:paraId="12C2D992" w14:textId="77777777" w:rsidR="001356DD" w:rsidRPr="00004A96" w:rsidRDefault="001356DD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Name</w:t>
            </w:r>
          </w:p>
        </w:tc>
        <w:tc>
          <w:tcPr>
            <w:tcW w:w="300" w:type="dxa"/>
          </w:tcPr>
          <w:p w14:paraId="58216671" w14:textId="77777777" w:rsidR="001356DD" w:rsidRPr="00004A96" w:rsidRDefault="001356DD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7832" w:type="dxa"/>
            <w:gridSpan w:val="4"/>
          </w:tcPr>
          <w:p w14:paraId="1463E3EE" w14:textId="31CBF7C4" w:rsidR="001356DD" w:rsidRPr="00004A96" w:rsidRDefault="001356DD" w:rsidP="007823D7">
            <w:pPr>
              <w:rPr>
                <w:rFonts w:ascii="Times New Roman" w:hAnsi="Times New Roman"/>
                <w:szCs w:val="24"/>
              </w:rPr>
            </w:pPr>
            <w:r w:rsidRPr="00C30A92">
              <w:rPr>
                <w:rFonts w:ascii="Times New Roman" w:hAnsi="Times New Roman"/>
                <w:szCs w:val="24"/>
              </w:rPr>
              <w:t xml:space="preserve">Maintain </w:t>
            </w:r>
            <w:r w:rsidR="0048222E">
              <w:rPr>
                <w:rFonts w:ascii="Times New Roman" w:hAnsi="Times New Roman"/>
                <w:lang w:eastAsia="zh-HK"/>
              </w:rPr>
              <w:t xml:space="preserve">COCR </w:t>
            </w:r>
            <w:r w:rsidRPr="00C30A92">
              <w:rPr>
                <w:rFonts w:ascii="Times New Roman" w:hAnsi="Times New Roman"/>
                <w:szCs w:val="24"/>
              </w:rPr>
              <w:t>Registration</w:t>
            </w:r>
          </w:p>
        </w:tc>
      </w:tr>
      <w:tr w:rsidR="00DA1594" w:rsidRPr="00004A96" w14:paraId="5E8D7AA3" w14:textId="77777777" w:rsidTr="007823D7">
        <w:tc>
          <w:tcPr>
            <w:tcW w:w="1384" w:type="dxa"/>
          </w:tcPr>
          <w:p w14:paraId="49D692DD" w14:textId="77777777" w:rsidR="001356DD" w:rsidRPr="00004A96" w:rsidRDefault="001356DD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Frequency</w:t>
            </w:r>
          </w:p>
        </w:tc>
        <w:tc>
          <w:tcPr>
            <w:tcW w:w="300" w:type="dxa"/>
          </w:tcPr>
          <w:p w14:paraId="47CD1156" w14:textId="77777777" w:rsidR="001356DD" w:rsidRPr="00004A96" w:rsidRDefault="001356DD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4424" w:type="dxa"/>
          </w:tcPr>
          <w:p w14:paraId="211EDD0C" w14:textId="1622D4E2" w:rsidR="001356DD" w:rsidRPr="00004A96" w:rsidRDefault="001356DD" w:rsidP="007823D7">
            <w:pPr>
              <w:rPr>
                <w:rFonts w:ascii="Times New Roman" w:hAnsi="Times New Roman"/>
                <w:szCs w:val="24"/>
                <w:lang w:eastAsia="zh-HK"/>
              </w:rPr>
            </w:pPr>
            <w:r>
              <w:rPr>
                <w:rFonts w:ascii="Times New Roman" w:hAnsi="Times New Roman"/>
                <w:szCs w:val="24"/>
              </w:rPr>
              <w:t xml:space="preserve">(Min: 0 Avg: </w:t>
            </w:r>
            <w:r w:rsidR="004D4AF9">
              <w:rPr>
                <w:rFonts w:ascii="Times New Roman" w:hAnsi="Times New Roman"/>
                <w:szCs w:val="24"/>
              </w:rPr>
              <w:t>3</w:t>
            </w:r>
            <w:r>
              <w:rPr>
                <w:rFonts w:ascii="Times New Roman" w:hAnsi="Times New Roman"/>
                <w:szCs w:val="24"/>
              </w:rPr>
              <w:t xml:space="preserve">00 Max: </w:t>
            </w:r>
            <w:r w:rsidR="004D4AF9">
              <w:rPr>
                <w:rFonts w:ascii="Times New Roman" w:hAnsi="Times New Roman"/>
                <w:szCs w:val="24"/>
              </w:rPr>
              <w:t>6</w:t>
            </w:r>
            <w:r>
              <w:rPr>
                <w:rFonts w:ascii="Times New Roman" w:hAnsi="Times New Roman"/>
                <w:szCs w:val="24"/>
              </w:rPr>
              <w:t>00)</w:t>
            </w:r>
          </w:p>
        </w:tc>
        <w:tc>
          <w:tcPr>
            <w:tcW w:w="1256" w:type="dxa"/>
          </w:tcPr>
          <w:p w14:paraId="3812CFCE" w14:textId="77777777" w:rsidR="001356DD" w:rsidRPr="00004A96" w:rsidRDefault="001356DD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Period</w:t>
            </w:r>
          </w:p>
        </w:tc>
        <w:tc>
          <w:tcPr>
            <w:tcW w:w="296" w:type="dxa"/>
          </w:tcPr>
          <w:p w14:paraId="44BADF63" w14:textId="77777777" w:rsidR="001356DD" w:rsidRPr="00004A96" w:rsidRDefault="001356DD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1856" w:type="dxa"/>
          </w:tcPr>
          <w:p w14:paraId="5018B2BA" w14:textId="77777777" w:rsidR="001356DD" w:rsidRPr="00004A96" w:rsidRDefault="001356DD" w:rsidP="007823D7">
            <w:pPr>
              <w:rPr>
                <w:rFonts w:ascii="Times New Roman" w:hAnsi="Times New Roman"/>
                <w:szCs w:val="24"/>
                <w:lang w:eastAsia="zh-HK"/>
              </w:rPr>
            </w:pPr>
            <w:r>
              <w:rPr>
                <w:rFonts w:ascii="Times New Roman" w:hAnsi="Times New Roman"/>
                <w:szCs w:val="24"/>
                <w:lang w:eastAsia="zh-HK"/>
              </w:rPr>
              <w:t>Yearly</w:t>
            </w:r>
          </w:p>
        </w:tc>
      </w:tr>
      <w:tr w:rsidR="001356DD" w:rsidRPr="00004A96" w14:paraId="36D7596C" w14:textId="77777777" w:rsidTr="007823D7">
        <w:tc>
          <w:tcPr>
            <w:tcW w:w="9516" w:type="dxa"/>
            <w:gridSpan w:val="6"/>
          </w:tcPr>
          <w:p w14:paraId="74A69CB9" w14:textId="77777777" w:rsidR="001356DD" w:rsidRPr="00004A96" w:rsidRDefault="001356DD" w:rsidP="007823D7">
            <w:pPr>
              <w:rPr>
                <w:rFonts w:ascii="Times New Roman" w:hAnsi="Times New Roman"/>
                <w:b/>
                <w:szCs w:val="24"/>
                <w:lang w:eastAsia="zh-HK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t>Description:</w:t>
            </w:r>
          </w:p>
        </w:tc>
      </w:tr>
      <w:tr w:rsidR="001356DD" w:rsidRPr="00004A96" w14:paraId="150AB569" w14:textId="77777777" w:rsidTr="007823D7">
        <w:tc>
          <w:tcPr>
            <w:tcW w:w="9516" w:type="dxa"/>
            <w:gridSpan w:val="6"/>
          </w:tcPr>
          <w:p w14:paraId="7E8E5394" w14:textId="385D149E" w:rsidR="001356DD" w:rsidRDefault="001356DD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  <w:r>
              <w:rPr>
                <w:rFonts w:ascii="Times New Roman" w:hAnsi="Times New Roman"/>
                <w:lang w:eastAsia="zh-HK"/>
              </w:rPr>
              <w:t xml:space="preserve">Related Path: [Search]&gt;[Search </w:t>
            </w:r>
            <w:r w:rsidR="0048222E">
              <w:rPr>
                <w:rFonts w:ascii="Times New Roman" w:hAnsi="Times New Roman"/>
                <w:lang w:eastAsia="zh-HK"/>
              </w:rPr>
              <w:t>COCR</w:t>
            </w:r>
            <w:r>
              <w:rPr>
                <w:rFonts w:ascii="Times New Roman" w:hAnsi="Times New Roman"/>
                <w:lang w:eastAsia="zh-HK"/>
              </w:rPr>
              <w:t xml:space="preserve"> </w:t>
            </w:r>
            <w:r w:rsidR="00B92996">
              <w:rPr>
                <w:rFonts w:ascii="Times New Roman" w:hAnsi="Times New Roman"/>
                <w:lang w:eastAsia="zh-HK"/>
              </w:rPr>
              <w:t>Registry</w:t>
            </w:r>
            <w:r>
              <w:rPr>
                <w:rFonts w:ascii="Times New Roman" w:hAnsi="Times New Roman"/>
                <w:lang w:eastAsia="zh-HK"/>
              </w:rPr>
              <w:t>]</w:t>
            </w:r>
          </w:p>
          <w:p w14:paraId="352962AE" w14:textId="77777777" w:rsidR="001356DD" w:rsidRPr="007823D7" w:rsidRDefault="001356DD" w:rsidP="007823D7">
            <w:pPr>
              <w:spacing w:after="60"/>
              <w:jc w:val="both"/>
              <w:rPr>
                <w:rFonts w:ascii="Times New Roman" w:hAnsi="Times New Roman"/>
                <w:lang w:eastAsia="zh-HK"/>
              </w:rPr>
            </w:pPr>
          </w:p>
          <w:p w14:paraId="480A32FF" w14:textId="03AF78F5" w:rsidR="00012449" w:rsidRPr="00191932" w:rsidRDefault="00B92996" w:rsidP="007823D7">
            <w:pPr>
              <w:pStyle w:val="NormalIndent"/>
              <w:widowControl w:val="0"/>
              <w:spacing w:afterLines="100" w:after="240"/>
              <w:ind w:left="0" w:firstLine="0"/>
              <w:rPr>
                <w:sz w:val="24"/>
                <w:szCs w:val="24"/>
              </w:rPr>
            </w:pPr>
            <w:r w:rsidRPr="00191932">
              <w:rPr>
                <w:sz w:val="24"/>
                <w:szCs w:val="24"/>
              </w:rPr>
              <w:t xml:space="preserve">Add new </w:t>
            </w:r>
            <w:r w:rsidRPr="00E72D99">
              <w:rPr>
                <w:sz w:val="24"/>
                <w:szCs w:val="24"/>
                <w:lang w:eastAsia="zh-HK"/>
              </w:rPr>
              <w:t>COCR Registry</w:t>
            </w:r>
            <w:r w:rsidR="00012449" w:rsidRPr="00E72D99">
              <w:rPr>
                <w:sz w:val="24"/>
                <w:szCs w:val="24"/>
                <w:lang w:eastAsia="zh-HK"/>
              </w:rPr>
              <w:t xml:space="preserve"> </w:t>
            </w:r>
            <w:r w:rsidR="001356DD" w:rsidRPr="00191932">
              <w:rPr>
                <w:sz w:val="24"/>
                <w:szCs w:val="24"/>
              </w:rPr>
              <w:t xml:space="preserve">page to facilitate e-licence generation function, </w:t>
            </w:r>
            <w:r w:rsidR="00012449" w:rsidRPr="00191932">
              <w:rPr>
                <w:sz w:val="24"/>
                <w:szCs w:val="24"/>
              </w:rPr>
              <w:t>this page store issued COCR Stage Two data</w:t>
            </w:r>
          </w:p>
          <w:p w14:paraId="0FBB8841" w14:textId="7DBFFF7B" w:rsidR="001356DD" w:rsidRDefault="00012449" w:rsidP="007823D7">
            <w:pPr>
              <w:pStyle w:val="NormalIndent"/>
              <w:widowControl w:val="0"/>
              <w:spacing w:afterLines="100" w:after="24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Details </w:t>
            </w:r>
            <w:r w:rsidR="001356DD">
              <w:rPr>
                <w:sz w:val="24"/>
                <w:szCs w:val="24"/>
              </w:rPr>
              <w:t>of [</w:t>
            </w:r>
            <w:r w:rsidR="001356DD" w:rsidRPr="00914EC2">
              <w:rPr>
                <w:sz w:val="24"/>
                <w:szCs w:val="24"/>
              </w:rPr>
              <w:t>Create/Update Register</w:t>
            </w:r>
            <w:r w:rsidR="001356DD">
              <w:rPr>
                <w:sz w:val="24"/>
                <w:szCs w:val="24"/>
              </w:rPr>
              <w:t>] button as below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18"/>
              <w:gridCol w:w="5040"/>
            </w:tblGrid>
            <w:tr w:rsidR="001356DD" w:rsidRPr="00342331" w14:paraId="46D50A19" w14:textId="77777777" w:rsidTr="007823D7">
              <w:tc>
                <w:tcPr>
                  <w:tcW w:w="2218" w:type="dxa"/>
                  <w:shd w:val="clear" w:color="auto" w:fill="D0CECE" w:themeFill="background2" w:themeFillShade="E6"/>
                </w:tcPr>
                <w:p w14:paraId="2866CD54" w14:textId="77777777" w:rsidR="001356DD" w:rsidRPr="007823D7" w:rsidRDefault="001356DD" w:rsidP="007823D7">
                  <w:pPr>
                    <w:spacing w:after="60"/>
                    <w:jc w:val="both"/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  <w:t>Function</w:t>
                  </w:r>
                </w:p>
              </w:tc>
              <w:tc>
                <w:tcPr>
                  <w:tcW w:w="5040" w:type="dxa"/>
                  <w:shd w:val="clear" w:color="auto" w:fill="D0CECE" w:themeFill="background2" w:themeFillShade="E6"/>
                </w:tcPr>
                <w:p w14:paraId="0ADFCD56" w14:textId="77777777" w:rsidR="001356DD" w:rsidRPr="007823D7" w:rsidRDefault="001356DD" w:rsidP="007823D7">
                  <w:pPr>
                    <w:spacing w:after="60"/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  <w:t>Details</w:t>
                  </w:r>
                </w:p>
              </w:tc>
            </w:tr>
            <w:tr w:rsidR="001356DD" w:rsidRPr="007823D7" w14:paraId="49EACB23" w14:textId="77777777" w:rsidTr="007823D7">
              <w:tc>
                <w:tcPr>
                  <w:tcW w:w="2218" w:type="dxa"/>
                </w:tcPr>
                <w:p w14:paraId="75F14136" w14:textId="77777777" w:rsidR="001356DD" w:rsidRPr="007823D7" w:rsidRDefault="001356DD" w:rsidP="007823D7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 w:rsidRPr="00914EC2">
                    <w:rPr>
                      <w:szCs w:val="24"/>
                    </w:rPr>
                    <w:t>Create/Update Register</w:t>
                  </w:r>
                </w:p>
              </w:tc>
              <w:tc>
                <w:tcPr>
                  <w:tcW w:w="5040" w:type="dxa"/>
                </w:tcPr>
                <w:p w14:paraId="3F46E2E9" w14:textId="208465E7" w:rsidR="001356DD" w:rsidRDefault="001356DD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Convert </w:t>
                  </w:r>
                  <w:r w:rsidR="00401502">
                    <w:rPr>
                      <w:rFonts w:ascii="Times New Roman" w:hAnsi="Times New Roman" w:cs="Times New Roman"/>
                      <w:lang w:val="en-GB"/>
                    </w:rPr>
                    <w:t>COCR Stage Two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 Case data to New/Existing REA Register</w:t>
                  </w:r>
                </w:p>
                <w:p w14:paraId="435FB68B" w14:textId="49B8FF87" w:rsidR="00C46CEF" w:rsidRPr="006D7784" w:rsidRDefault="00C46CEF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When </w:t>
                  </w:r>
                  <w:r w:rsidRPr="00817CBE">
                    <w:rPr>
                      <w:rFonts w:ascii="Times New Roman" w:hAnsi="Times New Roman" w:cs="Times New Roman"/>
                      <w:lang w:val="en-GB"/>
                    </w:rPr>
                    <w:t>user change</w:t>
                  </w:r>
                  <w:r w:rsidR="00401502">
                    <w:rPr>
                      <w:rFonts w:ascii="Times New Roman" w:hAnsi="Times New Roman" w:cs="Times New Roman"/>
                      <w:lang w:val="en-GB"/>
                    </w:rPr>
                    <w:t xml:space="preserve"> COCR Stage Two Case</w:t>
                  </w:r>
                  <w:r w:rsidRPr="00817CBE">
                    <w:rPr>
                      <w:rFonts w:ascii="Times New Roman" w:hAnsi="Times New Roman" w:cs="Times New Roman"/>
                      <w:lang w:val="en-GB"/>
                    </w:rPr>
                    <w:t xml:space="preserve"> status to "</w:t>
                  </w:r>
                  <w:r w:rsidR="00401502">
                    <w:rPr>
                      <w:rFonts w:ascii="Times New Roman" w:hAnsi="Times New Roman" w:cs="Times New Roman"/>
                      <w:lang w:val="en-GB"/>
                    </w:rPr>
                    <w:t>C</w:t>
                  </w:r>
                  <w:r w:rsidR="00BE4534">
                    <w:rPr>
                      <w:rFonts w:ascii="Times New Roman" w:hAnsi="Times New Roman" w:cs="Times New Roman"/>
                      <w:lang w:val="en-GB"/>
                    </w:rPr>
                    <w:t>OC</w:t>
                  </w:r>
                  <w:r w:rsidRPr="00817CBE">
                    <w:rPr>
                      <w:rFonts w:ascii="Times New Roman" w:hAnsi="Times New Roman" w:cs="Times New Roman"/>
                      <w:lang w:val="en-GB"/>
                    </w:rPr>
                    <w:t>R-Closed (Accepted)"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>, system will trigger this function automatically</w:t>
                  </w:r>
                </w:p>
              </w:tc>
            </w:tr>
          </w:tbl>
          <w:p w14:paraId="4F7FD2FC" w14:textId="77777777" w:rsidR="001356DD" w:rsidRDefault="001356DD" w:rsidP="007823D7">
            <w:pPr>
              <w:pStyle w:val="NormalIndent"/>
              <w:widowControl w:val="0"/>
              <w:spacing w:afterLines="100" w:after="240"/>
              <w:ind w:left="0" w:firstLine="0"/>
              <w:rPr>
                <w:sz w:val="24"/>
                <w:szCs w:val="24"/>
                <w:lang w:eastAsia="zh-HK"/>
              </w:rPr>
            </w:pPr>
          </w:p>
          <w:p w14:paraId="75CDDC25" w14:textId="185797A3" w:rsidR="001356DD" w:rsidRPr="00C3312B" w:rsidRDefault="001356DD" w:rsidP="007823D7">
            <w:pPr>
              <w:pStyle w:val="NormalIndent"/>
              <w:widowControl w:val="0"/>
              <w:spacing w:afterLines="100" w:after="240"/>
              <w:ind w:left="0" w:firstLine="0"/>
              <w:rPr>
                <w:sz w:val="24"/>
                <w:szCs w:val="24"/>
                <w:lang w:eastAsia="zh-HK"/>
              </w:rPr>
            </w:pPr>
            <w:r>
              <w:rPr>
                <w:sz w:val="24"/>
                <w:szCs w:val="24"/>
                <w:lang w:eastAsia="zh-HK"/>
              </w:rPr>
              <w:t xml:space="preserve">Details of </w:t>
            </w:r>
            <w:r w:rsidR="00F943FD">
              <w:rPr>
                <w:sz w:val="24"/>
                <w:szCs w:val="24"/>
                <w:lang w:eastAsia="zh-HK"/>
              </w:rPr>
              <w:t xml:space="preserve">COCR </w:t>
            </w:r>
            <w:r w:rsidR="00191932" w:rsidRPr="007823D7">
              <w:rPr>
                <w:sz w:val="24"/>
                <w:szCs w:val="24"/>
                <w:lang w:eastAsia="zh-HK"/>
              </w:rPr>
              <w:t xml:space="preserve">Registry </w:t>
            </w:r>
            <w:r>
              <w:rPr>
                <w:rFonts w:hint="eastAsia"/>
                <w:sz w:val="24"/>
                <w:szCs w:val="24"/>
                <w:lang w:eastAsia="zh-HK"/>
              </w:rPr>
              <w:t>p</w:t>
            </w:r>
            <w:r>
              <w:rPr>
                <w:sz w:val="24"/>
                <w:szCs w:val="24"/>
                <w:lang w:eastAsia="zh-HK"/>
              </w:rPr>
              <w:t>age as below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76"/>
              <w:gridCol w:w="1783"/>
              <w:gridCol w:w="2243"/>
              <w:gridCol w:w="2988"/>
            </w:tblGrid>
            <w:tr w:rsidR="00F753A6" w:rsidRPr="00342331" w14:paraId="292BBA0C" w14:textId="77777777" w:rsidTr="000717F8">
              <w:tc>
                <w:tcPr>
                  <w:tcW w:w="1776" w:type="dxa"/>
                  <w:shd w:val="clear" w:color="auto" w:fill="D0CECE" w:themeFill="background2" w:themeFillShade="E6"/>
                </w:tcPr>
                <w:p w14:paraId="75836608" w14:textId="77777777" w:rsidR="00F753A6" w:rsidRPr="007823D7" w:rsidRDefault="00F753A6" w:rsidP="000717F8">
                  <w:pPr>
                    <w:spacing w:after="60"/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</w:pPr>
                  <w:r w:rsidRPr="007823D7"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  <w:t>Field</w:t>
                  </w:r>
                </w:p>
              </w:tc>
              <w:tc>
                <w:tcPr>
                  <w:tcW w:w="1783" w:type="dxa"/>
                  <w:shd w:val="clear" w:color="auto" w:fill="D0CECE" w:themeFill="background2" w:themeFillShade="E6"/>
                </w:tcPr>
                <w:p w14:paraId="4CEE4501" w14:textId="7360FF22" w:rsidR="00F753A6" w:rsidRPr="007823D7" w:rsidRDefault="00F753A6" w:rsidP="007823D7">
                  <w:pPr>
                    <w:spacing w:after="60"/>
                    <w:jc w:val="both"/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  <w:t>Type</w:t>
                  </w:r>
                </w:p>
              </w:tc>
              <w:tc>
                <w:tcPr>
                  <w:tcW w:w="2243" w:type="dxa"/>
                  <w:shd w:val="clear" w:color="auto" w:fill="D0CECE" w:themeFill="background2" w:themeFillShade="E6"/>
                </w:tcPr>
                <w:p w14:paraId="525F9391" w14:textId="6D7EF7E9" w:rsidR="00F753A6" w:rsidRDefault="00F753A6" w:rsidP="007823D7">
                  <w:pPr>
                    <w:spacing w:after="60"/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  <w:t>Value</w:t>
                  </w:r>
                </w:p>
              </w:tc>
              <w:tc>
                <w:tcPr>
                  <w:tcW w:w="2988" w:type="dxa"/>
                  <w:shd w:val="clear" w:color="auto" w:fill="D0CECE" w:themeFill="background2" w:themeFillShade="E6"/>
                </w:tcPr>
                <w:p w14:paraId="6BDA1A31" w14:textId="6ADD99BB" w:rsidR="00F753A6" w:rsidRPr="007823D7" w:rsidRDefault="00F753A6" w:rsidP="007823D7">
                  <w:pPr>
                    <w:spacing w:after="60"/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  <w:t>Details</w:t>
                  </w:r>
                </w:p>
              </w:tc>
            </w:tr>
            <w:tr w:rsidR="00F753A6" w:rsidRPr="00342331" w14:paraId="36C00F66" w14:textId="77777777" w:rsidTr="000717F8">
              <w:tc>
                <w:tcPr>
                  <w:tcW w:w="1776" w:type="dxa"/>
                  <w:shd w:val="clear" w:color="auto" w:fill="FFFFFF" w:themeFill="background1"/>
                </w:tcPr>
                <w:p w14:paraId="0D8D15BC" w14:textId="45C55F7E" w:rsidR="00F753A6" w:rsidRPr="006D7784" w:rsidRDefault="00F753A6" w:rsidP="000717F8">
                  <w:p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File No.</w:t>
                  </w:r>
                </w:p>
              </w:tc>
              <w:tc>
                <w:tcPr>
                  <w:tcW w:w="1783" w:type="dxa"/>
                  <w:shd w:val="clear" w:color="auto" w:fill="FFFFFF" w:themeFill="background1"/>
                </w:tcPr>
                <w:p w14:paraId="788789B0" w14:textId="324DD776" w:rsidR="00F753A6" w:rsidRPr="006D7784" w:rsidRDefault="00F753A6" w:rsidP="007823D7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Textbox</w:t>
                  </w:r>
                </w:p>
              </w:tc>
              <w:tc>
                <w:tcPr>
                  <w:tcW w:w="2243" w:type="dxa"/>
                  <w:shd w:val="clear" w:color="auto" w:fill="FFFFFF" w:themeFill="background1"/>
                </w:tcPr>
                <w:p w14:paraId="04C92B25" w14:textId="6BA16CB4" w:rsidR="00F753A6" w:rsidRPr="000717F8" w:rsidRDefault="00C959F8" w:rsidP="000717F8">
                  <w:p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Case Number</w:t>
                  </w:r>
                  <w:r w:rsidR="00F753A6">
                    <w:rPr>
                      <w:rFonts w:ascii="Times New Roman" w:hAnsi="Times New Roman" w:cs="Times New Roman"/>
                      <w:lang w:val="en-GB"/>
                    </w:rPr>
                    <w:t xml:space="preserve"> </w:t>
                  </w:r>
                </w:p>
              </w:tc>
              <w:tc>
                <w:tcPr>
                  <w:tcW w:w="2988" w:type="dxa"/>
                  <w:shd w:val="clear" w:color="auto" w:fill="FFFFFF" w:themeFill="background1"/>
                </w:tcPr>
                <w:p w14:paraId="02BA0E37" w14:textId="37AD0C99" w:rsidR="00F753A6" w:rsidRPr="006D7784" w:rsidRDefault="00F753A6" w:rsidP="007823D7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Disabled</w:t>
                  </w:r>
                </w:p>
              </w:tc>
            </w:tr>
            <w:tr w:rsidR="00F753A6" w:rsidRPr="00342331" w14:paraId="1BC54489" w14:textId="77777777" w:rsidTr="00F52156">
              <w:tc>
                <w:tcPr>
                  <w:tcW w:w="1776" w:type="dxa"/>
                  <w:shd w:val="clear" w:color="auto" w:fill="FFFFFF" w:themeFill="background1"/>
                </w:tcPr>
                <w:p w14:paraId="1CF17280" w14:textId="59190133" w:rsidR="00F753A6" w:rsidDel="00F753A6" w:rsidRDefault="00F753A6" w:rsidP="000717F8">
                  <w:p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Record ID</w:t>
                  </w:r>
                </w:p>
              </w:tc>
              <w:tc>
                <w:tcPr>
                  <w:tcW w:w="1783" w:type="dxa"/>
                  <w:shd w:val="clear" w:color="auto" w:fill="FFFFFF" w:themeFill="background1"/>
                </w:tcPr>
                <w:p w14:paraId="75C250D8" w14:textId="2F4FE51C" w:rsidR="00F753A6" w:rsidRDefault="00F753A6" w:rsidP="00F753A6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Textbox</w:t>
                  </w:r>
                </w:p>
              </w:tc>
              <w:tc>
                <w:tcPr>
                  <w:tcW w:w="2243" w:type="dxa"/>
                  <w:shd w:val="clear" w:color="auto" w:fill="FFFFFF" w:themeFill="background1"/>
                </w:tcPr>
                <w:p w14:paraId="3AA45F16" w14:textId="04179580" w:rsidR="00F753A6" w:rsidRDefault="00F753A6" w:rsidP="00F753A6">
                  <w:p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Submission </w:t>
                  </w:r>
                  <w:r w:rsidR="00C959F8">
                    <w:rPr>
                      <w:rFonts w:ascii="Times New Roman" w:hAnsi="Times New Roman" w:cs="Times New Roman"/>
                      <w:lang w:val="en-GB"/>
                    </w:rPr>
                    <w:t>ID</w:t>
                  </w:r>
                </w:p>
              </w:tc>
              <w:tc>
                <w:tcPr>
                  <w:tcW w:w="2988" w:type="dxa"/>
                  <w:shd w:val="clear" w:color="auto" w:fill="FFFFFF" w:themeFill="background1"/>
                </w:tcPr>
                <w:p w14:paraId="4EE0A921" w14:textId="1780D85C" w:rsidR="00F753A6" w:rsidRDefault="00515CC1" w:rsidP="00F753A6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Disabled</w:t>
                  </w:r>
                </w:p>
              </w:tc>
            </w:tr>
            <w:tr w:rsidR="00F753A6" w:rsidRPr="00342331" w14:paraId="3444AD44" w14:textId="77777777" w:rsidTr="000717F8">
              <w:tc>
                <w:tcPr>
                  <w:tcW w:w="1776" w:type="dxa"/>
                  <w:shd w:val="clear" w:color="auto" w:fill="FFFFFF" w:themeFill="background1"/>
                </w:tcPr>
                <w:p w14:paraId="011B9779" w14:textId="0A34ADF9" w:rsidR="00F753A6" w:rsidRDefault="00C959F8" w:rsidP="000717F8">
                  <w:p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Cert Number</w:t>
                  </w:r>
                </w:p>
              </w:tc>
              <w:tc>
                <w:tcPr>
                  <w:tcW w:w="1783" w:type="dxa"/>
                  <w:shd w:val="clear" w:color="auto" w:fill="FFFFFF" w:themeFill="background1"/>
                </w:tcPr>
                <w:p w14:paraId="1A8EB827" w14:textId="2CC743EA" w:rsidR="00F753A6" w:rsidRDefault="00F753A6" w:rsidP="00F753A6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Textbox</w:t>
                  </w:r>
                </w:p>
              </w:tc>
              <w:tc>
                <w:tcPr>
                  <w:tcW w:w="2243" w:type="dxa"/>
                  <w:shd w:val="clear" w:color="auto" w:fill="FFFFFF" w:themeFill="background1"/>
                </w:tcPr>
                <w:p w14:paraId="7ED0B368" w14:textId="4F4D4176" w:rsidR="00F753A6" w:rsidRPr="000717F8" w:rsidRDefault="00C959F8" w:rsidP="000717F8">
                  <w:p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COCR Cert Number</w:t>
                  </w:r>
                </w:p>
              </w:tc>
              <w:tc>
                <w:tcPr>
                  <w:tcW w:w="2988" w:type="dxa"/>
                  <w:shd w:val="clear" w:color="auto" w:fill="FFFFFF" w:themeFill="background1"/>
                </w:tcPr>
                <w:p w14:paraId="703B76AD" w14:textId="3488CA96" w:rsidR="00F753A6" w:rsidRDefault="00F753A6" w:rsidP="00F753A6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Disabled</w:t>
                  </w:r>
                </w:p>
              </w:tc>
            </w:tr>
            <w:tr w:rsidR="00C959F8" w:rsidRPr="00342331" w14:paraId="2CBBEBD1" w14:textId="77777777" w:rsidTr="00F52156">
              <w:tc>
                <w:tcPr>
                  <w:tcW w:w="1776" w:type="dxa"/>
                  <w:shd w:val="clear" w:color="auto" w:fill="FFFFFF" w:themeFill="background1"/>
                </w:tcPr>
                <w:p w14:paraId="7DF02DEA" w14:textId="14496A67" w:rsidR="00C959F8" w:rsidRDefault="00C959F8" w:rsidP="000717F8">
                  <w:p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BEC Edition</w:t>
                  </w:r>
                </w:p>
              </w:tc>
              <w:tc>
                <w:tcPr>
                  <w:tcW w:w="1783" w:type="dxa"/>
                  <w:shd w:val="clear" w:color="auto" w:fill="FFFFFF" w:themeFill="background1"/>
                </w:tcPr>
                <w:p w14:paraId="021E595B" w14:textId="2DE30308" w:rsidR="00C959F8" w:rsidRDefault="00515CC1" w:rsidP="00F753A6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Textbox</w:t>
                  </w:r>
                </w:p>
              </w:tc>
              <w:tc>
                <w:tcPr>
                  <w:tcW w:w="2243" w:type="dxa"/>
                  <w:shd w:val="clear" w:color="auto" w:fill="FFFFFF" w:themeFill="background1"/>
                </w:tcPr>
                <w:p w14:paraId="6156A889" w14:textId="1331CB7A" w:rsidR="00C959F8" w:rsidRPr="00C959F8" w:rsidRDefault="00C959F8" w:rsidP="00F753A6">
                  <w:p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BEC Edition</w:t>
                  </w:r>
                </w:p>
              </w:tc>
              <w:tc>
                <w:tcPr>
                  <w:tcW w:w="2988" w:type="dxa"/>
                  <w:shd w:val="clear" w:color="auto" w:fill="FFFFFF" w:themeFill="background1"/>
                </w:tcPr>
                <w:p w14:paraId="548C7D9E" w14:textId="77777777" w:rsidR="00C959F8" w:rsidRDefault="00C959F8" w:rsidP="00F753A6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</w:p>
              </w:tc>
            </w:tr>
            <w:tr w:rsidR="00C959F8" w:rsidRPr="00342331" w14:paraId="743E8E2E" w14:textId="77777777" w:rsidTr="00F52156">
              <w:tc>
                <w:tcPr>
                  <w:tcW w:w="1776" w:type="dxa"/>
                  <w:shd w:val="clear" w:color="auto" w:fill="FFFFFF" w:themeFill="background1"/>
                </w:tcPr>
                <w:p w14:paraId="028069DC" w14:textId="1FFCDC46" w:rsidR="00C959F8" w:rsidRDefault="00C959F8" w:rsidP="000717F8">
                  <w:p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Issue Date</w:t>
                  </w:r>
                </w:p>
              </w:tc>
              <w:tc>
                <w:tcPr>
                  <w:tcW w:w="1783" w:type="dxa"/>
                  <w:shd w:val="clear" w:color="auto" w:fill="FFFFFF" w:themeFill="background1"/>
                </w:tcPr>
                <w:p w14:paraId="1369CD8E" w14:textId="49DA9F22" w:rsidR="00C959F8" w:rsidRDefault="002E643B" w:rsidP="00F753A6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Datepicker</w:t>
                  </w:r>
                </w:p>
              </w:tc>
              <w:tc>
                <w:tcPr>
                  <w:tcW w:w="2243" w:type="dxa"/>
                  <w:shd w:val="clear" w:color="auto" w:fill="FFFFFF" w:themeFill="background1"/>
                </w:tcPr>
                <w:p w14:paraId="5CFF6FA4" w14:textId="1C3D4655" w:rsidR="00C959F8" w:rsidRPr="00C959F8" w:rsidRDefault="00515CC1" w:rsidP="00F753A6">
                  <w:p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COCR Issue Date</w:t>
                  </w:r>
                </w:p>
              </w:tc>
              <w:tc>
                <w:tcPr>
                  <w:tcW w:w="2988" w:type="dxa"/>
                  <w:shd w:val="clear" w:color="auto" w:fill="FFFFFF" w:themeFill="background1"/>
                </w:tcPr>
                <w:p w14:paraId="4E6ADA1E" w14:textId="77777777" w:rsidR="00C959F8" w:rsidRDefault="00C959F8" w:rsidP="00F753A6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</w:p>
              </w:tc>
            </w:tr>
            <w:tr w:rsidR="002E643B" w:rsidRPr="00342331" w14:paraId="12BCC479" w14:textId="77777777" w:rsidTr="00F52156">
              <w:tc>
                <w:tcPr>
                  <w:tcW w:w="1776" w:type="dxa"/>
                  <w:shd w:val="clear" w:color="auto" w:fill="FFFFFF" w:themeFill="background1"/>
                </w:tcPr>
                <w:p w14:paraId="436494FE" w14:textId="4A67FA0A" w:rsidR="002E643B" w:rsidRDefault="002E643B" w:rsidP="00C959F8">
                  <w:p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Renewal</w:t>
                  </w:r>
                </w:p>
              </w:tc>
              <w:tc>
                <w:tcPr>
                  <w:tcW w:w="1783" w:type="dxa"/>
                  <w:shd w:val="clear" w:color="auto" w:fill="FFFFFF" w:themeFill="background1"/>
                </w:tcPr>
                <w:p w14:paraId="04B4A619" w14:textId="3388E060" w:rsidR="002E643B" w:rsidRDefault="0025048B" w:rsidP="00F753A6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Checkbox</w:t>
                  </w:r>
                </w:p>
              </w:tc>
              <w:tc>
                <w:tcPr>
                  <w:tcW w:w="2243" w:type="dxa"/>
                  <w:shd w:val="clear" w:color="auto" w:fill="FFFFFF" w:themeFill="background1"/>
                </w:tcPr>
                <w:p w14:paraId="2154CE0C" w14:textId="2C8F108A" w:rsidR="002E643B" w:rsidRDefault="0025048B" w:rsidP="00F753A6">
                  <w:p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Checked: if submission type = EE3</w:t>
                  </w:r>
                </w:p>
              </w:tc>
              <w:tc>
                <w:tcPr>
                  <w:tcW w:w="2988" w:type="dxa"/>
                  <w:shd w:val="clear" w:color="auto" w:fill="FFFFFF" w:themeFill="background1"/>
                </w:tcPr>
                <w:p w14:paraId="4D716858" w14:textId="076292D0" w:rsidR="002E643B" w:rsidRDefault="00E41767" w:rsidP="00F753A6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Disabled</w:t>
                  </w:r>
                </w:p>
              </w:tc>
            </w:tr>
            <w:tr w:rsidR="00C959F8" w:rsidRPr="00342331" w14:paraId="373EC535" w14:textId="77777777" w:rsidTr="00F52156">
              <w:tc>
                <w:tcPr>
                  <w:tcW w:w="1776" w:type="dxa"/>
                  <w:shd w:val="clear" w:color="auto" w:fill="FFFFFF" w:themeFill="background1"/>
                </w:tcPr>
                <w:p w14:paraId="12C58A5B" w14:textId="73A85B7F" w:rsidR="00C959F8" w:rsidRDefault="00C959F8" w:rsidP="000717F8">
                  <w:p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Expiry Date</w:t>
                  </w:r>
                </w:p>
              </w:tc>
              <w:tc>
                <w:tcPr>
                  <w:tcW w:w="1783" w:type="dxa"/>
                  <w:shd w:val="clear" w:color="auto" w:fill="FFFFFF" w:themeFill="background1"/>
                </w:tcPr>
                <w:p w14:paraId="3F5986EC" w14:textId="0A9AD4BC" w:rsidR="00C959F8" w:rsidRDefault="002E643B" w:rsidP="00F753A6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Datepicker</w:t>
                  </w:r>
                </w:p>
              </w:tc>
              <w:tc>
                <w:tcPr>
                  <w:tcW w:w="2243" w:type="dxa"/>
                  <w:shd w:val="clear" w:color="auto" w:fill="FFFFFF" w:themeFill="background1"/>
                </w:tcPr>
                <w:p w14:paraId="6899D89C" w14:textId="37EEF8CF" w:rsidR="00C959F8" w:rsidRPr="00C959F8" w:rsidRDefault="00515CC1" w:rsidP="00F753A6">
                  <w:p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COCR Expir</w:t>
                  </w:r>
                  <w:ins w:id="277" w:author="Lewen Lai Wa Lam" w:date="2022-01-17T15:23:00Z">
                    <w:r w:rsidR="000717F8">
                      <w:rPr>
                        <w:rFonts w:ascii="Times New Roman" w:hAnsi="Times New Roman" w:cs="Times New Roman"/>
                        <w:lang w:val="en-GB"/>
                      </w:rPr>
                      <w:t>y</w:t>
                    </w:r>
                  </w:ins>
                  <w:del w:id="278" w:author="Lewen Lai Wa Lam" w:date="2022-01-17T15:23:00Z">
                    <w:r w:rsidDel="000717F8">
                      <w:rPr>
                        <w:rFonts w:ascii="Times New Roman" w:hAnsi="Times New Roman" w:cs="Times New Roman"/>
                        <w:lang w:val="en-GB"/>
                      </w:rPr>
                      <w:delText>t</w:delText>
                    </w:r>
                  </w:del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 Date</w:t>
                  </w:r>
                </w:p>
              </w:tc>
              <w:tc>
                <w:tcPr>
                  <w:tcW w:w="2988" w:type="dxa"/>
                  <w:shd w:val="clear" w:color="auto" w:fill="FFFFFF" w:themeFill="background1"/>
                </w:tcPr>
                <w:p w14:paraId="7117C072" w14:textId="77777777" w:rsidR="00C959F8" w:rsidRDefault="00C959F8" w:rsidP="00F753A6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</w:p>
              </w:tc>
            </w:tr>
            <w:tr w:rsidR="00515CC1" w:rsidRPr="00342331" w14:paraId="2479755E" w14:textId="77777777" w:rsidTr="00F52156">
              <w:tc>
                <w:tcPr>
                  <w:tcW w:w="1776" w:type="dxa"/>
                  <w:shd w:val="clear" w:color="auto" w:fill="FFFFFF" w:themeFill="background1"/>
                </w:tcPr>
                <w:p w14:paraId="79A15776" w14:textId="4A72A224" w:rsidR="00515CC1" w:rsidRDefault="0025048B" w:rsidP="00C959F8">
                  <w:p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Expired</w:t>
                  </w:r>
                </w:p>
              </w:tc>
              <w:tc>
                <w:tcPr>
                  <w:tcW w:w="1783" w:type="dxa"/>
                  <w:shd w:val="clear" w:color="auto" w:fill="FFFFFF" w:themeFill="background1"/>
                </w:tcPr>
                <w:p w14:paraId="3DA54580" w14:textId="6DCE14C0" w:rsidR="00515CC1" w:rsidRDefault="0025048B" w:rsidP="00F753A6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Checkbox</w:t>
                  </w:r>
                </w:p>
              </w:tc>
              <w:tc>
                <w:tcPr>
                  <w:tcW w:w="2243" w:type="dxa"/>
                  <w:shd w:val="clear" w:color="auto" w:fill="FFFFFF" w:themeFill="background1"/>
                </w:tcPr>
                <w:p w14:paraId="08680E41" w14:textId="786CB262" w:rsidR="00515CC1" w:rsidRPr="00C959F8" w:rsidRDefault="0025048B" w:rsidP="00F753A6">
                  <w:p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Checked: if Today &gt; COCR Expiry Date</w:t>
                  </w:r>
                </w:p>
              </w:tc>
              <w:tc>
                <w:tcPr>
                  <w:tcW w:w="2988" w:type="dxa"/>
                  <w:shd w:val="clear" w:color="auto" w:fill="FFFFFF" w:themeFill="background1"/>
                </w:tcPr>
                <w:p w14:paraId="1AF7836C" w14:textId="75EE3A0A" w:rsidR="00515CC1" w:rsidRDefault="00E41767" w:rsidP="00F753A6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Disabled</w:t>
                  </w:r>
                </w:p>
              </w:tc>
            </w:tr>
            <w:tr w:rsidR="00001E84" w:rsidRPr="00342331" w14:paraId="78723A19" w14:textId="77777777" w:rsidTr="00F52156">
              <w:tc>
                <w:tcPr>
                  <w:tcW w:w="1776" w:type="dxa"/>
                  <w:shd w:val="clear" w:color="auto" w:fill="FFFFFF" w:themeFill="background1"/>
                </w:tcPr>
                <w:p w14:paraId="6F25F59A" w14:textId="3939569C" w:rsidR="00001E84" w:rsidRDefault="00001E84" w:rsidP="00C959F8">
                  <w:p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Subject Engineer</w:t>
                  </w:r>
                </w:p>
              </w:tc>
              <w:tc>
                <w:tcPr>
                  <w:tcW w:w="1783" w:type="dxa"/>
                  <w:shd w:val="clear" w:color="auto" w:fill="FFFFFF" w:themeFill="background1"/>
                </w:tcPr>
                <w:p w14:paraId="1E4C09B0" w14:textId="5FD33470" w:rsidR="00001E84" w:rsidRDefault="00001E84" w:rsidP="00F753A6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Textbox</w:t>
                  </w:r>
                </w:p>
              </w:tc>
              <w:tc>
                <w:tcPr>
                  <w:tcW w:w="2243" w:type="dxa"/>
                  <w:shd w:val="clear" w:color="auto" w:fill="FFFFFF" w:themeFill="background1"/>
                </w:tcPr>
                <w:p w14:paraId="661C5869" w14:textId="15734665" w:rsidR="00001E84" w:rsidRDefault="00B410D5" w:rsidP="00F753A6">
                  <w:p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Subject Engineer</w:t>
                  </w:r>
                </w:p>
              </w:tc>
              <w:tc>
                <w:tcPr>
                  <w:tcW w:w="2988" w:type="dxa"/>
                  <w:shd w:val="clear" w:color="auto" w:fill="FFFFFF" w:themeFill="background1"/>
                </w:tcPr>
                <w:p w14:paraId="6878AC2D" w14:textId="77777777" w:rsidR="00001E84" w:rsidRPr="000717F8" w:rsidRDefault="00001E84" w:rsidP="000717F8">
                  <w:p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</w:p>
              </w:tc>
            </w:tr>
            <w:tr w:rsidR="00454D6F" w:rsidRPr="00342331" w14:paraId="57CE3CAF" w14:textId="77777777" w:rsidTr="00F52156">
              <w:trPr>
                <w:ins w:id="279" w:author="Lewen Lai Wa Lam" w:date="2022-01-24T10:43:00Z"/>
              </w:trPr>
              <w:tc>
                <w:tcPr>
                  <w:tcW w:w="1776" w:type="dxa"/>
                  <w:shd w:val="clear" w:color="auto" w:fill="FFFFFF" w:themeFill="background1"/>
                </w:tcPr>
                <w:p w14:paraId="38821989" w14:textId="3AA95CCB" w:rsidR="00454D6F" w:rsidRDefault="00454D6F" w:rsidP="00C959F8">
                  <w:pPr>
                    <w:spacing w:after="60"/>
                    <w:rPr>
                      <w:ins w:id="280" w:author="Lewen Lai Wa Lam" w:date="2022-01-24T10:43:00Z"/>
                      <w:rFonts w:ascii="Times New Roman" w:hAnsi="Times New Roman" w:cs="Times New Roman"/>
                      <w:lang w:val="en-GB"/>
                    </w:rPr>
                  </w:pPr>
                  <w:ins w:id="281" w:author="Lewen Lai Wa Lam" w:date="2022-01-24T10:43:00Z">
                    <w:r>
                      <w:rPr>
                        <w:rFonts w:ascii="Times New Roman" w:hAnsi="Times New Roman" w:cs="Times New Roman"/>
                        <w:lang w:val="en-GB"/>
                      </w:rPr>
                      <w:t>S</w:t>
                    </w:r>
                  </w:ins>
                  <w:ins w:id="282" w:author="Lewen Lai Wa Lam" w:date="2022-01-24T10:44:00Z">
                    <w:r>
                      <w:rPr>
                        <w:rFonts w:ascii="Times New Roman" w:hAnsi="Times New Roman" w:cs="Times New Roman"/>
                        <w:lang w:val="en-GB"/>
                      </w:rPr>
                      <w:t>tatus</w:t>
                    </w:r>
                  </w:ins>
                </w:p>
              </w:tc>
              <w:tc>
                <w:tcPr>
                  <w:tcW w:w="1783" w:type="dxa"/>
                  <w:shd w:val="clear" w:color="auto" w:fill="FFFFFF" w:themeFill="background1"/>
                </w:tcPr>
                <w:p w14:paraId="721A7C9A" w14:textId="4394F42F" w:rsidR="00454D6F" w:rsidRDefault="00454D6F" w:rsidP="00F753A6">
                  <w:pPr>
                    <w:spacing w:after="60"/>
                    <w:jc w:val="both"/>
                    <w:rPr>
                      <w:ins w:id="283" w:author="Lewen Lai Wa Lam" w:date="2022-01-24T10:43:00Z"/>
                      <w:rFonts w:ascii="Times New Roman" w:hAnsi="Times New Roman" w:cs="Times New Roman"/>
                      <w:lang w:val="en-GB"/>
                    </w:rPr>
                  </w:pPr>
                  <w:ins w:id="284" w:author="Lewen Lai Wa Lam" w:date="2022-01-24T10:44:00Z">
                    <w:r>
                      <w:rPr>
                        <w:rFonts w:ascii="Times New Roman" w:hAnsi="Times New Roman" w:cs="Times New Roman"/>
                        <w:lang w:val="en-GB"/>
                      </w:rPr>
                      <w:t>Dropdown</w:t>
                    </w:r>
                  </w:ins>
                </w:p>
              </w:tc>
              <w:tc>
                <w:tcPr>
                  <w:tcW w:w="2243" w:type="dxa"/>
                  <w:shd w:val="clear" w:color="auto" w:fill="FFFFFF" w:themeFill="background1"/>
                </w:tcPr>
                <w:p w14:paraId="47BFB271" w14:textId="77777777" w:rsidR="00454D6F" w:rsidRDefault="00454D6F" w:rsidP="00454D6F">
                  <w:pPr>
                    <w:spacing w:after="60"/>
                    <w:jc w:val="both"/>
                    <w:rPr>
                      <w:ins w:id="285" w:author="Lewen Lai Wa Lam" w:date="2022-01-24T10:44:00Z"/>
                      <w:rFonts w:ascii="Times New Roman" w:hAnsi="Times New Roman"/>
                      <w:lang w:eastAsia="zh-HK"/>
                    </w:rPr>
                  </w:pPr>
                  <w:ins w:id="286" w:author="Lewen Lai Wa Lam" w:date="2022-01-24T10:44:00Z">
                    <w:r>
                      <w:rPr>
                        <w:rFonts w:ascii="Times New Roman" w:hAnsi="Times New Roman"/>
                        <w:lang w:eastAsia="zh-HK"/>
                      </w:rPr>
                      <w:t>Options:</w:t>
                    </w:r>
                  </w:ins>
                </w:p>
                <w:p w14:paraId="6D57273C" w14:textId="77777777" w:rsidR="00454D6F" w:rsidRDefault="00454D6F" w:rsidP="00454D6F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jc w:val="both"/>
                    <w:rPr>
                      <w:ins w:id="287" w:author="Lewen Lai Wa Lam" w:date="2022-01-24T10:45:00Z"/>
                      <w:rFonts w:ascii="Times New Roman" w:hAnsi="Times New Roman"/>
                      <w:lang w:eastAsia="zh-HK"/>
                    </w:rPr>
                  </w:pPr>
                  <w:ins w:id="288" w:author="Lewen Lai Wa Lam" w:date="2022-01-24T10:45:00Z">
                    <w:r>
                      <w:rPr>
                        <w:rFonts w:ascii="Times New Roman" w:hAnsi="Times New Roman"/>
                        <w:lang w:eastAsia="zh-HK"/>
                      </w:rPr>
                      <w:t>Enable</w:t>
                    </w:r>
                  </w:ins>
                </w:p>
                <w:p w14:paraId="7D2B05FF" w14:textId="4FE77878" w:rsidR="00454D6F" w:rsidRPr="00454D6F" w:rsidRDefault="00454D6F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jc w:val="both"/>
                    <w:rPr>
                      <w:ins w:id="289" w:author="Lewen Lai Wa Lam" w:date="2022-01-24T10:43:00Z"/>
                      <w:rFonts w:ascii="Times New Roman" w:hAnsi="Times New Roman"/>
                      <w:lang w:eastAsia="zh-HK"/>
                      <w:rPrChange w:id="290" w:author="Lewen Lai Wa Lam" w:date="2022-01-24T10:45:00Z">
                        <w:rPr>
                          <w:ins w:id="291" w:author="Lewen Lai Wa Lam" w:date="2022-01-24T10:43:00Z"/>
                          <w:rFonts w:ascii="Times New Roman" w:hAnsi="Times New Roman" w:cs="Times New Roman"/>
                          <w:lang w:val="en-GB"/>
                        </w:rPr>
                      </w:rPrChange>
                    </w:rPr>
                    <w:pPrChange w:id="292" w:author="Lewen Lai Wa Lam" w:date="2022-01-24T10:45:00Z">
                      <w:pPr>
                        <w:spacing w:after="60"/>
                      </w:pPr>
                    </w:pPrChange>
                  </w:pPr>
                  <w:ins w:id="293" w:author="Lewen Lai Wa Lam" w:date="2022-01-24T10:45:00Z">
                    <w:r>
                      <w:rPr>
                        <w:rFonts w:ascii="Times New Roman" w:hAnsi="Times New Roman"/>
                        <w:lang w:eastAsia="zh-HK"/>
                      </w:rPr>
                      <w:t>Disable</w:t>
                    </w:r>
                  </w:ins>
                </w:p>
              </w:tc>
              <w:tc>
                <w:tcPr>
                  <w:tcW w:w="2988" w:type="dxa"/>
                  <w:shd w:val="clear" w:color="auto" w:fill="FFFFFF" w:themeFill="background1"/>
                </w:tcPr>
                <w:p w14:paraId="7691F0C2" w14:textId="77777777" w:rsidR="00454D6F" w:rsidRPr="000717F8" w:rsidRDefault="00454D6F" w:rsidP="000717F8">
                  <w:pPr>
                    <w:spacing w:after="60"/>
                    <w:rPr>
                      <w:ins w:id="294" w:author="Lewen Lai Wa Lam" w:date="2022-01-24T10:43:00Z"/>
                      <w:rFonts w:ascii="Times New Roman" w:hAnsi="Times New Roman" w:cs="Times New Roman"/>
                      <w:lang w:val="en-GB"/>
                    </w:rPr>
                  </w:pPr>
                </w:p>
              </w:tc>
            </w:tr>
            <w:tr w:rsidR="00DD383A" w:rsidRPr="00342331" w14:paraId="643DE3CE" w14:textId="77777777" w:rsidTr="000717F8">
              <w:tc>
                <w:tcPr>
                  <w:tcW w:w="1776" w:type="dxa"/>
                  <w:shd w:val="clear" w:color="auto" w:fill="FFFFFF" w:themeFill="background1"/>
                </w:tcPr>
                <w:p w14:paraId="0939F6EC" w14:textId="2202D00C" w:rsidR="00DD383A" w:rsidRDefault="00DA1594" w:rsidP="000717F8">
                  <w:p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English Building Address</w:t>
                  </w:r>
                </w:p>
              </w:tc>
              <w:tc>
                <w:tcPr>
                  <w:tcW w:w="1783" w:type="dxa"/>
                  <w:shd w:val="clear" w:color="auto" w:fill="FFFFFF" w:themeFill="background1"/>
                </w:tcPr>
                <w:p w14:paraId="0FC277C1" w14:textId="60F424BD" w:rsidR="00DD383A" w:rsidRDefault="00F52156" w:rsidP="00DD383A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Textbox</w:t>
                  </w:r>
                </w:p>
              </w:tc>
              <w:tc>
                <w:tcPr>
                  <w:tcW w:w="2243" w:type="dxa"/>
                  <w:shd w:val="clear" w:color="auto" w:fill="FFFFFF" w:themeFill="background1"/>
                </w:tcPr>
                <w:p w14:paraId="7AFAF797" w14:textId="2916DA0F" w:rsidR="00DD383A" w:rsidRPr="000717F8" w:rsidRDefault="00E30163" w:rsidP="000717F8">
                  <w:p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English Building Name + “,” + </w:t>
                  </w:r>
                  <w:r w:rsidR="00F52156">
                    <w:rPr>
                      <w:rFonts w:ascii="Times New Roman" w:hAnsi="Times New Roman" w:cs="Times New Roman"/>
                      <w:lang w:val="en-GB"/>
                    </w:rPr>
                    <w:t xml:space="preserve">Start No. + Start No. </w:t>
                  </w:r>
                  <w:r w:rsidR="00F52156">
                    <w:rPr>
                      <w:rFonts w:ascii="Times New Roman" w:hAnsi="Times New Roman" w:cs="Times New Roman"/>
                      <w:lang w:val="en-GB"/>
                    </w:rPr>
                    <w:lastRenderedPageBreak/>
                    <w:t xml:space="preserve">Alpha + “-“ + End No. + End No. Alpha + Engilsh Street Name  + 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>L</w:t>
                  </w:r>
                  <w:r>
                    <w:rPr>
                      <w:rFonts w:ascii="Times New Roman" w:hAnsi="Times New Roman" w:cs="Times New Roman" w:hint="eastAsia"/>
                      <w:lang w:val="en-GB"/>
                    </w:rPr>
                    <w:t>o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t. No. + </w:t>
                  </w:r>
                  <w:r w:rsidR="00F52156">
                    <w:rPr>
                      <w:rFonts w:ascii="Times New Roman" w:hAnsi="Times New Roman" w:cs="Times New Roman"/>
                      <w:lang w:val="en-GB"/>
                    </w:rPr>
                    <w:t>“,” + District + “,” + Area</w:t>
                  </w:r>
                </w:p>
              </w:tc>
              <w:tc>
                <w:tcPr>
                  <w:tcW w:w="2988" w:type="dxa"/>
                  <w:shd w:val="clear" w:color="auto" w:fill="FFFFFF" w:themeFill="background1"/>
                </w:tcPr>
                <w:p w14:paraId="2221BC9F" w14:textId="11325256" w:rsidR="00DD383A" w:rsidRDefault="00F52156" w:rsidP="00DD383A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lastRenderedPageBreak/>
                    <w:t>Disabled</w:t>
                  </w:r>
                  <w:r w:rsidDel="009113D7">
                    <w:rPr>
                      <w:rFonts w:ascii="Times New Roman" w:hAnsi="Times New Roman" w:cs="Times New Roman"/>
                      <w:lang w:val="en-GB"/>
                    </w:rPr>
                    <w:t xml:space="preserve"> </w:t>
                  </w:r>
                </w:p>
                <w:p w14:paraId="3278ED8C" w14:textId="5D54D251" w:rsidR="00F52156" w:rsidRPr="00E72D99" w:rsidRDefault="00F52156" w:rsidP="00DD383A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Retreive data from Building Master</w:t>
                  </w:r>
                </w:p>
              </w:tc>
            </w:tr>
            <w:tr w:rsidR="00F52156" w:rsidRPr="00342331" w14:paraId="249C3F0E" w14:textId="77777777" w:rsidTr="00F52156">
              <w:tc>
                <w:tcPr>
                  <w:tcW w:w="1776" w:type="dxa"/>
                  <w:shd w:val="clear" w:color="auto" w:fill="FFFFFF" w:themeFill="background1"/>
                </w:tcPr>
                <w:p w14:paraId="672C9AF3" w14:textId="4F77E684" w:rsidR="00F52156" w:rsidRDefault="00F52156" w:rsidP="00F52156">
                  <w:p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Chinese </w:t>
                  </w:r>
                  <w:r w:rsidR="00E30163">
                    <w:rPr>
                      <w:rFonts w:ascii="Times New Roman" w:hAnsi="Times New Roman" w:cs="Times New Roman"/>
                      <w:lang w:val="en-GB"/>
                    </w:rPr>
                    <w:t>Building Address</w:t>
                  </w:r>
                </w:p>
              </w:tc>
              <w:tc>
                <w:tcPr>
                  <w:tcW w:w="1783" w:type="dxa"/>
                  <w:shd w:val="clear" w:color="auto" w:fill="FFFFFF" w:themeFill="background1"/>
                </w:tcPr>
                <w:p w14:paraId="354137EA" w14:textId="6A785A07" w:rsidR="00F52156" w:rsidDel="00DD383A" w:rsidRDefault="00F52156" w:rsidP="00F52156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Textbox</w:t>
                  </w:r>
                </w:p>
              </w:tc>
              <w:tc>
                <w:tcPr>
                  <w:tcW w:w="2243" w:type="dxa"/>
                  <w:shd w:val="clear" w:color="auto" w:fill="FFFFFF" w:themeFill="background1"/>
                </w:tcPr>
                <w:p w14:paraId="220AEB78" w14:textId="40E1700A" w:rsidR="00F52156" w:rsidRPr="000717F8" w:rsidRDefault="002529BC" w:rsidP="000717F8">
                  <w:p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Chinese Street Name  + </w:t>
                  </w:r>
                  <w:r w:rsidR="00F52156">
                    <w:rPr>
                      <w:rFonts w:ascii="Times New Roman" w:hAnsi="Times New Roman" w:cs="Times New Roman"/>
                      <w:lang w:val="en-GB"/>
                    </w:rPr>
                    <w:t>Start No. + Start No. Alpha + “-“ + End No. + End No. Alpha + “</w:t>
                  </w:r>
                  <w:r w:rsidR="00CE7B83">
                    <w:rPr>
                      <w:rFonts w:ascii="Times New Roman" w:hAnsi="Times New Roman" w:cs="Times New Roman" w:hint="eastAsia"/>
                      <w:lang w:val="en-GB"/>
                    </w:rPr>
                    <w:t>號</w:t>
                  </w:r>
                  <w:r w:rsidR="00F52156">
                    <w:rPr>
                      <w:rFonts w:ascii="Times New Roman" w:hAnsi="Times New Roman" w:cs="Times New Roman"/>
                      <w:lang w:val="en-GB"/>
                    </w:rPr>
                    <w:t xml:space="preserve">” </w:t>
                  </w:r>
                  <w:r w:rsidR="00E30163">
                    <w:rPr>
                      <w:rFonts w:ascii="Times New Roman" w:hAnsi="Times New Roman" w:cs="Times New Roman"/>
                      <w:lang w:val="en-GB"/>
                    </w:rPr>
                    <w:t>+ L</w:t>
                  </w:r>
                  <w:r w:rsidR="00E30163">
                    <w:rPr>
                      <w:rFonts w:ascii="Times New Roman" w:hAnsi="Times New Roman" w:cs="Times New Roman" w:hint="eastAsia"/>
                      <w:lang w:val="en-GB"/>
                    </w:rPr>
                    <w:t>o</w:t>
                  </w:r>
                  <w:r w:rsidR="00E30163">
                    <w:rPr>
                      <w:rFonts w:ascii="Times New Roman" w:hAnsi="Times New Roman" w:cs="Times New Roman"/>
                      <w:lang w:val="en-GB"/>
                    </w:rPr>
                    <w:t>t. No. + Chinese Building Name</w:t>
                  </w:r>
                </w:p>
              </w:tc>
              <w:tc>
                <w:tcPr>
                  <w:tcW w:w="2988" w:type="dxa"/>
                  <w:shd w:val="clear" w:color="auto" w:fill="FFFFFF" w:themeFill="background1"/>
                </w:tcPr>
                <w:p w14:paraId="1B4BE97B" w14:textId="77777777" w:rsidR="002529BC" w:rsidRDefault="002529BC" w:rsidP="002529BC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Disabled</w:t>
                  </w:r>
                  <w:r w:rsidDel="009113D7">
                    <w:rPr>
                      <w:rFonts w:ascii="Times New Roman" w:hAnsi="Times New Roman" w:cs="Times New Roman"/>
                      <w:lang w:val="en-GB"/>
                    </w:rPr>
                    <w:t xml:space="preserve"> </w:t>
                  </w:r>
                </w:p>
                <w:p w14:paraId="17F81DCF" w14:textId="4A48C835" w:rsidR="00F52156" w:rsidDel="009113D7" w:rsidRDefault="002529BC" w:rsidP="002529BC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Retreive data from Building Master</w:t>
                  </w:r>
                </w:p>
              </w:tc>
            </w:tr>
            <w:tr w:rsidR="00DD383A" w:rsidRPr="00342331" w14:paraId="47D34E57" w14:textId="77777777" w:rsidTr="000717F8">
              <w:tc>
                <w:tcPr>
                  <w:tcW w:w="1776" w:type="dxa"/>
                  <w:shd w:val="clear" w:color="auto" w:fill="FFFFFF" w:themeFill="background1"/>
                </w:tcPr>
                <w:p w14:paraId="1C0A44F1" w14:textId="528D6164" w:rsidR="00DD383A" w:rsidRDefault="001B09AC" w:rsidP="000717F8">
                  <w:p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REA Reg. No.</w:t>
                  </w:r>
                </w:p>
              </w:tc>
              <w:tc>
                <w:tcPr>
                  <w:tcW w:w="1783" w:type="dxa"/>
                  <w:shd w:val="clear" w:color="auto" w:fill="FFFFFF" w:themeFill="background1"/>
                </w:tcPr>
                <w:p w14:paraId="5103A492" w14:textId="47559478" w:rsidR="00DD383A" w:rsidRDefault="00061311" w:rsidP="00DD383A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Textbox</w:t>
                  </w:r>
                </w:p>
              </w:tc>
              <w:tc>
                <w:tcPr>
                  <w:tcW w:w="2243" w:type="dxa"/>
                  <w:shd w:val="clear" w:color="auto" w:fill="FFFFFF" w:themeFill="background1"/>
                </w:tcPr>
                <w:p w14:paraId="5EFA77E4" w14:textId="7A5A1B49" w:rsidR="00DD383A" w:rsidRPr="00A0748B" w:rsidRDefault="006E1718" w:rsidP="00DD383A">
                  <w:p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REA Reg. No.</w:t>
                  </w:r>
                </w:p>
              </w:tc>
              <w:tc>
                <w:tcPr>
                  <w:tcW w:w="2988" w:type="dxa"/>
                  <w:shd w:val="clear" w:color="auto" w:fill="FFFFFF" w:themeFill="background1"/>
                </w:tcPr>
                <w:p w14:paraId="13CD58C6" w14:textId="328534A0" w:rsidR="00DD383A" w:rsidRPr="000717F8" w:rsidRDefault="001B09AC" w:rsidP="000717F8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Disabled</w:t>
                  </w:r>
                  <w:r w:rsidDel="009113D7">
                    <w:rPr>
                      <w:rFonts w:ascii="Times New Roman" w:hAnsi="Times New Roman" w:cs="Times New Roman"/>
                      <w:lang w:val="en-GB"/>
                    </w:rPr>
                    <w:t xml:space="preserve"> </w:t>
                  </w:r>
                </w:p>
              </w:tc>
            </w:tr>
            <w:tr w:rsidR="001B09AC" w:rsidRPr="00342331" w14:paraId="32997665" w14:textId="77777777" w:rsidTr="00F52156">
              <w:tc>
                <w:tcPr>
                  <w:tcW w:w="1776" w:type="dxa"/>
                  <w:shd w:val="clear" w:color="auto" w:fill="FFFFFF" w:themeFill="background1"/>
                </w:tcPr>
                <w:p w14:paraId="510151E7" w14:textId="7BB99EE8" w:rsidR="001B09AC" w:rsidRPr="00E72D99" w:rsidDel="001B09AC" w:rsidRDefault="001B09AC" w:rsidP="00DD383A">
                  <w:pPr>
                    <w:spacing w:after="60"/>
                    <w:rPr>
                      <w:rFonts w:ascii="Times New Roman" w:hAnsi="Times New Roman" w:cs="Times New Roman"/>
                      <w:highlight w:val="yellow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REA Name</w:t>
                  </w:r>
                </w:p>
              </w:tc>
              <w:tc>
                <w:tcPr>
                  <w:tcW w:w="1783" w:type="dxa"/>
                  <w:shd w:val="clear" w:color="auto" w:fill="FFFFFF" w:themeFill="background1"/>
                </w:tcPr>
                <w:p w14:paraId="3AAFDA0B" w14:textId="647D9A61" w:rsidR="001B09AC" w:rsidRDefault="00061311" w:rsidP="00DD383A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Textbox</w:t>
                  </w:r>
                </w:p>
              </w:tc>
              <w:tc>
                <w:tcPr>
                  <w:tcW w:w="2243" w:type="dxa"/>
                  <w:shd w:val="clear" w:color="auto" w:fill="FFFFFF" w:themeFill="background1"/>
                </w:tcPr>
                <w:p w14:paraId="074CAAA5" w14:textId="3BA2CA37" w:rsidR="001B09AC" w:rsidRPr="00A0748B" w:rsidRDefault="006E1718" w:rsidP="00DD383A">
                  <w:p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REA English Name</w:t>
                  </w:r>
                </w:p>
              </w:tc>
              <w:tc>
                <w:tcPr>
                  <w:tcW w:w="2988" w:type="dxa"/>
                  <w:shd w:val="clear" w:color="auto" w:fill="FFFFFF" w:themeFill="background1"/>
                </w:tcPr>
                <w:p w14:paraId="7DA20D4A" w14:textId="77777777" w:rsidR="001B09AC" w:rsidRDefault="001B09AC" w:rsidP="00DD383A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Disabled</w:t>
                  </w:r>
                  <w:r w:rsidDel="009113D7">
                    <w:rPr>
                      <w:rFonts w:ascii="Times New Roman" w:hAnsi="Times New Roman" w:cs="Times New Roman"/>
                      <w:lang w:val="en-GB"/>
                    </w:rPr>
                    <w:t xml:space="preserve"> </w:t>
                  </w:r>
                </w:p>
                <w:p w14:paraId="233B3CD5" w14:textId="73B11969" w:rsidR="00061311" w:rsidRPr="000717F8" w:rsidRDefault="00061311" w:rsidP="000717F8">
                  <w:pPr>
                    <w:pStyle w:val="ListParagraph"/>
                    <w:numPr>
                      <w:ilvl w:val="0"/>
                      <w:numId w:val="4"/>
                    </w:num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Retreive data from REA Register</w:t>
                  </w:r>
                </w:p>
              </w:tc>
            </w:tr>
            <w:tr w:rsidR="00627384" w:rsidRPr="00342331" w14:paraId="0F67C378" w14:textId="77777777" w:rsidTr="00F52156">
              <w:tc>
                <w:tcPr>
                  <w:tcW w:w="1776" w:type="dxa"/>
                  <w:shd w:val="clear" w:color="auto" w:fill="FFFFFF" w:themeFill="background1"/>
                </w:tcPr>
                <w:p w14:paraId="3560B680" w14:textId="0BE24FD1" w:rsidR="00627384" w:rsidRDefault="00862793" w:rsidP="00DD383A">
                  <w:p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COCR Cert</w:t>
                  </w:r>
                </w:p>
              </w:tc>
              <w:tc>
                <w:tcPr>
                  <w:tcW w:w="1783" w:type="dxa"/>
                  <w:shd w:val="clear" w:color="auto" w:fill="FFFFFF" w:themeFill="background1"/>
                </w:tcPr>
                <w:p w14:paraId="5A461A93" w14:textId="658351F0" w:rsidR="00627384" w:rsidRDefault="00862793" w:rsidP="00DD383A">
                  <w:pPr>
                    <w:spacing w:after="60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Link</w:t>
                  </w:r>
                </w:p>
              </w:tc>
              <w:tc>
                <w:tcPr>
                  <w:tcW w:w="2243" w:type="dxa"/>
                  <w:shd w:val="clear" w:color="auto" w:fill="FFFFFF" w:themeFill="background1"/>
                </w:tcPr>
                <w:p w14:paraId="4E765D95" w14:textId="07DF4B4E" w:rsidR="00627384" w:rsidRDefault="00862793" w:rsidP="00DD383A">
                  <w:p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COCR Cert File</w:t>
                  </w:r>
                </w:p>
              </w:tc>
              <w:tc>
                <w:tcPr>
                  <w:tcW w:w="2988" w:type="dxa"/>
                  <w:shd w:val="clear" w:color="auto" w:fill="FFFFFF" w:themeFill="background1"/>
                </w:tcPr>
                <w:p w14:paraId="2DF0F15A" w14:textId="77777777" w:rsidR="00627384" w:rsidRPr="000717F8" w:rsidRDefault="00627384" w:rsidP="000717F8">
                  <w:pPr>
                    <w:spacing w:after="60"/>
                    <w:rPr>
                      <w:rFonts w:ascii="Times New Roman" w:hAnsi="Times New Roman" w:cs="Times New Roman"/>
                      <w:lang w:val="en-GB"/>
                    </w:rPr>
                  </w:pPr>
                </w:p>
              </w:tc>
            </w:tr>
          </w:tbl>
          <w:p w14:paraId="1DE2E64B" w14:textId="77777777" w:rsidR="001356DD" w:rsidRDefault="001356DD" w:rsidP="007823D7">
            <w:pPr>
              <w:spacing w:after="60"/>
              <w:jc w:val="both"/>
              <w:rPr>
                <w:rFonts w:ascii="Times New Roman" w:hAnsi="Times New Roman"/>
                <w:szCs w:val="24"/>
              </w:rPr>
            </w:pPr>
          </w:p>
          <w:p w14:paraId="24A97C1A" w14:textId="77777777" w:rsidR="001356DD" w:rsidRPr="00004A96" w:rsidRDefault="001356DD" w:rsidP="007823D7">
            <w:pPr>
              <w:spacing w:after="60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1356DD" w:rsidRPr="00004A96" w14:paraId="2389461E" w14:textId="77777777" w:rsidTr="007823D7">
        <w:tc>
          <w:tcPr>
            <w:tcW w:w="9516" w:type="dxa"/>
            <w:gridSpan w:val="6"/>
          </w:tcPr>
          <w:p w14:paraId="56DE26F4" w14:textId="77777777" w:rsidR="001356DD" w:rsidRPr="00004A96" w:rsidRDefault="001356DD" w:rsidP="007823D7">
            <w:pPr>
              <w:rPr>
                <w:rFonts w:ascii="Times New Roman" w:hAnsi="Times New Roman"/>
                <w:b/>
                <w:szCs w:val="24"/>
              </w:rPr>
            </w:pPr>
            <w:r w:rsidRPr="00004A96">
              <w:rPr>
                <w:rFonts w:ascii="Times New Roman" w:hAnsi="Times New Roman"/>
                <w:b/>
                <w:szCs w:val="24"/>
              </w:rPr>
              <w:lastRenderedPageBreak/>
              <w:t>Related Requirements:</w:t>
            </w:r>
          </w:p>
        </w:tc>
      </w:tr>
      <w:tr w:rsidR="001356DD" w:rsidRPr="00004A96" w14:paraId="659D72E7" w14:textId="77777777" w:rsidTr="007823D7">
        <w:tc>
          <w:tcPr>
            <w:tcW w:w="9516" w:type="dxa"/>
            <w:gridSpan w:val="6"/>
          </w:tcPr>
          <w:p w14:paraId="6453C0D1" w14:textId="1358EBE2" w:rsidR="001356DD" w:rsidRDefault="001356DD" w:rsidP="007823D7">
            <w:pPr>
              <w:rPr>
                <w:rFonts w:ascii="Times New Roman" w:hAnsi="Times New Roman"/>
                <w:color w:val="000000"/>
                <w:szCs w:val="24"/>
              </w:rPr>
            </w:pPr>
            <w:r w:rsidRPr="00A969FD">
              <w:rPr>
                <w:rFonts w:ascii="Times New Roman" w:hAnsi="Times New Roman"/>
                <w:color w:val="000000"/>
                <w:szCs w:val="24"/>
              </w:rPr>
              <w:t>REQ-</w:t>
            </w:r>
            <w:r w:rsidR="00323A57">
              <w:rPr>
                <w:rFonts w:ascii="Times New Roman" w:hAnsi="Times New Roman"/>
                <w:color w:val="000000"/>
                <w:szCs w:val="24"/>
              </w:rPr>
              <w:t>3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>00</w:t>
            </w:r>
            <w:r>
              <w:rPr>
                <w:rFonts w:ascii="Times New Roman" w:hAnsi="Times New Roman"/>
                <w:color w:val="000000"/>
                <w:szCs w:val="24"/>
              </w:rPr>
              <w:t>2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 xml:space="preserve"> – </w:t>
            </w:r>
            <w:r w:rsidR="00323A57">
              <w:rPr>
                <w:rFonts w:ascii="Times New Roman" w:hAnsi="Times New Roman"/>
                <w:color w:val="000000"/>
                <w:szCs w:val="24"/>
              </w:rPr>
              <w:t>COCR</w:t>
            </w:r>
            <w:r w:rsidR="00323A57" w:rsidRPr="00497031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4"/>
              </w:rPr>
              <w:t>Certificate Maintenance</w:t>
            </w:r>
          </w:p>
          <w:p w14:paraId="7C18FC8C" w14:textId="79FA50FC" w:rsidR="001356DD" w:rsidRPr="00004A96" w:rsidRDefault="001356DD" w:rsidP="007823D7">
            <w:pPr>
              <w:rPr>
                <w:rFonts w:ascii="Times New Roman" w:hAnsi="Times New Roman"/>
                <w:szCs w:val="24"/>
              </w:rPr>
            </w:pPr>
            <w:r w:rsidRPr="00A969FD">
              <w:rPr>
                <w:rFonts w:ascii="Times New Roman" w:hAnsi="Times New Roman"/>
                <w:color w:val="000000"/>
                <w:szCs w:val="24"/>
              </w:rPr>
              <w:t>REQ-</w:t>
            </w:r>
            <w:r w:rsidR="00323A57">
              <w:rPr>
                <w:rFonts w:ascii="Times New Roman" w:hAnsi="Times New Roman"/>
                <w:color w:val="000000"/>
                <w:szCs w:val="24"/>
              </w:rPr>
              <w:t>3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>00</w:t>
            </w:r>
            <w:r>
              <w:rPr>
                <w:rFonts w:ascii="Times New Roman" w:hAnsi="Times New Roman"/>
                <w:color w:val="000000"/>
                <w:szCs w:val="24"/>
              </w:rPr>
              <w:t>3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 xml:space="preserve"> – </w:t>
            </w:r>
            <w:r w:rsidR="00323A57">
              <w:rPr>
                <w:rFonts w:ascii="Times New Roman" w:hAnsi="Times New Roman"/>
                <w:color w:val="000000"/>
                <w:szCs w:val="24"/>
              </w:rPr>
              <w:t>COCR</w:t>
            </w:r>
            <w:r w:rsidR="00323A57" w:rsidRPr="00497031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szCs w:val="24"/>
              </w:rPr>
              <w:t>e</w:t>
            </w:r>
            <w:r>
              <w:rPr>
                <w:rFonts w:ascii="Times New Roman" w:hAnsi="Times New Roman"/>
                <w:color w:val="000000"/>
                <w:szCs w:val="24"/>
              </w:rPr>
              <w:t>-licence Generation</w:t>
            </w:r>
          </w:p>
        </w:tc>
      </w:tr>
    </w:tbl>
    <w:p w14:paraId="644E056C" w14:textId="77777777" w:rsidR="001356DD" w:rsidRDefault="001356DD" w:rsidP="001356DD"/>
    <w:p w14:paraId="6CD9B3B5" w14:textId="0F0211B5" w:rsidR="001356DD" w:rsidRPr="00E72D99" w:rsidRDefault="001356DD" w:rsidP="00E72D99">
      <w:pPr>
        <w:widowControl/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  <w:szCs w:val="24"/>
        </w:rPr>
        <w:br w:type="page"/>
      </w:r>
    </w:p>
    <w:p w14:paraId="0694BF8A" w14:textId="7667C87D" w:rsidR="00FB67EF" w:rsidRDefault="00FB67EF" w:rsidP="00954021">
      <w:pPr>
        <w:pStyle w:val="Heading1"/>
        <w:keepLines w:val="0"/>
        <w:pageBreakBefore/>
        <w:widowControl/>
        <w:tabs>
          <w:tab w:val="num" w:pos="1000"/>
        </w:tabs>
        <w:spacing w:before="0" w:after="240"/>
        <w:ind w:left="403" w:hanging="403"/>
        <w:jc w:val="both"/>
        <w:rPr>
          <w:rFonts w:ascii="Times New Roman" w:eastAsia="PMingLiU" w:hAnsi="Times New Roman" w:cs="Times New Roman"/>
          <w:caps/>
          <w:kern w:val="28"/>
          <w:sz w:val="28"/>
          <w:szCs w:val="20"/>
        </w:rPr>
      </w:pPr>
      <w:bookmarkStart w:id="295" w:name="_Toc94260015"/>
      <w:del w:id="296" w:author="Lewen Lai Wa Lam" w:date="2022-01-28T10:29:00Z">
        <w:r w:rsidRPr="00E72D99" w:rsidDel="00C34410">
          <w:rPr>
            <w:rFonts w:ascii="Times New Roman" w:eastAsia="PMingLiU" w:hAnsi="Times New Roman" w:cs="Times New Roman"/>
            <w:caps/>
            <w:kern w:val="28"/>
            <w:sz w:val="28"/>
            <w:szCs w:val="20"/>
          </w:rPr>
          <w:lastRenderedPageBreak/>
          <w:delText>BATCH JOBS</w:delText>
        </w:r>
      </w:del>
      <w:ins w:id="297" w:author="Lewen Lai Wa Lam" w:date="2022-01-28T10:29:00Z">
        <w:r w:rsidR="00C34410">
          <w:rPr>
            <w:rFonts w:ascii="Times New Roman" w:eastAsia="PMingLiU" w:hAnsi="Times New Roman" w:cs="Times New Roman"/>
            <w:caps/>
            <w:kern w:val="28"/>
            <w:sz w:val="28"/>
            <w:szCs w:val="20"/>
          </w:rPr>
          <w:t>E</w:t>
        </w:r>
      </w:ins>
      <w:ins w:id="298" w:author="Lewen Lai Wa Lam" w:date="2022-01-28T10:30:00Z">
        <w:r w:rsidR="00C34410">
          <w:rPr>
            <w:rFonts w:ascii="Times New Roman" w:eastAsia="PMingLiU" w:hAnsi="Times New Roman" w:cs="Times New Roman"/>
            <w:caps/>
            <w:kern w:val="28"/>
            <w:sz w:val="28"/>
            <w:szCs w:val="20"/>
          </w:rPr>
          <w:t>-Notification</w:t>
        </w:r>
      </w:ins>
      <w:bookmarkEnd w:id="295"/>
    </w:p>
    <w:p w14:paraId="57E4AA77" w14:textId="77777777" w:rsidR="007819B9" w:rsidRPr="007819B9" w:rsidRDefault="007819B9" w:rsidP="00E72D99"/>
    <w:p w14:paraId="1AC47A3C" w14:textId="0335FC92" w:rsidR="00053E36" w:rsidRDefault="00053E36" w:rsidP="00053E36">
      <w:pPr>
        <w:pStyle w:val="Heading2"/>
        <w:rPr>
          <w:rFonts w:ascii="Times New Roman" w:hAnsi="Times New Roman" w:cs="Times New Roman"/>
          <w:b/>
          <w:bCs w:val="0"/>
          <w:sz w:val="28"/>
          <w:szCs w:val="28"/>
        </w:rPr>
      </w:pPr>
      <w:bookmarkStart w:id="299" w:name="_Toc94260016"/>
      <w:r w:rsidRPr="00E72D99">
        <w:rPr>
          <w:rFonts w:ascii="Times New Roman" w:hAnsi="Times New Roman" w:cs="Times New Roman"/>
          <w:b/>
          <w:bCs w:val="0"/>
          <w:sz w:val="28"/>
          <w:szCs w:val="28"/>
        </w:rPr>
        <w:t>Batch Jobs</w:t>
      </w:r>
      <w:bookmarkEnd w:id="299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225"/>
        <w:gridCol w:w="3170"/>
        <w:gridCol w:w="1606"/>
        <w:gridCol w:w="2534"/>
      </w:tblGrid>
      <w:tr w:rsidR="006418FB" w14:paraId="19140F56" w14:textId="7A872836" w:rsidTr="00E72D99">
        <w:tc>
          <w:tcPr>
            <w:tcW w:w="2225" w:type="dxa"/>
            <w:shd w:val="clear" w:color="auto" w:fill="D0CECE" w:themeFill="background2" w:themeFillShade="E6"/>
          </w:tcPr>
          <w:p w14:paraId="536E4770" w14:textId="699E372F" w:rsidR="006418FB" w:rsidRPr="00E72D99" w:rsidRDefault="006418FB" w:rsidP="007027A1">
            <w:pPr>
              <w:rPr>
                <w:rFonts w:ascii="Times New Roman" w:hAnsi="Times New Roman" w:cs="Times New Roman"/>
                <w:b/>
                <w:bCs/>
              </w:rPr>
            </w:pPr>
            <w:r w:rsidRPr="00E72D99">
              <w:rPr>
                <w:rFonts w:ascii="Times New Roman" w:hAnsi="Times New Roman" w:cs="Times New Roman"/>
                <w:b/>
                <w:bCs/>
              </w:rPr>
              <w:t>Job Name</w:t>
            </w:r>
          </w:p>
        </w:tc>
        <w:tc>
          <w:tcPr>
            <w:tcW w:w="3170" w:type="dxa"/>
            <w:shd w:val="clear" w:color="auto" w:fill="D0CECE" w:themeFill="background2" w:themeFillShade="E6"/>
          </w:tcPr>
          <w:p w14:paraId="48B764FC" w14:textId="4DA4B737" w:rsidR="006418FB" w:rsidRPr="00E72D99" w:rsidRDefault="006418FB" w:rsidP="007027A1">
            <w:pPr>
              <w:rPr>
                <w:rFonts w:ascii="Times New Roman" w:hAnsi="Times New Roman" w:cs="Times New Roman"/>
                <w:b/>
                <w:bCs/>
              </w:rPr>
            </w:pPr>
            <w:r w:rsidRPr="00E72D9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606" w:type="dxa"/>
            <w:shd w:val="clear" w:color="auto" w:fill="D0CECE" w:themeFill="background2" w:themeFillShade="E6"/>
          </w:tcPr>
          <w:p w14:paraId="3EA9F475" w14:textId="19DF87B2" w:rsidR="006418FB" w:rsidRPr="00E72D99" w:rsidRDefault="006418FB" w:rsidP="007027A1">
            <w:pPr>
              <w:rPr>
                <w:rFonts w:ascii="Times New Roman" w:hAnsi="Times New Roman" w:cs="Times New Roman"/>
                <w:b/>
                <w:bCs/>
              </w:rPr>
            </w:pPr>
            <w:r w:rsidRPr="00E72D99">
              <w:rPr>
                <w:rFonts w:ascii="Times New Roman" w:hAnsi="Times New Roman" w:cs="Times New Roman"/>
                <w:b/>
                <w:bCs/>
              </w:rPr>
              <w:t>Schedule</w:t>
            </w:r>
          </w:p>
        </w:tc>
        <w:tc>
          <w:tcPr>
            <w:tcW w:w="2534" w:type="dxa"/>
            <w:shd w:val="clear" w:color="auto" w:fill="D0CECE" w:themeFill="background2" w:themeFillShade="E6"/>
          </w:tcPr>
          <w:p w14:paraId="2E1EAC55" w14:textId="2429A0D0" w:rsidR="006418FB" w:rsidRPr="006418FB" w:rsidRDefault="006418FB" w:rsidP="007027A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Related</w:t>
            </w:r>
            <w:r>
              <w:t xml:space="preserve"> </w:t>
            </w:r>
            <w:r w:rsidRPr="006418FB">
              <w:rPr>
                <w:rFonts w:ascii="Times New Roman" w:hAnsi="Times New Roman" w:cs="Times New Roman"/>
                <w:b/>
                <w:bCs/>
              </w:rPr>
              <w:t>Requirements</w:t>
            </w:r>
          </w:p>
        </w:tc>
      </w:tr>
      <w:tr w:rsidR="006418FB" w14:paraId="7A9FD8D1" w14:textId="69C61783" w:rsidTr="00E72D99">
        <w:tc>
          <w:tcPr>
            <w:tcW w:w="2225" w:type="dxa"/>
          </w:tcPr>
          <w:p w14:paraId="319D201F" w14:textId="6871894D" w:rsidR="006418FB" w:rsidRDefault="003139CF" w:rsidP="007027A1">
            <w:r>
              <w:t>SendElicenceEmail</w:t>
            </w:r>
          </w:p>
        </w:tc>
        <w:tc>
          <w:tcPr>
            <w:tcW w:w="3170" w:type="dxa"/>
          </w:tcPr>
          <w:p w14:paraId="73E622D8" w14:textId="264EF07A" w:rsidR="006418FB" w:rsidRDefault="003139CF" w:rsidP="007027A1">
            <w:r w:rsidRPr="003139CF">
              <w:t xml:space="preserve">After </w:t>
            </w:r>
            <w:r>
              <w:t>“Payment Received Date” + N</w:t>
            </w:r>
            <w:r w:rsidRPr="003139CF">
              <w:t xml:space="preserve"> days</w:t>
            </w:r>
            <w:r>
              <w:t>(Configurable)</w:t>
            </w:r>
            <w:r w:rsidRPr="003139CF">
              <w:t xml:space="preserve">, send email </w:t>
            </w:r>
            <w:r>
              <w:t xml:space="preserve">with E-Licence as attachment </w:t>
            </w:r>
            <w:r w:rsidRPr="003139CF">
              <w:t>to applicant</w:t>
            </w:r>
            <w:r>
              <w:t xml:space="preserve"> and inform related parties</w:t>
            </w:r>
          </w:p>
        </w:tc>
        <w:tc>
          <w:tcPr>
            <w:tcW w:w="1606" w:type="dxa"/>
          </w:tcPr>
          <w:p w14:paraId="5ED3B3A6" w14:textId="241131EF" w:rsidR="006418FB" w:rsidRDefault="003139CF" w:rsidP="007027A1">
            <w:r w:rsidRPr="00E72D99">
              <w:rPr>
                <w:highlight w:val="yellow"/>
              </w:rPr>
              <w:t>TBC</w:t>
            </w:r>
          </w:p>
        </w:tc>
        <w:tc>
          <w:tcPr>
            <w:tcW w:w="2534" w:type="dxa"/>
          </w:tcPr>
          <w:p w14:paraId="13381C11" w14:textId="208514BE" w:rsidR="00D114D7" w:rsidRDefault="00D114D7" w:rsidP="00D114D7">
            <w:pPr>
              <w:rPr>
                <w:rFonts w:ascii="Times New Roman" w:hAnsi="Times New Roman"/>
                <w:color w:val="000000"/>
                <w:szCs w:val="24"/>
              </w:rPr>
            </w:pPr>
            <w:r w:rsidRPr="00A969FD">
              <w:rPr>
                <w:rFonts w:ascii="Times New Roman" w:hAnsi="Times New Roman"/>
                <w:color w:val="000000"/>
                <w:szCs w:val="24"/>
              </w:rPr>
              <w:t>REQ-</w:t>
            </w:r>
            <w:r>
              <w:rPr>
                <w:rFonts w:ascii="Times New Roman" w:hAnsi="Times New Roman"/>
                <w:color w:val="000000"/>
                <w:szCs w:val="24"/>
              </w:rPr>
              <w:t>2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>00</w:t>
            </w:r>
            <w:r>
              <w:rPr>
                <w:rFonts w:ascii="Times New Roman" w:hAnsi="Times New Roman"/>
                <w:color w:val="000000"/>
                <w:szCs w:val="24"/>
              </w:rPr>
              <w:t>3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 xml:space="preserve"> – </w:t>
            </w:r>
            <w:r>
              <w:rPr>
                <w:rFonts w:ascii="Times New Roman" w:hAnsi="Times New Roman"/>
                <w:color w:val="000000"/>
                <w:szCs w:val="24"/>
              </w:rPr>
              <w:t>REA</w:t>
            </w:r>
            <w:r w:rsidRPr="00497031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szCs w:val="24"/>
              </w:rPr>
              <w:t>e</w:t>
            </w:r>
            <w:r>
              <w:rPr>
                <w:rFonts w:ascii="Times New Roman" w:hAnsi="Times New Roman"/>
                <w:color w:val="000000"/>
                <w:szCs w:val="24"/>
              </w:rPr>
              <w:t>-licence Generation</w:t>
            </w:r>
          </w:p>
          <w:p w14:paraId="7D32BBA4" w14:textId="1A8FA19F" w:rsidR="00D114D7" w:rsidRDefault="00D114D7" w:rsidP="00D114D7">
            <w:pPr>
              <w:rPr>
                <w:rFonts w:ascii="Times New Roman" w:hAnsi="Times New Roman"/>
                <w:color w:val="000000"/>
                <w:szCs w:val="24"/>
              </w:rPr>
            </w:pPr>
            <w:r w:rsidRPr="00A969FD">
              <w:rPr>
                <w:rFonts w:ascii="Times New Roman" w:hAnsi="Times New Roman"/>
                <w:color w:val="000000"/>
                <w:szCs w:val="24"/>
              </w:rPr>
              <w:t>REQ-</w:t>
            </w:r>
            <w:r>
              <w:rPr>
                <w:rFonts w:ascii="Times New Roman" w:hAnsi="Times New Roman"/>
                <w:color w:val="000000"/>
                <w:szCs w:val="24"/>
              </w:rPr>
              <w:t>3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>00</w:t>
            </w:r>
            <w:r>
              <w:rPr>
                <w:rFonts w:ascii="Times New Roman" w:hAnsi="Times New Roman"/>
                <w:color w:val="000000"/>
                <w:szCs w:val="24"/>
              </w:rPr>
              <w:t>3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 xml:space="preserve"> – </w:t>
            </w:r>
            <w:r>
              <w:rPr>
                <w:rFonts w:ascii="Times New Roman" w:hAnsi="Times New Roman"/>
                <w:color w:val="000000"/>
                <w:szCs w:val="24"/>
              </w:rPr>
              <w:t>COCR</w:t>
            </w:r>
            <w:r w:rsidRPr="00497031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szCs w:val="24"/>
              </w:rPr>
              <w:t>e</w:t>
            </w:r>
            <w:r>
              <w:rPr>
                <w:rFonts w:ascii="Times New Roman" w:hAnsi="Times New Roman"/>
                <w:color w:val="000000"/>
                <w:szCs w:val="24"/>
              </w:rPr>
              <w:t>-licence Generation</w:t>
            </w:r>
          </w:p>
          <w:p w14:paraId="5C66C49A" w14:textId="2D34EC96" w:rsidR="00D114D7" w:rsidRDefault="00D114D7" w:rsidP="00D114D7">
            <w:pPr>
              <w:rPr>
                <w:rFonts w:ascii="Times New Roman" w:hAnsi="Times New Roman"/>
                <w:color w:val="000000"/>
                <w:szCs w:val="24"/>
              </w:rPr>
            </w:pPr>
            <w:r w:rsidRPr="00A969FD">
              <w:rPr>
                <w:rFonts w:ascii="Times New Roman" w:hAnsi="Times New Roman"/>
                <w:color w:val="000000"/>
                <w:szCs w:val="24"/>
              </w:rPr>
              <w:t>REQ-</w:t>
            </w:r>
            <w:r>
              <w:rPr>
                <w:rFonts w:ascii="Times New Roman" w:hAnsi="Times New Roman"/>
                <w:color w:val="000000"/>
                <w:szCs w:val="24"/>
              </w:rPr>
              <w:t>5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>00</w:t>
            </w:r>
            <w:r>
              <w:rPr>
                <w:rFonts w:ascii="Times New Roman" w:hAnsi="Times New Roman"/>
                <w:color w:val="000000"/>
                <w:szCs w:val="24"/>
              </w:rPr>
              <w:t>4</w:t>
            </w:r>
            <w:r w:rsidRPr="00A969FD">
              <w:rPr>
                <w:rFonts w:ascii="Times New Roman" w:hAnsi="Times New Roman"/>
                <w:color w:val="000000"/>
                <w:szCs w:val="24"/>
              </w:rPr>
              <w:t xml:space="preserve"> – </w:t>
            </w:r>
            <w:r>
              <w:rPr>
                <w:rFonts w:ascii="Times New Roman" w:hAnsi="Times New Roman"/>
                <w:color w:val="000000"/>
                <w:szCs w:val="24"/>
              </w:rPr>
              <w:t>Add Payment Status</w:t>
            </w:r>
          </w:p>
          <w:p w14:paraId="6F80E63C" w14:textId="7F871B64" w:rsidR="006418FB" w:rsidRDefault="006418FB" w:rsidP="007027A1"/>
        </w:tc>
      </w:tr>
    </w:tbl>
    <w:p w14:paraId="4927149A" w14:textId="77777777" w:rsidR="007027A1" w:rsidRPr="007027A1" w:rsidRDefault="007027A1" w:rsidP="00E72D99"/>
    <w:p w14:paraId="1E8584DD" w14:textId="0EBA928F" w:rsidR="003C3207" w:rsidRDefault="003C3207" w:rsidP="003C3207">
      <w:pPr>
        <w:pStyle w:val="Heading1"/>
        <w:keepLines w:val="0"/>
        <w:pageBreakBefore/>
        <w:widowControl/>
        <w:tabs>
          <w:tab w:val="num" w:pos="1000"/>
        </w:tabs>
        <w:spacing w:before="0" w:after="240"/>
        <w:ind w:left="403" w:hanging="403"/>
        <w:jc w:val="both"/>
        <w:rPr>
          <w:ins w:id="300" w:author="Lewen Lai Wa Lam" w:date="2022-01-28T10:45:00Z"/>
          <w:rFonts w:ascii="Times New Roman" w:eastAsia="PMingLiU" w:hAnsi="Times New Roman" w:cs="Times New Roman"/>
          <w:caps/>
          <w:kern w:val="28"/>
          <w:sz w:val="28"/>
          <w:szCs w:val="20"/>
        </w:rPr>
      </w:pPr>
      <w:bookmarkStart w:id="301" w:name="_Toc94260017"/>
      <w:ins w:id="302" w:author="Lewen Lai Wa Lam" w:date="2022-01-28T10:45:00Z">
        <w:r>
          <w:rPr>
            <w:rFonts w:ascii="Times New Roman" w:eastAsia="PMingLiU" w:hAnsi="Times New Roman" w:cs="Times New Roman"/>
            <w:caps/>
            <w:kern w:val="28"/>
            <w:sz w:val="28"/>
            <w:szCs w:val="20"/>
          </w:rPr>
          <w:lastRenderedPageBreak/>
          <w:t>E-Tracking</w:t>
        </w:r>
        <w:bookmarkEnd w:id="301"/>
      </w:ins>
    </w:p>
    <w:p w14:paraId="4997E7E9" w14:textId="5D8B2D08" w:rsidR="00C25C7B" w:rsidRDefault="00C25C7B" w:rsidP="003C3207">
      <w:pPr>
        <w:rPr>
          <w:ins w:id="303" w:author="Lewen Lai Wa Lam" w:date="2022-01-28T11:20:00Z"/>
          <w:rFonts w:ascii="Times New Roman" w:hAnsi="Times New Roman" w:cs="Times New Roman"/>
        </w:rPr>
      </w:pPr>
      <w:ins w:id="304" w:author="Lewen Lai Wa Lam" w:date="2022-01-28T11:20:00Z">
        <w:r w:rsidRPr="00CC76B7">
          <w:rPr>
            <w:rFonts w:ascii="Times New Roman" w:hAnsi="Times New Roman" w:cs="Times New Roman"/>
          </w:rPr>
          <w:t xml:space="preserve">The following </w:t>
        </w:r>
        <w:r>
          <w:rPr>
            <w:rFonts w:ascii="Times New Roman" w:hAnsi="Times New Roman" w:cs="Times New Roman"/>
          </w:rPr>
          <w:t>status is used for E-Tracking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7"/>
        <w:gridCol w:w="4269"/>
      </w:tblGrid>
      <w:tr w:rsidR="00C25C7B" w14:paraId="521E681F" w14:textId="77777777" w:rsidTr="007823D7">
        <w:trPr>
          <w:ins w:id="305" w:author="Lewen Lai Wa Lam" w:date="2022-01-28T11:21:00Z"/>
        </w:trPr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0830F5" w14:textId="3CD03B03" w:rsidR="00C25C7B" w:rsidRDefault="00C25C7B" w:rsidP="007823D7">
            <w:pPr>
              <w:spacing w:after="60"/>
              <w:jc w:val="both"/>
              <w:rPr>
                <w:ins w:id="306" w:author="Lewen Lai Wa Lam" w:date="2022-01-28T11:21:00Z"/>
                <w:b/>
                <w:bCs/>
                <w:lang w:val="en-GB" w:eastAsia="zh-CN"/>
              </w:rPr>
            </w:pPr>
            <w:ins w:id="307" w:author="Lewen Lai Wa Lam" w:date="2022-01-28T11:21:00Z">
              <w:r>
                <w:rPr>
                  <w:b/>
                  <w:bCs/>
                  <w:lang w:val="en-GB" w:eastAsia="zh-CN"/>
                </w:rPr>
                <w:t>Status</w:t>
              </w:r>
            </w:ins>
          </w:p>
        </w:tc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4B057D" w14:textId="1A6417FC" w:rsidR="00C25C7B" w:rsidRDefault="00C25C7B" w:rsidP="007823D7">
            <w:pPr>
              <w:spacing w:after="60"/>
              <w:jc w:val="both"/>
              <w:rPr>
                <w:ins w:id="308" w:author="Lewen Lai Wa Lam" w:date="2022-01-28T11:21:00Z"/>
                <w:b/>
                <w:bCs/>
                <w:lang w:val="en-GB" w:eastAsia="zh-CN"/>
              </w:rPr>
            </w:pPr>
            <w:ins w:id="309" w:author="Lewen Lai Wa Lam" w:date="2022-01-28T11:21:00Z">
              <w:r>
                <w:rPr>
                  <w:b/>
                  <w:bCs/>
                  <w:lang w:val="en-GB" w:eastAsia="zh-CN"/>
                </w:rPr>
                <w:t>Description</w:t>
              </w:r>
            </w:ins>
          </w:p>
        </w:tc>
      </w:tr>
      <w:tr w:rsidR="00C25C7B" w14:paraId="49DB1012" w14:textId="77777777" w:rsidTr="007823D7">
        <w:trPr>
          <w:ins w:id="310" w:author="Lewen Lai Wa Lam" w:date="2022-01-28T11:21:00Z"/>
        </w:trPr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8D53B0" w14:textId="696A661B" w:rsidR="00C25C7B" w:rsidRDefault="00C25C7B" w:rsidP="007823D7">
            <w:pPr>
              <w:spacing w:after="60"/>
              <w:rPr>
                <w:ins w:id="311" w:author="Lewen Lai Wa Lam" w:date="2022-01-28T11:21:00Z"/>
                <w:lang w:eastAsia="zh-CN"/>
              </w:rPr>
            </w:pPr>
            <w:ins w:id="312" w:author="Lewen Lai Wa Lam" w:date="2022-01-28T11:21:00Z">
              <w:r>
                <w:rPr>
                  <w:lang w:val="en-GB" w:eastAsia="zh-CN"/>
                </w:rPr>
                <w:t>Submitted</w:t>
              </w:r>
            </w:ins>
          </w:p>
        </w:tc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D06C65" w14:textId="4B0CC899" w:rsidR="00C25C7B" w:rsidRDefault="00C25C7B" w:rsidP="007823D7">
            <w:pPr>
              <w:spacing w:after="60"/>
              <w:rPr>
                <w:ins w:id="313" w:author="Lewen Lai Wa Lam" w:date="2022-01-28T11:21:00Z"/>
                <w:lang w:eastAsia="zh-CN"/>
              </w:rPr>
            </w:pPr>
            <w:ins w:id="314" w:author="Lewen Lai Wa Lam" w:date="2022-01-28T11:21:00Z">
              <w:r>
                <w:rPr>
                  <w:lang w:val="en-GB" w:eastAsia="zh-CN"/>
                </w:rPr>
                <w:t>Application submitted to the system</w:t>
              </w:r>
            </w:ins>
          </w:p>
        </w:tc>
      </w:tr>
      <w:tr w:rsidR="00C25C7B" w14:paraId="0EBE68D7" w14:textId="77777777" w:rsidTr="007823D7">
        <w:trPr>
          <w:ins w:id="315" w:author="Lewen Lai Wa Lam" w:date="2022-01-28T11:21:00Z"/>
        </w:trPr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0450E9" w14:textId="5E644717" w:rsidR="00C25C7B" w:rsidRDefault="00C25C7B" w:rsidP="007823D7">
            <w:pPr>
              <w:spacing w:after="60"/>
              <w:rPr>
                <w:ins w:id="316" w:author="Lewen Lai Wa Lam" w:date="2022-01-28T11:21:00Z"/>
                <w:lang w:val="en-GB" w:eastAsia="zh-CN"/>
              </w:rPr>
            </w:pPr>
            <w:ins w:id="317" w:author="Lewen Lai Wa Lam" w:date="2022-01-28T11:21:00Z">
              <w:r>
                <w:rPr>
                  <w:lang w:val="en-GB" w:eastAsia="zh-CN"/>
                </w:rPr>
                <w:t>Ack</w:t>
              </w:r>
            </w:ins>
            <w:ins w:id="318" w:author="Lewen Lai Wa Lam" w:date="2022-01-28T11:22:00Z">
              <w:r>
                <w:rPr>
                  <w:lang w:val="en-GB" w:eastAsia="zh-CN"/>
                </w:rPr>
                <w:t>nowledged</w:t>
              </w:r>
            </w:ins>
            <w:ins w:id="319" w:author="Lewen Lai Wa Lam" w:date="2022-01-28T11:27:00Z">
              <w:r w:rsidR="00333BBE">
                <w:rPr>
                  <w:lang w:val="en-GB" w:eastAsia="zh-CN"/>
                </w:rPr>
                <w:t xml:space="preserve"> /</w:t>
              </w:r>
            </w:ins>
            <w:ins w:id="320" w:author="Lewen Lai Wa Lam" w:date="2022-01-28T11:22:00Z">
              <w:r>
                <w:rPr>
                  <w:lang w:val="en-GB" w:eastAsia="zh-CN"/>
                </w:rPr>
                <w:t xml:space="preserve"> In progress</w:t>
              </w:r>
            </w:ins>
          </w:p>
        </w:tc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A0FAB2" w14:textId="06299EEF" w:rsidR="00C25C7B" w:rsidRDefault="00C25C7B" w:rsidP="007823D7">
            <w:pPr>
              <w:spacing w:after="60"/>
              <w:rPr>
                <w:ins w:id="321" w:author="Lewen Lai Wa Lam" w:date="2022-01-28T11:21:00Z"/>
                <w:lang w:val="en-GB" w:eastAsia="zh-CN"/>
              </w:rPr>
            </w:pPr>
            <w:ins w:id="322" w:author="Lewen Lai Wa Lam" w:date="2022-01-28T11:22:00Z">
              <w:r>
                <w:rPr>
                  <w:lang w:val="en-GB" w:eastAsia="zh-CN"/>
                </w:rPr>
                <w:t>EMSD received the application and start processing</w:t>
              </w:r>
            </w:ins>
          </w:p>
        </w:tc>
      </w:tr>
      <w:tr w:rsidR="00C25C7B" w14:paraId="22590A53" w14:textId="77777777" w:rsidTr="007823D7">
        <w:trPr>
          <w:ins w:id="323" w:author="Lewen Lai Wa Lam" w:date="2022-01-28T11:21:00Z"/>
        </w:trPr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C8C258" w14:textId="0F770D78" w:rsidR="00C25C7B" w:rsidRDefault="00C25C7B" w:rsidP="007823D7">
            <w:pPr>
              <w:spacing w:after="60"/>
              <w:rPr>
                <w:ins w:id="324" w:author="Lewen Lai Wa Lam" w:date="2022-01-28T11:21:00Z"/>
                <w:lang w:val="en-GB" w:eastAsia="zh-CN"/>
              </w:rPr>
            </w:pPr>
            <w:ins w:id="325" w:author="Lewen Lai Wa Lam" w:date="2022-01-28T11:22:00Z">
              <w:r>
                <w:rPr>
                  <w:lang w:val="en-GB" w:eastAsia="zh-CN"/>
                </w:rPr>
                <w:t>Approved</w:t>
              </w:r>
            </w:ins>
          </w:p>
        </w:tc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D47352" w14:textId="6655AE35" w:rsidR="00C25C7B" w:rsidRDefault="00C25C7B" w:rsidP="007823D7">
            <w:pPr>
              <w:spacing w:after="60"/>
              <w:rPr>
                <w:ins w:id="326" w:author="Lewen Lai Wa Lam" w:date="2022-01-28T11:21:00Z"/>
                <w:lang w:val="en-GB" w:eastAsia="zh-CN"/>
              </w:rPr>
            </w:pPr>
            <w:ins w:id="327" w:author="Lewen Lai Wa Lam" w:date="2022-01-28T11:22:00Z">
              <w:r>
                <w:rPr>
                  <w:lang w:val="en-GB" w:eastAsia="zh-CN"/>
                </w:rPr>
                <w:t>Application approved</w:t>
              </w:r>
            </w:ins>
          </w:p>
        </w:tc>
      </w:tr>
      <w:tr w:rsidR="00C25C7B" w14:paraId="5B031E83" w14:textId="77777777" w:rsidTr="007823D7">
        <w:trPr>
          <w:ins w:id="328" w:author="Lewen Lai Wa Lam" w:date="2022-01-28T11:21:00Z"/>
        </w:trPr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EDDD74" w14:textId="4F4F2A79" w:rsidR="00C25C7B" w:rsidRDefault="00C25C7B" w:rsidP="007823D7">
            <w:pPr>
              <w:spacing w:after="60"/>
              <w:rPr>
                <w:ins w:id="329" w:author="Lewen Lai Wa Lam" w:date="2022-01-28T11:21:00Z"/>
                <w:lang w:val="en-GB" w:eastAsia="zh-CN"/>
              </w:rPr>
            </w:pPr>
            <w:ins w:id="330" w:author="Lewen Lai Wa Lam" w:date="2022-01-28T11:22:00Z">
              <w:r>
                <w:rPr>
                  <w:lang w:val="en-GB" w:eastAsia="zh-CN"/>
                </w:rPr>
                <w:t>Rejected</w:t>
              </w:r>
            </w:ins>
          </w:p>
        </w:tc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559A08" w14:textId="1BFA4F04" w:rsidR="00C25C7B" w:rsidRDefault="00C25C7B" w:rsidP="007823D7">
            <w:pPr>
              <w:spacing w:after="60"/>
              <w:rPr>
                <w:ins w:id="331" w:author="Lewen Lai Wa Lam" w:date="2022-01-28T11:21:00Z"/>
                <w:lang w:val="en-GB" w:eastAsia="zh-CN"/>
              </w:rPr>
            </w:pPr>
            <w:ins w:id="332" w:author="Lewen Lai Wa Lam" w:date="2022-01-28T11:22:00Z">
              <w:r>
                <w:rPr>
                  <w:lang w:val="en-GB" w:eastAsia="zh-CN"/>
                </w:rPr>
                <w:t>Application rejected</w:t>
              </w:r>
            </w:ins>
          </w:p>
        </w:tc>
      </w:tr>
      <w:tr w:rsidR="00C25C7B" w14:paraId="0679943E" w14:textId="77777777" w:rsidTr="007823D7">
        <w:trPr>
          <w:ins w:id="333" w:author="Lewen Lai Wa Lam" w:date="2022-01-28T11:22:00Z"/>
        </w:trPr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AD85EE" w14:textId="0D7B4514" w:rsidR="00C25C7B" w:rsidRDefault="00C25C7B" w:rsidP="007823D7">
            <w:pPr>
              <w:spacing w:after="60"/>
              <w:rPr>
                <w:ins w:id="334" w:author="Lewen Lai Wa Lam" w:date="2022-01-28T11:22:00Z"/>
                <w:lang w:val="en-GB" w:eastAsia="zh-CN"/>
              </w:rPr>
            </w:pPr>
            <w:ins w:id="335" w:author="Lewen Lai Wa Lam" w:date="2022-01-28T11:22:00Z">
              <w:r>
                <w:rPr>
                  <w:lang w:val="en-GB" w:eastAsia="zh-CN"/>
                </w:rPr>
                <w:t>Withdrawn</w:t>
              </w:r>
            </w:ins>
          </w:p>
        </w:tc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F7DA2B" w14:textId="45F77B53" w:rsidR="00C25C7B" w:rsidRDefault="00C25C7B" w:rsidP="007823D7">
            <w:pPr>
              <w:spacing w:after="60"/>
              <w:rPr>
                <w:ins w:id="336" w:author="Lewen Lai Wa Lam" w:date="2022-01-28T11:22:00Z"/>
                <w:lang w:val="en-GB" w:eastAsia="zh-CN"/>
              </w:rPr>
            </w:pPr>
            <w:ins w:id="337" w:author="Lewen Lai Wa Lam" w:date="2022-01-28T11:23:00Z">
              <w:r>
                <w:rPr>
                  <w:lang w:val="en-GB" w:eastAsia="zh-CN"/>
                </w:rPr>
                <w:t xml:space="preserve">Application </w:t>
              </w:r>
            </w:ins>
            <w:ins w:id="338" w:author="Lewen Lai Wa Lam" w:date="2022-01-28T11:24:00Z">
              <w:r w:rsidR="000930E2">
                <w:rPr>
                  <w:lang w:val="en-GB" w:eastAsia="zh-CN"/>
                </w:rPr>
                <w:t>withdraws</w:t>
              </w:r>
            </w:ins>
            <w:ins w:id="339" w:author="Lewen Lai Wa Lam" w:date="2022-01-28T11:23:00Z">
              <w:r>
                <w:rPr>
                  <w:lang w:val="en-GB" w:eastAsia="zh-CN"/>
                </w:rPr>
                <w:t xml:space="preserve"> by applicant</w:t>
              </w:r>
            </w:ins>
          </w:p>
        </w:tc>
      </w:tr>
      <w:tr w:rsidR="00C25C7B" w14:paraId="03FAC9DD" w14:textId="77777777" w:rsidTr="007823D7">
        <w:trPr>
          <w:ins w:id="340" w:author="Lewen Lai Wa Lam" w:date="2022-01-28T11:23:00Z"/>
        </w:trPr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A910EF" w14:textId="4F18086D" w:rsidR="00C25C7B" w:rsidRDefault="00C25C7B" w:rsidP="007823D7">
            <w:pPr>
              <w:spacing w:after="60"/>
              <w:rPr>
                <w:ins w:id="341" w:author="Lewen Lai Wa Lam" w:date="2022-01-28T11:23:00Z"/>
                <w:lang w:val="en-GB" w:eastAsia="zh-CN"/>
              </w:rPr>
            </w:pPr>
            <w:ins w:id="342" w:author="Lewen Lai Wa Lam" w:date="2022-01-28T11:23:00Z">
              <w:r>
                <w:rPr>
                  <w:lang w:val="en-GB" w:eastAsia="zh-CN"/>
                </w:rPr>
                <w:t>Under Clarification</w:t>
              </w:r>
            </w:ins>
          </w:p>
        </w:tc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FB4E62" w14:textId="6BB504E5" w:rsidR="00C25C7B" w:rsidRDefault="00C25C7B" w:rsidP="007823D7">
            <w:pPr>
              <w:spacing w:after="60"/>
              <w:rPr>
                <w:ins w:id="343" w:author="Lewen Lai Wa Lam" w:date="2022-01-28T11:23:00Z"/>
                <w:lang w:val="en-GB" w:eastAsia="zh-CN"/>
              </w:rPr>
            </w:pPr>
            <w:ins w:id="344" w:author="Lewen Lai Wa Lam" w:date="2022-01-28T11:23:00Z">
              <w:r>
                <w:rPr>
                  <w:lang w:val="en-GB" w:eastAsia="zh-CN"/>
                </w:rPr>
                <w:t>Clarification issued by EMSD and awaiting applicant response</w:t>
              </w:r>
            </w:ins>
          </w:p>
        </w:tc>
      </w:tr>
    </w:tbl>
    <w:p w14:paraId="3F4B6E70" w14:textId="77777777" w:rsidR="00C25C7B" w:rsidRDefault="00C25C7B" w:rsidP="003C3207">
      <w:pPr>
        <w:rPr>
          <w:ins w:id="345" w:author="Lewen Lai Wa Lam" w:date="2022-01-28T11:20:00Z"/>
        </w:rPr>
      </w:pPr>
    </w:p>
    <w:p w14:paraId="699C055A" w14:textId="390D2D84" w:rsidR="00923242" w:rsidRDefault="00923242" w:rsidP="003C3207">
      <w:pPr>
        <w:rPr>
          <w:ins w:id="346" w:author="Lewen Lai Wa Lam" w:date="2022-01-28T10:54:00Z"/>
        </w:rPr>
      </w:pPr>
      <w:ins w:id="347" w:author="Lewen Lai Wa Lam" w:date="2022-01-28T10:50:00Z">
        <w:r>
          <w:t>When</w:t>
        </w:r>
      </w:ins>
      <w:ins w:id="348" w:author="Lewen Lai Wa Lam" w:date="2022-01-28T10:51:00Z">
        <w:r>
          <w:t xml:space="preserve"> REA and COCR</w:t>
        </w:r>
      </w:ins>
      <w:ins w:id="349" w:author="Lewen Lai Wa Lam" w:date="2022-01-28T10:50:00Z">
        <w:r>
          <w:t xml:space="preserve"> </w:t>
        </w:r>
      </w:ins>
      <w:ins w:id="350" w:author="Lewen Lai Wa Lam" w:date="2022-01-28T10:53:00Z">
        <w:r>
          <w:t>case</w:t>
        </w:r>
      </w:ins>
      <w:ins w:id="351" w:author="Lewen Lai Wa Lam" w:date="2022-01-28T10:51:00Z">
        <w:r>
          <w:t xml:space="preserve"> s</w:t>
        </w:r>
      </w:ins>
      <w:ins w:id="352" w:author="Lewen Lai Wa Lam" w:date="2022-01-28T10:52:00Z">
        <w:r>
          <w:t>tatus changed in DMS,</w:t>
        </w:r>
      </w:ins>
      <w:ins w:id="353" w:author="Lewen Lai Wa Lam" w:date="2022-01-28T10:51:00Z">
        <w:r>
          <w:t xml:space="preserve"> </w:t>
        </w:r>
      </w:ins>
      <w:ins w:id="354" w:author="Lewen Lai Wa Lam" w:date="2022-01-28T10:52:00Z">
        <w:r>
          <w:t xml:space="preserve">update </w:t>
        </w:r>
      </w:ins>
      <w:ins w:id="355" w:author="Lewen Lai Wa Lam" w:date="2022-01-28T10:53:00Z">
        <w:r>
          <w:t xml:space="preserve">corresponding </w:t>
        </w:r>
      </w:ins>
      <w:ins w:id="356" w:author="Lewen Lai Wa Lam" w:date="2022-01-28T10:54:00Z">
        <w:r>
          <w:t xml:space="preserve">application in </w:t>
        </w:r>
      </w:ins>
      <w:ins w:id="357" w:author="Lewen Lai Wa Lam" w:date="2022-01-28T10:52:00Z">
        <w:r>
          <w:t>WBRS</w:t>
        </w:r>
      </w:ins>
      <w:ins w:id="358" w:author="Lewen Lai Wa Lam" w:date="2022-01-28T10:54:00Z">
        <w:r>
          <w:t xml:space="preserve"> as below</w:t>
        </w:r>
      </w:ins>
    </w:p>
    <w:p w14:paraId="5BAF0DED" w14:textId="77777777" w:rsidR="00923242" w:rsidRDefault="00923242" w:rsidP="00923242">
      <w:pPr>
        <w:rPr>
          <w:ins w:id="359" w:author="Lewen Lai Wa Lam" w:date="2022-01-28T10:54:00Z"/>
          <w:kern w:val="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7"/>
        <w:gridCol w:w="4269"/>
        <w:tblGridChange w:id="360">
          <w:tblGrid>
            <w:gridCol w:w="4207"/>
            <w:gridCol w:w="4269"/>
          </w:tblGrid>
        </w:tblGridChange>
      </w:tblGrid>
      <w:tr w:rsidR="00923242" w14:paraId="02F5C63B" w14:textId="77777777" w:rsidTr="00923242">
        <w:trPr>
          <w:ins w:id="361" w:author="Lewen Lai Wa Lam" w:date="2022-01-28T10:54:00Z"/>
        </w:trPr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B62ADE" w14:textId="19BCD1AC" w:rsidR="00923242" w:rsidRDefault="00923242">
            <w:pPr>
              <w:spacing w:after="60"/>
              <w:jc w:val="both"/>
              <w:rPr>
                <w:ins w:id="362" w:author="Lewen Lai Wa Lam" w:date="2022-01-28T10:54:00Z"/>
                <w:b/>
                <w:bCs/>
                <w:lang w:val="en-GB" w:eastAsia="zh-CN"/>
              </w:rPr>
            </w:pPr>
            <w:ins w:id="363" w:author="Lewen Lai Wa Lam" w:date="2022-01-28T10:55:00Z">
              <w:r>
                <w:rPr>
                  <w:b/>
                  <w:bCs/>
                  <w:lang w:val="en-GB" w:eastAsia="zh-CN"/>
                </w:rPr>
                <w:t>Case</w:t>
              </w:r>
            </w:ins>
            <w:ins w:id="364" w:author="Lewen Lai Wa Lam" w:date="2022-01-28T10:54:00Z">
              <w:r>
                <w:rPr>
                  <w:b/>
                  <w:bCs/>
                  <w:lang w:val="en-GB" w:eastAsia="zh-CN"/>
                </w:rPr>
                <w:t xml:space="preserve"> Changed</w:t>
              </w:r>
            </w:ins>
            <w:ins w:id="365" w:author="Lewen Lai Wa Lam" w:date="2022-01-28T10:55:00Z">
              <w:r>
                <w:rPr>
                  <w:b/>
                  <w:bCs/>
                  <w:lang w:val="en-GB" w:eastAsia="zh-CN"/>
                </w:rPr>
                <w:t xml:space="preserve"> in DMS</w:t>
              </w:r>
            </w:ins>
          </w:p>
        </w:tc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976476" w14:textId="7258A506" w:rsidR="00923242" w:rsidRDefault="00923242">
            <w:pPr>
              <w:spacing w:after="60"/>
              <w:jc w:val="both"/>
              <w:rPr>
                <w:ins w:id="366" w:author="Lewen Lai Wa Lam" w:date="2022-01-28T10:54:00Z"/>
                <w:b/>
                <w:bCs/>
                <w:lang w:val="en-GB" w:eastAsia="zh-CN"/>
              </w:rPr>
            </w:pPr>
            <w:ins w:id="367" w:author="Lewen Lai Wa Lam" w:date="2022-01-28T10:54:00Z">
              <w:r>
                <w:rPr>
                  <w:b/>
                  <w:bCs/>
                  <w:lang w:val="en-GB" w:eastAsia="zh-CN"/>
                </w:rPr>
                <w:t>Actions</w:t>
              </w:r>
            </w:ins>
          </w:p>
        </w:tc>
      </w:tr>
      <w:tr w:rsidR="00923242" w14:paraId="01290D50" w14:textId="77777777" w:rsidTr="00923242">
        <w:trPr>
          <w:ins w:id="368" w:author="Lewen Lai Wa Lam" w:date="2022-01-28T10:54:00Z"/>
        </w:trPr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C2843A" w14:textId="46E13464" w:rsidR="00923242" w:rsidRDefault="00333BBE">
            <w:pPr>
              <w:spacing w:after="60"/>
              <w:rPr>
                <w:ins w:id="369" w:author="Lewen Lai Wa Lam" w:date="2022-01-28T10:54:00Z"/>
                <w:lang w:eastAsia="zh-CN"/>
              </w:rPr>
            </w:pPr>
            <w:ins w:id="370" w:author="Lewen Lai Wa Lam" w:date="2022-01-28T11:25:00Z">
              <w:r>
                <w:rPr>
                  <w:lang w:val="en-GB" w:eastAsia="zh-CN"/>
                </w:rPr>
                <w:t>WBRS record s</w:t>
              </w:r>
            </w:ins>
            <w:ins w:id="371" w:author="Lewen Lai Wa Lam" w:date="2022-01-28T10:54:00Z">
              <w:r w:rsidR="00923242">
                <w:rPr>
                  <w:lang w:val="en-GB" w:eastAsia="zh-CN"/>
                </w:rPr>
                <w:t xml:space="preserve">tatus </w:t>
              </w:r>
            </w:ins>
            <w:ins w:id="372" w:author="Lewen Lai Wa Lam" w:date="2022-01-28T11:26:00Z">
              <w:r>
                <w:rPr>
                  <w:lang w:val="en-GB" w:eastAsia="zh-CN"/>
                </w:rPr>
                <w:t>changes to</w:t>
              </w:r>
            </w:ins>
            <w:ins w:id="373" w:author="Lewen Lai Wa Lam" w:date="2022-01-28T10:54:00Z">
              <w:r w:rsidR="00923242">
                <w:rPr>
                  <w:lang w:val="en-GB" w:eastAsia="zh-CN"/>
                </w:rPr>
                <w:t xml:space="preserve"> </w:t>
              </w:r>
            </w:ins>
            <w:ins w:id="374" w:author="Lewen Lai Wa Lam" w:date="2022-01-28T11:26:00Z">
              <w:r>
                <w:rPr>
                  <w:lang w:val="en-GB" w:eastAsia="zh-CN"/>
                </w:rPr>
                <w:t>“</w:t>
              </w:r>
            </w:ins>
            <w:ins w:id="375" w:author="Lewen Lai Wa Lam" w:date="2022-01-28T10:54:00Z">
              <w:r w:rsidR="00923242">
                <w:rPr>
                  <w:lang w:val="en-GB" w:eastAsia="zh-CN"/>
                </w:rPr>
                <w:t>Cancel</w:t>
              </w:r>
            </w:ins>
            <w:ins w:id="376" w:author="Lewen Lai Wa Lam" w:date="2022-01-28T10:56:00Z">
              <w:r w:rsidR="00923242">
                <w:rPr>
                  <w:lang w:val="en-GB" w:eastAsia="zh-CN"/>
                </w:rPr>
                <w:t>led</w:t>
              </w:r>
            </w:ins>
            <w:ins w:id="377" w:author="Lewen Lai Wa Lam" w:date="2022-01-28T11:26:00Z">
              <w:r>
                <w:rPr>
                  <w:lang w:val="en-GB" w:eastAsia="zh-CN"/>
                </w:rPr>
                <w:t>”</w:t>
              </w:r>
            </w:ins>
          </w:p>
        </w:tc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65760CB" w14:textId="0402D3FB" w:rsidR="00923242" w:rsidRDefault="00923242">
            <w:pPr>
              <w:spacing w:after="60"/>
              <w:rPr>
                <w:ins w:id="378" w:author="Lewen Lai Wa Lam" w:date="2022-01-28T10:54:00Z"/>
                <w:lang w:eastAsia="zh-CN"/>
              </w:rPr>
            </w:pPr>
            <w:ins w:id="379" w:author="Lewen Lai Wa Lam" w:date="2022-01-28T10:54:00Z">
              <w:r>
                <w:rPr>
                  <w:lang w:val="en-GB" w:eastAsia="zh-CN"/>
                </w:rPr>
                <w:t xml:space="preserve">Update </w:t>
              </w:r>
            </w:ins>
            <w:ins w:id="380" w:author="Lewen Lai Wa Lam" w:date="2022-01-28T10:55:00Z">
              <w:r>
                <w:rPr>
                  <w:lang w:val="en-GB" w:eastAsia="zh-CN"/>
                </w:rPr>
                <w:t xml:space="preserve">WBRS Application </w:t>
              </w:r>
            </w:ins>
            <w:ins w:id="381" w:author="Lewen Lai Wa Lam" w:date="2022-01-28T10:54:00Z">
              <w:r>
                <w:rPr>
                  <w:lang w:val="en-GB" w:eastAsia="zh-CN"/>
                </w:rPr>
                <w:t xml:space="preserve">Status = </w:t>
              </w:r>
            </w:ins>
            <w:ins w:id="382" w:author="Lewen Lai Wa Lam" w:date="2022-01-28T11:26:00Z">
              <w:r w:rsidR="00333BBE">
                <w:rPr>
                  <w:lang w:val="en-GB" w:eastAsia="zh-CN"/>
                </w:rPr>
                <w:t>“</w:t>
              </w:r>
            </w:ins>
            <w:ins w:id="383" w:author="Lewen Lai Wa Lam" w:date="2022-01-28T11:24:00Z">
              <w:r w:rsidR="00333BBE">
                <w:rPr>
                  <w:lang w:eastAsia="zh-CN"/>
                </w:rPr>
                <w:t>Rejected</w:t>
              </w:r>
            </w:ins>
            <w:ins w:id="384" w:author="Lewen Lai Wa Lam" w:date="2022-01-28T11:26:00Z">
              <w:r w:rsidR="00333BBE">
                <w:rPr>
                  <w:lang w:eastAsia="zh-CN"/>
                </w:rPr>
                <w:t>”</w:t>
              </w:r>
            </w:ins>
          </w:p>
        </w:tc>
      </w:tr>
      <w:tr w:rsidR="00923242" w14:paraId="5764B155" w14:textId="77777777" w:rsidTr="00923242">
        <w:tblPrEx>
          <w:tblW w:w="0" w:type="auto"/>
          <w:tblPrExChange w:id="385" w:author="Lewen Lai Wa Lam" w:date="2022-01-28T10:54:00Z">
            <w:tblPrEx>
              <w:tblW w:w="0" w:type="auto"/>
            </w:tblPrEx>
          </w:tblPrExChange>
        </w:tblPrEx>
        <w:trPr>
          <w:ins w:id="386" w:author="Lewen Lai Wa Lam" w:date="2022-01-28T10:54:00Z"/>
        </w:trPr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PrChange w:id="387" w:author="Lewen Lai Wa Lam" w:date="2022-01-28T10:54:00Z">
              <w:tcPr>
                <w:tcW w:w="42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</w:tcPrChange>
          </w:tcPr>
          <w:p w14:paraId="1EF06711" w14:textId="79689FB9" w:rsidR="00923242" w:rsidRDefault="00333BBE">
            <w:pPr>
              <w:spacing w:after="60"/>
              <w:rPr>
                <w:ins w:id="388" w:author="Lewen Lai Wa Lam" w:date="2022-01-28T10:54:00Z"/>
                <w:lang w:val="en-GB" w:eastAsia="zh-CN"/>
              </w:rPr>
            </w:pPr>
            <w:ins w:id="389" w:author="Lewen Lai Wa Lam" w:date="2022-01-28T11:26:00Z">
              <w:r>
                <w:rPr>
                  <w:lang w:val="en-GB" w:eastAsia="zh-CN"/>
                </w:rPr>
                <w:t>WBRS record status changes to “Converted”</w:t>
              </w:r>
            </w:ins>
          </w:p>
        </w:tc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PrChange w:id="390" w:author="Lewen Lai Wa Lam" w:date="2022-01-28T10:54:00Z">
              <w:tcPr>
                <w:tcW w:w="426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</w:tcPrChange>
          </w:tcPr>
          <w:p w14:paraId="07AEC914" w14:textId="4B820F09" w:rsidR="00923242" w:rsidRDefault="00333BBE">
            <w:pPr>
              <w:spacing w:after="60"/>
              <w:rPr>
                <w:ins w:id="391" w:author="Lewen Lai Wa Lam" w:date="2022-01-28T10:54:00Z"/>
                <w:lang w:val="en-GB" w:eastAsia="zh-CN"/>
              </w:rPr>
            </w:pPr>
            <w:ins w:id="392" w:author="Lewen Lai Wa Lam" w:date="2022-01-28T11:26:00Z">
              <w:r>
                <w:rPr>
                  <w:lang w:val="en-GB" w:eastAsia="zh-CN"/>
                </w:rPr>
                <w:t>Update WBRS Application Status = “</w:t>
              </w:r>
            </w:ins>
            <w:ins w:id="393" w:author="Lewen Lai Wa Lam" w:date="2022-01-28T11:27:00Z">
              <w:r>
                <w:rPr>
                  <w:lang w:eastAsia="zh-CN"/>
                </w:rPr>
                <w:t>Acknowledged / In progress</w:t>
              </w:r>
            </w:ins>
            <w:ins w:id="394" w:author="Lewen Lai Wa Lam" w:date="2022-01-28T11:26:00Z">
              <w:r>
                <w:rPr>
                  <w:lang w:eastAsia="zh-CN"/>
                </w:rPr>
                <w:t>”</w:t>
              </w:r>
            </w:ins>
          </w:p>
        </w:tc>
      </w:tr>
      <w:tr w:rsidR="00923242" w14:paraId="3A4FE8E9" w14:textId="77777777" w:rsidTr="00923242">
        <w:tblPrEx>
          <w:tblW w:w="0" w:type="auto"/>
          <w:tblPrExChange w:id="395" w:author="Lewen Lai Wa Lam" w:date="2022-01-28T10:54:00Z">
            <w:tblPrEx>
              <w:tblW w:w="0" w:type="auto"/>
            </w:tblPrEx>
          </w:tblPrExChange>
        </w:tblPrEx>
        <w:trPr>
          <w:ins w:id="396" w:author="Lewen Lai Wa Lam" w:date="2022-01-28T10:54:00Z"/>
        </w:trPr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PrChange w:id="397" w:author="Lewen Lai Wa Lam" w:date="2022-01-28T10:54:00Z">
              <w:tcPr>
                <w:tcW w:w="42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</w:tcPrChange>
          </w:tcPr>
          <w:p w14:paraId="4CF400C1" w14:textId="58E83A55" w:rsidR="00923242" w:rsidRDefault="00FD4573">
            <w:pPr>
              <w:spacing w:after="60"/>
              <w:rPr>
                <w:ins w:id="398" w:author="Lewen Lai Wa Lam" w:date="2022-01-28T10:54:00Z"/>
                <w:lang w:val="en-GB" w:eastAsia="zh-CN"/>
              </w:rPr>
            </w:pPr>
            <w:ins w:id="399" w:author="Lewen Lai Wa Lam" w:date="2022-01-28T11:30:00Z">
              <w:r>
                <w:rPr>
                  <w:lang w:val="en-GB" w:eastAsia="zh-CN"/>
                </w:rPr>
                <w:t>TBC</w:t>
              </w:r>
            </w:ins>
          </w:p>
        </w:tc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PrChange w:id="400" w:author="Lewen Lai Wa Lam" w:date="2022-01-28T10:54:00Z">
              <w:tcPr>
                <w:tcW w:w="426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</w:tcPrChange>
          </w:tcPr>
          <w:p w14:paraId="47CDB970" w14:textId="3E167422" w:rsidR="00923242" w:rsidRDefault="00923242">
            <w:pPr>
              <w:spacing w:after="60"/>
              <w:rPr>
                <w:ins w:id="401" w:author="Lewen Lai Wa Lam" w:date="2022-01-28T10:54:00Z"/>
                <w:lang w:val="en-GB" w:eastAsia="zh-CN"/>
              </w:rPr>
            </w:pPr>
          </w:p>
        </w:tc>
      </w:tr>
    </w:tbl>
    <w:p w14:paraId="0346D546" w14:textId="2B2FF378" w:rsidR="003C3207" w:rsidRPr="007819B9" w:rsidRDefault="00923242" w:rsidP="003C3207">
      <w:pPr>
        <w:rPr>
          <w:ins w:id="402" w:author="Lewen Lai Wa Lam" w:date="2022-01-28T10:45:00Z"/>
        </w:rPr>
      </w:pPr>
      <w:ins w:id="403" w:author="Lewen Lai Wa Lam" w:date="2022-01-28T10:52:00Z">
        <w:r>
          <w:t xml:space="preserve"> </w:t>
        </w:r>
      </w:ins>
    </w:p>
    <w:p w14:paraId="77105546" w14:textId="38AE15D7" w:rsidR="00BD088B" w:rsidRPr="00E72D99" w:rsidRDefault="00BD088B" w:rsidP="00E72D99">
      <w:pPr>
        <w:pStyle w:val="Heading1"/>
        <w:keepLines w:val="0"/>
        <w:pageBreakBefore/>
        <w:widowControl/>
        <w:tabs>
          <w:tab w:val="num" w:pos="1000"/>
        </w:tabs>
        <w:spacing w:before="0" w:after="240"/>
        <w:ind w:left="403" w:hanging="403"/>
        <w:jc w:val="both"/>
        <w:rPr>
          <w:rFonts w:ascii="Times New Roman" w:eastAsia="PMingLiU" w:hAnsi="Times New Roman" w:cs="Times New Roman"/>
          <w:caps/>
          <w:kern w:val="28"/>
          <w:sz w:val="28"/>
          <w:szCs w:val="20"/>
        </w:rPr>
      </w:pPr>
      <w:bookmarkStart w:id="404" w:name="_Toc94260018"/>
      <w:del w:id="405" w:author="Lewen Lai Wa Lam" w:date="2022-01-28T10:37:00Z">
        <w:r w:rsidRPr="00E72D99" w:rsidDel="00C34410">
          <w:rPr>
            <w:rFonts w:ascii="Times New Roman" w:eastAsia="PMingLiU" w:hAnsi="Times New Roman" w:cs="Times New Roman"/>
            <w:caps/>
            <w:kern w:val="28"/>
            <w:sz w:val="28"/>
            <w:szCs w:val="20"/>
          </w:rPr>
          <w:lastRenderedPageBreak/>
          <w:delText>REPORTS</w:delText>
        </w:r>
      </w:del>
      <w:ins w:id="406" w:author="Lewen Lai Wa Lam" w:date="2022-01-28T10:37:00Z">
        <w:r w:rsidR="00C34410" w:rsidRPr="00E72D99">
          <w:rPr>
            <w:rFonts w:ascii="Times New Roman" w:eastAsia="PMingLiU" w:hAnsi="Times New Roman" w:cs="Times New Roman"/>
            <w:caps/>
            <w:kern w:val="28"/>
            <w:sz w:val="28"/>
            <w:szCs w:val="20"/>
          </w:rPr>
          <w:t>R</w:t>
        </w:r>
        <w:r w:rsidR="00C34410">
          <w:rPr>
            <w:rFonts w:ascii="Times New Roman" w:eastAsia="PMingLiU" w:hAnsi="Times New Roman" w:cs="Times New Roman"/>
            <w:caps/>
            <w:kern w:val="28"/>
            <w:sz w:val="28"/>
            <w:szCs w:val="20"/>
          </w:rPr>
          <w:t>eports</w:t>
        </w:r>
      </w:ins>
      <w:bookmarkEnd w:id="404"/>
    </w:p>
    <w:p w14:paraId="65447118" w14:textId="77777777" w:rsidR="0026447F" w:rsidRPr="00CC76B7" w:rsidRDefault="0026447F" w:rsidP="00423845">
      <w:pPr>
        <w:pStyle w:val="Heading1"/>
        <w:keepLines w:val="0"/>
        <w:pageBreakBefore/>
        <w:widowControl/>
        <w:numPr>
          <w:ilvl w:val="0"/>
          <w:numId w:val="0"/>
        </w:numPr>
        <w:spacing w:before="0" w:after="240"/>
        <w:jc w:val="both"/>
        <w:rPr>
          <w:rFonts w:ascii="Times New Roman" w:hAnsi="Times New Roman" w:cs="Times New Roman"/>
          <w:b w:val="0"/>
          <w:u w:val="single"/>
        </w:rPr>
      </w:pPr>
    </w:p>
    <w:sectPr w:rsidR="0026447F" w:rsidRPr="00CC7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28EE16" w14:textId="77777777" w:rsidR="000E239A" w:rsidRDefault="000E239A" w:rsidP="004C3124">
      <w:r>
        <w:separator/>
      </w:r>
    </w:p>
  </w:endnote>
  <w:endnote w:type="continuationSeparator" w:id="0">
    <w:p w14:paraId="4A676553" w14:textId="77777777" w:rsidR="000E239A" w:rsidRDefault="000E239A" w:rsidP="004C3124">
      <w:r>
        <w:continuationSeparator/>
      </w:r>
    </w:p>
  </w:endnote>
  <w:endnote w:type="continuationNotice" w:id="1">
    <w:p w14:paraId="5139A576" w14:textId="77777777" w:rsidR="000E239A" w:rsidRDefault="000E23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rutiger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????">
    <w:altName w:val="PMingLiU"/>
    <w:panose1 w:val="00000000000000000000"/>
    <w:charset w:val="88"/>
    <w:family w:val="roman"/>
    <w:notTrueType/>
    <w:pitch w:val="variable"/>
    <w:sig w:usb0="00000000" w:usb1="08080000" w:usb2="00000010" w:usb3="00000000" w:csb0="001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863CD" w14:textId="77777777" w:rsidR="0069547B" w:rsidRDefault="006954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2F442" w14:textId="77777777" w:rsidR="0069547B" w:rsidRDefault="006954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BC0E2" w14:textId="77777777" w:rsidR="0069547B" w:rsidRDefault="0069547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0F342" w14:textId="089E5608" w:rsidR="00BA60EB" w:rsidRPr="009559E5" w:rsidRDefault="00BA60EB" w:rsidP="00BE2F64">
    <w:pPr>
      <w:pBdr>
        <w:top w:val="single" w:sz="4" w:space="1" w:color="auto"/>
      </w:pBdr>
      <w:tabs>
        <w:tab w:val="center" w:pos="4153"/>
        <w:tab w:val="right" w:pos="8306"/>
      </w:tabs>
      <w:snapToGrid w:val="0"/>
      <w:rPr>
        <w:rFonts w:ascii="Times New Roman" w:hAnsi="Times New Roman" w:cs="Times New Roman"/>
        <w:sz w:val="18"/>
        <w:szCs w:val="18"/>
      </w:rPr>
    </w:pPr>
    <w:r w:rsidRPr="009559E5">
      <w:rPr>
        <w:rFonts w:ascii="Times New Roman" w:hAnsi="Times New Roman" w:cs="Times New Roman"/>
        <w:sz w:val="18"/>
        <w:szCs w:val="18"/>
        <w:lang w:val="en-GB" w:eastAsia="en-US"/>
      </w:rPr>
      <w:tab/>
    </w:r>
    <w:r w:rsidRPr="009559E5">
      <w:rPr>
        <w:rFonts w:ascii="Times New Roman" w:hAnsi="Times New Roman" w:cs="Times New Roman"/>
        <w:sz w:val="18"/>
        <w:szCs w:val="18"/>
        <w:lang w:val="en-GB" w:eastAsia="zh-HK"/>
      </w:rPr>
      <w:t xml:space="preserve">Page </w:t>
    </w:r>
    <w:r w:rsidRPr="009559E5">
      <w:rPr>
        <w:rFonts w:ascii="Times New Roman" w:hAnsi="Times New Roman" w:cs="Times New Roman"/>
        <w:sz w:val="18"/>
        <w:szCs w:val="18"/>
        <w:lang w:val="en-GB" w:eastAsia="zh-HK"/>
      </w:rPr>
      <w:fldChar w:fldCharType="begin"/>
    </w:r>
    <w:r w:rsidRPr="009559E5">
      <w:rPr>
        <w:rFonts w:ascii="Times New Roman" w:hAnsi="Times New Roman" w:cs="Times New Roman"/>
        <w:sz w:val="18"/>
        <w:szCs w:val="18"/>
        <w:lang w:val="en-GB" w:eastAsia="zh-HK"/>
      </w:rPr>
      <w:instrText xml:space="preserve"> PAGE  \* Arabic  \* MERGEFORMAT </w:instrText>
    </w:r>
    <w:r w:rsidRPr="009559E5">
      <w:rPr>
        <w:rFonts w:ascii="Times New Roman" w:hAnsi="Times New Roman" w:cs="Times New Roman"/>
        <w:sz w:val="18"/>
        <w:szCs w:val="18"/>
        <w:lang w:val="en-GB" w:eastAsia="zh-HK"/>
      </w:rPr>
      <w:fldChar w:fldCharType="separate"/>
    </w:r>
    <w:r w:rsidR="00705C04">
      <w:rPr>
        <w:rFonts w:ascii="Times New Roman" w:hAnsi="Times New Roman" w:cs="Times New Roman"/>
        <w:noProof/>
        <w:sz w:val="18"/>
        <w:szCs w:val="18"/>
        <w:lang w:val="en-GB" w:eastAsia="zh-HK"/>
      </w:rPr>
      <w:t>23</w:t>
    </w:r>
    <w:r w:rsidRPr="009559E5">
      <w:rPr>
        <w:rFonts w:ascii="Times New Roman" w:hAnsi="Times New Roman" w:cs="Times New Roman"/>
        <w:sz w:val="18"/>
        <w:szCs w:val="18"/>
        <w:lang w:val="en-GB" w:eastAsia="zh-HK"/>
      </w:rPr>
      <w:fldChar w:fldCharType="end"/>
    </w:r>
    <w:r w:rsidRPr="009559E5">
      <w:rPr>
        <w:rFonts w:ascii="Times New Roman" w:hAnsi="Times New Roman" w:cs="Times New Roman"/>
        <w:sz w:val="18"/>
        <w:szCs w:val="18"/>
        <w:lang w:val="en-GB" w:eastAsia="en-US"/>
      </w:rPr>
      <w:tab/>
      <w:t>Version 0.</w:t>
    </w:r>
    <w:ins w:id="2" w:author="Lewen Lai Wa Lam" w:date="2022-01-28T10:28:00Z">
      <w:r w:rsidR="00F1341F">
        <w:rPr>
          <w:rFonts w:ascii="Times New Roman" w:hAnsi="Times New Roman" w:cs="Times New Roman"/>
          <w:sz w:val="18"/>
          <w:szCs w:val="18"/>
          <w:lang w:val="en-GB" w:eastAsia="en-US"/>
        </w:rPr>
        <w:t>2</w:t>
      </w:r>
    </w:ins>
    <w:del w:id="3" w:author="Lewen Lai Wa Lam" w:date="2022-01-28T10:28:00Z">
      <w:r w:rsidR="0069547B" w:rsidDel="00F1341F">
        <w:rPr>
          <w:rFonts w:ascii="Times New Roman" w:hAnsi="Times New Roman" w:cs="Times New Roman"/>
          <w:sz w:val="18"/>
          <w:szCs w:val="18"/>
          <w:lang w:val="en-GB" w:eastAsia="en-US"/>
        </w:rPr>
        <w:delText>1</w:delText>
      </w:r>
    </w:del>
    <w:r w:rsidRPr="009559E5">
      <w:rPr>
        <w:rFonts w:ascii="Times New Roman" w:hAnsi="Times New Roman" w:cs="Times New Roman"/>
        <w:sz w:val="18"/>
        <w:szCs w:val="18"/>
        <w:lang w:val="en-GB" w:eastAsia="en-US"/>
      </w:rPr>
      <w:t xml:space="preserve"> (Draft)</w:t>
    </w:r>
  </w:p>
  <w:p w14:paraId="759BF321" w14:textId="77777777" w:rsidR="00BA60EB" w:rsidRPr="00BE2F64" w:rsidRDefault="00BA60EB">
    <w:pPr>
      <w:pStyle w:val="Footer"/>
      <w:rPr>
        <w:rFonts w:ascii="Times New Roman" w:hAnsi="Times New Roman" w:cs="Times New Roman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766874" w14:textId="77777777" w:rsidR="000E239A" w:rsidRDefault="000E239A" w:rsidP="004C3124">
      <w:r>
        <w:separator/>
      </w:r>
    </w:p>
  </w:footnote>
  <w:footnote w:type="continuationSeparator" w:id="0">
    <w:p w14:paraId="35215043" w14:textId="77777777" w:rsidR="000E239A" w:rsidRDefault="000E239A" w:rsidP="004C3124">
      <w:r>
        <w:continuationSeparator/>
      </w:r>
    </w:p>
  </w:footnote>
  <w:footnote w:type="continuationNotice" w:id="1">
    <w:p w14:paraId="5834F1B7" w14:textId="77777777" w:rsidR="000E239A" w:rsidRDefault="000E23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DE8F7" w14:textId="77777777" w:rsidR="0069547B" w:rsidRDefault="006954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10EE7" w14:textId="77777777" w:rsidR="0069547B" w:rsidRDefault="006954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92565" w14:textId="77777777" w:rsidR="0069547B" w:rsidRDefault="0069547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17055" w14:textId="18B16E1B" w:rsidR="00BA60EB" w:rsidRPr="009559E5" w:rsidRDefault="00E214D1" w:rsidP="00135E66">
    <w:pPr>
      <w:pStyle w:val="Header"/>
      <w:jc w:val="left"/>
      <w:rPr>
        <w:rFonts w:ascii="Times New Roman" w:hAnsi="Times New Roman" w:cs="Times New Roman"/>
        <w:caps/>
      </w:rPr>
    </w:pPr>
    <w:r>
      <w:rPr>
        <w:rFonts w:ascii="Times New Roman" w:hAnsi="Times New Roman" w:cs="Times New Roman"/>
        <w:caps/>
      </w:rPr>
      <w:t>System</w:t>
    </w:r>
    <w:r w:rsidRPr="009559E5">
      <w:rPr>
        <w:rFonts w:ascii="Times New Roman" w:hAnsi="Times New Roman" w:cs="Times New Roman"/>
        <w:caps/>
      </w:rPr>
      <w:t xml:space="preserve"> </w:t>
    </w:r>
    <w:r w:rsidR="00BA60EB" w:rsidRPr="009559E5">
      <w:rPr>
        <w:rFonts w:ascii="Times New Roman" w:hAnsi="Times New Roman" w:cs="Times New Roman"/>
        <w:caps/>
      </w:rPr>
      <w:t>Specification on Data Management System for Buildings Energy Efficiency Ordinance for Energy Efficiency Office of Electrical and Mechanical Services Department (EMSD)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A367C"/>
    <w:multiLevelType w:val="hybridMultilevel"/>
    <w:tmpl w:val="61A22394"/>
    <w:lvl w:ilvl="0" w:tplc="AC8E78FC">
      <w:numFmt w:val="bullet"/>
      <w:lvlText w:val="-"/>
      <w:lvlJc w:val="left"/>
      <w:pPr>
        <w:ind w:left="720" w:hanging="360"/>
      </w:pPr>
      <w:rPr>
        <w:rFonts w:ascii="Frutiger Light" w:eastAsia="PMingLiU" w:hAnsi="Frutiger Light" w:hint="default"/>
        <w:sz w:val="16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F00F9"/>
    <w:multiLevelType w:val="hybridMultilevel"/>
    <w:tmpl w:val="083C4DBC"/>
    <w:lvl w:ilvl="0" w:tplc="9CD8A49E">
      <w:start w:val="4"/>
      <w:numFmt w:val="bullet"/>
      <w:lvlText w:val="-"/>
      <w:lvlJc w:val="left"/>
      <w:pPr>
        <w:ind w:left="720" w:hanging="360"/>
      </w:pPr>
      <w:rPr>
        <w:rFonts w:ascii="Frutiger Light" w:eastAsia="PMingLiU" w:hAnsi="Frutiger Light" w:hint="default"/>
        <w:sz w:val="16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42556"/>
    <w:multiLevelType w:val="hybridMultilevel"/>
    <w:tmpl w:val="728A96B0"/>
    <w:lvl w:ilvl="0" w:tplc="AC8E78FC">
      <w:numFmt w:val="bullet"/>
      <w:lvlText w:val="-"/>
      <w:lvlJc w:val="left"/>
      <w:pPr>
        <w:ind w:left="720" w:hanging="360"/>
      </w:pPr>
      <w:rPr>
        <w:rFonts w:ascii="Frutiger Light" w:eastAsia="PMingLiU" w:hAnsi="Frutiger Light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576E3"/>
    <w:multiLevelType w:val="multilevel"/>
    <w:tmpl w:val="9AF07D16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hint="default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hint="default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ascii="Times New Roman" w:hAnsi="Times New Roman" w:cs="Times New Roman" w:hint="default"/>
        <w:b w:val="0"/>
        <w:bCs/>
        <w:i w:val="0"/>
        <w:iCs w:val="0"/>
        <w:color w:val="000000" w:themeColor="text1"/>
        <w:sz w:val="28"/>
        <w:szCs w:val="28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hint="default"/>
        <w:b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hint="default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hint="default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hint="default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hint="default"/>
      </w:rPr>
    </w:lvl>
  </w:abstractNum>
  <w:abstractNum w:abstractNumId="4" w15:restartNumberingAfterBreak="0">
    <w:nsid w:val="61E02028"/>
    <w:multiLevelType w:val="hybridMultilevel"/>
    <w:tmpl w:val="A7B08E96"/>
    <w:lvl w:ilvl="0" w:tplc="AC8E78FC">
      <w:numFmt w:val="bullet"/>
      <w:lvlText w:val="-"/>
      <w:lvlJc w:val="left"/>
      <w:pPr>
        <w:ind w:left="720" w:hanging="360"/>
      </w:pPr>
      <w:rPr>
        <w:rFonts w:ascii="Frutiger Light" w:eastAsia="PMingLiU" w:hAnsi="Frutiger Light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A2B81"/>
    <w:multiLevelType w:val="hybridMultilevel"/>
    <w:tmpl w:val="4D7E52DE"/>
    <w:lvl w:ilvl="0" w:tplc="9CD8A49E">
      <w:start w:val="4"/>
      <w:numFmt w:val="bullet"/>
      <w:lvlText w:val="-"/>
      <w:lvlJc w:val="left"/>
      <w:pPr>
        <w:ind w:left="720" w:hanging="360"/>
      </w:pPr>
      <w:rPr>
        <w:rFonts w:ascii="Frutiger Light" w:eastAsia="PMingLiU" w:hAnsi="Frutiger Light" w:hint="default"/>
        <w:sz w:val="16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1615F"/>
    <w:multiLevelType w:val="hybridMultilevel"/>
    <w:tmpl w:val="9C48267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A7D6D"/>
    <w:multiLevelType w:val="hybridMultilevel"/>
    <w:tmpl w:val="43DA860C"/>
    <w:lvl w:ilvl="0" w:tplc="AC8E78FC">
      <w:numFmt w:val="bullet"/>
      <w:lvlText w:val="-"/>
      <w:lvlJc w:val="left"/>
      <w:pPr>
        <w:ind w:left="360" w:hanging="360"/>
      </w:pPr>
      <w:rPr>
        <w:rFonts w:ascii="Frutiger Light" w:eastAsia="PMingLiU" w:hAnsi="Frutiger Light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1663293">
    <w:abstractNumId w:val="6"/>
  </w:num>
  <w:num w:numId="2" w16cid:durableId="1345549058">
    <w:abstractNumId w:val="3"/>
  </w:num>
  <w:num w:numId="3" w16cid:durableId="293292250">
    <w:abstractNumId w:val="2"/>
  </w:num>
  <w:num w:numId="4" w16cid:durableId="96950706">
    <w:abstractNumId w:val="4"/>
  </w:num>
  <w:num w:numId="5" w16cid:durableId="751778723">
    <w:abstractNumId w:val="7"/>
  </w:num>
  <w:num w:numId="6" w16cid:durableId="935476977">
    <w:abstractNumId w:val="1"/>
  </w:num>
  <w:num w:numId="7" w16cid:durableId="1226988081">
    <w:abstractNumId w:val="5"/>
  </w:num>
  <w:num w:numId="8" w16cid:durableId="9794874">
    <w:abstractNumId w:val="0"/>
  </w:num>
  <w:num w:numId="9" w16cid:durableId="246379581">
    <w:abstractNumId w:val="3"/>
  </w:num>
  <w:num w:numId="10" w16cid:durableId="1036349688">
    <w:abstractNumId w:val="3"/>
  </w:num>
  <w:num w:numId="11" w16cid:durableId="1473597775">
    <w:abstractNumId w:val="3"/>
  </w:num>
  <w:num w:numId="12" w16cid:durableId="414935150">
    <w:abstractNumId w:val="3"/>
  </w:num>
  <w:num w:numId="13" w16cid:durableId="115607206">
    <w:abstractNumId w:val="3"/>
  </w:num>
  <w:num w:numId="14" w16cid:durableId="69025439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ewen Lai Wa Lam">
    <w15:presenceInfo w15:providerId="AD" w15:userId="S-1-5-21-2095871556-1409035547-620655208-17748"/>
  </w15:person>
  <w15:person w15:author="lewen lam">
    <w15:presenceInfo w15:providerId="Windows Live" w15:userId="dcdc358d5b20f9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trackRevisions/>
  <w:defaultTabStop w:val="720"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92E"/>
    <w:rsid w:val="00000EA8"/>
    <w:rsid w:val="00001E84"/>
    <w:rsid w:val="00002FB0"/>
    <w:rsid w:val="00005A26"/>
    <w:rsid w:val="00005F16"/>
    <w:rsid w:val="0000649D"/>
    <w:rsid w:val="00007739"/>
    <w:rsid w:val="00012449"/>
    <w:rsid w:val="0002045D"/>
    <w:rsid w:val="00020E12"/>
    <w:rsid w:val="00021C66"/>
    <w:rsid w:val="00021F58"/>
    <w:rsid w:val="00024E6D"/>
    <w:rsid w:val="00033ACE"/>
    <w:rsid w:val="00037B0C"/>
    <w:rsid w:val="00041D70"/>
    <w:rsid w:val="0004249E"/>
    <w:rsid w:val="000475A3"/>
    <w:rsid w:val="00050A98"/>
    <w:rsid w:val="0005214A"/>
    <w:rsid w:val="0005373A"/>
    <w:rsid w:val="00053E36"/>
    <w:rsid w:val="00056F22"/>
    <w:rsid w:val="00061311"/>
    <w:rsid w:val="00063A78"/>
    <w:rsid w:val="00066708"/>
    <w:rsid w:val="00067211"/>
    <w:rsid w:val="000717F8"/>
    <w:rsid w:val="00071E5F"/>
    <w:rsid w:val="00075F2A"/>
    <w:rsid w:val="00081840"/>
    <w:rsid w:val="000864AF"/>
    <w:rsid w:val="00086CFF"/>
    <w:rsid w:val="00087828"/>
    <w:rsid w:val="00087E88"/>
    <w:rsid w:val="00091BFA"/>
    <w:rsid w:val="00092DC6"/>
    <w:rsid w:val="000930E2"/>
    <w:rsid w:val="00093D60"/>
    <w:rsid w:val="0009475B"/>
    <w:rsid w:val="00096AE0"/>
    <w:rsid w:val="00097B17"/>
    <w:rsid w:val="000A3733"/>
    <w:rsid w:val="000A3FBC"/>
    <w:rsid w:val="000A5DCA"/>
    <w:rsid w:val="000B62AD"/>
    <w:rsid w:val="000B7DA3"/>
    <w:rsid w:val="000C05D3"/>
    <w:rsid w:val="000C12E6"/>
    <w:rsid w:val="000C78EE"/>
    <w:rsid w:val="000D2D32"/>
    <w:rsid w:val="000D5B61"/>
    <w:rsid w:val="000D728E"/>
    <w:rsid w:val="000D7BD4"/>
    <w:rsid w:val="000E239A"/>
    <w:rsid w:val="000F166D"/>
    <w:rsid w:val="000F2E33"/>
    <w:rsid w:val="000F3A32"/>
    <w:rsid w:val="000F6CDB"/>
    <w:rsid w:val="000F7758"/>
    <w:rsid w:val="00105819"/>
    <w:rsid w:val="001106F2"/>
    <w:rsid w:val="00111621"/>
    <w:rsid w:val="00115F68"/>
    <w:rsid w:val="001200EE"/>
    <w:rsid w:val="001205FF"/>
    <w:rsid w:val="00126F28"/>
    <w:rsid w:val="00130E08"/>
    <w:rsid w:val="00133174"/>
    <w:rsid w:val="001350A9"/>
    <w:rsid w:val="0013561C"/>
    <w:rsid w:val="001356DD"/>
    <w:rsid w:val="00135E66"/>
    <w:rsid w:val="00136534"/>
    <w:rsid w:val="00137CF6"/>
    <w:rsid w:val="00140C09"/>
    <w:rsid w:val="00140DCB"/>
    <w:rsid w:val="00142F6C"/>
    <w:rsid w:val="001435FD"/>
    <w:rsid w:val="00143789"/>
    <w:rsid w:val="00146EFE"/>
    <w:rsid w:val="0015161F"/>
    <w:rsid w:val="00151CEE"/>
    <w:rsid w:val="00152200"/>
    <w:rsid w:val="00154B26"/>
    <w:rsid w:val="001565EF"/>
    <w:rsid w:val="00161FF4"/>
    <w:rsid w:val="0016273C"/>
    <w:rsid w:val="001637AA"/>
    <w:rsid w:val="00163B02"/>
    <w:rsid w:val="001640AE"/>
    <w:rsid w:val="00164361"/>
    <w:rsid w:val="001653B1"/>
    <w:rsid w:val="00165B29"/>
    <w:rsid w:val="00172C20"/>
    <w:rsid w:val="00176D41"/>
    <w:rsid w:val="001803A8"/>
    <w:rsid w:val="00181EA7"/>
    <w:rsid w:val="001834AB"/>
    <w:rsid w:val="001839CB"/>
    <w:rsid w:val="001848DF"/>
    <w:rsid w:val="00185757"/>
    <w:rsid w:val="001867B5"/>
    <w:rsid w:val="00191932"/>
    <w:rsid w:val="00194541"/>
    <w:rsid w:val="00196B6E"/>
    <w:rsid w:val="001970EE"/>
    <w:rsid w:val="001973B8"/>
    <w:rsid w:val="001A18A6"/>
    <w:rsid w:val="001A2CB5"/>
    <w:rsid w:val="001B02C2"/>
    <w:rsid w:val="001B0813"/>
    <w:rsid w:val="001B09AC"/>
    <w:rsid w:val="001B1CCE"/>
    <w:rsid w:val="001B2D8A"/>
    <w:rsid w:val="001B3093"/>
    <w:rsid w:val="001C1616"/>
    <w:rsid w:val="001C17B5"/>
    <w:rsid w:val="001C1B76"/>
    <w:rsid w:val="001C4557"/>
    <w:rsid w:val="001D569F"/>
    <w:rsid w:val="001D7585"/>
    <w:rsid w:val="001E2034"/>
    <w:rsid w:val="001E2CC6"/>
    <w:rsid w:val="001E383F"/>
    <w:rsid w:val="001E4D38"/>
    <w:rsid w:val="001F2953"/>
    <w:rsid w:val="001F3208"/>
    <w:rsid w:val="001F33A4"/>
    <w:rsid w:val="001F50DB"/>
    <w:rsid w:val="00203B25"/>
    <w:rsid w:val="00207F63"/>
    <w:rsid w:val="00210311"/>
    <w:rsid w:val="00211DFB"/>
    <w:rsid w:val="002130A3"/>
    <w:rsid w:val="00217E71"/>
    <w:rsid w:val="00221928"/>
    <w:rsid w:val="0022284E"/>
    <w:rsid w:val="0022539B"/>
    <w:rsid w:val="002269D8"/>
    <w:rsid w:val="00226A92"/>
    <w:rsid w:val="00234955"/>
    <w:rsid w:val="00237AED"/>
    <w:rsid w:val="002409EA"/>
    <w:rsid w:val="00240B69"/>
    <w:rsid w:val="0024163A"/>
    <w:rsid w:val="00241E15"/>
    <w:rsid w:val="00243E8C"/>
    <w:rsid w:val="0024518F"/>
    <w:rsid w:val="002467ED"/>
    <w:rsid w:val="00247B23"/>
    <w:rsid w:val="00247EF6"/>
    <w:rsid w:val="0025048B"/>
    <w:rsid w:val="00250685"/>
    <w:rsid w:val="0025107F"/>
    <w:rsid w:val="002529BC"/>
    <w:rsid w:val="002535F3"/>
    <w:rsid w:val="00253B45"/>
    <w:rsid w:val="00261888"/>
    <w:rsid w:val="0026447F"/>
    <w:rsid w:val="00264B5E"/>
    <w:rsid w:val="0027577A"/>
    <w:rsid w:val="0028276F"/>
    <w:rsid w:val="0028443A"/>
    <w:rsid w:val="00295C36"/>
    <w:rsid w:val="002A04D6"/>
    <w:rsid w:val="002B0B33"/>
    <w:rsid w:val="002B2241"/>
    <w:rsid w:val="002C0F20"/>
    <w:rsid w:val="002C1579"/>
    <w:rsid w:val="002C2268"/>
    <w:rsid w:val="002C2392"/>
    <w:rsid w:val="002C45D9"/>
    <w:rsid w:val="002C61BA"/>
    <w:rsid w:val="002E02B1"/>
    <w:rsid w:val="002E198A"/>
    <w:rsid w:val="002E643B"/>
    <w:rsid w:val="002F167C"/>
    <w:rsid w:val="002F18B0"/>
    <w:rsid w:val="002F2ED9"/>
    <w:rsid w:val="002F335D"/>
    <w:rsid w:val="003018C2"/>
    <w:rsid w:val="003026EA"/>
    <w:rsid w:val="0030281A"/>
    <w:rsid w:val="003042ED"/>
    <w:rsid w:val="00304881"/>
    <w:rsid w:val="0030501A"/>
    <w:rsid w:val="00306561"/>
    <w:rsid w:val="0031319E"/>
    <w:rsid w:val="003139CF"/>
    <w:rsid w:val="00313EB5"/>
    <w:rsid w:val="0031497C"/>
    <w:rsid w:val="00316933"/>
    <w:rsid w:val="0031764D"/>
    <w:rsid w:val="00321706"/>
    <w:rsid w:val="0032266E"/>
    <w:rsid w:val="003234F1"/>
    <w:rsid w:val="00323A57"/>
    <w:rsid w:val="00323C91"/>
    <w:rsid w:val="00325B5F"/>
    <w:rsid w:val="00326866"/>
    <w:rsid w:val="003316F2"/>
    <w:rsid w:val="00333BBE"/>
    <w:rsid w:val="003342CC"/>
    <w:rsid w:val="00337152"/>
    <w:rsid w:val="00342331"/>
    <w:rsid w:val="00347F3E"/>
    <w:rsid w:val="00354710"/>
    <w:rsid w:val="0035491A"/>
    <w:rsid w:val="003579E1"/>
    <w:rsid w:val="003619A8"/>
    <w:rsid w:val="00361E12"/>
    <w:rsid w:val="0036330C"/>
    <w:rsid w:val="0036343E"/>
    <w:rsid w:val="0036655F"/>
    <w:rsid w:val="0037742A"/>
    <w:rsid w:val="00392331"/>
    <w:rsid w:val="00394E8D"/>
    <w:rsid w:val="003A4586"/>
    <w:rsid w:val="003A587A"/>
    <w:rsid w:val="003A6B39"/>
    <w:rsid w:val="003A6E1D"/>
    <w:rsid w:val="003A7509"/>
    <w:rsid w:val="003B0B8D"/>
    <w:rsid w:val="003B6B55"/>
    <w:rsid w:val="003B729E"/>
    <w:rsid w:val="003B746D"/>
    <w:rsid w:val="003C1867"/>
    <w:rsid w:val="003C1C85"/>
    <w:rsid w:val="003C1D14"/>
    <w:rsid w:val="003C3207"/>
    <w:rsid w:val="003C436D"/>
    <w:rsid w:val="003C594E"/>
    <w:rsid w:val="003C6C63"/>
    <w:rsid w:val="003C7BDF"/>
    <w:rsid w:val="003D055D"/>
    <w:rsid w:val="003D05DC"/>
    <w:rsid w:val="003D5D93"/>
    <w:rsid w:val="003D7745"/>
    <w:rsid w:val="003E02E1"/>
    <w:rsid w:val="003E0307"/>
    <w:rsid w:val="003E2770"/>
    <w:rsid w:val="003E42A8"/>
    <w:rsid w:val="003F2DEF"/>
    <w:rsid w:val="003F40DE"/>
    <w:rsid w:val="003F4F61"/>
    <w:rsid w:val="00401502"/>
    <w:rsid w:val="00401A28"/>
    <w:rsid w:val="004058D6"/>
    <w:rsid w:val="004064DF"/>
    <w:rsid w:val="00406F82"/>
    <w:rsid w:val="00410E77"/>
    <w:rsid w:val="004151F2"/>
    <w:rsid w:val="00417EA5"/>
    <w:rsid w:val="004203E7"/>
    <w:rsid w:val="00421282"/>
    <w:rsid w:val="0042359E"/>
    <w:rsid w:val="00423845"/>
    <w:rsid w:val="004324DA"/>
    <w:rsid w:val="004415FE"/>
    <w:rsid w:val="00444A75"/>
    <w:rsid w:val="00447060"/>
    <w:rsid w:val="00451AE9"/>
    <w:rsid w:val="00452E38"/>
    <w:rsid w:val="00454D6F"/>
    <w:rsid w:val="00456CFD"/>
    <w:rsid w:val="00456FD4"/>
    <w:rsid w:val="0045710A"/>
    <w:rsid w:val="004573F6"/>
    <w:rsid w:val="00464683"/>
    <w:rsid w:val="00465DB4"/>
    <w:rsid w:val="00473CDE"/>
    <w:rsid w:val="004774F8"/>
    <w:rsid w:val="0048112B"/>
    <w:rsid w:val="0048222E"/>
    <w:rsid w:val="00484F2B"/>
    <w:rsid w:val="00490668"/>
    <w:rsid w:val="00495A74"/>
    <w:rsid w:val="00497031"/>
    <w:rsid w:val="00497D6D"/>
    <w:rsid w:val="004A02F7"/>
    <w:rsid w:val="004A3072"/>
    <w:rsid w:val="004A3AA4"/>
    <w:rsid w:val="004A7EDD"/>
    <w:rsid w:val="004B5683"/>
    <w:rsid w:val="004B76F5"/>
    <w:rsid w:val="004B7B76"/>
    <w:rsid w:val="004C1DCF"/>
    <w:rsid w:val="004C2BD3"/>
    <w:rsid w:val="004C3124"/>
    <w:rsid w:val="004C5B5E"/>
    <w:rsid w:val="004D2897"/>
    <w:rsid w:val="004D3389"/>
    <w:rsid w:val="004D34A3"/>
    <w:rsid w:val="004D4AF9"/>
    <w:rsid w:val="004D6D83"/>
    <w:rsid w:val="004D7856"/>
    <w:rsid w:val="004D7FCE"/>
    <w:rsid w:val="004E332A"/>
    <w:rsid w:val="004E55EB"/>
    <w:rsid w:val="004F1717"/>
    <w:rsid w:val="004F1E1B"/>
    <w:rsid w:val="004F4D20"/>
    <w:rsid w:val="004F789F"/>
    <w:rsid w:val="0050288B"/>
    <w:rsid w:val="005056A5"/>
    <w:rsid w:val="00505C06"/>
    <w:rsid w:val="00510D65"/>
    <w:rsid w:val="005138F2"/>
    <w:rsid w:val="005148EC"/>
    <w:rsid w:val="00515CC1"/>
    <w:rsid w:val="005207C9"/>
    <w:rsid w:val="00526706"/>
    <w:rsid w:val="00530BB3"/>
    <w:rsid w:val="005329A3"/>
    <w:rsid w:val="00534F98"/>
    <w:rsid w:val="0053759F"/>
    <w:rsid w:val="00541647"/>
    <w:rsid w:val="0054491B"/>
    <w:rsid w:val="00552588"/>
    <w:rsid w:val="00554B4A"/>
    <w:rsid w:val="00556026"/>
    <w:rsid w:val="00560686"/>
    <w:rsid w:val="005617BF"/>
    <w:rsid w:val="005637B5"/>
    <w:rsid w:val="00563DAA"/>
    <w:rsid w:val="0057301D"/>
    <w:rsid w:val="00573BAE"/>
    <w:rsid w:val="0057410C"/>
    <w:rsid w:val="005753BC"/>
    <w:rsid w:val="00575D6F"/>
    <w:rsid w:val="00576987"/>
    <w:rsid w:val="005777D6"/>
    <w:rsid w:val="00583E20"/>
    <w:rsid w:val="0058526E"/>
    <w:rsid w:val="005855BC"/>
    <w:rsid w:val="00586B56"/>
    <w:rsid w:val="00586D98"/>
    <w:rsid w:val="00591B8E"/>
    <w:rsid w:val="00591F68"/>
    <w:rsid w:val="0059298A"/>
    <w:rsid w:val="005950EA"/>
    <w:rsid w:val="005A2A18"/>
    <w:rsid w:val="005A4DBD"/>
    <w:rsid w:val="005A6CCF"/>
    <w:rsid w:val="005B06F5"/>
    <w:rsid w:val="005B0C06"/>
    <w:rsid w:val="005B4D7B"/>
    <w:rsid w:val="005C2614"/>
    <w:rsid w:val="005C2A25"/>
    <w:rsid w:val="005C2C14"/>
    <w:rsid w:val="005C2F91"/>
    <w:rsid w:val="005C6AA4"/>
    <w:rsid w:val="005D18FE"/>
    <w:rsid w:val="005D399F"/>
    <w:rsid w:val="005D4A5E"/>
    <w:rsid w:val="005E2D6F"/>
    <w:rsid w:val="005E3033"/>
    <w:rsid w:val="005E3C42"/>
    <w:rsid w:val="00600441"/>
    <w:rsid w:val="00603B0F"/>
    <w:rsid w:val="00610227"/>
    <w:rsid w:val="00620848"/>
    <w:rsid w:val="0062296E"/>
    <w:rsid w:val="006242BD"/>
    <w:rsid w:val="00624851"/>
    <w:rsid w:val="006258D8"/>
    <w:rsid w:val="00625AAA"/>
    <w:rsid w:val="00626ABB"/>
    <w:rsid w:val="00626B1D"/>
    <w:rsid w:val="0062727A"/>
    <w:rsid w:val="00627384"/>
    <w:rsid w:val="006322E7"/>
    <w:rsid w:val="00633C6C"/>
    <w:rsid w:val="00635817"/>
    <w:rsid w:val="00636EDA"/>
    <w:rsid w:val="00637F08"/>
    <w:rsid w:val="00640240"/>
    <w:rsid w:val="006418FB"/>
    <w:rsid w:val="00641FB1"/>
    <w:rsid w:val="0065180D"/>
    <w:rsid w:val="00652B94"/>
    <w:rsid w:val="00654811"/>
    <w:rsid w:val="00657C10"/>
    <w:rsid w:val="006606C8"/>
    <w:rsid w:val="00664CA4"/>
    <w:rsid w:val="00665C58"/>
    <w:rsid w:val="00671F8A"/>
    <w:rsid w:val="0067272E"/>
    <w:rsid w:val="006868EB"/>
    <w:rsid w:val="006878A4"/>
    <w:rsid w:val="006917AE"/>
    <w:rsid w:val="0069381D"/>
    <w:rsid w:val="0069449F"/>
    <w:rsid w:val="0069547B"/>
    <w:rsid w:val="00695DEA"/>
    <w:rsid w:val="00697153"/>
    <w:rsid w:val="006A17EB"/>
    <w:rsid w:val="006A2C9E"/>
    <w:rsid w:val="006A2D70"/>
    <w:rsid w:val="006A4070"/>
    <w:rsid w:val="006A4AD6"/>
    <w:rsid w:val="006A6AA2"/>
    <w:rsid w:val="006A727B"/>
    <w:rsid w:val="006B09B7"/>
    <w:rsid w:val="006B0AAD"/>
    <w:rsid w:val="006B19E1"/>
    <w:rsid w:val="006B3BA6"/>
    <w:rsid w:val="006B5076"/>
    <w:rsid w:val="006B53A2"/>
    <w:rsid w:val="006B6727"/>
    <w:rsid w:val="006C09EC"/>
    <w:rsid w:val="006C0DFA"/>
    <w:rsid w:val="006C6520"/>
    <w:rsid w:val="006D1D8C"/>
    <w:rsid w:val="006D2474"/>
    <w:rsid w:val="006D65A8"/>
    <w:rsid w:val="006D7784"/>
    <w:rsid w:val="006E1718"/>
    <w:rsid w:val="006E36D2"/>
    <w:rsid w:val="006E5435"/>
    <w:rsid w:val="006F205D"/>
    <w:rsid w:val="007011AA"/>
    <w:rsid w:val="00701B68"/>
    <w:rsid w:val="007027A1"/>
    <w:rsid w:val="007045AD"/>
    <w:rsid w:val="00704EBC"/>
    <w:rsid w:val="00705C04"/>
    <w:rsid w:val="007060BA"/>
    <w:rsid w:val="00707908"/>
    <w:rsid w:val="00710B1E"/>
    <w:rsid w:val="00710C04"/>
    <w:rsid w:val="00711D13"/>
    <w:rsid w:val="007140DA"/>
    <w:rsid w:val="007163AA"/>
    <w:rsid w:val="0071775A"/>
    <w:rsid w:val="007202F9"/>
    <w:rsid w:val="00722B6A"/>
    <w:rsid w:val="00723242"/>
    <w:rsid w:val="00727D15"/>
    <w:rsid w:val="00730028"/>
    <w:rsid w:val="00731EFC"/>
    <w:rsid w:val="00732948"/>
    <w:rsid w:val="0074567D"/>
    <w:rsid w:val="00757928"/>
    <w:rsid w:val="007614C7"/>
    <w:rsid w:val="007618D5"/>
    <w:rsid w:val="0076470F"/>
    <w:rsid w:val="007674B8"/>
    <w:rsid w:val="00770C25"/>
    <w:rsid w:val="007710FA"/>
    <w:rsid w:val="007756CA"/>
    <w:rsid w:val="00776A27"/>
    <w:rsid w:val="00781966"/>
    <w:rsid w:val="007819B9"/>
    <w:rsid w:val="0079343C"/>
    <w:rsid w:val="00795413"/>
    <w:rsid w:val="007A2541"/>
    <w:rsid w:val="007A42B9"/>
    <w:rsid w:val="007B1253"/>
    <w:rsid w:val="007B28EB"/>
    <w:rsid w:val="007B2CC7"/>
    <w:rsid w:val="007B30E4"/>
    <w:rsid w:val="007B3570"/>
    <w:rsid w:val="007B7BD2"/>
    <w:rsid w:val="007C3763"/>
    <w:rsid w:val="007C4142"/>
    <w:rsid w:val="007C5F47"/>
    <w:rsid w:val="007C60B4"/>
    <w:rsid w:val="007D318B"/>
    <w:rsid w:val="007D3814"/>
    <w:rsid w:val="007D5253"/>
    <w:rsid w:val="007D57CD"/>
    <w:rsid w:val="007D6B17"/>
    <w:rsid w:val="007E3088"/>
    <w:rsid w:val="007E3240"/>
    <w:rsid w:val="007E3948"/>
    <w:rsid w:val="007F1069"/>
    <w:rsid w:val="007F55E5"/>
    <w:rsid w:val="00802885"/>
    <w:rsid w:val="008036C3"/>
    <w:rsid w:val="00803EAC"/>
    <w:rsid w:val="008059FA"/>
    <w:rsid w:val="00807EC1"/>
    <w:rsid w:val="0081019E"/>
    <w:rsid w:val="008128BE"/>
    <w:rsid w:val="00814D9F"/>
    <w:rsid w:val="00816BBC"/>
    <w:rsid w:val="00817CBE"/>
    <w:rsid w:val="00821080"/>
    <w:rsid w:val="00821E47"/>
    <w:rsid w:val="00822F13"/>
    <w:rsid w:val="00824876"/>
    <w:rsid w:val="00824E63"/>
    <w:rsid w:val="00825A72"/>
    <w:rsid w:val="00827566"/>
    <w:rsid w:val="00832592"/>
    <w:rsid w:val="0083328C"/>
    <w:rsid w:val="008344B4"/>
    <w:rsid w:val="00835044"/>
    <w:rsid w:val="008357BB"/>
    <w:rsid w:val="00840832"/>
    <w:rsid w:val="00844944"/>
    <w:rsid w:val="00850217"/>
    <w:rsid w:val="00850375"/>
    <w:rsid w:val="00852632"/>
    <w:rsid w:val="0085565B"/>
    <w:rsid w:val="0085698B"/>
    <w:rsid w:val="00856B1C"/>
    <w:rsid w:val="00857BD1"/>
    <w:rsid w:val="00861710"/>
    <w:rsid w:val="00861B34"/>
    <w:rsid w:val="00862793"/>
    <w:rsid w:val="00872FE7"/>
    <w:rsid w:val="008732EC"/>
    <w:rsid w:val="008745A1"/>
    <w:rsid w:val="0087525C"/>
    <w:rsid w:val="0087757B"/>
    <w:rsid w:val="00877992"/>
    <w:rsid w:val="008833FE"/>
    <w:rsid w:val="00883BEF"/>
    <w:rsid w:val="008855D4"/>
    <w:rsid w:val="00886F57"/>
    <w:rsid w:val="008873E3"/>
    <w:rsid w:val="00890367"/>
    <w:rsid w:val="00892165"/>
    <w:rsid w:val="008924E5"/>
    <w:rsid w:val="00892B80"/>
    <w:rsid w:val="00894CA7"/>
    <w:rsid w:val="00896F34"/>
    <w:rsid w:val="008A0E6B"/>
    <w:rsid w:val="008A1539"/>
    <w:rsid w:val="008A6789"/>
    <w:rsid w:val="008B1E52"/>
    <w:rsid w:val="008C0C2D"/>
    <w:rsid w:val="008C24C4"/>
    <w:rsid w:val="008C3F46"/>
    <w:rsid w:val="008C530B"/>
    <w:rsid w:val="008C6265"/>
    <w:rsid w:val="008C717F"/>
    <w:rsid w:val="008D25FE"/>
    <w:rsid w:val="008D2EB9"/>
    <w:rsid w:val="008D6F96"/>
    <w:rsid w:val="008D7557"/>
    <w:rsid w:val="008E16CF"/>
    <w:rsid w:val="008E3398"/>
    <w:rsid w:val="008E44F7"/>
    <w:rsid w:val="008E52AE"/>
    <w:rsid w:val="008E7093"/>
    <w:rsid w:val="008E72F2"/>
    <w:rsid w:val="008E792E"/>
    <w:rsid w:val="008F7617"/>
    <w:rsid w:val="00901219"/>
    <w:rsid w:val="00902C1D"/>
    <w:rsid w:val="0090544E"/>
    <w:rsid w:val="00905C67"/>
    <w:rsid w:val="009113D7"/>
    <w:rsid w:val="00911C75"/>
    <w:rsid w:val="00912F3F"/>
    <w:rsid w:val="00913382"/>
    <w:rsid w:val="009138A3"/>
    <w:rsid w:val="00914D56"/>
    <w:rsid w:val="00914EC2"/>
    <w:rsid w:val="00915934"/>
    <w:rsid w:val="00916947"/>
    <w:rsid w:val="00920050"/>
    <w:rsid w:val="00923242"/>
    <w:rsid w:val="00923B94"/>
    <w:rsid w:val="0092428B"/>
    <w:rsid w:val="009246EB"/>
    <w:rsid w:val="0092729F"/>
    <w:rsid w:val="00927BB8"/>
    <w:rsid w:val="00930C12"/>
    <w:rsid w:val="0093155A"/>
    <w:rsid w:val="00933EFB"/>
    <w:rsid w:val="00934252"/>
    <w:rsid w:val="009439FA"/>
    <w:rsid w:val="00950846"/>
    <w:rsid w:val="0095223E"/>
    <w:rsid w:val="009523E3"/>
    <w:rsid w:val="00954021"/>
    <w:rsid w:val="009559E5"/>
    <w:rsid w:val="00956322"/>
    <w:rsid w:val="00956A41"/>
    <w:rsid w:val="009574A6"/>
    <w:rsid w:val="00960667"/>
    <w:rsid w:val="00961797"/>
    <w:rsid w:val="00961C9F"/>
    <w:rsid w:val="00971505"/>
    <w:rsid w:val="009725D6"/>
    <w:rsid w:val="009770E2"/>
    <w:rsid w:val="009802DC"/>
    <w:rsid w:val="00980D2A"/>
    <w:rsid w:val="009A2A45"/>
    <w:rsid w:val="009A2ABF"/>
    <w:rsid w:val="009A3238"/>
    <w:rsid w:val="009A4FAB"/>
    <w:rsid w:val="009B0C9E"/>
    <w:rsid w:val="009B27EE"/>
    <w:rsid w:val="009C029D"/>
    <w:rsid w:val="009D21C2"/>
    <w:rsid w:val="009D33B4"/>
    <w:rsid w:val="009D375B"/>
    <w:rsid w:val="009D6370"/>
    <w:rsid w:val="009E447E"/>
    <w:rsid w:val="009E79FE"/>
    <w:rsid w:val="009F1E75"/>
    <w:rsid w:val="009F4C0C"/>
    <w:rsid w:val="009F6582"/>
    <w:rsid w:val="00A02588"/>
    <w:rsid w:val="00A047C0"/>
    <w:rsid w:val="00A05769"/>
    <w:rsid w:val="00A0748B"/>
    <w:rsid w:val="00A07EED"/>
    <w:rsid w:val="00A10C00"/>
    <w:rsid w:val="00A11B0E"/>
    <w:rsid w:val="00A12371"/>
    <w:rsid w:val="00A14322"/>
    <w:rsid w:val="00A16D38"/>
    <w:rsid w:val="00A2041A"/>
    <w:rsid w:val="00A21F15"/>
    <w:rsid w:val="00A221FC"/>
    <w:rsid w:val="00A224F9"/>
    <w:rsid w:val="00A26381"/>
    <w:rsid w:val="00A31F44"/>
    <w:rsid w:val="00A33DE0"/>
    <w:rsid w:val="00A44EC0"/>
    <w:rsid w:val="00A454D7"/>
    <w:rsid w:val="00A4557E"/>
    <w:rsid w:val="00A47F29"/>
    <w:rsid w:val="00A500F2"/>
    <w:rsid w:val="00A5522C"/>
    <w:rsid w:val="00A60D56"/>
    <w:rsid w:val="00A631CC"/>
    <w:rsid w:val="00A65223"/>
    <w:rsid w:val="00A75B77"/>
    <w:rsid w:val="00A76389"/>
    <w:rsid w:val="00A80545"/>
    <w:rsid w:val="00A8445E"/>
    <w:rsid w:val="00A87DD1"/>
    <w:rsid w:val="00A969FD"/>
    <w:rsid w:val="00A979B7"/>
    <w:rsid w:val="00AA074F"/>
    <w:rsid w:val="00AA0976"/>
    <w:rsid w:val="00AA0C56"/>
    <w:rsid w:val="00AA3219"/>
    <w:rsid w:val="00AA60DA"/>
    <w:rsid w:val="00AB23F2"/>
    <w:rsid w:val="00AB330F"/>
    <w:rsid w:val="00AB54D7"/>
    <w:rsid w:val="00AB6A0A"/>
    <w:rsid w:val="00AC1F88"/>
    <w:rsid w:val="00AC5532"/>
    <w:rsid w:val="00AC6C82"/>
    <w:rsid w:val="00AD1018"/>
    <w:rsid w:val="00AD1D70"/>
    <w:rsid w:val="00AD4A4B"/>
    <w:rsid w:val="00AD6B45"/>
    <w:rsid w:val="00AD6FD6"/>
    <w:rsid w:val="00AE4F09"/>
    <w:rsid w:val="00AE7519"/>
    <w:rsid w:val="00AF1030"/>
    <w:rsid w:val="00AF181D"/>
    <w:rsid w:val="00AF5E7C"/>
    <w:rsid w:val="00B00FF9"/>
    <w:rsid w:val="00B072CB"/>
    <w:rsid w:val="00B11F57"/>
    <w:rsid w:val="00B17586"/>
    <w:rsid w:val="00B21D8C"/>
    <w:rsid w:val="00B22E87"/>
    <w:rsid w:val="00B25437"/>
    <w:rsid w:val="00B27B43"/>
    <w:rsid w:val="00B27F92"/>
    <w:rsid w:val="00B33959"/>
    <w:rsid w:val="00B348EC"/>
    <w:rsid w:val="00B350C7"/>
    <w:rsid w:val="00B36545"/>
    <w:rsid w:val="00B372FB"/>
    <w:rsid w:val="00B37AF5"/>
    <w:rsid w:val="00B410D5"/>
    <w:rsid w:val="00B4351B"/>
    <w:rsid w:val="00B444F8"/>
    <w:rsid w:val="00B4497B"/>
    <w:rsid w:val="00B504D5"/>
    <w:rsid w:val="00B51B31"/>
    <w:rsid w:val="00B5243E"/>
    <w:rsid w:val="00B52F72"/>
    <w:rsid w:val="00B55DB4"/>
    <w:rsid w:val="00B57031"/>
    <w:rsid w:val="00B60ADA"/>
    <w:rsid w:val="00B60B2A"/>
    <w:rsid w:val="00B63DDF"/>
    <w:rsid w:val="00B64309"/>
    <w:rsid w:val="00B75F45"/>
    <w:rsid w:val="00B77413"/>
    <w:rsid w:val="00B77A94"/>
    <w:rsid w:val="00B808D4"/>
    <w:rsid w:val="00B83D27"/>
    <w:rsid w:val="00B848B1"/>
    <w:rsid w:val="00B87ED0"/>
    <w:rsid w:val="00B92996"/>
    <w:rsid w:val="00B933F6"/>
    <w:rsid w:val="00B94BBC"/>
    <w:rsid w:val="00BA2144"/>
    <w:rsid w:val="00BA2550"/>
    <w:rsid w:val="00BA2AAE"/>
    <w:rsid w:val="00BA2EFA"/>
    <w:rsid w:val="00BA3652"/>
    <w:rsid w:val="00BA4524"/>
    <w:rsid w:val="00BA53DF"/>
    <w:rsid w:val="00BA60EB"/>
    <w:rsid w:val="00BA6812"/>
    <w:rsid w:val="00BB0EF1"/>
    <w:rsid w:val="00BB5599"/>
    <w:rsid w:val="00BB7D43"/>
    <w:rsid w:val="00BC12AB"/>
    <w:rsid w:val="00BC338C"/>
    <w:rsid w:val="00BC4E5E"/>
    <w:rsid w:val="00BC562E"/>
    <w:rsid w:val="00BC656C"/>
    <w:rsid w:val="00BD088B"/>
    <w:rsid w:val="00BD20F1"/>
    <w:rsid w:val="00BD50F1"/>
    <w:rsid w:val="00BD5910"/>
    <w:rsid w:val="00BD6C9C"/>
    <w:rsid w:val="00BD7A83"/>
    <w:rsid w:val="00BE2F64"/>
    <w:rsid w:val="00BE4534"/>
    <w:rsid w:val="00BE7B11"/>
    <w:rsid w:val="00BF1D15"/>
    <w:rsid w:val="00BF2EDC"/>
    <w:rsid w:val="00BF312B"/>
    <w:rsid w:val="00BF4416"/>
    <w:rsid w:val="00BF473D"/>
    <w:rsid w:val="00C00608"/>
    <w:rsid w:val="00C012A2"/>
    <w:rsid w:val="00C0171C"/>
    <w:rsid w:val="00C01ECB"/>
    <w:rsid w:val="00C024F6"/>
    <w:rsid w:val="00C03D51"/>
    <w:rsid w:val="00C06379"/>
    <w:rsid w:val="00C069E9"/>
    <w:rsid w:val="00C07235"/>
    <w:rsid w:val="00C11990"/>
    <w:rsid w:val="00C13778"/>
    <w:rsid w:val="00C168A6"/>
    <w:rsid w:val="00C20E65"/>
    <w:rsid w:val="00C22D43"/>
    <w:rsid w:val="00C25C7B"/>
    <w:rsid w:val="00C30A92"/>
    <w:rsid w:val="00C31724"/>
    <w:rsid w:val="00C334C0"/>
    <w:rsid w:val="00C34410"/>
    <w:rsid w:val="00C35C6D"/>
    <w:rsid w:val="00C4281A"/>
    <w:rsid w:val="00C434A5"/>
    <w:rsid w:val="00C45090"/>
    <w:rsid w:val="00C46CEF"/>
    <w:rsid w:val="00C47098"/>
    <w:rsid w:val="00C4744C"/>
    <w:rsid w:val="00C5267F"/>
    <w:rsid w:val="00C5489A"/>
    <w:rsid w:val="00C55737"/>
    <w:rsid w:val="00C55C54"/>
    <w:rsid w:val="00C6054B"/>
    <w:rsid w:val="00C610C5"/>
    <w:rsid w:val="00C61643"/>
    <w:rsid w:val="00C61911"/>
    <w:rsid w:val="00C62030"/>
    <w:rsid w:val="00C664C5"/>
    <w:rsid w:val="00C66984"/>
    <w:rsid w:val="00C67085"/>
    <w:rsid w:val="00C67B2E"/>
    <w:rsid w:val="00C70714"/>
    <w:rsid w:val="00C75CB7"/>
    <w:rsid w:val="00C85298"/>
    <w:rsid w:val="00C85B71"/>
    <w:rsid w:val="00C87F60"/>
    <w:rsid w:val="00C906A2"/>
    <w:rsid w:val="00C91079"/>
    <w:rsid w:val="00C915B2"/>
    <w:rsid w:val="00C93681"/>
    <w:rsid w:val="00C95040"/>
    <w:rsid w:val="00C959F8"/>
    <w:rsid w:val="00C96211"/>
    <w:rsid w:val="00CA177C"/>
    <w:rsid w:val="00CA2C8D"/>
    <w:rsid w:val="00CB2341"/>
    <w:rsid w:val="00CB280D"/>
    <w:rsid w:val="00CB36BB"/>
    <w:rsid w:val="00CB55B5"/>
    <w:rsid w:val="00CB61B0"/>
    <w:rsid w:val="00CC0EB1"/>
    <w:rsid w:val="00CC76B7"/>
    <w:rsid w:val="00CD2757"/>
    <w:rsid w:val="00CD58E7"/>
    <w:rsid w:val="00CD6F51"/>
    <w:rsid w:val="00CD7B89"/>
    <w:rsid w:val="00CE165A"/>
    <w:rsid w:val="00CE5281"/>
    <w:rsid w:val="00CE7B83"/>
    <w:rsid w:val="00CF163C"/>
    <w:rsid w:val="00CF19EC"/>
    <w:rsid w:val="00CF254F"/>
    <w:rsid w:val="00CF2A58"/>
    <w:rsid w:val="00CF326E"/>
    <w:rsid w:val="00CF5C69"/>
    <w:rsid w:val="00CF6DC8"/>
    <w:rsid w:val="00D05392"/>
    <w:rsid w:val="00D114D7"/>
    <w:rsid w:val="00D1322F"/>
    <w:rsid w:val="00D1337C"/>
    <w:rsid w:val="00D16EA0"/>
    <w:rsid w:val="00D20FF0"/>
    <w:rsid w:val="00D21BCA"/>
    <w:rsid w:val="00D2355C"/>
    <w:rsid w:val="00D23BC8"/>
    <w:rsid w:val="00D25A6F"/>
    <w:rsid w:val="00D27B67"/>
    <w:rsid w:val="00D30683"/>
    <w:rsid w:val="00D335FD"/>
    <w:rsid w:val="00D34667"/>
    <w:rsid w:val="00D37D7D"/>
    <w:rsid w:val="00D41071"/>
    <w:rsid w:val="00D42BCE"/>
    <w:rsid w:val="00D44B43"/>
    <w:rsid w:val="00D4794F"/>
    <w:rsid w:val="00D536E4"/>
    <w:rsid w:val="00D53FD5"/>
    <w:rsid w:val="00D54E91"/>
    <w:rsid w:val="00D60079"/>
    <w:rsid w:val="00D62CDF"/>
    <w:rsid w:val="00D654FD"/>
    <w:rsid w:val="00D65995"/>
    <w:rsid w:val="00D65A00"/>
    <w:rsid w:val="00D65D1B"/>
    <w:rsid w:val="00D66F72"/>
    <w:rsid w:val="00D7325E"/>
    <w:rsid w:val="00D735F6"/>
    <w:rsid w:val="00D7433B"/>
    <w:rsid w:val="00D820F3"/>
    <w:rsid w:val="00D8506B"/>
    <w:rsid w:val="00D91C10"/>
    <w:rsid w:val="00D91C2C"/>
    <w:rsid w:val="00D92DA7"/>
    <w:rsid w:val="00D932B2"/>
    <w:rsid w:val="00D96C55"/>
    <w:rsid w:val="00D973D5"/>
    <w:rsid w:val="00DA02B9"/>
    <w:rsid w:val="00DA069F"/>
    <w:rsid w:val="00DA1594"/>
    <w:rsid w:val="00DA3A67"/>
    <w:rsid w:val="00DA49E5"/>
    <w:rsid w:val="00DA5181"/>
    <w:rsid w:val="00DA53B9"/>
    <w:rsid w:val="00DA5E3C"/>
    <w:rsid w:val="00DA6C54"/>
    <w:rsid w:val="00DB022F"/>
    <w:rsid w:val="00DB03AB"/>
    <w:rsid w:val="00DB22AA"/>
    <w:rsid w:val="00DB5F72"/>
    <w:rsid w:val="00DB650E"/>
    <w:rsid w:val="00DC41FE"/>
    <w:rsid w:val="00DC6637"/>
    <w:rsid w:val="00DD2CF2"/>
    <w:rsid w:val="00DD36A6"/>
    <w:rsid w:val="00DD383A"/>
    <w:rsid w:val="00DD487D"/>
    <w:rsid w:val="00DD6934"/>
    <w:rsid w:val="00DD7C92"/>
    <w:rsid w:val="00DE011B"/>
    <w:rsid w:val="00DE0AF6"/>
    <w:rsid w:val="00DE10DC"/>
    <w:rsid w:val="00DE251F"/>
    <w:rsid w:val="00DE3FAF"/>
    <w:rsid w:val="00DE46C1"/>
    <w:rsid w:val="00DE60EA"/>
    <w:rsid w:val="00DE623A"/>
    <w:rsid w:val="00DF0B2A"/>
    <w:rsid w:val="00DF4198"/>
    <w:rsid w:val="00DF49BE"/>
    <w:rsid w:val="00DF7248"/>
    <w:rsid w:val="00DF7581"/>
    <w:rsid w:val="00E0091F"/>
    <w:rsid w:val="00E014BD"/>
    <w:rsid w:val="00E029D1"/>
    <w:rsid w:val="00E03859"/>
    <w:rsid w:val="00E03942"/>
    <w:rsid w:val="00E040AC"/>
    <w:rsid w:val="00E04176"/>
    <w:rsid w:val="00E04CED"/>
    <w:rsid w:val="00E0687D"/>
    <w:rsid w:val="00E070A1"/>
    <w:rsid w:val="00E11293"/>
    <w:rsid w:val="00E126FD"/>
    <w:rsid w:val="00E14D4D"/>
    <w:rsid w:val="00E15476"/>
    <w:rsid w:val="00E159D4"/>
    <w:rsid w:val="00E214D1"/>
    <w:rsid w:val="00E239E4"/>
    <w:rsid w:val="00E24C6E"/>
    <w:rsid w:val="00E25AF1"/>
    <w:rsid w:val="00E266EC"/>
    <w:rsid w:val="00E27113"/>
    <w:rsid w:val="00E30163"/>
    <w:rsid w:val="00E30C68"/>
    <w:rsid w:val="00E335A8"/>
    <w:rsid w:val="00E35347"/>
    <w:rsid w:val="00E41767"/>
    <w:rsid w:val="00E46925"/>
    <w:rsid w:val="00E46ADA"/>
    <w:rsid w:val="00E50625"/>
    <w:rsid w:val="00E52CA6"/>
    <w:rsid w:val="00E535E8"/>
    <w:rsid w:val="00E542A1"/>
    <w:rsid w:val="00E57F99"/>
    <w:rsid w:val="00E6233D"/>
    <w:rsid w:val="00E626D8"/>
    <w:rsid w:val="00E6299A"/>
    <w:rsid w:val="00E714D2"/>
    <w:rsid w:val="00E72D99"/>
    <w:rsid w:val="00E81807"/>
    <w:rsid w:val="00E94044"/>
    <w:rsid w:val="00E947D8"/>
    <w:rsid w:val="00E95EBC"/>
    <w:rsid w:val="00E96C3E"/>
    <w:rsid w:val="00EA2909"/>
    <w:rsid w:val="00EA2DC9"/>
    <w:rsid w:val="00EA412C"/>
    <w:rsid w:val="00EA6CEB"/>
    <w:rsid w:val="00EA6DAF"/>
    <w:rsid w:val="00EB00B4"/>
    <w:rsid w:val="00EB197E"/>
    <w:rsid w:val="00EB2219"/>
    <w:rsid w:val="00EB2EF9"/>
    <w:rsid w:val="00EB69F2"/>
    <w:rsid w:val="00EB7936"/>
    <w:rsid w:val="00EC118F"/>
    <w:rsid w:val="00EC119D"/>
    <w:rsid w:val="00EC33D3"/>
    <w:rsid w:val="00EC392F"/>
    <w:rsid w:val="00EC7DD9"/>
    <w:rsid w:val="00ED56C6"/>
    <w:rsid w:val="00EE0160"/>
    <w:rsid w:val="00EE1A70"/>
    <w:rsid w:val="00EE6C3C"/>
    <w:rsid w:val="00EE7C00"/>
    <w:rsid w:val="00F005AF"/>
    <w:rsid w:val="00F00722"/>
    <w:rsid w:val="00F01F05"/>
    <w:rsid w:val="00F04CC8"/>
    <w:rsid w:val="00F05F12"/>
    <w:rsid w:val="00F0664E"/>
    <w:rsid w:val="00F1341F"/>
    <w:rsid w:val="00F137D6"/>
    <w:rsid w:val="00F16F1A"/>
    <w:rsid w:val="00F20016"/>
    <w:rsid w:val="00F2027C"/>
    <w:rsid w:val="00F209BD"/>
    <w:rsid w:val="00F2164E"/>
    <w:rsid w:val="00F231F1"/>
    <w:rsid w:val="00F2509B"/>
    <w:rsid w:val="00F26060"/>
    <w:rsid w:val="00F304D6"/>
    <w:rsid w:val="00F3408E"/>
    <w:rsid w:val="00F347FC"/>
    <w:rsid w:val="00F4122B"/>
    <w:rsid w:val="00F4154F"/>
    <w:rsid w:val="00F4248E"/>
    <w:rsid w:val="00F47F1B"/>
    <w:rsid w:val="00F51744"/>
    <w:rsid w:val="00F52156"/>
    <w:rsid w:val="00F536EC"/>
    <w:rsid w:val="00F634F9"/>
    <w:rsid w:val="00F63B8C"/>
    <w:rsid w:val="00F65DF6"/>
    <w:rsid w:val="00F67DF0"/>
    <w:rsid w:val="00F714FD"/>
    <w:rsid w:val="00F727A8"/>
    <w:rsid w:val="00F753A6"/>
    <w:rsid w:val="00F75B3D"/>
    <w:rsid w:val="00F77FF0"/>
    <w:rsid w:val="00F81073"/>
    <w:rsid w:val="00F817DD"/>
    <w:rsid w:val="00F81E5F"/>
    <w:rsid w:val="00F836C5"/>
    <w:rsid w:val="00F930EB"/>
    <w:rsid w:val="00F93BD1"/>
    <w:rsid w:val="00F93E2F"/>
    <w:rsid w:val="00F943FD"/>
    <w:rsid w:val="00F957B7"/>
    <w:rsid w:val="00F95A18"/>
    <w:rsid w:val="00FA3247"/>
    <w:rsid w:val="00FA41F1"/>
    <w:rsid w:val="00FA473C"/>
    <w:rsid w:val="00FA481C"/>
    <w:rsid w:val="00FA4B78"/>
    <w:rsid w:val="00FA4EB0"/>
    <w:rsid w:val="00FA5835"/>
    <w:rsid w:val="00FA7671"/>
    <w:rsid w:val="00FB0484"/>
    <w:rsid w:val="00FB4183"/>
    <w:rsid w:val="00FB67EF"/>
    <w:rsid w:val="00FC0033"/>
    <w:rsid w:val="00FC2E96"/>
    <w:rsid w:val="00FC31C6"/>
    <w:rsid w:val="00FC31E6"/>
    <w:rsid w:val="00FC36D7"/>
    <w:rsid w:val="00FC48B3"/>
    <w:rsid w:val="00FC73FF"/>
    <w:rsid w:val="00FD0A62"/>
    <w:rsid w:val="00FD1F65"/>
    <w:rsid w:val="00FD4573"/>
    <w:rsid w:val="00FE1675"/>
    <w:rsid w:val="00FE308E"/>
    <w:rsid w:val="00FE4898"/>
    <w:rsid w:val="00FE5558"/>
    <w:rsid w:val="00FF1DEF"/>
    <w:rsid w:val="00FF2F6A"/>
    <w:rsid w:val="00FF519F"/>
    <w:rsid w:val="00FF5954"/>
    <w:rsid w:val="00FF7A8B"/>
    <w:rsid w:val="00FF7EFF"/>
    <w:rsid w:val="70CBE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52"/>
    <o:shapelayout v:ext="edit">
      <o:idmap v:ext="edit" data="2"/>
    </o:shapelayout>
  </w:shapeDefaults>
  <w:decimalSymbol w:val="."/>
  <w:listSeparator w:val=","/>
  <w14:docId w14:val="4A327496"/>
  <w15:chartTrackingRefBased/>
  <w15:docId w15:val="{09B6EEEC-610E-4797-A64B-3CDAA886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2"/>
    <w:pPr>
      <w:widowControl w:val="0"/>
      <w:spacing w:after="0" w:line="240" w:lineRule="auto"/>
    </w:pPr>
    <w:rPr>
      <w:kern w:val="2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316F2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aliases w:val="H2,h2,Group Heading,a.,- Main"/>
    <w:basedOn w:val="Normal"/>
    <w:next w:val="Normal"/>
    <w:link w:val="Heading2Char"/>
    <w:unhideWhenUsed/>
    <w:qFormat/>
    <w:rsid w:val="003316F2"/>
    <w:pPr>
      <w:keepNext/>
      <w:numPr>
        <w:ilvl w:val="1"/>
        <w:numId w:val="2"/>
      </w:numPr>
      <w:spacing w:line="720" w:lineRule="auto"/>
      <w:outlineLvl w:val="1"/>
    </w:pPr>
    <w:rPr>
      <w:rFonts w:asciiTheme="majorHAnsi" w:eastAsiaTheme="majorEastAsia" w:hAnsiTheme="majorHAnsi" w:cstheme="majorBidi"/>
      <w:bCs/>
      <w:sz w:val="32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F64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5040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040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040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040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040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040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,h2 Char,Group Heading Char,a. Char,- Main Char"/>
    <w:basedOn w:val="DefaultParagraphFont"/>
    <w:link w:val="Heading2"/>
    <w:rsid w:val="003316F2"/>
    <w:rPr>
      <w:rFonts w:asciiTheme="majorHAnsi" w:eastAsiaTheme="majorEastAsia" w:hAnsiTheme="majorHAnsi" w:cstheme="majorBidi"/>
      <w:bCs/>
      <w:kern w:val="2"/>
      <w:sz w:val="32"/>
      <w:szCs w:val="48"/>
      <w:lang w:val="en-US"/>
    </w:rPr>
  </w:style>
  <w:style w:type="table" w:styleId="TableGrid">
    <w:name w:val="Table Grid"/>
    <w:basedOn w:val="TableNormal"/>
    <w:uiPriority w:val="39"/>
    <w:rsid w:val="008E792E"/>
    <w:pPr>
      <w:spacing w:after="0" w:line="240" w:lineRule="auto"/>
    </w:pPr>
    <w:rPr>
      <w:kern w:val="2"/>
      <w:sz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E792E"/>
    <w:pPr>
      <w:spacing w:after="0" w:line="240" w:lineRule="auto"/>
    </w:pPr>
    <w:rPr>
      <w:kern w:val="2"/>
      <w:sz w:val="24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140C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16F2"/>
    <w:rPr>
      <w:rFonts w:asciiTheme="majorHAnsi" w:eastAsiaTheme="majorEastAsia" w:hAnsiTheme="majorHAnsi" w:cstheme="majorBidi"/>
      <w:b/>
      <w:kern w:val="2"/>
      <w:sz w:val="48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F78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78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789F"/>
    <w:rPr>
      <w:kern w:val="2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78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789F"/>
    <w:rPr>
      <w:b/>
      <w:bCs/>
      <w:kern w:val="2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F4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F4F61"/>
    <w:rPr>
      <w:kern w:val="2"/>
      <w:sz w:val="18"/>
      <w:szCs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F4F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F4F61"/>
    <w:rPr>
      <w:kern w:val="2"/>
      <w:sz w:val="18"/>
      <w:szCs w:val="18"/>
      <w:lang w:val="en-US"/>
    </w:rPr>
  </w:style>
  <w:style w:type="table" w:styleId="GridTable1Light">
    <w:name w:val="Grid Table 1 Light"/>
    <w:basedOn w:val="TableNormal"/>
    <w:uiPriority w:val="46"/>
    <w:rsid w:val="00C6054B"/>
    <w:pPr>
      <w:spacing w:after="0" w:line="240" w:lineRule="auto"/>
    </w:pPr>
    <w:rPr>
      <w:kern w:val="2"/>
      <w:sz w:val="24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C1B76"/>
    <w:pPr>
      <w:widowControl/>
      <w:spacing w:before="480" w:line="276" w:lineRule="auto"/>
      <w:outlineLvl w:val="9"/>
    </w:pPr>
    <w:rPr>
      <w:bCs/>
      <w:color w:val="2F5496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C6AA4"/>
    <w:pPr>
      <w:tabs>
        <w:tab w:val="left" w:pos="480"/>
        <w:tab w:val="right" w:leader="dot" w:pos="9016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94044"/>
    <w:pPr>
      <w:tabs>
        <w:tab w:val="left" w:pos="960"/>
        <w:tab w:val="right" w:leader="dot" w:pos="9016"/>
      </w:tabs>
      <w:ind w:left="240"/>
    </w:pPr>
    <w:rPr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1B7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23C91"/>
    <w:pPr>
      <w:tabs>
        <w:tab w:val="left" w:pos="1320"/>
        <w:tab w:val="right" w:leader="dot" w:pos="9016"/>
      </w:tabs>
      <w:ind w:left="480"/>
    </w:pPr>
    <w:rPr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53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534"/>
    <w:rPr>
      <w:rFonts w:ascii="Segoe UI" w:hAnsi="Segoe UI" w:cs="Segoe UI"/>
      <w:kern w:val="2"/>
      <w:sz w:val="18"/>
      <w:szCs w:val="1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6B19E1"/>
    <w:pPr>
      <w:tabs>
        <w:tab w:val="left" w:pos="1760"/>
        <w:tab w:val="right" w:leader="dot" w:pos="9016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36534"/>
    <w:pPr>
      <w:spacing w:after="100"/>
      <w:ind w:left="960"/>
    </w:pPr>
  </w:style>
  <w:style w:type="table" w:customStyle="1" w:styleId="TableGrid1">
    <w:name w:val="Table Grid1"/>
    <w:basedOn w:val="TableNormal"/>
    <w:next w:val="TableGrid"/>
    <w:uiPriority w:val="59"/>
    <w:rsid w:val="00136534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E2F64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en-US"/>
    </w:rPr>
  </w:style>
  <w:style w:type="paragraph" w:styleId="NoSpacing">
    <w:name w:val="No Spacing"/>
    <w:uiPriority w:val="1"/>
    <w:qFormat/>
    <w:rsid w:val="00980D2A"/>
    <w:pPr>
      <w:widowControl w:val="0"/>
      <w:spacing w:after="0" w:line="240" w:lineRule="auto"/>
    </w:pPr>
    <w:rPr>
      <w:kern w:val="2"/>
      <w:sz w:val="24"/>
      <w:lang w:val="en-US"/>
    </w:rPr>
  </w:style>
  <w:style w:type="paragraph" w:styleId="Revision">
    <w:name w:val="Revision"/>
    <w:hidden/>
    <w:uiPriority w:val="99"/>
    <w:semiHidden/>
    <w:rsid w:val="00456CFD"/>
    <w:pPr>
      <w:spacing w:after="0" w:line="240" w:lineRule="auto"/>
    </w:pPr>
    <w:rPr>
      <w:kern w:val="2"/>
      <w:sz w:val="24"/>
      <w:lang w:val="en-US"/>
    </w:rPr>
  </w:style>
  <w:style w:type="paragraph" w:styleId="BodyText3">
    <w:name w:val="Body Text 3"/>
    <w:aliases w:val="Body Text 3 Char Char Char Char Char Char Char Char Char,Body Text 3 Char Char Char Char Char Char Char Char Char Char Char Char  Char Char Char Char Char Char Char Char Char"/>
    <w:basedOn w:val="Normal"/>
    <w:link w:val="BodyText3Char"/>
    <w:rsid w:val="00DE3FAF"/>
    <w:pPr>
      <w:widowControl/>
      <w:tabs>
        <w:tab w:val="left" w:pos="0"/>
      </w:tabs>
      <w:spacing w:after="120"/>
      <w:ind w:right="-7"/>
    </w:pPr>
    <w:rPr>
      <w:rFonts w:ascii="Times New Roman" w:eastAsia="PMingLiU" w:hAnsi="Times New Roman" w:cs="Times New Roman"/>
      <w:kern w:val="0"/>
      <w:sz w:val="16"/>
      <w:szCs w:val="16"/>
      <w:lang w:val="en-HK"/>
    </w:rPr>
  </w:style>
  <w:style w:type="character" w:customStyle="1" w:styleId="BodyText3Char">
    <w:name w:val="Body Text 3 Char"/>
    <w:aliases w:val="Body Text 3 Char Char Char Char Char Char Char Char Char Char,Body Text 3 Char Char Char Char Char Char Char Char Char Char Char Char  Char Char Char Char Char Char Char Char Char Char"/>
    <w:basedOn w:val="DefaultParagraphFont"/>
    <w:link w:val="BodyText3"/>
    <w:rsid w:val="00DE3FAF"/>
    <w:rPr>
      <w:rFonts w:ascii="Times New Roman" w:eastAsia="PMingLiU" w:hAnsi="Times New Roman" w:cs="Times New Roman"/>
      <w:sz w:val="16"/>
      <w:szCs w:val="16"/>
    </w:rPr>
  </w:style>
  <w:style w:type="paragraph" w:styleId="BodyText">
    <w:name w:val="Body Text"/>
    <w:aliases w:val="body text,contents,bt"/>
    <w:basedOn w:val="Normal"/>
    <w:link w:val="BodyTextChar"/>
    <w:rsid w:val="00DE3FAF"/>
    <w:pPr>
      <w:widowControl/>
      <w:jc w:val="both"/>
    </w:pPr>
    <w:rPr>
      <w:rFonts w:ascii="Times New Roman" w:eastAsia="PMingLiU" w:hAnsi="Times New Roman" w:cs="Times New Roman"/>
      <w:kern w:val="0"/>
      <w:szCs w:val="24"/>
      <w:lang w:val="x-none"/>
    </w:rPr>
  </w:style>
  <w:style w:type="character" w:customStyle="1" w:styleId="BodyTextChar">
    <w:name w:val="Body Text Char"/>
    <w:aliases w:val="body text Char,contents Char,bt Char"/>
    <w:basedOn w:val="DefaultParagraphFont"/>
    <w:link w:val="BodyText"/>
    <w:rsid w:val="00DE3FAF"/>
    <w:rPr>
      <w:rFonts w:ascii="Times New Roman" w:eastAsia="PMingLiU" w:hAnsi="Times New Roman" w:cs="Times New Roman"/>
      <w:sz w:val="24"/>
      <w:szCs w:val="24"/>
      <w:lang w:val="x-none"/>
    </w:rPr>
  </w:style>
  <w:style w:type="character" w:customStyle="1" w:styleId="Heading4Char">
    <w:name w:val="Heading 4 Char"/>
    <w:basedOn w:val="DefaultParagraphFont"/>
    <w:link w:val="Heading4"/>
    <w:uiPriority w:val="9"/>
    <w:rsid w:val="00C95040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040"/>
    <w:rPr>
      <w:rFonts w:asciiTheme="majorHAnsi" w:eastAsiaTheme="majorEastAsia" w:hAnsiTheme="majorHAnsi" w:cstheme="majorBidi"/>
      <w:color w:val="2F5496" w:themeColor="accent1" w:themeShade="BF"/>
      <w:kern w:val="2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040"/>
    <w:rPr>
      <w:rFonts w:asciiTheme="majorHAnsi" w:eastAsiaTheme="majorEastAsia" w:hAnsiTheme="majorHAnsi" w:cstheme="majorBidi"/>
      <w:color w:val="1F3763" w:themeColor="accent1" w:themeShade="7F"/>
      <w:kern w:val="2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040"/>
    <w:rPr>
      <w:rFonts w:asciiTheme="majorHAnsi" w:eastAsiaTheme="majorEastAsia" w:hAnsiTheme="majorHAnsi" w:cstheme="majorBidi"/>
      <w:i/>
      <w:iCs/>
      <w:color w:val="1F3763" w:themeColor="accent1" w:themeShade="7F"/>
      <w:kern w:val="2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040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040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:lang w:val="en-US"/>
    </w:rPr>
  </w:style>
  <w:style w:type="paragraph" w:styleId="NormalIndent">
    <w:name w:val="Normal Indent"/>
    <w:basedOn w:val="Normal"/>
    <w:rsid w:val="00BA2144"/>
    <w:pPr>
      <w:widowControl/>
      <w:tabs>
        <w:tab w:val="num" w:pos="960"/>
        <w:tab w:val="num" w:pos="1000"/>
      </w:tabs>
      <w:ind w:left="480" w:hanging="400"/>
    </w:pPr>
    <w:rPr>
      <w:rFonts w:ascii="Times New Roman" w:eastAsia="PMingLiU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3.emf"/><Relationship Id="rId3" Type="http://schemas.openxmlformats.org/officeDocument/2006/relationships/styles" Target="styles.xml"/><Relationship Id="rId21" Type="http://schemas.openxmlformats.org/officeDocument/2006/relationships/package" Target="embeddings/Microsoft_Excel_Worksheet1.xlsx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microsoft.com/office/2011/relationships/people" Target="people.xml"/><Relationship Id="rId10" Type="http://schemas.openxmlformats.org/officeDocument/2006/relationships/header" Target="header1.xml"/><Relationship Id="rId19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E9EC1-F363-4BDA-88B6-3D45EB43F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8015</TotalTime>
  <Pages>2</Pages>
  <Words>6841</Words>
  <Characters>38994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Wing Tung Chan</dc:creator>
  <cp:keywords/>
  <dc:description/>
  <cp:lastModifiedBy>lewen lam</cp:lastModifiedBy>
  <cp:revision>534</cp:revision>
  <cp:lastPrinted>2025-03-19T02:20:00Z</cp:lastPrinted>
  <dcterms:created xsi:type="dcterms:W3CDTF">2021-12-15T09:28:00Z</dcterms:created>
  <dcterms:modified xsi:type="dcterms:W3CDTF">2025-03-19T02:20:00Z</dcterms:modified>
</cp:coreProperties>
</file>